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E172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2633BD44" w14:textId="77777777" w:rsidR="00302014" w:rsidRDefault="009C1227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学院：计算机与通信工程学院</w:t>
      </w:r>
      <w:r>
        <w:rPr>
          <w:rFonts w:hint="eastAsia"/>
          <w:szCs w:val="28"/>
        </w:rPr>
        <w:t xml:space="preserve">      </w:t>
      </w:r>
      <w:r w:rsidR="00F7635A">
        <w:rPr>
          <w:rFonts w:hint="eastAsia"/>
          <w:szCs w:val="28"/>
        </w:rPr>
        <w:t>专业：</w:t>
      </w:r>
      <w:r>
        <w:rPr>
          <w:rFonts w:hint="eastAsia"/>
          <w:szCs w:val="28"/>
        </w:rPr>
        <w:t>通信工程</w:t>
      </w:r>
      <w:r>
        <w:rPr>
          <w:rFonts w:hint="eastAsia"/>
          <w:szCs w:val="28"/>
        </w:rPr>
        <w:t xml:space="preserve">               </w:t>
      </w:r>
      <w:r w:rsidR="00302014" w:rsidRPr="00302014">
        <w:rPr>
          <w:rFonts w:hint="eastAsia"/>
          <w:szCs w:val="28"/>
        </w:rPr>
        <w:t>班级：</w:t>
      </w:r>
      <w:r>
        <w:rPr>
          <w:rFonts w:hint="eastAsia"/>
          <w:szCs w:val="28"/>
        </w:rPr>
        <w:t>通信</w:t>
      </w:r>
      <w:r>
        <w:rPr>
          <w:rFonts w:hint="eastAsia"/>
          <w:szCs w:val="28"/>
        </w:rPr>
        <w:t>1701</w:t>
      </w:r>
      <w:r w:rsidR="00302014" w:rsidRPr="00302014">
        <w:rPr>
          <w:rFonts w:hint="eastAsia"/>
          <w:szCs w:val="28"/>
        </w:rPr>
        <w:t xml:space="preserve">                   </w:t>
      </w:r>
    </w:p>
    <w:p w14:paraId="29F08E14" w14:textId="77777777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="009C1227">
        <w:rPr>
          <w:rFonts w:hint="eastAsia"/>
          <w:szCs w:val="28"/>
        </w:rPr>
        <w:t>胡成成</w:t>
      </w:r>
      <w:r w:rsidRPr="00302014">
        <w:rPr>
          <w:rFonts w:hint="eastAsia"/>
          <w:szCs w:val="28"/>
        </w:rPr>
        <w:t xml:space="preserve">         </w:t>
      </w:r>
      <w:r w:rsidR="009C1227">
        <w:rPr>
          <w:szCs w:val="28"/>
        </w:rPr>
        <w:t xml:space="preserve">   </w:t>
      </w:r>
      <w:r w:rsidR="009C1227">
        <w:rPr>
          <w:rFonts w:hint="eastAsia"/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="009C1227">
        <w:rPr>
          <w:rFonts w:hint="eastAsia"/>
          <w:szCs w:val="28"/>
        </w:rPr>
        <w:t>41724260</w:t>
      </w:r>
      <w:r w:rsidRPr="00302014">
        <w:rPr>
          <w:rFonts w:hint="eastAsia"/>
          <w:szCs w:val="28"/>
        </w:rPr>
        <w:t xml:space="preserve">      </w:t>
      </w:r>
      <w:r w:rsidR="00CA1A38">
        <w:rPr>
          <w:rFonts w:hint="eastAsia"/>
          <w:szCs w:val="28"/>
        </w:rPr>
        <w:t>实验日期：</w:t>
      </w:r>
      <w:r w:rsidR="009C1227">
        <w:rPr>
          <w:rFonts w:hint="eastAsia"/>
          <w:szCs w:val="28"/>
        </w:rPr>
        <w:t xml:space="preserve">  2020</w:t>
      </w:r>
      <w:r w:rsidR="00CA1A38">
        <w:rPr>
          <w:szCs w:val="28"/>
        </w:rPr>
        <w:t>年</w:t>
      </w:r>
      <w:r w:rsidR="009C1227">
        <w:rPr>
          <w:rFonts w:hint="eastAsia"/>
          <w:szCs w:val="28"/>
        </w:rPr>
        <w:t>11</w:t>
      </w:r>
      <w:r w:rsidR="00CA1A38">
        <w:rPr>
          <w:rFonts w:hint="eastAsia"/>
          <w:szCs w:val="28"/>
        </w:rPr>
        <w:t>月</w:t>
      </w:r>
      <w:r w:rsidR="0022096C">
        <w:rPr>
          <w:rFonts w:hint="eastAsia"/>
          <w:szCs w:val="28"/>
        </w:rPr>
        <w:t>15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428D52AE" w14:textId="23FCD106" w:rsidR="006A61E8" w:rsidRPr="00635109" w:rsidRDefault="006A61E8" w:rsidP="00004D82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004D82" w:rsidRPr="00004D82">
        <w:rPr>
          <w:rFonts w:hint="eastAsia"/>
          <w:b/>
          <w:sz w:val="24"/>
          <w:szCs w:val="28"/>
        </w:rPr>
        <w:t>基站数据配置实验</w:t>
      </w:r>
      <w:r w:rsidR="00635109">
        <w:rPr>
          <w:rFonts w:hint="eastAsia"/>
          <w:b/>
          <w:sz w:val="24"/>
          <w:szCs w:val="28"/>
        </w:rPr>
        <w:t>/</w:t>
      </w:r>
      <w:r w:rsidR="00635109" w:rsidRPr="00635109">
        <w:rPr>
          <w:rFonts w:hint="eastAsia"/>
          <w:b/>
          <w:sz w:val="24"/>
          <w:szCs w:val="28"/>
        </w:rPr>
        <w:t>端到端移动互联网试验</w:t>
      </w:r>
    </w:p>
    <w:p w14:paraId="42A9AFEF" w14:textId="7777777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48CBE9D5" w14:textId="77777777" w:rsidR="00004D82" w:rsidRPr="00004D82" w:rsidRDefault="00004D82" w:rsidP="00004D82">
      <w:pPr>
        <w:spacing w:line="360" w:lineRule="auto"/>
        <w:rPr>
          <w:bCs/>
          <w:sz w:val="24"/>
          <w:szCs w:val="28"/>
        </w:rPr>
      </w:pPr>
      <w:r w:rsidRPr="00004D82">
        <w:rPr>
          <w:rFonts w:hint="eastAsia"/>
          <w:bCs/>
          <w:sz w:val="24"/>
          <w:szCs w:val="28"/>
        </w:rPr>
        <w:t>1.</w:t>
      </w:r>
      <w:r w:rsidRPr="00004D82">
        <w:rPr>
          <w:rFonts w:hint="eastAsia"/>
          <w:bCs/>
          <w:sz w:val="24"/>
          <w:szCs w:val="28"/>
        </w:rPr>
        <w:tab/>
      </w:r>
      <w:r w:rsidRPr="00004D82">
        <w:rPr>
          <w:rFonts w:hint="eastAsia"/>
          <w:bCs/>
          <w:sz w:val="24"/>
          <w:szCs w:val="28"/>
        </w:rPr>
        <w:t>熟悉</w:t>
      </w:r>
      <w:proofErr w:type="spellStart"/>
      <w:r w:rsidRPr="00004D82">
        <w:rPr>
          <w:rFonts w:hint="eastAsia"/>
          <w:bCs/>
          <w:sz w:val="24"/>
          <w:szCs w:val="28"/>
        </w:rPr>
        <w:t>Netnumen</w:t>
      </w:r>
      <w:proofErr w:type="spellEnd"/>
      <w:r w:rsidRPr="00004D82">
        <w:rPr>
          <w:rFonts w:hint="eastAsia"/>
          <w:bCs/>
          <w:sz w:val="24"/>
          <w:szCs w:val="28"/>
        </w:rPr>
        <w:t>客户端软件。</w:t>
      </w:r>
    </w:p>
    <w:p w14:paraId="51D66499" w14:textId="77777777" w:rsidR="00004D82" w:rsidRPr="00004D82" w:rsidRDefault="00004D82" w:rsidP="00004D82">
      <w:pPr>
        <w:spacing w:line="360" w:lineRule="auto"/>
        <w:rPr>
          <w:bCs/>
          <w:sz w:val="24"/>
          <w:szCs w:val="28"/>
        </w:rPr>
      </w:pPr>
      <w:r w:rsidRPr="00004D82">
        <w:rPr>
          <w:rFonts w:hint="eastAsia"/>
          <w:bCs/>
          <w:sz w:val="24"/>
          <w:szCs w:val="28"/>
        </w:rPr>
        <w:t>2.</w:t>
      </w:r>
      <w:r w:rsidRPr="00004D82">
        <w:rPr>
          <w:rFonts w:hint="eastAsia"/>
          <w:bCs/>
          <w:sz w:val="24"/>
          <w:szCs w:val="28"/>
        </w:rPr>
        <w:tab/>
      </w:r>
      <w:r w:rsidRPr="00004D82">
        <w:rPr>
          <w:rFonts w:hint="eastAsia"/>
          <w:bCs/>
          <w:sz w:val="24"/>
          <w:szCs w:val="28"/>
        </w:rPr>
        <w:t>熟悉配置管理界面。</w:t>
      </w:r>
    </w:p>
    <w:p w14:paraId="28DE21B7" w14:textId="77777777" w:rsidR="00004D82" w:rsidRPr="00004D82" w:rsidRDefault="00004D82" w:rsidP="00004D82">
      <w:pPr>
        <w:spacing w:line="360" w:lineRule="auto"/>
        <w:rPr>
          <w:bCs/>
          <w:sz w:val="24"/>
          <w:szCs w:val="28"/>
        </w:rPr>
      </w:pPr>
      <w:r w:rsidRPr="00004D82">
        <w:rPr>
          <w:rFonts w:hint="eastAsia"/>
          <w:bCs/>
          <w:sz w:val="24"/>
          <w:szCs w:val="28"/>
        </w:rPr>
        <w:t>3.</w:t>
      </w:r>
      <w:r w:rsidRPr="00004D82">
        <w:rPr>
          <w:rFonts w:hint="eastAsia"/>
          <w:bCs/>
          <w:sz w:val="24"/>
          <w:szCs w:val="28"/>
        </w:rPr>
        <w:tab/>
      </w:r>
      <w:r w:rsidRPr="00004D82">
        <w:rPr>
          <w:rFonts w:hint="eastAsia"/>
          <w:bCs/>
          <w:sz w:val="24"/>
          <w:szCs w:val="28"/>
        </w:rPr>
        <w:t>掌握</w:t>
      </w:r>
      <w:proofErr w:type="spellStart"/>
      <w:r w:rsidRPr="00004D82">
        <w:rPr>
          <w:rFonts w:hint="eastAsia"/>
          <w:bCs/>
          <w:sz w:val="24"/>
          <w:szCs w:val="28"/>
        </w:rPr>
        <w:t>Netnumen</w:t>
      </w:r>
      <w:proofErr w:type="spellEnd"/>
      <w:r w:rsidRPr="00004D82">
        <w:rPr>
          <w:rFonts w:hint="eastAsia"/>
          <w:bCs/>
          <w:sz w:val="24"/>
          <w:szCs w:val="28"/>
        </w:rPr>
        <w:t>配置管理使用方法。</w:t>
      </w:r>
    </w:p>
    <w:p w14:paraId="02CF2BAF" w14:textId="7848664D" w:rsidR="00EF58EB" w:rsidRDefault="00004D82" w:rsidP="00004D82">
      <w:pPr>
        <w:spacing w:line="360" w:lineRule="auto"/>
        <w:rPr>
          <w:bCs/>
          <w:sz w:val="24"/>
          <w:szCs w:val="28"/>
        </w:rPr>
      </w:pPr>
      <w:r w:rsidRPr="00004D82">
        <w:rPr>
          <w:rFonts w:hint="eastAsia"/>
          <w:bCs/>
          <w:sz w:val="24"/>
          <w:szCs w:val="28"/>
        </w:rPr>
        <w:t>4.</w:t>
      </w:r>
      <w:r w:rsidRPr="00004D82">
        <w:rPr>
          <w:rFonts w:hint="eastAsia"/>
          <w:bCs/>
          <w:sz w:val="24"/>
          <w:szCs w:val="28"/>
        </w:rPr>
        <w:tab/>
      </w:r>
      <w:r w:rsidRPr="00004D82">
        <w:rPr>
          <w:rFonts w:hint="eastAsia"/>
          <w:bCs/>
          <w:sz w:val="24"/>
          <w:szCs w:val="28"/>
        </w:rPr>
        <w:t>掌握配置基站的方法。</w:t>
      </w:r>
    </w:p>
    <w:p w14:paraId="33F2D7F0" w14:textId="77777777" w:rsidR="00A81450" w:rsidRDefault="00A81450" w:rsidP="00A81450">
      <w:pPr>
        <w:pStyle w:val="aa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8"/>
        </w:rPr>
      </w:pPr>
      <w:r w:rsidRPr="00A81450">
        <w:rPr>
          <w:rFonts w:hint="eastAsia"/>
          <w:bCs/>
          <w:sz w:val="24"/>
          <w:szCs w:val="28"/>
        </w:rPr>
        <w:t>熟悉基站管理界面。</w:t>
      </w:r>
    </w:p>
    <w:p w14:paraId="7178DD6D" w14:textId="77777777" w:rsidR="00A81450" w:rsidRDefault="00A81450" w:rsidP="00A81450">
      <w:pPr>
        <w:pStyle w:val="aa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8"/>
        </w:rPr>
      </w:pPr>
      <w:r w:rsidRPr="00A81450">
        <w:rPr>
          <w:rFonts w:hint="eastAsia"/>
          <w:bCs/>
          <w:sz w:val="24"/>
          <w:szCs w:val="28"/>
        </w:rPr>
        <w:t>掌握基站数据同步方法。</w:t>
      </w:r>
    </w:p>
    <w:p w14:paraId="0C898E96" w14:textId="68B13631" w:rsidR="00A81450" w:rsidRPr="00A81450" w:rsidRDefault="00A81450" w:rsidP="00A81450">
      <w:pPr>
        <w:pStyle w:val="aa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8"/>
        </w:rPr>
      </w:pPr>
      <w:r w:rsidRPr="00A81450">
        <w:rPr>
          <w:rFonts w:hint="eastAsia"/>
          <w:bCs/>
          <w:sz w:val="24"/>
          <w:szCs w:val="28"/>
        </w:rPr>
        <w:t>掌握基站状态检查的方法。</w:t>
      </w:r>
    </w:p>
    <w:p w14:paraId="60CB9377" w14:textId="625D94C2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 w:rsidR="00491C69">
        <w:rPr>
          <w:rFonts w:hint="eastAsia"/>
          <w:b/>
          <w:sz w:val="24"/>
          <w:szCs w:val="28"/>
        </w:rPr>
        <w:t>要求</w:t>
      </w:r>
      <w:r w:rsidRPr="006E5526">
        <w:rPr>
          <w:rFonts w:hint="eastAsia"/>
          <w:b/>
          <w:sz w:val="24"/>
          <w:szCs w:val="28"/>
        </w:rPr>
        <w:t>：</w:t>
      </w:r>
    </w:p>
    <w:p w14:paraId="3EC45768" w14:textId="77777777" w:rsidR="00491C69" w:rsidRPr="00491C69" w:rsidRDefault="00491C69" w:rsidP="00491C69">
      <w:pPr>
        <w:spacing w:line="360" w:lineRule="auto"/>
        <w:rPr>
          <w:sz w:val="24"/>
          <w:szCs w:val="28"/>
        </w:rPr>
      </w:pPr>
      <w:r w:rsidRPr="00491C69">
        <w:rPr>
          <w:rFonts w:hint="eastAsia"/>
          <w:sz w:val="24"/>
          <w:szCs w:val="28"/>
        </w:rPr>
        <w:t>1.</w:t>
      </w:r>
      <w:r w:rsidRPr="00491C69">
        <w:rPr>
          <w:rFonts w:hint="eastAsia"/>
          <w:sz w:val="24"/>
          <w:szCs w:val="28"/>
        </w:rPr>
        <w:tab/>
      </w:r>
      <w:r w:rsidRPr="00491C69">
        <w:rPr>
          <w:rFonts w:hint="eastAsia"/>
          <w:sz w:val="24"/>
          <w:szCs w:val="28"/>
        </w:rPr>
        <w:t>熟悉</w:t>
      </w:r>
      <w:proofErr w:type="spellStart"/>
      <w:r w:rsidRPr="00491C69">
        <w:rPr>
          <w:rFonts w:hint="eastAsia"/>
          <w:sz w:val="24"/>
          <w:szCs w:val="28"/>
        </w:rPr>
        <w:t>Netnumen</w:t>
      </w:r>
      <w:proofErr w:type="spellEnd"/>
      <w:r w:rsidRPr="00491C69">
        <w:rPr>
          <w:rFonts w:hint="eastAsia"/>
          <w:sz w:val="24"/>
          <w:szCs w:val="28"/>
        </w:rPr>
        <w:t>客户端软件。</w:t>
      </w:r>
    </w:p>
    <w:p w14:paraId="0D5A072D" w14:textId="77777777" w:rsidR="00491C69" w:rsidRPr="00491C69" w:rsidRDefault="00491C69" w:rsidP="00491C69">
      <w:pPr>
        <w:spacing w:line="360" w:lineRule="auto"/>
        <w:rPr>
          <w:sz w:val="24"/>
          <w:szCs w:val="28"/>
        </w:rPr>
      </w:pPr>
      <w:r w:rsidRPr="00491C69">
        <w:rPr>
          <w:rFonts w:hint="eastAsia"/>
          <w:sz w:val="24"/>
          <w:szCs w:val="28"/>
        </w:rPr>
        <w:t>2.</w:t>
      </w:r>
      <w:r w:rsidRPr="00491C69">
        <w:rPr>
          <w:rFonts w:hint="eastAsia"/>
          <w:sz w:val="24"/>
          <w:szCs w:val="28"/>
        </w:rPr>
        <w:tab/>
      </w:r>
      <w:r w:rsidRPr="00491C69">
        <w:rPr>
          <w:rFonts w:hint="eastAsia"/>
          <w:sz w:val="24"/>
          <w:szCs w:val="28"/>
        </w:rPr>
        <w:t>熟悉配置管理界面。</w:t>
      </w:r>
    </w:p>
    <w:p w14:paraId="51D20D62" w14:textId="77777777" w:rsidR="00491C69" w:rsidRPr="00491C69" w:rsidRDefault="00491C69" w:rsidP="00491C69">
      <w:pPr>
        <w:spacing w:line="360" w:lineRule="auto"/>
        <w:rPr>
          <w:sz w:val="24"/>
          <w:szCs w:val="28"/>
        </w:rPr>
      </w:pPr>
      <w:r w:rsidRPr="00491C69">
        <w:rPr>
          <w:rFonts w:hint="eastAsia"/>
          <w:sz w:val="24"/>
          <w:szCs w:val="28"/>
        </w:rPr>
        <w:t>3.</w:t>
      </w:r>
      <w:r w:rsidRPr="00491C69">
        <w:rPr>
          <w:rFonts w:hint="eastAsia"/>
          <w:sz w:val="24"/>
          <w:szCs w:val="28"/>
        </w:rPr>
        <w:tab/>
      </w:r>
      <w:r w:rsidRPr="00491C69">
        <w:rPr>
          <w:rFonts w:hint="eastAsia"/>
          <w:sz w:val="24"/>
          <w:szCs w:val="28"/>
        </w:rPr>
        <w:t>掌握</w:t>
      </w:r>
      <w:proofErr w:type="spellStart"/>
      <w:r w:rsidRPr="00491C69">
        <w:rPr>
          <w:rFonts w:hint="eastAsia"/>
          <w:sz w:val="24"/>
          <w:szCs w:val="28"/>
        </w:rPr>
        <w:t>Netnumen</w:t>
      </w:r>
      <w:proofErr w:type="spellEnd"/>
      <w:r w:rsidRPr="00491C69">
        <w:rPr>
          <w:rFonts w:hint="eastAsia"/>
          <w:sz w:val="24"/>
          <w:szCs w:val="28"/>
        </w:rPr>
        <w:t>配置管理使用方法。</w:t>
      </w:r>
    </w:p>
    <w:p w14:paraId="7CE53397" w14:textId="590FB127" w:rsidR="006A61E8" w:rsidRDefault="00491C69" w:rsidP="00491C69">
      <w:pPr>
        <w:spacing w:line="360" w:lineRule="auto"/>
        <w:rPr>
          <w:sz w:val="24"/>
          <w:szCs w:val="28"/>
        </w:rPr>
      </w:pPr>
      <w:r w:rsidRPr="00491C69">
        <w:rPr>
          <w:rFonts w:hint="eastAsia"/>
          <w:sz w:val="24"/>
          <w:szCs w:val="28"/>
        </w:rPr>
        <w:t>4.</w:t>
      </w:r>
      <w:r w:rsidRPr="00491C69">
        <w:rPr>
          <w:rFonts w:hint="eastAsia"/>
          <w:sz w:val="24"/>
          <w:szCs w:val="28"/>
        </w:rPr>
        <w:tab/>
      </w:r>
      <w:r w:rsidRPr="00491C69">
        <w:rPr>
          <w:rFonts w:hint="eastAsia"/>
          <w:sz w:val="24"/>
          <w:szCs w:val="28"/>
        </w:rPr>
        <w:t>完成一个典型基站的配置，在网管生成相关数据。</w:t>
      </w:r>
    </w:p>
    <w:p w14:paraId="02085AAF" w14:textId="77777777" w:rsidR="005D47D7" w:rsidRPr="00A02195" w:rsidRDefault="005D47D7" w:rsidP="005D47D7">
      <w:pPr>
        <w:pStyle w:val="8"/>
        <w:numPr>
          <w:ilvl w:val="0"/>
          <w:numId w:val="11"/>
        </w:numPr>
        <w:rPr>
          <w:sz w:val="24"/>
          <w:szCs w:val="28"/>
          <w:lang w:eastAsia="zh-CN"/>
        </w:rPr>
      </w:pPr>
      <w:r w:rsidRPr="00A02195">
        <w:rPr>
          <w:rFonts w:hint="eastAsia"/>
          <w:sz w:val="24"/>
          <w:szCs w:val="28"/>
          <w:lang w:eastAsia="zh-CN"/>
        </w:rPr>
        <w:t>掌握基站数据同步使用方法。</w:t>
      </w:r>
    </w:p>
    <w:p w14:paraId="4A0C03E1" w14:textId="75F58F85" w:rsidR="005D47D7" w:rsidRPr="00A02195" w:rsidRDefault="005D47D7" w:rsidP="00151941">
      <w:pPr>
        <w:pStyle w:val="8"/>
        <w:numPr>
          <w:ilvl w:val="0"/>
          <w:numId w:val="11"/>
        </w:numPr>
        <w:rPr>
          <w:sz w:val="24"/>
          <w:szCs w:val="28"/>
          <w:lang w:eastAsia="zh-CN"/>
        </w:rPr>
      </w:pPr>
      <w:r w:rsidRPr="00A02195">
        <w:rPr>
          <w:rFonts w:hint="eastAsia"/>
          <w:sz w:val="24"/>
          <w:szCs w:val="28"/>
          <w:lang w:eastAsia="zh-CN"/>
        </w:rPr>
        <w:t>完成数据同步，检查基站状态，验证配置数据是否正确。</w:t>
      </w:r>
    </w:p>
    <w:p w14:paraId="7FF92642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</w:p>
    <w:p w14:paraId="72B9547F" w14:textId="35E41A59" w:rsidR="003815D2" w:rsidRPr="003815D2" w:rsidRDefault="003815D2" w:rsidP="003815D2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815D2">
        <w:rPr>
          <w:rFonts w:hint="eastAsia"/>
          <w:sz w:val="24"/>
          <w:szCs w:val="28"/>
        </w:rPr>
        <w:t>配置管理概述</w:t>
      </w:r>
    </w:p>
    <w:p w14:paraId="472951BC" w14:textId="7F1995F1" w:rsidR="003815D2" w:rsidRPr="003815D2" w:rsidRDefault="003815D2" w:rsidP="003815D2">
      <w:pPr>
        <w:spacing w:line="360" w:lineRule="auto"/>
        <w:ind w:firstLine="360"/>
        <w:rPr>
          <w:sz w:val="24"/>
          <w:szCs w:val="28"/>
        </w:rPr>
      </w:pPr>
      <w:r w:rsidRPr="003815D2">
        <w:rPr>
          <w:rFonts w:hint="eastAsia"/>
          <w:sz w:val="24"/>
          <w:szCs w:val="28"/>
        </w:rPr>
        <w:t>配置管理包括配置子网与网元、运营商、设备、传输网络、操作维护、系统功能集、各制式无线参数配置，以及配置数据同步、配置数据备份与恢复、配置数据导入导出与批量修改、数据</w:t>
      </w:r>
      <w:proofErr w:type="gramStart"/>
      <w:r w:rsidRPr="003815D2">
        <w:rPr>
          <w:rFonts w:hint="eastAsia"/>
          <w:sz w:val="24"/>
          <w:szCs w:val="28"/>
        </w:rPr>
        <w:t>在线反构等</w:t>
      </w:r>
      <w:proofErr w:type="gramEnd"/>
      <w:r w:rsidRPr="003815D2">
        <w:rPr>
          <w:rFonts w:hint="eastAsia"/>
          <w:sz w:val="24"/>
          <w:szCs w:val="28"/>
        </w:rPr>
        <w:t>功能。</w:t>
      </w:r>
    </w:p>
    <w:p w14:paraId="1731765C" w14:textId="35A7BD65" w:rsidR="003815D2" w:rsidRPr="003815D2" w:rsidRDefault="003815D2" w:rsidP="003815D2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815D2">
        <w:rPr>
          <w:rFonts w:hint="eastAsia"/>
          <w:sz w:val="24"/>
          <w:szCs w:val="28"/>
        </w:rPr>
        <w:t>LTE</w:t>
      </w:r>
      <w:r w:rsidRPr="003815D2">
        <w:rPr>
          <w:rFonts w:hint="eastAsia"/>
          <w:sz w:val="24"/>
          <w:szCs w:val="28"/>
        </w:rPr>
        <w:t>网络规划</w:t>
      </w:r>
    </w:p>
    <w:p w14:paraId="299993A8" w14:textId="42769F1F" w:rsidR="003815D2" w:rsidRPr="003815D2" w:rsidRDefault="003815D2" w:rsidP="003815D2">
      <w:pPr>
        <w:spacing w:line="360" w:lineRule="auto"/>
        <w:ind w:firstLine="360"/>
        <w:rPr>
          <w:sz w:val="24"/>
          <w:szCs w:val="28"/>
        </w:rPr>
      </w:pPr>
      <w:r w:rsidRPr="003815D2">
        <w:rPr>
          <w:rFonts w:hint="eastAsia"/>
          <w:sz w:val="24"/>
          <w:szCs w:val="28"/>
        </w:rPr>
        <w:t>LTE</w:t>
      </w:r>
      <w:r w:rsidRPr="003815D2">
        <w:rPr>
          <w:rFonts w:hint="eastAsia"/>
          <w:sz w:val="24"/>
          <w:szCs w:val="28"/>
        </w:rPr>
        <w:t>网络可以根据实际情况进行地址规划</w:t>
      </w:r>
    </w:p>
    <w:p w14:paraId="03C24C02" w14:textId="1B9C57DB" w:rsidR="003815D2" w:rsidRPr="003815D2" w:rsidRDefault="003815D2" w:rsidP="003815D2">
      <w:pPr>
        <w:pStyle w:val="aa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 w:rsidRPr="003815D2">
        <w:rPr>
          <w:rFonts w:hint="eastAsia"/>
          <w:sz w:val="24"/>
          <w:szCs w:val="28"/>
        </w:rPr>
        <w:t>基站配置流程</w:t>
      </w:r>
    </w:p>
    <w:p w14:paraId="143D9C4E" w14:textId="6AB39B04" w:rsidR="006A61E8" w:rsidRDefault="003815D2" w:rsidP="003815D2">
      <w:pPr>
        <w:spacing w:line="360" w:lineRule="auto"/>
        <w:ind w:firstLine="360"/>
        <w:rPr>
          <w:sz w:val="24"/>
          <w:szCs w:val="28"/>
        </w:rPr>
      </w:pPr>
      <w:r w:rsidRPr="003815D2">
        <w:rPr>
          <w:rFonts w:hint="eastAsia"/>
          <w:sz w:val="24"/>
          <w:szCs w:val="28"/>
        </w:rPr>
        <w:lastRenderedPageBreak/>
        <w:t>基站部分数据在配置过程中存在约束关系，按照图所示推荐的数据配置流程，可以提高配置效率：</w:t>
      </w:r>
    </w:p>
    <w:p w14:paraId="074ECA9D" w14:textId="74BF9A8F" w:rsidR="00D754D9" w:rsidRDefault="00D754D9" w:rsidP="00D754D9">
      <w:pPr>
        <w:spacing w:line="360" w:lineRule="auto"/>
        <w:ind w:firstLine="36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114300" distR="114300" wp14:anchorId="7599629F" wp14:editId="1F60AC2A">
            <wp:extent cx="3753134" cy="2785243"/>
            <wp:effectExtent l="0" t="0" r="0" b="0"/>
            <wp:docPr id="3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078" cy="279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A20639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</w:p>
    <w:p w14:paraId="54D580C9" w14:textId="39EAD3B3" w:rsidR="006A61E8" w:rsidRDefault="00042C3C" w:rsidP="00042C3C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042C3C">
        <w:rPr>
          <w:rFonts w:hint="eastAsia"/>
          <w:sz w:val="24"/>
          <w:szCs w:val="28"/>
        </w:rPr>
        <w:t>初始化配置</w:t>
      </w:r>
    </w:p>
    <w:p w14:paraId="00C84602" w14:textId="2980E951" w:rsidR="00042C3C" w:rsidRDefault="00042C3C" w:rsidP="00042C3C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042C3C">
        <w:rPr>
          <w:rFonts w:hint="eastAsia"/>
          <w:sz w:val="24"/>
          <w:szCs w:val="28"/>
        </w:rPr>
        <w:t>启动网管客户端操作过程</w:t>
      </w:r>
    </w:p>
    <w:p w14:paraId="5183863E" w14:textId="372D9814" w:rsidR="00384346" w:rsidRDefault="00384346" w:rsidP="00042C3C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384346">
        <w:rPr>
          <w:rFonts w:hint="eastAsia"/>
          <w:sz w:val="24"/>
          <w:szCs w:val="28"/>
        </w:rPr>
        <w:t>创建子网</w:t>
      </w:r>
    </w:p>
    <w:p w14:paraId="6B3009C2" w14:textId="68093002" w:rsidR="00F93E2B" w:rsidRDefault="00F93E2B" w:rsidP="00042C3C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proofErr w:type="gramStart"/>
      <w:r w:rsidRPr="00F93E2B">
        <w:rPr>
          <w:rFonts w:hint="eastAsia"/>
          <w:sz w:val="24"/>
          <w:szCs w:val="28"/>
        </w:rPr>
        <w:t>创建网</w:t>
      </w:r>
      <w:proofErr w:type="gramEnd"/>
      <w:r w:rsidRPr="00F93E2B">
        <w:rPr>
          <w:rFonts w:hint="eastAsia"/>
          <w:sz w:val="24"/>
          <w:szCs w:val="28"/>
        </w:rPr>
        <w:t>元</w:t>
      </w:r>
    </w:p>
    <w:p w14:paraId="4383B117" w14:textId="2D78529E" w:rsidR="00F93E2B" w:rsidRDefault="00F93E2B" w:rsidP="00042C3C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F93E2B">
        <w:rPr>
          <w:rFonts w:hint="eastAsia"/>
          <w:sz w:val="24"/>
          <w:szCs w:val="28"/>
        </w:rPr>
        <w:t>申请互斥权限</w:t>
      </w:r>
    </w:p>
    <w:p w14:paraId="7C063523" w14:textId="2F47C272" w:rsidR="00F93E2B" w:rsidRDefault="00F93E2B" w:rsidP="00042C3C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F93E2B">
        <w:rPr>
          <w:rFonts w:hint="eastAsia"/>
          <w:sz w:val="24"/>
          <w:szCs w:val="28"/>
        </w:rPr>
        <w:t>配置运营商</w:t>
      </w:r>
    </w:p>
    <w:p w14:paraId="6EFB5E3C" w14:textId="2F1A3ED0" w:rsidR="00F93E2B" w:rsidRDefault="0037103D" w:rsidP="0037103D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37103D">
        <w:rPr>
          <w:rFonts w:hint="eastAsia"/>
          <w:sz w:val="24"/>
          <w:szCs w:val="28"/>
        </w:rPr>
        <w:t>配置系统参数</w:t>
      </w:r>
    </w:p>
    <w:p w14:paraId="1CE87693" w14:textId="058F8B14" w:rsidR="0037103D" w:rsidRDefault="00D27935" w:rsidP="00D27935">
      <w:pPr>
        <w:pStyle w:val="aa"/>
        <w:numPr>
          <w:ilvl w:val="0"/>
          <w:numId w:val="5"/>
        </w:numPr>
        <w:spacing w:line="360" w:lineRule="auto"/>
        <w:ind w:firstLineChars="0"/>
        <w:rPr>
          <w:sz w:val="24"/>
          <w:szCs w:val="28"/>
        </w:rPr>
      </w:pPr>
      <w:r w:rsidRPr="00D27935">
        <w:rPr>
          <w:rFonts w:hint="eastAsia"/>
          <w:sz w:val="24"/>
          <w:szCs w:val="28"/>
        </w:rPr>
        <w:t>系统参数</w:t>
      </w:r>
      <w:r w:rsidRPr="00D27935">
        <w:rPr>
          <w:rFonts w:hint="eastAsia"/>
          <w:sz w:val="24"/>
          <w:szCs w:val="28"/>
        </w:rPr>
        <w:t xml:space="preserve">- </w:t>
      </w:r>
      <w:r w:rsidRPr="00D27935">
        <w:rPr>
          <w:rFonts w:hint="eastAsia"/>
          <w:sz w:val="24"/>
          <w:szCs w:val="28"/>
        </w:rPr>
        <w:t>时间配置</w:t>
      </w:r>
    </w:p>
    <w:p w14:paraId="6ED71EEF" w14:textId="7017E65C" w:rsidR="00D27935" w:rsidRDefault="00D27935" w:rsidP="00D27935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D27935">
        <w:rPr>
          <w:rFonts w:hint="eastAsia"/>
          <w:sz w:val="24"/>
          <w:szCs w:val="28"/>
        </w:rPr>
        <w:t>配置设备</w:t>
      </w:r>
    </w:p>
    <w:p w14:paraId="5FED50F4" w14:textId="1727A8E9" w:rsidR="002B53FD" w:rsidRDefault="002B53FD" w:rsidP="002B53FD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2B53FD">
        <w:rPr>
          <w:rFonts w:hint="eastAsia"/>
          <w:sz w:val="24"/>
          <w:szCs w:val="28"/>
        </w:rPr>
        <w:t>添加</w:t>
      </w:r>
      <w:r w:rsidRPr="002B53FD">
        <w:rPr>
          <w:rFonts w:hint="eastAsia"/>
          <w:sz w:val="24"/>
          <w:szCs w:val="28"/>
        </w:rPr>
        <w:t>BBU</w:t>
      </w:r>
      <w:r w:rsidRPr="002B53FD">
        <w:rPr>
          <w:rFonts w:hint="eastAsia"/>
          <w:sz w:val="24"/>
          <w:szCs w:val="28"/>
        </w:rPr>
        <w:t>设备</w:t>
      </w:r>
    </w:p>
    <w:p w14:paraId="6787B315" w14:textId="60FE1384" w:rsidR="00372DFB" w:rsidRDefault="00372DFB" w:rsidP="002B53FD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72DFB">
        <w:rPr>
          <w:rFonts w:hint="eastAsia"/>
          <w:sz w:val="24"/>
          <w:szCs w:val="28"/>
        </w:rPr>
        <w:t>配置</w:t>
      </w:r>
      <w:r w:rsidRPr="00372DFB">
        <w:rPr>
          <w:rFonts w:hint="eastAsia"/>
          <w:sz w:val="24"/>
          <w:szCs w:val="28"/>
        </w:rPr>
        <w:t>BBU</w:t>
      </w:r>
      <w:r w:rsidRPr="00372DFB">
        <w:rPr>
          <w:rFonts w:hint="eastAsia"/>
          <w:sz w:val="24"/>
          <w:szCs w:val="28"/>
        </w:rPr>
        <w:t>——配置</w:t>
      </w:r>
      <w:r w:rsidRPr="00372DFB">
        <w:rPr>
          <w:rFonts w:hint="eastAsia"/>
          <w:sz w:val="24"/>
          <w:szCs w:val="28"/>
        </w:rPr>
        <w:t>CC</w:t>
      </w:r>
      <w:r w:rsidRPr="00372DFB">
        <w:rPr>
          <w:rFonts w:hint="eastAsia"/>
          <w:sz w:val="24"/>
          <w:szCs w:val="28"/>
        </w:rPr>
        <w:t>板</w:t>
      </w:r>
      <w:r w:rsidRPr="00372DFB">
        <w:rPr>
          <w:rFonts w:hint="eastAsia"/>
          <w:sz w:val="24"/>
          <w:szCs w:val="28"/>
        </w:rPr>
        <w:t>-</w:t>
      </w:r>
      <w:r w:rsidRPr="00372DFB">
        <w:rPr>
          <w:rFonts w:hint="eastAsia"/>
          <w:sz w:val="24"/>
          <w:szCs w:val="28"/>
        </w:rPr>
        <w:t>创建时钟设备</w:t>
      </w:r>
    </w:p>
    <w:p w14:paraId="0E3F8952" w14:textId="14E58841" w:rsidR="00372DFB" w:rsidRDefault="00372DFB" w:rsidP="002B53FD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72DFB">
        <w:rPr>
          <w:rFonts w:hint="eastAsia"/>
          <w:sz w:val="24"/>
          <w:szCs w:val="28"/>
        </w:rPr>
        <w:t>配置</w:t>
      </w:r>
      <w:r w:rsidRPr="00372DFB">
        <w:rPr>
          <w:rFonts w:hint="eastAsia"/>
          <w:sz w:val="24"/>
          <w:szCs w:val="28"/>
        </w:rPr>
        <w:t>BBU</w:t>
      </w:r>
      <w:r w:rsidRPr="00372DFB">
        <w:rPr>
          <w:rFonts w:hint="eastAsia"/>
          <w:sz w:val="24"/>
          <w:szCs w:val="28"/>
        </w:rPr>
        <w:t>——配置</w:t>
      </w:r>
      <w:r w:rsidRPr="00372DFB">
        <w:rPr>
          <w:rFonts w:hint="eastAsia"/>
          <w:sz w:val="24"/>
          <w:szCs w:val="28"/>
        </w:rPr>
        <w:t>BP</w:t>
      </w:r>
      <w:r w:rsidRPr="00372DFB">
        <w:rPr>
          <w:rFonts w:hint="eastAsia"/>
          <w:sz w:val="24"/>
          <w:szCs w:val="28"/>
        </w:rPr>
        <w:t>板</w:t>
      </w:r>
    </w:p>
    <w:p w14:paraId="44A8EEF8" w14:textId="5E87730E" w:rsidR="00312FF7" w:rsidRDefault="00312FF7" w:rsidP="002B53FD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312FF7">
        <w:rPr>
          <w:rFonts w:hint="eastAsia"/>
          <w:sz w:val="24"/>
          <w:szCs w:val="28"/>
        </w:rPr>
        <w:t>配置</w:t>
      </w:r>
      <w:r w:rsidRPr="00312FF7">
        <w:rPr>
          <w:rFonts w:hint="eastAsia"/>
          <w:sz w:val="24"/>
          <w:szCs w:val="28"/>
        </w:rPr>
        <w:t>RRU</w:t>
      </w:r>
      <w:r w:rsidRPr="00312FF7">
        <w:rPr>
          <w:rFonts w:hint="eastAsia"/>
          <w:sz w:val="24"/>
          <w:szCs w:val="28"/>
        </w:rPr>
        <w:t>设备</w:t>
      </w:r>
    </w:p>
    <w:p w14:paraId="0D55D9EC" w14:textId="4D9876A9" w:rsidR="00FB6691" w:rsidRDefault="00FB6691" w:rsidP="002B53FD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  <w:szCs w:val="28"/>
        </w:rPr>
      </w:pPr>
      <w:r w:rsidRPr="00FB6691">
        <w:rPr>
          <w:rFonts w:hint="eastAsia"/>
          <w:sz w:val="24"/>
          <w:szCs w:val="28"/>
        </w:rPr>
        <w:t>基站附属设备配置</w:t>
      </w:r>
      <w:r w:rsidRPr="00FB6691">
        <w:rPr>
          <w:rFonts w:hint="eastAsia"/>
          <w:sz w:val="24"/>
          <w:szCs w:val="28"/>
        </w:rPr>
        <w:t>-</w:t>
      </w:r>
      <w:r w:rsidRPr="00FB6691">
        <w:rPr>
          <w:rFonts w:hint="eastAsia"/>
          <w:sz w:val="24"/>
          <w:szCs w:val="28"/>
        </w:rPr>
        <w:t>光纤</w:t>
      </w:r>
    </w:p>
    <w:p w14:paraId="6D0D2289" w14:textId="687F1E78" w:rsidR="00FB6691" w:rsidRDefault="00FB6691" w:rsidP="00FB6691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FB6691">
        <w:rPr>
          <w:rFonts w:hint="eastAsia"/>
          <w:sz w:val="24"/>
          <w:szCs w:val="28"/>
        </w:rPr>
        <w:t>配置传输网络</w:t>
      </w:r>
    </w:p>
    <w:p w14:paraId="6FC0E10B" w14:textId="70579FAD" w:rsidR="00FB6691" w:rsidRDefault="00FB6691" w:rsidP="00FB6691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FB6691">
        <w:rPr>
          <w:rFonts w:hint="eastAsia"/>
          <w:sz w:val="24"/>
          <w:szCs w:val="28"/>
        </w:rPr>
        <w:t>配置物理层端口</w:t>
      </w:r>
    </w:p>
    <w:p w14:paraId="6C95A7CE" w14:textId="6D1220CF" w:rsidR="00FB6691" w:rsidRDefault="00FB6691" w:rsidP="00FB6691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FB6691">
        <w:rPr>
          <w:rFonts w:hint="eastAsia"/>
          <w:sz w:val="24"/>
          <w:szCs w:val="28"/>
        </w:rPr>
        <w:lastRenderedPageBreak/>
        <w:t>配置以太网链路层</w:t>
      </w:r>
    </w:p>
    <w:p w14:paraId="6B819CB5" w14:textId="506F3CEA" w:rsidR="00FB6691" w:rsidRDefault="00FB6691" w:rsidP="00FB6691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FB6691">
        <w:rPr>
          <w:rFonts w:hint="eastAsia"/>
          <w:sz w:val="24"/>
          <w:szCs w:val="28"/>
        </w:rPr>
        <w:t>配置</w:t>
      </w:r>
      <w:r w:rsidRPr="00FB6691">
        <w:rPr>
          <w:rFonts w:hint="eastAsia"/>
          <w:sz w:val="24"/>
          <w:szCs w:val="28"/>
        </w:rPr>
        <w:t>IP</w:t>
      </w:r>
      <w:r w:rsidRPr="00FB6691">
        <w:rPr>
          <w:rFonts w:hint="eastAsia"/>
          <w:sz w:val="24"/>
          <w:szCs w:val="28"/>
        </w:rPr>
        <w:t>层</w:t>
      </w:r>
    </w:p>
    <w:p w14:paraId="5680C814" w14:textId="5BA8A805" w:rsidR="00FB6691" w:rsidRDefault="00FB6691" w:rsidP="00FB6691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FB6691">
        <w:rPr>
          <w:rFonts w:hint="eastAsia"/>
          <w:sz w:val="24"/>
          <w:szCs w:val="28"/>
        </w:rPr>
        <w:t>配置带宽资源</w:t>
      </w:r>
    </w:p>
    <w:p w14:paraId="7042BEBA" w14:textId="57688CE4" w:rsidR="002E6E92" w:rsidRDefault="002E6E92" w:rsidP="00FB6691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2E6E92">
        <w:rPr>
          <w:rFonts w:hint="eastAsia"/>
          <w:sz w:val="24"/>
          <w:szCs w:val="28"/>
        </w:rPr>
        <w:t>配置</w:t>
      </w:r>
      <w:r w:rsidRPr="002E6E92">
        <w:rPr>
          <w:rFonts w:hint="eastAsia"/>
          <w:sz w:val="24"/>
          <w:szCs w:val="28"/>
        </w:rPr>
        <w:t>SCTP</w:t>
      </w:r>
      <w:r w:rsidRPr="002E6E92">
        <w:rPr>
          <w:rFonts w:hint="eastAsia"/>
          <w:sz w:val="24"/>
          <w:szCs w:val="28"/>
        </w:rPr>
        <w:t>偶联</w:t>
      </w:r>
    </w:p>
    <w:p w14:paraId="60F1EF0D" w14:textId="35AB90A5" w:rsidR="0033021B" w:rsidRDefault="0033021B" w:rsidP="00FB6691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33021B">
        <w:rPr>
          <w:rFonts w:hint="eastAsia"/>
          <w:sz w:val="24"/>
          <w:szCs w:val="28"/>
        </w:rPr>
        <w:t>配置业务与</w:t>
      </w:r>
      <w:r w:rsidRPr="0033021B">
        <w:rPr>
          <w:rFonts w:hint="eastAsia"/>
          <w:sz w:val="24"/>
          <w:szCs w:val="28"/>
        </w:rPr>
        <w:t>DSCP</w:t>
      </w:r>
      <w:r w:rsidRPr="0033021B">
        <w:rPr>
          <w:rFonts w:hint="eastAsia"/>
          <w:sz w:val="24"/>
          <w:szCs w:val="28"/>
        </w:rPr>
        <w:t>映射</w:t>
      </w:r>
    </w:p>
    <w:p w14:paraId="11D8DEFD" w14:textId="3BA5C603" w:rsidR="00D95A2B" w:rsidRDefault="00D95A2B" w:rsidP="00FB6691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  <w:szCs w:val="28"/>
        </w:rPr>
      </w:pPr>
      <w:r w:rsidRPr="00D95A2B">
        <w:rPr>
          <w:rFonts w:hint="eastAsia"/>
          <w:sz w:val="24"/>
          <w:szCs w:val="28"/>
        </w:rPr>
        <w:t>配置</w:t>
      </w:r>
      <w:r w:rsidRPr="00D95A2B">
        <w:rPr>
          <w:rFonts w:hint="eastAsia"/>
          <w:sz w:val="24"/>
          <w:szCs w:val="28"/>
        </w:rPr>
        <w:t>OMC</w:t>
      </w:r>
      <w:r w:rsidRPr="00D95A2B">
        <w:rPr>
          <w:rFonts w:hint="eastAsia"/>
          <w:sz w:val="24"/>
          <w:szCs w:val="28"/>
        </w:rPr>
        <w:t>通道</w:t>
      </w:r>
    </w:p>
    <w:p w14:paraId="61AA4412" w14:textId="44B44455" w:rsidR="00D95A2B" w:rsidRDefault="008F1545" w:rsidP="008F1545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8F1545">
        <w:rPr>
          <w:rFonts w:hint="eastAsia"/>
          <w:sz w:val="24"/>
          <w:szCs w:val="28"/>
        </w:rPr>
        <w:t>配置无线参数</w:t>
      </w:r>
    </w:p>
    <w:p w14:paraId="52AE3C8E" w14:textId="017285F3" w:rsidR="008F1545" w:rsidRDefault="008F1545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8F1545">
        <w:rPr>
          <w:rFonts w:hint="eastAsia"/>
          <w:sz w:val="24"/>
          <w:szCs w:val="28"/>
        </w:rPr>
        <w:t>创建</w:t>
      </w:r>
      <w:r w:rsidRPr="008F1545">
        <w:rPr>
          <w:rFonts w:hint="eastAsia"/>
          <w:sz w:val="24"/>
          <w:szCs w:val="28"/>
        </w:rPr>
        <w:t>LTE</w:t>
      </w:r>
      <w:r w:rsidRPr="008F1545">
        <w:rPr>
          <w:rFonts w:hint="eastAsia"/>
          <w:sz w:val="24"/>
          <w:szCs w:val="28"/>
        </w:rPr>
        <w:t>网络</w:t>
      </w:r>
    </w:p>
    <w:p w14:paraId="21895C2C" w14:textId="3355A774" w:rsidR="008F1545" w:rsidRDefault="008F1545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8F1545">
        <w:rPr>
          <w:rFonts w:hint="eastAsia"/>
          <w:sz w:val="24"/>
          <w:szCs w:val="28"/>
        </w:rPr>
        <w:t>基带资源配置</w:t>
      </w:r>
    </w:p>
    <w:p w14:paraId="7805D166" w14:textId="55044434" w:rsidR="00111ACF" w:rsidRDefault="00111ACF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111ACF">
        <w:rPr>
          <w:rFonts w:hint="eastAsia"/>
          <w:sz w:val="24"/>
          <w:szCs w:val="28"/>
        </w:rPr>
        <w:t>配置</w:t>
      </w:r>
      <w:r w:rsidRPr="00111ACF">
        <w:rPr>
          <w:rFonts w:hint="eastAsia"/>
          <w:sz w:val="24"/>
          <w:szCs w:val="28"/>
        </w:rPr>
        <w:t>S1AP</w:t>
      </w:r>
    </w:p>
    <w:p w14:paraId="1FB9708F" w14:textId="5DA6DE2E" w:rsidR="00111ACF" w:rsidRDefault="00111ACF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111ACF">
        <w:rPr>
          <w:rFonts w:hint="eastAsia"/>
          <w:sz w:val="24"/>
          <w:szCs w:val="28"/>
        </w:rPr>
        <w:t>配置</w:t>
      </w:r>
      <w:r w:rsidRPr="00111ACF">
        <w:rPr>
          <w:rFonts w:hint="eastAsia"/>
          <w:sz w:val="24"/>
          <w:szCs w:val="28"/>
        </w:rPr>
        <w:t>E-UTRAN TDD</w:t>
      </w:r>
      <w:r w:rsidRPr="00111ACF">
        <w:rPr>
          <w:rFonts w:hint="eastAsia"/>
          <w:sz w:val="24"/>
          <w:szCs w:val="28"/>
        </w:rPr>
        <w:t>小区</w:t>
      </w:r>
    </w:p>
    <w:p w14:paraId="65A6722F" w14:textId="0F3ECA6B" w:rsidR="0056069A" w:rsidRDefault="0056069A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56069A">
        <w:rPr>
          <w:rFonts w:hint="eastAsia"/>
          <w:sz w:val="24"/>
          <w:szCs w:val="28"/>
        </w:rPr>
        <w:t>配置系统信息调度</w:t>
      </w:r>
    </w:p>
    <w:p w14:paraId="76E82BAE" w14:textId="574720BE" w:rsidR="005B4932" w:rsidRDefault="005B4932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5B4932">
        <w:rPr>
          <w:rFonts w:hint="eastAsia"/>
          <w:sz w:val="24"/>
          <w:szCs w:val="28"/>
        </w:rPr>
        <w:t>创建集群小区</w:t>
      </w:r>
    </w:p>
    <w:p w14:paraId="5EBFF8B5" w14:textId="4562A63C" w:rsidR="00B63C2D" w:rsidRDefault="00B63C2D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B63C2D">
        <w:rPr>
          <w:rFonts w:hint="eastAsia"/>
          <w:sz w:val="24"/>
          <w:szCs w:val="28"/>
        </w:rPr>
        <w:t>创建</w:t>
      </w:r>
      <w:r w:rsidRPr="00B63C2D">
        <w:rPr>
          <w:rFonts w:hint="eastAsia"/>
          <w:sz w:val="24"/>
          <w:szCs w:val="28"/>
        </w:rPr>
        <w:t>TD-LTE</w:t>
      </w:r>
      <w:r w:rsidRPr="00B63C2D">
        <w:rPr>
          <w:rFonts w:hint="eastAsia"/>
          <w:sz w:val="24"/>
          <w:szCs w:val="28"/>
        </w:rPr>
        <w:t>集群对象</w:t>
      </w:r>
    </w:p>
    <w:p w14:paraId="749034FE" w14:textId="5A827488" w:rsidR="007D12E8" w:rsidRDefault="007D12E8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7D12E8">
        <w:rPr>
          <w:rFonts w:hint="eastAsia"/>
          <w:sz w:val="24"/>
          <w:szCs w:val="28"/>
        </w:rPr>
        <w:t>创建</w:t>
      </w:r>
      <w:r w:rsidRPr="007D12E8">
        <w:rPr>
          <w:rFonts w:hint="eastAsia"/>
          <w:sz w:val="24"/>
          <w:szCs w:val="28"/>
        </w:rPr>
        <w:t>T1AP</w:t>
      </w:r>
    </w:p>
    <w:p w14:paraId="59BD6683" w14:textId="1460B88E" w:rsidR="00FE3CE3" w:rsidRDefault="00FE3CE3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FE3CE3">
        <w:rPr>
          <w:rFonts w:hint="eastAsia"/>
          <w:sz w:val="24"/>
          <w:szCs w:val="28"/>
        </w:rPr>
        <w:t>同步保持超时开关</w:t>
      </w:r>
    </w:p>
    <w:p w14:paraId="5D94E245" w14:textId="5D8E26C0" w:rsidR="00FE3CE3" w:rsidRDefault="00FE3CE3" w:rsidP="008F1545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8"/>
        </w:rPr>
      </w:pPr>
      <w:r w:rsidRPr="00FE3CE3">
        <w:rPr>
          <w:rFonts w:hint="eastAsia"/>
          <w:sz w:val="24"/>
          <w:szCs w:val="28"/>
        </w:rPr>
        <w:t>修改小区模式</w:t>
      </w:r>
    </w:p>
    <w:p w14:paraId="31716A25" w14:textId="011FD59B" w:rsidR="00797B34" w:rsidRDefault="00797B34" w:rsidP="00797B34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797B34">
        <w:rPr>
          <w:rFonts w:hint="eastAsia"/>
          <w:sz w:val="24"/>
          <w:szCs w:val="28"/>
        </w:rPr>
        <w:t>基站同步</w:t>
      </w:r>
    </w:p>
    <w:p w14:paraId="0CE49D15" w14:textId="6B7A9046" w:rsidR="00797B34" w:rsidRPr="00797B34" w:rsidRDefault="00797B34" w:rsidP="00797B34">
      <w:pPr>
        <w:pStyle w:val="aa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 w:rsidRPr="00797B34">
        <w:rPr>
          <w:rFonts w:hint="eastAsia"/>
          <w:sz w:val="24"/>
          <w:szCs w:val="28"/>
        </w:rPr>
        <w:t>动态管理操作</w:t>
      </w:r>
    </w:p>
    <w:p w14:paraId="1DBA952F" w14:textId="77777777" w:rsidR="006A61E8" w:rsidRPr="006E5526" w:rsidRDefault="00FA460D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实验数据</w:t>
      </w:r>
      <w:r w:rsidR="006A61E8" w:rsidRPr="006E5526">
        <w:rPr>
          <w:rFonts w:hint="eastAsia"/>
          <w:b/>
          <w:sz w:val="24"/>
          <w:szCs w:val="28"/>
        </w:rPr>
        <w:t>：</w:t>
      </w:r>
    </w:p>
    <w:p w14:paraId="6B21F85C" w14:textId="77777777" w:rsidR="00797B34" w:rsidRPr="00FF07D9" w:rsidRDefault="00797B34" w:rsidP="00FF07D9">
      <w:pPr>
        <w:pStyle w:val="aa"/>
        <w:numPr>
          <w:ilvl w:val="0"/>
          <w:numId w:val="12"/>
        </w:numPr>
        <w:spacing w:line="360" w:lineRule="auto"/>
        <w:ind w:firstLineChars="0"/>
        <w:rPr>
          <w:sz w:val="24"/>
          <w:szCs w:val="28"/>
        </w:rPr>
      </w:pPr>
      <w:r w:rsidRPr="00FF07D9">
        <w:rPr>
          <w:rFonts w:hint="eastAsia"/>
          <w:sz w:val="24"/>
          <w:szCs w:val="28"/>
        </w:rPr>
        <w:t>系统设计：</w:t>
      </w:r>
    </w:p>
    <w:p w14:paraId="1141D770" w14:textId="317E9DB6" w:rsidR="00797B34" w:rsidRDefault="00797B34" w:rsidP="00797B34">
      <w:pPr>
        <w:spacing w:line="360" w:lineRule="auto"/>
        <w:rPr>
          <w:sz w:val="24"/>
          <w:szCs w:val="28"/>
        </w:rPr>
      </w:pPr>
      <w:r w:rsidRPr="00797B34">
        <w:rPr>
          <w:rFonts w:hint="eastAsia"/>
          <w:sz w:val="24"/>
          <w:szCs w:val="28"/>
        </w:rPr>
        <w:t>画出实验系统的拓扑图，并标出配置所需要的</w:t>
      </w:r>
      <w:r w:rsidRPr="00797B34">
        <w:rPr>
          <w:rFonts w:hint="eastAsia"/>
          <w:sz w:val="24"/>
          <w:szCs w:val="28"/>
        </w:rPr>
        <w:t>IP</w:t>
      </w:r>
      <w:r w:rsidRPr="00797B34">
        <w:rPr>
          <w:rFonts w:hint="eastAsia"/>
          <w:sz w:val="24"/>
          <w:szCs w:val="28"/>
        </w:rPr>
        <w:t>地址和端口号。</w:t>
      </w:r>
    </w:p>
    <w:p w14:paraId="61752429" w14:textId="30AE2C2F" w:rsidR="00BB7B6B" w:rsidRPr="00797B34" w:rsidRDefault="00217D21" w:rsidP="00797B34">
      <w:pPr>
        <w:spacing w:line="360" w:lineRule="auto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4E1C4BE" wp14:editId="16C108BD">
            <wp:extent cx="5274310" cy="2940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9A76" w14:textId="3A467E5D" w:rsidR="00797B34" w:rsidRPr="00FF07D9" w:rsidRDefault="00797B34" w:rsidP="00FF07D9">
      <w:pPr>
        <w:pStyle w:val="aa"/>
        <w:numPr>
          <w:ilvl w:val="0"/>
          <w:numId w:val="12"/>
        </w:numPr>
        <w:spacing w:line="360" w:lineRule="auto"/>
        <w:ind w:firstLineChars="0"/>
        <w:rPr>
          <w:sz w:val="24"/>
          <w:szCs w:val="28"/>
        </w:rPr>
      </w:pPr>
      <w:r w:rsidRPr="00FF07D9">
        <w:rPr>
          <w:rFonts w:hint="eastAsia"/>
          <w:sz w:val="24"/>
          <w:szCs w:val="28"/>
        </w:rPr>
        <w:t>设备配置：</w:t>
      </w:r>
    </w:p>
    <w:p w14:paraId="671C723D" w14:textId="6A1CCF16" w:rsidR="00797B34" w:rsidRPr="0040655C" w:rsidRDefault="00797B34" w:rsidP="0040655C">
      <w:pPr>
        <w:pStyle w:val="aa"/>
        <w:numPr>
          <w:ilvl w:val="0"/>
          <w:numId w:val="13"/>
        </w:numPr>
        <w:spacing w:line="360" w:lineRule="auto"/>
        <w:ind w:firstLineChars="0"/>
        <w:rPr>
          <w:sz w:val="24"/>
          <w:szCs w:val="28"/>
        </w:rPr>
      </w:pPr>
      <w:r w:rsidRPr="0040655C">
        <w:rPr>
          <w:rFonts w:hint="eastAsia"/>
          <w:sz w:val="24"/>
          <w:szCs w:val="28"/>
        </w:rPr>
        <w:t>截图建立子网和网元</w:t>
      </w:r>
    </w:p>
    <w:p w14:paraId="12ABF684" w14:textId="403C95F3" w:rsidR="0040655C" w:rsidRDefault="0040655C" w:rsidP="0040655C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1F999B9F" wp14:editId="3C14CBDE">
            <wp:extent cx="5274310" cy="761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58E7" w14:textId="7A1436EE" w:rsidR="0040655C" w:rsidRPr="0040655C" w:rsidRDefault="0040655C" w:rsidP="0040655C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48C503A" wp14:editId="4D3480BA">
            <wp:extent cx="4796434" cy="5479576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522" cy="54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720A" w14:textId="7A990045" w:rsidR="00797B34" w:rsidRPr="00CD7DD4" w:rsidRDefault="00797B34" w:rsidP="00CD7DD4">
      <w:pPr>
        <w:pStyle w:val="aa"/>
        <w:numPr>
          <w:ilvl w:val="0"/>
          <w:numId w:val="13"/>
        </w:numPr>
        <w:spacing w:line="360" w:lineRule="auto"/>
        <w:ind w:firstLineChars="0"/>
        <w:rPr>
          <w:sz w:val="24"/>
          <w:szCs w:val="28"/>
        </w:rPr>
      </w:pPr>
      <w:r w:rsidRPr="00CD7DD4">
        <w:rPr>
          <w:rFonts w:hint="eastAsia"/>
          <w:sz w:val="24"/>
          <w:szCs w:val="28"/>
        </w:rPr>
        <w:t>截图硬件面板图和系统拓扑图</w:t>
      </w:r>
    </w:p>
    <w:p w14:paraId="6B0003A7" w14:textId="6B93493A" w:rsidR="00CD7DD4" w:rsidRPr="00CD7DD4" w:rsidRDefault="00CD7DD4" w:rsidP="00CD7DD4">
      <w:pPr>
        <w:spacing w:line="36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12A835D" wp14:editId="53BEDEF4">
            <wp:extent cx="3794078" cy="28425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3" b="4082"/>
                    <a:stretch/>
                  </pic:blipFill>
                  <pic:spPr bwMode="auto">
                    <a:xfrm>
                      <a:off x="0" y="0"/>
                      <a:ext cx="3809941" cy="285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6D3899" wp14:editId="12FA3E3C">
            <wp:extent cx="3998794" cy="3646623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32" b="2709"/>
                    <a:stretch/>
                  </pic:blipFill>
                  <pic:spPr bwMode="auto">
                    <a:xfrm>
                      <a:off x="0" y="0"/>
                      <a:ext cx="4014632" cy="366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C858" w14:textId="3746E97D" w:rsidR="00797B34" w:rsidRPr="008A2874" w:rsidRDefault="00797B34" w:rsidP="008A2874">
      <w:pPr>
        <w:pStyle w:val="aa"/>
        <w:numPr>
          <w:ilvl w:val="0"/>
          <w:numId w:val="13"/>
        </w:numPr>
        <w:spacing w:line="360" w:lineRule="auto"/>
        <w:ind w:firstLineChars="0"/>
        <w:rPr>
          <w:sz w:val="24"/>
          <w:szCs w:val="28"/>
        </w:rPr>
      </w:pPr>
      <w:r w:rsidRPr="008A2874">
        <w:rPr>
          <w:rFonts w:hint="eastAsia"/>
          <w:sz w:val="24"/>
          <w:szCs w:val="28"/>
        </w:rPr>
        <w:t>截图基站</w:t>
      </w:r>
      <w:r w:rsidRPr="008A2874">
        <w:rPr>
          <w:rFonts w:hint="eastAsia"/>
          <w:sz w:val="24"/>
          <w:szCs w:val="28"/>
        </w:rPr>
        <w:t>IP</w:t>
      </w:r>
      <w:r w:rsidRPr="008A2874">
        <w:rPr>
          <w:rFonts w:hint="eastAsia"/>
          <w:sz w:val="24"/>
          <w:szCs w:val="28"/>
        </w:rPr>
        <w:t>地址配置</w:t>
      </w:r>
    </w:p>
    <w:p w14:paraId="15CB674E" w14:textId="68CAAB57" w:rsidR="008A2874" w:rsidRDefault="008A2874" w:rsidP="008A2874">
      <w:pPr>
        <w:spacing w:line="360" w:lineRule="auto"/>
        <w:rPr>
          <w:sz w:val="24"/>
          <w:szCs w:val="28"/>
        </w:rPr>
      </w:pPr>
      <w:r>
        <w:rPr>
          <w:noProof/>
        </w:rPr>
        <w:drawing>
          <wp:inline distT="0" distB="0" distL="0" distR="0" wp14:anchorId="418129A4" wp14:editId="38A338E6">
            <wp:extent cx="5274310" cy="431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1600" w14:textId="5FC96077" w:rsidR="008A2874" w:rsidRDefault="008A2874" w:rsidP="008A2874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8BF8E5D" wp14:editId="720C5FF0">
            <wp:extent cx="4496937" cy="26106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378" cy="26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8CD2" w14:textId="45069A91" w:rsidR="008A2874" w:rsidRDefault="008A2874" w:rsidP="008A2874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38F5418" wp14:editId="4E7A4DC7">
            <wp:extent cx="4476466" cy="261279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037" cy="26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D43" w14:textId="18C5A461" w:rsidR="008A2874" w:rsidRDefault="008A2874" w:rsidP="008A2874">
      <w:pPr>
        <w:spacing w:line="36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3E0445EB" wp14:editId="3683B00C">
            <wp:extent cx="4421875" cy="260201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91" cy="2610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FD25C" w14:textId="1EE2525E" w:rsidR="008A2874" w:rsidRPr="008A2874" w:rsidRDefault="008A2874" w:rsidP="008A2874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B7E9D83" wp14:editId="29832A47">
            <wp:extent cx="4394579" cy="255442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3322" cy="25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A239" w14:textId="064696B0" w:rsidR="00797B34" w:rsidRPr="00823187" w:rsidRDefault="00797B34" w:rsidP="00823187">
      <w:pPr>
        <w:pStyle w:val="aa"/>
        <w:numPr>
          <w:ilvl w:val="0"/>
          <w:numId w:val="13"/>
        </w:numPr>
        <w:spacing w:line="360" w:lineRule="auto"/>
        <w:ind w:firstLineChars="0"/>
        <w:rPr>
          <w:sz w:val="24"/>
          <w:szCs w:val="28"/>
        </w:rPr>
      </w:pPr>
      <w:r w:rsidRPr="00823187">
        <w:rPr>
          <w:rFonts w:hint="eastAsia"/>
          <w:sz w:val="24"/>
          <w:szCs w:val="28"/>
        </w:rPr>
        <w:t>截图</w:t>
      </w:r>
      <w:r w:rsidRPr="00823187">
        <w:rPr>
          <w:rFonts w:hint="eastAsia"/>
          <w:sz w:val="24"/>
          <w:szCs w:val="28"/>
        </w:rPr>
        <w:t>SCTP</w:t>
      </w:r>
      <w:r w:rsidRPr="00823187">
        <w:rPr>
          <w:rFonts w:hint="eastAsia"/>
          <w:sz w:val="24"/>
          <w:szCs w:val="28"/>
        </w:rPr>
        <w:t>配置</w:t>
      </w:r>
    </w:p>
    <w:p w14:paraId="3B60A92A" w14:textId="1252750B" w:rsidR="00823187" w:rsidRDefault="00823187" w:rsidP="0082318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3951069" wp14:editId="5A710E7B">
            <wp:extent cx="4223982" cy="4092269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4411" cy="41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E99" w14:textId="39A386F3" w:rsidR="00823187" w:rsidRPr="00823187" w:rsidRDefault="00823187" w:rsidP="0082318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517CDE09" wp14:editId="206BA6E2">
            <wp:extent cx="4189862" cy="4126808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186" cy="41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3EC6" w14:textId="354ED641" w:rsidR="00797B34" w:rsidRDefault="00797B34" w:rsidP="00F849FD">
      <w:pPr>
        <w:pStyle w:val="aa"/>
        <w:numPr>
          <w:ilvl w:val="0"/>
          <w:numId w:val="13"/>
        </w:numPr>
        <w:spacing w:line="360" w:lineRule="auto"/>
        <w:ind w:firstLineChars="0"/>
        <w:rPr>
          <w:sz w:val="24"/>
          <w:szCs w:val="28"/>
        </w:rPr>
      </w:pPr>
      <w:r w:rsidRPr="00F849FD">
        <w:rPr>
          <w:rFonts w:hint="eastAsia"/>
          <w:sz w:val="24"/>
          <w:szCs w:val="28"/>
        </w:rPr>
        <w:t>截图与网管连接的</w:t>
      </w:r>
      <w:r w:rsidRPr="00F849FD">
        <w:rPr>
          <w:rFonts w:hint="eastAsia"/>
          <w:sz w:val="24"/>
          <w:szCs w:val="28"/>
        </w:rPr>
        <w:t>IP</w:t>
      </w:r>
      <w:r w:rsidRPr="00F849FD">
        <w:rPr>
          <w:rFonts w:hint="eastAsia"/>
          <w:sz w:val="24"/>
          <w:szCs w:val="28"/>
        </w:rPr>
        <w:t>地址</w:t>
      </w:r>
    </w:p>
    <w:p w14:paraId="2785400E" w14:textId="0531BB34" w:rsidR="00F849FD" w:rsidRPr="00F849FD" w:rsidRDefault="00F849FD" w:rsidP="00F849FD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8D1853D" wp14:editId="123C593F">
            <wp:extent cx="4599295" cy="225590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1469" cy="22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F225" w14:textId="77777777" w:rsidR="00797B34" w:rsidRPr="00797B34" w:rsidRDefault="00797B34" w:rsidP="00797B34">
      <w:pPr>
        <w:spacing w:line="360" w:lineRule="auto"/>
        <w:rPr>
          <w:sz w:val="24"/>
          <w:szCs w:val="28"/>
        </w:rPr>
      </w:pPr>
      <w:r w:rsidRPr="00797B34">
        <w:rPr>
          <w:rFonts w:hint="eastAsia"/>
          <w:sz w:val="24"/>
          <w:szCs w:val="28"/>
        </w:rPr>
        <w:t>3</w:t>
      </w:r>
      <w:r w:rsidRPr="00797B34">
        <w:rPr>
          <w:rFonts w:hint="eastAsia"/>
          <w:sz w:val="24"/>
          <w:szCs w:val="28"/>
        </w:rPr>
        <w:t>、数据下发</w:t>
      </w:r>
    </w:p>
    <w:p w14:paraId="19AA51EA" w14:textId="77777777" w:rsidR="0074526F" w:rsidRDefault="00797B34" w:rsidP="00FF07D9">
      <w:pPr>
        <w:spacing w:line="360" w:lineRule="auto"/>
        <w:ind w:firstLine="420"/>
        <w:rPr>
          <w:sz w:val="24"/>
          <w:szCs w:val="28"/>
        </w:rPr>
      </w:pPr>
      <w:r w:rsidRPr="00797B34">
        <w:rPr>
          <w:rFonts w:hint="eastAsia"/>
          <w:sz w:val="24"/>
          <w:szCs w:val="28"/>
        </w:rPr>
        <w:t>描述基站同步和数据下发过程</w:t>
      </w:r>
      <w:r w:rsidR="005D2D97">
        <w:rPr>
          <w:rFonts w:hint="eastAsia"/>
          <w:sz w:val="24"/>
          <w:szCs w:val="28"/>
        </w:rPr>
        <w:t>：</w:t>
      </w:r>
    </w:p>
    <w:p w14:paraId="092E4279" w14:textId="578CAC82" w:rsidR="00797B34" w:rsidRPr="0074526F" w:rsidRDefault="005D2D97" w:rsidP="0074526F">
      <w:pPr>
        <w:spacing w:line="360" w:lineRule="auto"/>
        <w:ind w:firstLine="420"/>
        <w:rPr>
          <w:sz w:val="24"/>
          <w:szCs w:val="28"/>
        </w:rPr>
      </w:pPr>
      <w:r w:rsidRPr="0074526F">
        <w:rPr>
          <w:rFonts w:hint="eastAsia"/>
          <w:sz w:val="24"/>
          <w:szCs w:val="28"/>
        </w:rPr>
        <w:t>数据同步</w:t>
      </w:r>
      <w:r w:rsidR="0074526F" w:rsidRPr="0074526F">
        <w:rPr>
          <w:rFonts w:hint="eastAsia"/>
          <w:sz w:val="24"/>
          <w:szCs w:val="28"/>
        </w:rPr>
        <w:t>：</w:t>
      </w:r>
      <w:r w:rsidRPr="0074526F">
        <w:rPr>
          <w:rFonts w:hint="eastAsia"/>
          <w:sz w:val="24"/>
          <w:szCs w:val="28"/>
        </w:rPr>
        <w:t>即将网管侧的配置数据同步到网元侧。在进行了某些关键操作之后，比如修改配置数据等，就需要执行数据同步操作。数据同步完成后，系统配置数据生效。同步操作把数据从网管数据库</w:t>
      </w:r>
      <w:proofErr w:type="gramStart"/>
      <w:r w:rsidRPr="0074526F">
        <w:rPr>
          <w:rFonts w:hint="eastAsia"/>
          <w:sz w:val="24"/>
          <w:szCs w:val="28"/>
        </w:rPr>
        <w:t>下发至网元</w:t>
      </w:r>
      <w:proofErr w:type="gramEnd"/>
      <w:r w:rsidRPr="0074526F">
        <w:rPr>
          <w:rFonts w:hint="eastAsia"/>
          <w:sz w:val="24"/>
          <w:szCs w:val="28"/>
        </w:rPr>
        <w:t>进行更新，分为增量同步和整表同步：增量同步只将需要修改的数据下</w:t>
      </w:r>
      <w:proofErr w:type="gramStart"/>
      <w:r w:rsidRPr="0074526F">
        <w:rPr>
          <w:rFonts w:hint="eastAsia"/>
          <w:sz w:val="24"/>
          <w:szCs w:val="28"/>
        </w:rPr>
        <w:t>发网元</w:t>
      </w:r>
      <w:proofErr w:type="gramEnd"/>
      <w:r w:rsidRPr="0074526F">
        <w:rPr>
          <w:rFonts w:hint="eastAsia"/>
          <w:sz w:val="24"/>
          <w:szCs w:val="28"/>
        </w:rPr>
        <w:t>更新，网元设备不重启；整表同步将把网元的所有配置数据下</w:t>
      </w:r>
      <w:proofErr w:type="gramStart"/>
      <w:r w:rsidRPr="0074526F">
        <w:rPr>
          <w:rFonts w:hint="eastAsia"/>
          <w:sz w:val="24"/>
          <w:szCs w:val="28"/>
        </w:rPr>
        <w:t>发网元</w:t>
      </w:r>
      <w:proofErr w:type="gramEnd"/>
      <w:r w:rsidRPr="0074526F">
        <w:rPr>
          <w:rFonts w:hint="eastAsia"/>
          <w:sz w:val="24"/>
          <w:szCs w:val="28"/>
        </w:rPr>
        <w:t>更新，网元</w:t>
      </w:r>
      <w:proofErr w:type="gramStart"/>
      <w:r w:rsidRPr="0074526F">
        <w:rPr>
          <w:rFonts w:hint="eastAsia"/>
          <w:sz w:val="24"/>
          <w:szCs w:val="28"/>
        </w:rPr>
        <w:t>设备需重启</w:t>
      </w:r>
      <w:proofErr w:type="gramEnd"/>
      <w:r w:rsidRPr="0074526F">
        <w:rPr>
          <w:rFonts w:hint="eastAsia"/>
          <w:sz w:val="24"/>
          <w:szCs w:val="28"/>
        </w:rPr>
        <w:t>。为了防止用户的误操作，在参数检查完成后、同步之前，需要输入验证码，以确认同步操作。</w:t>
      </w:r>
    </w:p>
    <w:p w14:paraId="66F2A9E3" w14:textId="159058A6" w:rsidR="0074526F" w:rsidRPr="00797B34" w:rsidRDefault="0074526F" w:rsidP="00FF07D9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数据下发：</w:t>
      </w:r>
      <w:r w:rsidR="00057AC6">
        <w:rPr>
          <w:rFonts w:hint="eastAsia"/>
          <w:sz w:val="24"/>
          <w:szCs w:val="28"/>
        </w:rPr>
        <w:t>信令</w:t>
      </w:r>
      <w:proofErr w:type="gramStart"/>
      <w:r w:rsidR="00057AC6">
        <w:rPr>
          <w:rFonts w:hint="eastAsia"/>
          <w:sz w:val="24"/>
          <w:szCs w:val="28"/>
        </w:rPr>
        <w:t>流数据</w:t>
      </w:r>
      <w:proofErr w:type="gramEnd"/>
      <w:r w:rsidR="00057AC6">
        <w:rPr>
          <w:rFonts w:hint="eastAsia"/>
          <w:sz w:val="24"/>
          <w:szCs w:val="28"/>
        </w:rPr>
        <w:t>从</w:t>
      </w:r>
      <w:r w:rsidR="00057AC6">
        <w:rPr>
          <w:rFonts w:hint="eastAsia"/>
          <w:sz w:val="24"/>
          <w:szCs w:val="28"/>
        </w:rPr>
        <w:t>UE</w:t>
      </w:r>
      <w:r w:rsidR="00057AC6">
        <w:rPr>
          <w:rFonts w:hint="eastAsia"/>
          <w:sz w:val="24"/>
          <w:szCs w:val="28"/>
        </w:rPr>
        <w:t>端发送，通过</w:t>
      </w:r>
      <w:proofErr w:type="spellStart"/>
      <w:r w:rsidR="00057AC6">
        <w:rPr>
          <w:rFonts w:hint="eastAsia"/>
          <w:sz w:val="24"/>
          <w:szCs w:val="28"/>
        </w:rPr>
        <w:t>eNB</w:t>
      </w:r>
      <w:proofErr w:type="spellEnd"/>
      <w:r w:rsidR="00057AC6">
        <w:rPr>
          <w:rFonts w:hint="eastAsia"/>
          <w:sz w:val="24"/>
          <w:szCs w:val="28"/>
        </w:rPr>
        <w:t>各层后经过</w:t>
      </w:r>
      <w:r w:rsidR="00057AC6">
        <w:rPr>
          <w:rFonts w:hint="eastAsia"/>
          <w:sz w:val="24"/>
          <w:szCs w:val="28"/>
        </w:rPr>
        <w:t>S1AP</w:t>
      </w:r>
      <w:r w:rsidR="00057AC6">
        <w:rPr>
          <w:rFonts w:hint="eastAsia"/>
          <w:sz w:val="24"/>
          <w:szCs w:val="28"/>
        </w:rPr>
        <w:t>于</w:t>
      </w:r>
      <w:r w:rsidR="00057AC6">
        <w:rPr>
          <w:rFonts w:hint="eastAsia"/>
          <w:sz w:val="24"/>
          <w:szCs w:val="28"/>
        </w:rPr>
        <w:t>SCTP</w:t>
      </w:r>
      <w:r w:rsidR="00053AE3">
        <w:rPr>
          <w:rFonts w:hint="eastAsia"/>
          <w:sz w:val="24"/>
          <w:szCs w:val="28"/>
        </w:rPr>
        <w:t>，再发送到</w:t>
      </w:r>
      <w:r w:rsidR="00053AE3">
        <w:rPr>
          <w:rFonts w:hint="eastAsia"/>
          <w:sz w:val="24"/>
          <w:szCs w:val="28"/>
        </w:rPr>
        <w:t>MME</w:t>
      </w:r>
      <w:r w:rsidR="00053AE3">
        <w:rPr>
          <w:rFonts w:hint="eastAsia"/>
          <w:sz w:val="24"/>
          <w:szCs w:val="28"/>
        </w:rPr>
        <w:t>的各层下发数据。数据流则从</w:t>
      </w:r>
      <w:r w:rsidR="00053AE3">
        <w:rPr>
          <w:rFonts w:hint="eastAsia"/>
          <w:sz w:val="24"/>
          <w:szCs w:val="28"/>
        </w:rPr>
        <w:t>UE</w:t>
      </w:r>
      <w:r w:rsidR="00053AE3">
        <w:rPr>
          <w:rFonts w:hint="eastAsia"/>
          <w:sz w:val="24"/>
          <w:szCs w:val="28"/>
        </w:rPr>
        <w:t>下发，通过</w:t>
      </w:r>
      <w:proofErr w:type="spellStart"/>
      <w:r w:rsidR="00053AE3">
        <w:rPr>
          <w:rFonts w:hint="eastAsia"/>
          <w:sz w:val="24"/>
          <w:szCs w:val="28"/>
        </w:rPr>
        <w:t>eNB</w:t>
      </w:r>
      <w:proofErr w:type="spellEnd"/>
      <w:r w:rsidR="00053AE3">
        <w:rPr>
          <w:rFonts w:hint="eastAsia"/>
          <w:sz w:val="24"/>
          <w:szCs w:val="28"/>
        </w:rPr>
        <w:t>各层通过</w:t>
      </w:r>
      <w:r w:rsidR="00053AE3">
        <w:rPr>
          <w:rFonts w:hint="eastAsia"/>
          <w:sz w:val="24"/>
          <w:szCs w:val="28"/>
        </w:rPr>
        <w:t>GTPU</w:t>
      </w:r>
      <w:r w:rsidR="00053AE3">
        <w:rPr>
          <w:rFonts w:hint="eastAsia"/>
          <w:sz w:val="24"/>
          <w:szCs w:val="28"/>
        </w:rPr>
        <w:t>和</w:t>
      </w:r>
      <w:r w:rsidR="00053AE3">
        <w:rPr>
          <w:rFonts w:hint="eastAsia"/>
          <w:sz w:val="24"/>
          <w:szCs w:val="28"/>
        </w:rPr>
        <w:t>UDP</w:t>
      </w:r>
      <w:r w:rsidR="00053AE3">
        <w:rPr>
          <w:rFonts w:hint="eastAsia"/>
          <w:sz w:val="24"/>
          <w:szCs w:val="28"/>
        </w:rPr>
        <w:t>协议后发送到</w:t>
      </w:r>
      <w:r w:rsidR="00053AE3">
        <w:rPr>
          <w:rFonts w:hint="eastAsia"/>
          <w:sz w:val="24"/>
          <w:szCs w:val="28"/>
        </w:rPr>
        <w:t>SGW</w:t>
      </w:r>
      <w:r w:rsidR="00053AE3">
        <w:rPr>
          <w:rFonts w:hint="eastAsia"/>
          <w:sz w:val="24"/>
          <w:szCs w:val="28"/>
        </w:rPr>
        <w:t>。</w:t>
      </w:r>
    </w:p>
    <w:p w14:paraId="4EB8D294" w14:textId="77777777" w:rsidR="00797B34" w:rsidRPr="00797B34" w:rsidRDefault="00797B34" w:rsidP="00797B34">
      <w:pPr>
        <w:spacing w:line="360" w:lineRule="auto"/>
        <w:rPr>
          <w:sz w:val="24"/>
          <w:szCs w:val="28"/>
        </w:rPr>
      </w:pPr>
      <w:r w:rsidRPr="00797B34">
        <w:rPr>
          <w:rFonts w:hint="eastAsia"/>
          <w:sz w:val="24"/>
          <w:szCs w:val="28"/>
        </w:rPr>
        <w:t>4</w:t>
      </w:r>
      <w:r w:rsidRPr="00797B34">
        <w:rPr>
          <w:rFonts w:hint="eastAsia"/>
          <w:sz w:val="24"/>
          <w:szCs w:val="28"/>
        </w:rPr>
        <w:t>、排障排查</w:t>
      </w:r>
    </w:p>
    <w:p w14:paraId="653FE48A" w14:textId="326CE160" w:rsidR="006A61E8" w:rsidRDefault="00797B34" w:rsidP="00FF07D9">
      <w:pPr>
        <w:spacing w:line="360" w:lineRule="auto"/>
        <w:ind w:firstLine="420"/>
        <w:rPr>
          <w:sz w:val="24"/>
          <w:szCs w:val="28"/>
        </w:rPr>
      </w:pPr>
      <w:r w:rsidRPr="00797B34">
        <w:rPr>
          <w:rFonts w:hint="eastAsia"/>
          <w:sz w:val="24"/>
          <w:szCs w:val="28"/>
        </w:rPr>
        <w:t>如果不成功，则描述故障排查的过程。</w:t>
      </w:r>
    </w:p>
    <w:p w14:paraId="160EE4E3" w14:textId="5579354F" w:rsidR="00A17AD3" w:rsidRDefault="00A17AD3" w:rsidP="00A17AD3">
      <w:pPr>
        <w:pStyle w:val="aa"/>
        <w:numPr>
          <w:ilvl w:val="0"/>
          <w:numId w:val="1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风扇故障：讲风扇</w:t>
      </w:r>
      <w:r>
        <w:rPr>
          <w:rFonts w:hint="eastAsia"/>
          <w:sz w:val="24"/>
          <w:szCs w:val="28"/>
        </w:rPr>
        <w:t>FAN</w:t>
      </w:r>
      <w:r>
        <w:rPr>
          <w:rFonts w:hint="eastAsia"/>
          <w:sz w:val="24"/>
          <w:szCs w:val="28"/>
        </w:rPr>
        <w:t>改为</w:t>
      </w:r>
      <w:r>
        <w:rPr>
          <w:rFonts w:hint="eastAsia"/>
          <w:sz w:val="24"/>
          <w:szCs w:val="28"/>
        </w:rPr>
        <w:t>FAB</w:t>
      </w:r>
    </w:p>
    <w:p w14:paraId="25FEF3CA" w14:textId="4277ACA5" w:rsidR="00A17AD3" w:rsidRDefault="00A17AD3" w:rsidP="00A17AD3">
      <w:pPr>
        <w:pStyle w:val="aa"/>
        <w:numPr>
          <w:ilvl w:val="0"/>
          <w:numId w:val="1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版本问题：</w:t>
      </w:r>
      <w:r w:rsidR="00435DF6">
        <w:rPr>
          <w:rFonts w:hint="eastAsia"/>
          <w:sz w:val="24"/>
          <w:szCs w:val="28"/>
        </w:rPr>
        <w:t>网元配置数据版本改为</w:t>
      </w:r>
      <w:proofErr w:type="spellStart"/>
      <w:r w:rsidR="00435DF6">
        <w:rPr>
          <w:rFonts w:hint="eastAsia"/>
          <w:sz w:val="24"/>
          <w:szCs w:val="28"/>
        </w:rPr>
        <w:t>UniRan</w:t>
      </w:r>
      <w:proofErr w:type="spellEnd"/>
      <w:r w:rsidR="00435DF6">
        <w:rPr>
          <w:sz w:val="24"/>
          <w:szCs w:val="28"/>
        </w:rPr>
        <w:t xml:space="preserve"> </w:t>
      </w:r>
      <w:r w:rsidR="00435DF6">
        <w:rPr>
          <w:rFonts w:hint="eastAsia"/>
          <w:sz w:val="24"/>
          <w:szCs w:val="28"/>
        </w:rPr>
        <w:t>12.4</w:t>
      </w:r>
      <w:r w:rsidR="00435DF6">
        <w:rPr>
          <w:rFonts w:hint="eastAsia"/>
          <w:sz w:val="24"/>
          <w:szCs w:val="28"/>
        </w:rPr>
        <w:t>（</w:t>
      </w:r>
      <w:proofErr w:type="spellStart"/>
      <w:r w:rsidR="00435DF6">
        <w:rPr>
          <w:rFonts w:hint="eastAsia"/>
          <w:sz w:val="24"/>
          <w:szCs w:val="28"/>
        </w:rPr>
        <w:t>ZiLTE</w:t>
      </w:r>
      <w:proofErr w:type="spellEnd"/>
      <w:r w:rsidR="00435DF6">
        <w:rPr>
          <w:sz w:val="24"/>
          <w:szCs w:val="28"/>
        </w:rPr>
        <w:t xml:space="preserve"> </w:t>
      </w:r>
      <w:r w:rsidR="00435DF6">
        <w:rPr>
          <w:rFonts w:hint="eastAsia"/>
          <w:sz w:val="24"/>
          <w:szCs w:val="28"/>
        </w:rPr>
        <w:t>VB</w:t>
      </w:r>
      <w:r w:rsidR="00435DF6">
        <w:rPr>
          <w:sz w:val="24"/>
          <w:szCs w:val="28"/>
        </w:rPr>
        <w:t xml:space="preserve"> </w:t>
      </w:r>
      <w:r w:rsidR="00435DF6">
        <w:rPr>
          <w:rFonts w:hint="eastAsia"/>
          <w:sz w:val="24"/>
          <w:szCs w:val="28"/>
        </w:rPr>
        <w:t>30.20.00</w:t>
      </w:r>
      <w:r w:rsidR="00435DF6">
        <w:rPr>
          <w:rFonts w:hint="eastAsia"/>
          <w:sz w:val="24"/>
          <w:szCs w:val="28"/>
        </w:rPr>
        <w:t>）</w:t>
      </w:r>
    </w:p>
    <w:p w14:paraId="0427084B" w14:textId="2F06919E" w:rsidR="004C3266" w:rsidRDefault="004C3266" w:rsidP="00A17AD3">
      <w:pPr>
        <w:pStyle w:val="aa"/>
        <w:numPr>
          <w:ilvl w:val="0"/>
          <w:numId w:val="1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SNTP</w:t>
      </w:r>
      <w:r>
        <w:rPr>
          <w:rFonts w:hint="eastAsia"/>
          <w:sz w:val="24"/>
          <w:szCs w:val="28"/>
        </w:rPr>
        <w:t>时钟不同步：设置备用</w:t>
      </w:r>
      <w:r>
        <w:rPr>
          <w:rFonts w:hint="eastAsia"/>
          <w:sz w:val="24"/>
          <w:szCs w:val="28"/>
        </w:rPr>
        <w:t>SNTP</w:t>
      </w:r>
      <w:r>
        <w:rPr>
          <w:rFonts w:hint="eastAsia"/>
          <w:sz w:val="24"/>
          <w:szCs w:val="28"/>
        </w:rPr>
        <w:t>服务器地址</w:t>
      </w:r>
    </w:p>
    <w:p w14:paraId="2A0D2FD1" w14:textId="3C664824" w:rsidR="008B232C" w:rsidRPr="00A17AD3" w:rsidRDefault="008B232C" w:rsidP="00A17AD3">
      <w:pPr>
        <w:pStyle w:val="aa"/>
        <w:numPr>
          <w:ilvl w:val="0"/>
          <w:numId w:val="15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机架槽位问题：添加的设备不匹配</w:t>
      </w:r>
      <w:r w:rsidR="00325431">
        <w:rPr>
          <w:rFonts w:hint="eastAsia"/>
          <w:sz w:val="24"/>
          <w:szCs w:val="28"/>
        </w:rPr>
        <w:t>，选择正确的设备型号</w:t>
      </w:r>
    </w:p>
    <w:p w14:paraId="5F2F7FC9" w14:textId="77777777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</w:p>
    <w:p w14:paraId="3C463350" w14:textId="67CB3D7F" w:rsidR="008772E4" w:rsidRDefault="004278D9" w:rsidP="00736D81">
      <w:pPr>
        <w:pStyle w:val="aa"/>
        <w:numPr>
          <w:ilvl w:val="0"/>
          <w:numId w:val="14"/>
        </w:numPr>
        <w:spacing w:line="360" w:lineRule="auto"/>
        <w:ind w:firstLineChars="0"/>
        <w:rPr>
          <w:bCs/>
          <w:sz w:val="24"/>
          <w:szCs w:val="28"/>
        </w:rPr>
      </w:pPr>
      <w:r w:rsidRPr="004278D9">
        <w:rPr>
          <w:rFonts w:hint="eastAsia"/>
          <w:bCs/>
          <w:sz w:val="24"/>
          <w:szCs w:val="28"/>
        </w:rPr>
        <w:t>实验</w:t>
      </w:r>
      <w:r>
        <w:rPr>
          <w:rFonts w:hint="eastAsia"/>
          <w:bCs/>
          <w:sz w:val="24"/>
          <w:szCs w:val="28"/>
        </w:rPr>
        <w:t>开始时创建的网元的参数型号要选好，否则在后续实验有很多不同的地方。</w:t>
      </w:r>
    </w:p>
    <w:p w14:paraId="7B031743" w14:textId="52AA73AE" w:rsidR="001702B4" w:rsidRDefault="001702B4" w:rsidP="00736D81">
      <w:pPr>
        <w:pStyle w:val="aa"/>
        <w:numPr>
          <w:ilvl w:val="0"/>
          <w:numId w:val="14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添加</w:t>
      </w:r>
      <w:r>
        <w:rPr>
          <w:rFonts w:hint="eastAsia"/>
          <w:bCs/>
          <w:sz w:val="24"/>
          <w:szCs w:val="28"/>
        </w:rPr>
        <w:t>BBU</w:t>
      </w:r>
      <w:r>
        <w:rPr>
          <w:rFonts w:hint="eastAsia"/>
          <w:bCs/>
          <w:sz w:val="24"/>
          <w:szCs w:val="28"/>
        </w:rPr>
        <w:t>设备时，要注意添加的是</w:t>
      </w:r>
      <w:r>
        <w:rPr>
          <w:rFonts w:hint="eastAsia"/>
          <w:bCs/>
          <w:sz w:val="24"/>
          <w:szCs w:val="28"/>
        </w:rPr>
        <w:t>BPL1</w:t>
      </w:r>
      <w:r>
        <w:rPr>
          <w:rFonts w:hint="eastAsia"/>
          <w:bCs/>
          <w:sz w:val="24"/>
          <w:szCs w:val="28"/>
        </w:rPr>
        <w:t>不是</w:t>
      </w:r>
      <w:r>
        <w:rPr>
          <w:rFonts w:hint="eastAsia"/>
          <w:bCs/>
          <w:sz w:val="24"/>
          <w:szCs w:val="28"/>
        </w:rPr>
        <w:t>BPL</w:t>
      </w:r>
      <w:r>
        <w:rPr>
          <w:rFonts w:hint="eastAsia"/>
          <w:bCs/>
          <w:sz w:val="24"/>
          <w:szCs w:val="28"/>
        </w:rPr>
        <w:t>，风扇</w:t>
      </w:r>
      <w:r w:rsidR="00114779">
        <w:rPr>
          <w:rFonts w:hint="eastAsia"/>
          <w:bCs/>
          <w:sz w:val="24"/>
          <w:szCs w:val="28"/>
        </w:rPr>
        <w:t>设为</w:t>
      </w:r>
      <w:r w:rsidR="00114779">
        <w:rPr>
          <w:rFonts w:hint="eastAsia"/>
          <w:bCs/>
          <w:sz w:val="24"/>
          <w:szCs w:val="28"/>
        </w:rPr>
        <w:t>FAB</w:t>
      </w:r>
      <w:r w:rsidR="00835DAE">
        <w:rPr>
          <w:rFonts w:hint="eastAsia"/>
          <w:bCs/>
          <w:sz w:val="24"/>
          <w:szCs w:val="28"/>
        </w:rPr>
        <w:t>。</w:t>
      </w:r>
    </w:p>
    <w:p w14:paraId="7024AD3B" w14:textId="7DC31ED9" w:rsidR="00835DAE" w:rsidRDefault="00835DAE" w:rsidP="00736D81">
      <w:pPr>
        <w:pStyle w:val="aa"/>
        <w:numPr>
          <w:ilvl w:val="0"/>
          <w:numId w:val="14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添加</w:t>
      </w:r>
      <w:r>
        <w:rPr>
          <w:rFonts w:hint="eastAsia"/>
          <w:bCs/>
          <w:sz w:val="24"/>
          <w:szCs w:val="28"/>
        </w:rPr>
        <w:t>RUU</w:t>
      </w:r>
      <w:r>
        <w:rPr>
          <w:rFonts w:hint="eastAsia"/>
          <w:bCs/>
          <w:sz w:val="24"/>
          <w:szCs w:val="28"/>
        </w:rPr>
        <w:t>设备时，注意添加的型号为</w:t>
      </w:r>
      <w:r>
        <w:rPr>
          <w:rFonts w:hint="eastAsia"/>
          <w:bCs/>
          <w:sz w:val="24"/>
          <w:szCs w:val="28"/>
        </w:rPr>
        <w:t>R8968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S1800</w:t>
      </w:r>
    </w:p>
    <w:p w14:paraId="41836F4E" w14:textId="456973AF" w:rsidR="002A3FD8" w:rsidRDefault="002A3FD8" w:rsidP="00736D81">
      <w:pPr>
        <w:pStyle w:val="aa"/>
        <w:numPr>
          <w:ilvl w:val="0"/>
          <w:numId w:val="14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配置</w:t>
      </w:r>
      <w:r>
        <w:rPr>
          <w:rFonts w:hint="eastAsia"/>
          <w:bCs/>
          <w:sz w:val="24"/>
          <w:szCs w:val="28"/>
        </w:rPr>
        <w:t>IP</w:t>
      </w:r>
      <w:r>
        <w:rPr>
          <w:rFonts w:hint="eastAsia"/>
          <w:bCs/>
          <w:sz w:val="24"/>
          <w:szCs w:val="28"/>
        </w:rPr>
        <w:t>地址时，注意</w:t>
      </w:r>
      <w:proofErr w:type="gramStart"/>
      <w:r>
        <w:rPr>
          <w:rFonts w:hint="eastAsia"/>
          <w:bCs/>
          <w:sz w:val="24"/>
          <w:szCs w:val="28"/>
        </w:rPr>
        <w:t>区分本端和</w:t>
      </w:r>
      <w:proofErr w:type="gramEnd"/>
      <w:r>
        <w:rPr>
          <w:rFonts w:hint="eastAsia"/>
          <w:bCs/>
          <w:sz w:val="24"/>
          <w:szCs w:val="28"/>
        </w:rPr>
        <w:t>对端的</w:t>
      </w:r>
      <w:r>
        <w:rPr>
          <w:rFonts w:hint="eastAsia"/>
          <w:bCs/>
          <w:sz w:val="24"/>
          <w:szCs w:val="28"/>
        </w:rPr>
        <w:t>IP</w:t>
      </w:r>
      <w:r>
        <w:rPr>
          <w:rFonts w:hint="eastAsia"/>
          <w:bCs/>
          <w:sz w:val="24"/>
          <w:szCs w:val="28"/>
        </w:rPr>
        <w:t>地址</w:t>
      </w:r>
    </w:p>
    <w:p w14:paraId="7987E9B2" w14:textId="1DF7A263" w:rsidR="00B16D12" w:rsidRDefault="00B16D12" w:rsidP="00736D81">
      <w:pPr>
        <w:pStyle w:val="aa"/>
        <w:numPr>
          <w:ilvl w:val="0"/>
          <w:numId w:val="14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配置</w:t>
      </w:r>
      <w:r>
        <w:rPr>
          <w:rFonts w:hint="eastAsia"/>
          <w:bCs/>
          <w:sz w:val="24"/>
          <w:szCs w:val="28"/>
        </w:rPr>
        <w:t>SCTP</w:t>
      </w:r>
      <w:r>
        <w:rPr>
          <w:rFonts w:hint="eastAsia"/>
          <w:bCs/>
          <w:sz w:val="24"/>
          <w:szCs w:val="28"/>
        </w:rPr>
        <w:t>时，注意</w:t>
      </w:r>
      <w:r>
        <w:rPr>
          <w:rFonts w:hint="eastAsia"/>
          <w:bCs/>
          <w:sz w:val="24"/>
          <w:szCs w:val="28"/>
        </w:rPr>
        <w:t>S1</w:t>
      </w:r>
      <w:r>
        <w:rPr>
          <w:rFonts w:hint="eastAsia"/>
          <w:bCs/>
          <w:sz w:val="24"/>
          <w:szCs w:val="28"/>
        </w:rPr>
        <w:t>和</w:t>
      </w:r>
      <w:r>
        <w:rPr>
          <w:rFonts w:hint="eastAsia"/>
          <w:bCs/>
          <w:sz w:val="24"/>
          <w:szCs w:val="28"/>
        </w:rPr>
        <w:t>T1</w:t>
      </w:r>
      <w:r>
        <w:rPr>
          <w:rFonts w:hint="eastAsia"/>
          <w:bCs/>
          <w:sz w:val="24"/>
          <w:szCs w:val="28"/>
        </w:rPr>
        <w:t>的区别，以及本段端口和对端端口的选择。</w:t>
      </w:r>
    </w:p>
    <w:p w14:paraId="401D6B15" w14:textId="38898ED1" w:rsidR="00EF42EB" w:rsidRDefault="00EF42EB" w:rsidP="00736D81">
      <w:pPr>
        <w:pStyle w:val="aa"/>
        <w:numPr>
          <w:ilvl w:val="0"/>
          <w:numId w:val="14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注意</w:t>
      </w:r>
      <w:r>
        <w:rPr>
          <w:rFonts w:hint="eastAsia"/>
          <w:bCs/>
          <w:sz w:val="24"/>
          <w:szCs w:val="28"/>
        </w:rPr>
        <w:t>OMC</w:t>
      </w:r>
      <w:r>
        <w:rPr>
          <w:rFonts w:hint="eastAsia"/>
          <w:bCs/>
          <w:sz w:val="24"/>
          <w:szCs w:val="28"/>
        </w:rPr>
        <w:t>通道的</w:t>
      </w:r>
      <w:r>
        <w:rPr>
          <w:rFonts w:hint="eastAsia"/>
          <w:bCs/>
          <w:sz w:val="24"/>
          <w:szCs w:val="28"/>
        </w:rPr>
        <w:t>IP</w:t>
      </w:r>
      <w:r>
        <w:rPr>
          <w:rFonts w:hint="eastAsia"/>
          <w:bCs/>
          <w:sz w:val="24"/>
          <w:szCs w:val="28"/>
        </w:rPr>
        <w:t>地址为网关服务器</w:t>
      </w:r>
      <w:r>
        <w:rPr>
          <w:rFonts w:hint="eastAsia"/>
          <w:bCs/>
          <w:sz w:val="24"/>
          <w:szCs w:val="28"/>
        </w:rPr>
        <w:t>IP</w:t>
      </w:r>
      <w:r>
        <w:rPr>
          <w:rFonts w:hint="eastAsia"/>
          <w:bCs/>
          <w:sz w:val="24"/>
          <w:szCs w:val="28"/>
        </w:rPr>
        <w:t>地址，为</w:t>
      </w:r>
      <w:r>
        <w:rPr>
          <w:rFonts w:hint="eastAsia"/>
          <w:bCs/>
          <w:sz w:val="24"/>
          <w:szCs w:val="28"/>
        </w:rPr>
        <w:t>192.168.3.160</w:t>
      </w:r>
      <w:r w:rsidR="00D01B19">
        <w:rPr>
          <w:rFonts w:hint="eastAsia"/>
          <w:bCs/>
          <w:sz w:val="24"/>
          <w:szCs w:val="28"/>
        </w:rPr>
        <w:t>。</w:t>
      </w:r>
    </w:p>
    <w:p w14:paraId="1038B960" w14:textId="1071F765" w:rsidR="00D01B19" w:rsidRPr="004278D9" w:rsidRDefault="00D01B19" w:rsidP="00736D81">
      <w:pPr>
        <w:pStyle w:val="aa"/>
        <w:numPr>
          <w:ilvl w:val="0"/>
          <w:numId w:val="14"/>
        </w:numPr>
        <w:spacing w:line="360" w:lineRule="auto"/>
        <w:ind w:firstLine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配置信息总体需要细心，看清楚细节，否则发现前面配置好的错误就很难修改，需要重新配置。</w:t>
      </w:r>
    </w:p>
    <w:p w14:paraId="6C2B501D" w14:textId="77777777" w:rsidR="008772E4" w:rsidRPr="006E5526" w:rsidDel="00CE182B" w:rsidRDefault="008772E4" w:rsidP="006A61E8">
      <w:pPr>
        <w:spacing w:line="360" w:lineRule="auto"/>
        <w:rPr>
          <w:del w:id="0" w:author="pc" w:date="2019-11-08T15:06:00Z"/>
          <w:b/>
          <w:sz w:val="24"/>
          <w:szCs w:val="28"/>
        </w:rPr>
      </w:pPr>
    </w:p>
    <w:p w14:paraId="54AD5063" w14:textId="77777777" w:rsidR="007802C2" w:rsidRPr="005953C9" w:rsidRDefault="00CE182B" w:rsidP="00CE182B">
      <w:pPr>
        <w:widowControl/>
        <w:jc w:val="left"/>
        <w:rPr>
          <w:sz w:val="24"/>
          <w:szCs w:val="28"/>
        </w:rPr>
      </w:pPr>
      <w:r w:rsidRPr="005953C9">
        <w:rPr>
          <w:sz w:val="24"/>
          <w:szCs w:val="28"/>
        </w:rPr>
        <w:t xml:space="preserve"> </w:t>
      </w:r>
    </w:p>
    <w:sectPr w:rsidR="007802C2" w:rsidRPr="005953C9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58F9E" w14:textId="77777777" w:rsidR="00001814" w:rsidRDefault="00001814" w:rsidP="006A61E8">
      <w:r>
        <w:separator/>
      </w:r>
    </w:p>
  </w:endnote>
  <w:endnote w:type="continuationSeparator" w:id="0">
    <w:p w14:paraId="04E7DB2A" w14:textId="77777777" w:rsidR="00001814" w:rsidRDefault="00001814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E495A" w14:textId="77777777" w:rsidR="00001814" w:rsidRDefault="00001814" w:rsidP="006A61E8">
      <w:r>
        <w:separator/>
      </w:r>
    </w:p>
  </w:footnote>
  <w:footnote w:type="continuationSeparator" w:id="0">
    <w:p w14:paraId="62814C32" w14:textId="77777777" w:rsidR="00001814" w:rsidRDefault="00001814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5B9D5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753"/>
    <w:multiLevelType w:val="hybridMultilevel"/>
    <w:tmpl w:val="5D3C3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372AD"/>
    <w:multiLevelType w:val="hybridMultilevel"/>
    <w:tmpl w:val="02E09FB8"/>
    <w:lvl w:ilvl="0" w:tplc="1574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375F8"/>
    <w:multiLevelType w:val="hybridMultilevel"/>
    <w:tmpl w:val="64EAFBAE"/>
    <w:lvl w:ilvl="0" w:tplc="2080331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330C8A"/>
    <w:multiLevelType w:val="hybridMultilevel"/>
    <w:tmpl w:val="5FD853DE"/>
    <w:lvl w:ilvl="0" w:tplc="202EC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1867EC"/>
    <w:multiLevelType w:val="hybridMultilevel"/>
    <w:tmpl w:val="DFFECDEA"/>
    <w:lvl w:ilvl="0" w:tplc="39CA6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8576C"/>
    <w:multiLevelType w:val="hybridMultilevel"/>
    <w:tmpl w:val="F39C537E"/>
    <w:lvl w:ilvl="0" w:tplc="157486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FE7F86"/>
    <w:multiLevelType w:val="hybridMultilevel"/>
    <w:tmpl w:val="9D52CD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4945D5"/>
    <w:multiLevelType w:val="hybridMultilevel"/>
    <w:tmpl w:val="803E5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AF5C8A"/>
    <w:multiLevelType w:val="hybridMultilevel"/>
    <w:tmpl w:val="A6A6D380"/>
    <w:lvl w:ilvl="0" w:tplc="202EC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7E413A"/>
    <w:multiLevelType w:val="hybridMultilevel"/>
    <w:tmpl w:val="4120F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297FFA"/>
    <w:multiLevelType w:val="hybridMultilevel"/>
    <w:tmpl w:val="DAF80B92"/>
    <w:lvl w:ilvl="0" w:tplc="6324EEC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C2322A"/>
    <w:multiLevelType w:val="hybridMultilevel"/>
    <w:tmpl w:val="81ECD2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46E5804"/>
    <w:multiLevelType w:val="hybridMultilevel"/>
    <w:tmpl w:val="910861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6E84D53"/>
    <w:multiLevelType w:val="hybridMultilevel"/>
    <w:tmpl w:val="7070F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4A2DD3"/>
    <w:multiLevelType w:val="hybridMultilevel"/>
    <w:tmpl w:val="6A4EA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40601D"/>
    <w:multiLevelType w:val="hybridMultilevel"/>
    <w:tmpl w:val="B52CFEF4"/>
    <w:lvl w:ilvl="0" w:tplc="CF4E831E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190772C"/>
    <w:multiLevelType w:val="hybridMultilevel"/>
    <w:tmpl w:val="6C56A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16"/>
  </w:num>
  <w:num w:numId="7">
    <w:abstractNumId w:val="14"/>
  </w:num>
  <w:num w:numId="8">
    <w:abstractNumId w:val="13"/>
  </w:num>
  <w:num w:numId="9">
    <w:abstractNumId w:val="2"/>
  </w:num>
  <w:num w:numId="10">
    <w:abstractNumId w:val="0"/>
  </w:num>
  <w:num w:numId="11">
    <w:abstractNumId w:val="10"/>
  </w:num>
  <w:num w:numId="12">
    <w:abstractNumId w:val="5"/>
  </w:num>
  <w:num w:numId="13">
    <w:abstractNumId w:val="15"/>
  </w:num>
  <w:num w:numId="14">
    <w:abstractNumId w:val="7"/>
  </w:num>
  <w:num w:numId="15">
    <w:abstractNumId w:val="12"/>
  </w:num>
  <w:num w:numId="16">
    <w:abstractNumId w:val="11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1E8"/>
    <w:rsid w:val="00001814"/>
    <w:rsid w:val="00004D82"/>
    <w:rsid w:val="00042C3C"/>
    <w:rsid w:val="00053AE3"/>
    <w:rsid w:val="00056539"/>
    <w:rsid w:val="00057AC6"/>
    <w:rsid w:val="0006488C"/>
    <w:rsid w:val="0007236B"/>
    <w:rsid w:val="00111ACF"/>
    <w:rsid w:val="00114779"/>
    <w:rsid w:val="00151941"/>
    <w:rsid w:val="001702B4"/>
    <w:rsid w:val="0018752D"/>
    <w:rsid w:val="00217D21"/>
    <w:rsid w:val="0022096C"/>
    <w:rsid w:val="002A3FD8"/>
    <w:rsid w:val="002B53FD"/>
    <w:rsid w:val="002C0649"/>
    <w:rsid w:val="002E6E92"/>
    <w:rsid w:val="00302014"/>
    <w:rsid w:val="00306421"/>
    <w:rsid w:val="00312FF7"/>
    <w:rsid w:val="00325431"/>
    <w:rsid w:val="0033021B"/>
    <w:rsid w:val="0037103D"/>
    <w:rsid w:val="00372DFB"/>
    <w:rsid w:val="003806E6"/>
    <w:rsid w:val="003815D2"/>
    <w:rsid w:val="00384346"/>
    <w:rsid w:val="003C11DC"/>
    <w:rsid w:val="003D2F18"/>
    <w:rsid w:val="0040655C"/>
    <w:rsid w:val="004278D9"/>
    <w:rsid w:val="00435DF6"/>
    <w:rsid w:val="00491C69"/>
    <w:rsid w:val="004C3266"/>
    <w:rsid w:val="004E7D69"/>
    <w:rsid w:val="0056069A"/>
    <w:rsid w:val="00566226"/>
    <w:rsid w:val="005728F7"/>
    <w:rsid w:val="005953C9"/>
    <w:rsid w:val="005B4932"/>
    <w:rsid w:val="005D2D97"/>
    <w:rsid w:val="005D4260"/>
    <w:rsid w:val="005D47D7"/>
    <w:rsid w:val="005F5453"/>
    <w:rsid w:val="00621FA6"/>
    <w:rsid w:val="00635109"/>
    <w:rsid w:val="00643616"/>
    <w:rsid w:val="006624EE"/>
    <w:rsid w:val="006A61E8"/>
    <w:rsid w:val="006C1E59"/>
    <w:rsid w:val="006E5526"/>
    <w:rsid w:val="00714E5A"/>
    <w:rsid w:val="007331EA"/>
    <w:rsid w:val="00736D81"/>
    <w:rsid w:val="0074526F"/>
    <w:rsid w:val="007802C2"/>
    <w:rsid w:val="00797B34"/>
    <w:rsid w:val="007D12E8"/>
    <w:rsid w:val="007E32BC"/>
    <w:rsid w:val="00823187"/>
    <w:rsid w:val="00835DAE"/>
    <w:rsid w:val="008772E4"/>
    <w:rsid w:val="008815F2"/>
    <w:rsid w:val="008A2874"/>
    <w:rsid w:val="008B232C"/>
    <w:rsid w:val="008B4FB1"/>
    <w:rsid w:val="008C7603"/>
    <w:rsid w:val="008F1545"/>
    <w:rsid w:val="00916E88"/>
    <w:rsid w:val="00926A1B"/>
    <w:rsid w:val="00931FA6"/>
    <w:rsid w:val="00941B64"/>
    <w:rsid w:val="00975373"/>
    <w:rsid w:val="009C1227"/>
    <w:rsid w:val="00A02195"/>
    <w:rsid w:val="00A17AD3"/>
    <w:rsid w:val="00A232F6"/>
    <w:rsid w:val="00A3009B"/>
    <w:rsid w:val="00A81450"/>
    <w:rsid w:val="00AE09FD"/>
    <w:rsid w:val="00B16D12"/>
    <w:rsid w:val="00B63C2D"/>
    <w:rsid w:val="00BB7B6B"/>
    <w:rsid w:val="00BE4C69"/>
    <w:rsid w:val="00C534CC"/>
    <w:rsid w:val="00C64E13"/>
    <w:rsid w:val="00C90AE6"/>
    <w:rsid w:val="00CA1A38"/>
    <w:rsid w:val="00CD7DD4"/>
    <w:rsid w:val="00CE182B"/>
    <w:rsid w:val="00D01B19"/>
    <w:rsid w:val="00D265FB"/>
    <w:rsid w:val="00D27935"/>
    <w:rsid w:val="00D44F37"/>
    <w:rsid w:val="00D754D9"/>
    <w:rsid w:val="00D95A2B"/>
    <w:rsid w:val="00DF62D1"/>
    <w:rsid w:val="00E155C4"/>
    <w:rsid w:val="00E96353"/>
    <w:rsid w:val="00EF42EB"/>
    <w:rsid w:val="00EF58EB"/>
    <w:rsid w:val="00F44011"/>
    <w:rsid w:val="00F64BA1"/>
    <w:rsid w:val="00F7635A"/>
    <w:rsid w:val="00F849FD"/>
    <w:rsid w:val="00F93E2B"/>
    <w:rsid w:val="00FA460D"/>
    <w:rsid w:val="00FB6691"/>
    <w:rsid w:val="00FC68F4"/>
    <w:rsid w:val="00FD4298"/>
    <w:rsid w:val="00FE3CE3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5BC98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5953C9"/>
    <w:pPr>
      <w:ind w:firstLineChars="200" w:firstLine="420"/>
    </w:pPr>
  </w:style>
  <w:style w:type="paragraph" w:customStyle="1" w:styleId="8">
    <w:name w:val="样式8"/>
    <w:basedOn w:val="a"/>
    <w:qFormat/>
    <w:rsid w:val="005D47D7"/>
    <w:pPr>
      <w:widowControl/>
      <w:spacing w:before="120" w:after="120" w:line="288" w:lineRule="auto"/>
      <w:ind w:left="1713" w:hanging="454"/>
    </w:pPr>
    <w:rPr>
      <w:rFonts w:ascii="Arial" w:eastAsia="宋体" w:hAnsi="Arial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F0EDC-2FAF-415E-84F8-419A0C2D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胡 成成</cp:lastModifiedBy>
  <cp:revision>90</cp:revision>
  <dcterms:created xsi:type="dcterms:W3CDTF">2017-05-02T06:31:00Z</dcterms:created>
  <dcterms:modified xsi:type="dcterms:W3CDTF">2020-12-11T10:19:00Z</dcterms:modified>
</cp:coreProperties>
</file>