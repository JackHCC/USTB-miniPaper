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C9878" w14:textId="77777777" w:rsidR="00CA1A38" w:rsidRPr="00CA1A38" w:rsidRDefault="00CA1A38" w:rsidP="00FA460D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14:paraId="07F1F768" w14:textId="21F3F966"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proofErr w:type="gramStart"/>
      <w:ins w:id="0" w:author="胡 成成" w:date="2020-06-03T17:12:00Z">
        <w:r w:rsidR="004C617F">
          <w:rPr>
            <w:rFonts w:hint="eastAsia"/>
            <w:szCs w:val="28"/>
          </w:rPr>
          <w:t>计通学院</w:t>
        </w:r>
      </w:ins>
      <w:proofErr w:type="gramEnd"/>
      <w:del w:id="1" w:author="胡 成成" w:date="2020-06-03T17:12:00Z">
        <w:r w:rsidR="00FC68F4" w:rsidDel="004C617F">
          <w:rPr>
            <w:rFonts w:hint="eastAsia"/>
            <w:szCs w:val="28"/>
          </w:rPr>
          <w:delText xml:space="preserve">    </w:delText>
        </w:r>
        <w:r w:rsidRPr="00302014" w:rsidDel="004C617F">
          <w:rPr>
            <w:rFonts w:hint="eastAsia"/>
            <w:szCs w:val="28"/>
          </w:rPr>
          <w:delText xml:space="preserve">  </w:delText>
        </w:r>
      </w:del>
      <w:r w:rsidRPr="00302014">
        <w:rPr>
          <w:rFonts w:hint="eastAsia"/>
          <w:szCs w:val="28"/>
        </w:rPr>
        <w:t xml:space="preserve">  </w:t>
      </w:r>
      <w:del w:id="2" w:author="胡 成成" w:date="2020-06-03T17:12:00Z">
        <w:r w:rsidRPr="00302014" w:rsidDel="004C617F">
          <w:rPr>
            <w:rFonts w:hint="eastAsia"/>
            <w:szCs w:val="28"/>
          </w:rPr>
          <w:delText xml:space="preserve">  </w:delText>
        </w:r>
      </w:del>
      <w:r w:rsidRPr="00302014">
        <w:rPr>
          <w:rFonts w:hint="eastAsia"/>
          <w:szCs w:val="28"/>
        </w:rPr>
        <w:t xml:space="preserve">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del w:id="3" w:author="胡 成成" w:date="2020-06-03T17:12:00Z">
        <w:r w:rsidR="00F7635A" w:rsidDel="004C617F">
          <w:rPr>
            <w:rFonts w:hint="eastAsia"/>
            <w:szCs w:val="28"/>
          </w:rPr>
          <w:delText xml:space="preserve">        </w:delText>
        </w:r>
      </w:del>
      <w:ins w:id="4" w:author="胡 成成" w:date="2020-06-03T17:12:00Z">
        <w:r w:rsidR="004C617F">
          <w:rPr>
            <w:rFonts w:hint="eastAsia"/>
            <w:szCs w:val="28"/>
          </w:rPr>
          <w:t>通信工程</w:t>
        </w:r>
      </w:ins>
      <w:r w:rsidR="00F7635A">
        <w:rPr>
          <w:rFonts w:hint="eastAsia"/>
          <w:szCs w:val="28"/>
        </w:rPr>
        <w:t xml:space="preserve">      </w:t>
      </w:r>
      <w:del w:id="5" w:author="胡 成成" w:date="2020-06-03T17:12:00Z">
        <w:r w:rsidR="00FC68F4" w:rsidDel="004C617F">
          <w:rPr>
            <w:szCs w:val="28"/>
          </w:rPr>
          <w:delText xml:space="preserve">    </w:delText>
        </w:r>
      </w:del>
      <w:r w:rsidR="00FC68F4">
        <w:rPr>
          <w:szCs w:val="28"/>
        </w:rPr>
        <w:t xml:space="preserve"> </w:t>
      </w:r>
      <w:ins w:id="6" w:author="胡 成成" w:date="2020-06-03T17:13:00Z">
        <w:r w:rsidR="00420FD8">
          <w:rPr>
            <w:szCs w:val="28"/>
          </w:rPr>
          <w:t xml:space="preserve"> </w:t>
        </w:r>
      </w:ins>
      <w:r w:rsidRPr="00302014">
        <w:rPr>
          <w:rFonts w:hint="eastAsia"/>
          <w:szCs w:val="28"/>
        </w:rPr>
        <w:t>班级：</w:t>
      </w:r>
      <w:ins w:id="7" w:author="胡 成成" w:date="2020-06-03T17:12:00Z">
        <w:r w:rsidR="004C617F">
          <w:rPr>
            <w:rFonts w:hint="eastAsia"/>
            <w:szCs w:val="28"/>
          </w:rPr>
          <w:t>通信</w:t>
        </w:r>
        <w:r w:rsidR="004C617F">
          <w:rPr>
            <w:rFonts w:hint="eastAsia"/>
            <w:szCs w:val="28"/>
          </w:rPr>
          <w:t>1701</w:t>
        </w:r>
      </w:ins>
      <w:r w:rsidRPr="00302014">
        <w:rPr>
          <w:rFonts w:hint="eastAsia"/>
          <w:szCs w:val="28"/>
        </w:rPr>
        <w:t xml:space="preserve">                   </w:t>
      </w:r>
    </w:p>
    <w:p w14:paraId="68AD1304" w14:textId="1EA0E8F3" w:rsidR="00CA1A38" w:rsidRDefault="00F7635A" w:rsidP="00CA1A38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ins w:id="8" w:author="胡 成成" w:date="2020-06-03T17:12:00Z">
        <w:r w:rsidR="004C617F">
          <w:rPr>
            <w:rFonts w:hint="eastAsia"/>
            <w:szCs w:val="28"/>
          </w:rPr>
          <w:t xml:space="preserve"> </w:t>
        </w:r>
      </w:ins>
      <w:del w:id="9" w:author="胡 成成" w:date="2020-06-03T17:12:00Z">
        <w:r w:rsidRPr="00302014" w:rsidDel="004C617F">
          <w:rPr>
            <w:rFonts w:hint="eastAsia"/>
            <w:szCs w:val="28"/>
          </w:rPr>
          <w:delText xml:space="preserve">        </w:delText>
        </w:r>
      </w:del>
      <w:ins w:id="10" w:author="胡 成成" w:date="2020-06-03T17:12:00Z">
        <w:r w:rsidR="004C617F">
          <w:rPr>
            <w:rFonts w:hint="eastAsia"/>
            <w:szCs w:val="28"/>
          </w:rPr>
          <w:t>胡成成</w:t>
        </w:r>
      </w:ins>
      <w:r w:rsidRPr="00302014">
        <w:rPr>
          <w:rFonts w:hint="eastAsia"/>
          <w:szCs w:val="28"/>
        </w:rPr>
        <w:t xml:space="preserve"> </w:t>
      </w:r>
      <w:del w:id="11" w:author="胡 成成" w:date="2020-06-03T17:12:00Z">
        <w:r w:rsidDel="004C617F">
          <w:rPr>
            <w:szCs w:val="28"/>
          </w:rPr>
          <w:delText xml:space="preserve">     </w:delText>
        </w:r>
      </w:del>
      <w:r>
        <w:rPr>
          <w:szCs w:val="28"/>
        </w:rPr>
        <w:t xml:space="preserve">   </w:t>
      </w:r>
      <w:r w:rsidR="00FC68F4">
        <w:rPr>
          <w:szCs w:val="28"/>
        </w:rPr>
        <w:t xml:space="preserve"> </w:t>
      </w:r>
      <w:ins w:id="12" w:author="胡 成成" w:date="2020-06-03T17:12:00Z">
        <w:r w:rsidR="004C617F">
          <w:rPr>
            <w:szCs w:val="28"/>
          </w:rPr>
          <w:t xml:space="preserve">  </w:t>
        </w:r>
      </w:ins>
      <w:r w:rsidR="00FC68F4">
        <w:rPr>
          <w:szCs w:val="28"/>
        </w:rPr>
        <w:t xml:space="preserve">  </w:t>
      </w:r>
      <w:ins w:id="13" w:author="胡 成成" w:date="2020-06-03T17:13:00Z">
        <w:r w:rsidR="004C617F">
          <w:rPr>
            <w:szCs w:val="28"/>
          </w:rPr>
          <w:t xml:space="preserve">   </w:t>
        </w:r>
      </w:ins>
      <w:r w:rsidRPr="00302014">
        <w:rPr>
          <w:rFonts w:hint="eastAsia"/>
          <w:szCs w:val="28"/>
        </w:rPr>
        <w:t>学号：</w:t>
      </w:r>
      <w:del w:id="14" w:author="胡 成成" w:date="2020-06-03T17:13:00Z">
        <w:r w:rsidRPr="00302014" w:rsidDel="004C617F">
          <w:rPr>
            <w:rFonts w:hint="eastAsia"/>
            <w:szCs w:val="28"/>
          </w:rPr>
          <w:delText xml:space="preserve">         </w:delText>
        </w:r>
      </w:del>
      <w:ins w:id="15" w:author="胡 成成" w:date="2020-06-03T17:13:00Z">
        <w:r w:rsidR="004C617F">
          <w:rPr>
            <w:rFonts w:hint="eastAsia"/>
            <w:szCs w:val="28"/>
          </w:rPr>
          <w:t>41724260</w:t>
        </w:r>
      </w:ins>
      <w:r w:rsidRPr="00302014">
        <w:rPr>
          <w:rFonts w:hint="eastAsia"/>
          <w:szCs w:val="28"/>
        </w:rPr>
        <w:t xml:space="preserve">  </w:t>
      </w:r>
      <w:r w:rsidR="00FC68F4">
        <w:rPr>
          <w:szCs w:val="28"/>
        </w:rPr>
        <w:t xml:space="preserve">     </w:t>
      </w:r>
      <w:ins w:id="16" w:author="胡 成成" w:date="2020-06-03T17:13:00Z">
        <w:r w:rsidR="004C617F">
          <w:rPr>
            <w:szCs w:val="28"/>
          </w:rPr>
          <w:t xml:space="preserve"> </w:t>
        </w:r>
      </w:ins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CA1A38">
        <w:rPr>
          <w:szCs w:val="28"/>
        </w:rPr>
        <w:t xml:space="preserve"> </w:t>
      </w:r>
      <w:del w:id="17" w:author="胡 成成" w:date="2020-06-03T17:13:00Z">
        <w:r w:rsidR="00CA1A38" w:rsidDel="004C617F">
          <w:rPr>
            <w:rFonts w:hint="eastAsia"/>
            <w:szCs w:val="28"/>
          </w:rPr>
          <w:delText xml:space="preserve">    </w:delText>
        </w:r>
      </w:del>
      <w:ins w:id="18" w:author="胡 成成" w:date="2020-06-03T17:13:00Z">
        <w:r w:rsidR="004C617F">
          <w:rPr>
            <w:rFonts w:hint="eastAsia"/>
            <w:szCs w:val="28"/>
          </w:rPr>
          <w:t>2020</w:t>
        </w:r>
      </w:ins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</w:t>
      </w:r>
      <w:del w:id="19" w:author="胡 成成" w:date="2020-06-03T17:13:00Z">
        <w:r w:rsidR="00CA1A38" w:rsidRPr="00302014" w:rsidDel="004C617F">
          <w:rPr>
            <w:rFonts w:hint="eastAsia"/>
            <w:szCs w:val="28"/>
          </w:rPr>
          <w:delText xml:space="preserve">   </w:delText>
        </w:r>
        <w:r w:rsidR="00CA1A38" w:rsidDel="004C617F">
          <w:rPr>
            <w:rFonts w:hint="eastAsia"/>
            <w:szCs w:val="28"/>
          </w:rPr>
          <w:delText xml:space="preserve"> </w:delText>
        </w:r>
      </w:del>
      <w:ins w:id="20" w:author="胡 成成" w:date="2020-06-03T17:13:00Z">
        <w:r w:rsidR="004C617F">
          <w:rPr>
            <w:rFonts w:hint="eastAsia"/>
            <w:szCs w:val="28"/>
          </w:rPr>
          <w:t>6</w:t>
        </w:r>
      </w:ins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</w:t>
      </w:r>
      <w:del w:id="21" w:author="胡 成成" w:date="2020-06-03T17:13:00Z">
        <w:r w:rsidR="00CA1A38" w:rsidDel="004C617F">
          <w:rPr>
            <w:rFonts w:hint="eastAsia"/>
            <w:szCs w:val="28"/>
          </w:rPr>
          <w:delText xml:space="preserve">    </w:delText>
        </w:r>
      </w:del>
      <w:ins w:id="22" w:author="胡 成成" w:date="2020-06-03T17:13:00Z">
        <w:r w:rsidR="004C617F">
          <w:rPr>
            <w:rFonts w:hint="eastAsia"/>
            <w:szCs w:val="28"/>
          </w:rPr>
          <w:t>3</w:t>
        </w:r>
      </w:ins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14:paraId="52BF702C" w14:textId="5F8BC7D7" w:rsidR="006A61E8" w:rsidRPr="006E5526" w:rsidDel="00B97AA3" w:rsidRDefault="006A61E8" w:rsidP="00302014">
      <w:pPr>
        <w:spacing w:beforeLines="100" w:before="312" w:line="360" w:lineRule="auto"/>
        <w:rPr>
          <w:del w:id="23" w:author="胡 成成" w:date="2020-06-03T17:42:00Z"/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ins w:id="24" w:author="胡 成成" w:date="2020-06-03T17:42:00Z">
        <w:r w:rsidR="00B97AA3" w:rsidRPr="00B97AA3">
          <w:rPr>
            <w:rFonts w:hAnsi="宋体"/>
            <w:color w:val="000000"/>
            <w:sz w:val="24"/>
            <w:szCs w:val="28"/>
            <w:rPrChange w:id="25" w:author="胡 成成" w:date="2020-06-03T17:43:00Z">
              <w:rPr>
                <w:rFonts w:hAnsi="宋体"/>
                <w:color w:val="000000"/>
              </w:rPr>
            </w:rPrChange>
          </w:rPr>
          <w:t>程控交换原理综合实验</w:t>
        </w:r>
      </w:ins>
    </w:p>
    <w:p w14:paraId="153F1B28" w14:textId="77777777" w:rsidR="006A61E8" w:rsidRPr="006A61E8" w:rsidRDefault="006A61E8">
      <w:pPr>
        <w:spacing w:beforeLines="100" w:before="312" w:line="360" w:lineRule="auto"/>
        <w:rPr>
          <w:sz w:val="24"/>
          <w:szCs w:val="28"/>
        </w:rPr>
        <w:pPrChange w:id="26" w:author="胡 成成" w:date="2020-06-03T17:42:00Z">
          <w:pPr>
            <w:spacing w:line="360" w:lineRule="auto"/>
          </w:pPr>
        </w:pPrChange>
      </w:pPr>
    </w:p>
    <w:p w14:paraId="310198D6" w14:textId="77777777"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</w:p>
    <w:p w14:paraId="768D2F05" w14:textId="77777777" w:rsidR="00B97AA3" w:rsidRPr="00B97AA3" w:rsidRDefault="00B97AA3" w:rsidP="00B97AA3">
      <w:pPr>
        <w:spacing w:line="360" w:lineRule="auto"/>
        <w:rPr>
          <w:ins w:id="27" w:author="胡 成成" w:date="2020-06-03T17:42:00Z"/>
          <w:bCs/>
          <w:sz w:val="24"/>
          <w:szCs w:val="28"/>
          <w:rPrChange w:id="28" w:author="胡 成成" w:date="2020-06-03T17:42:00Z">
            <w:rPr>
              <w:ins w:id="29" w:author="胡 成成" w:date="2020-06-03T17:42:00Z"/>
              <w:b/>
              <w:sz w:val="24"/>
              <w:szCs w:val="28"/>
            </w:rPr>
          </w:rPrChange>
        </w:rPr>
      </w:pPr>
      <w:ins w:id="30" w:author="胡 成成" w:date="2020-06-03T17:42:00Z">
        <w:r w:rsidRPr="00B97AA3">
          <w:rPr>
            <w:bCs/>
            <w:sz w:val="24"/>
            <w:szCs w:val="28"/>
            <w:rPrChange w:id="31" w:author="胡 成成" w:date="2020-06-03T17:42:00Z">
              <w:rPr>
                <w:b/>
                <w:sz w:val="24"/>
                <w:szCs w:val="28"/>
              </w:rPr>
            </w:rPrChange>
          </w:rPr>
          <w:t>1</w:t>
        </w:r>
        <w:r w:rsidRPr="00B97AA3">
          <w:rPr>
            <w:rFonts w:hint="eastAsia"/>
            <w:bCs/>
            <w:sz w:val="24"/>
            <w:szCs w:val="28"/>
            <w:rPrChange w:id="32" w:author="胡 成成" w:date="2020-06-03T17:42:00Z">
              <w:rPr>
                <w:rFonts w:hint="eastAsia"/>
                <w:b/>
                <w:sz w:val="24"/>
                <w:szCs w:val="28"/>
              </w:rPr>
            </w:rPrChange>
          </w:rPr>
          <w:t>．熟悉程控数字交换原理。</w:t>
        </w:r>
      </w:ins>
    </w:p>
    <w:p w14:paraId="2151D6EB" w14:textId="77777777" w:rsidR="00B97AA3" w:rsidRPr="00B97AA3" w:rsidRDefault="00B97AA3" w:rsidP="00B97AA3">
      <w:pPr>
        <w:spacing w:line="360" w:lineRule="auto"/>
        <w:rPr>
          <w:ins w:id="33" w:author="胡 成成" w:date="2020-06-03T17:42:00Z"/>
          <w:bCs/>
          <w:sz w:val="24"/>
          <w:szCs w:val="28"/>
          <w:rPrChange w:id="34" w:author="胡 成成" w:date="2020-06-03T17:42:00Z">
            <w:rPr>
              <w:ins w:id="35" w:author="胡 成成" w:date="2020-06-03T17:42:00Z"/>
              <w:b/>
              <w:sz w:val="24"/>
              <w:szCs w:val="28"/>
            </w:rPr>
          </w:rPrChange>
        </w:rPr>
      </w:pPr>
      <w:ins w:id="36" w:author="胡 成成" w:date="2020-06-03T17:42:00Z">
        <w:r w:rsidRPr="00B97AA3">
          <w:rPr>
            <w:bCs/>
            <w:sz w:val="24"/>
            <w:szCs w:val="28"/>
            <w:rPrChange w:id="37" w:author="胡 成成" w:date="2020-06-03T17:42:00Z">
              <w:rPr>
                <w:b/>
                <w:sz w:val="24"/>
                <w:szCs w:val="28"/>
              </w:rPr>
            </w:rPrChange>
          </w:rPr>
          <w:t>2</w:t>
        </w:r>
        <w:r w:rsidRPr="00B97AA3">
          <w:rPr>
            <w:rFonts w:hint="eastAsia"/>
            <w:bCs/>
            <w:sz w:val="24"/>
            <w:szCs w:val="28"/>
            <w:rPrChange w:id="38" w:author="胡 成成" w:date="2020-06-03T17:42:00Z">
              <w:rPr>
                <w:rFonts w:hint="eastAsia"/>
                <w:b/>
                <w:sz w:val="24"/>
                <w:szCs w:val="28"/>
              </w:rPr>
            </w:rPrChange>
          </w:rPr>
          <w:t>．加深对交换过程的理解。</w:t>
        </w:r>
      </w:ins>
    </w:p>
    <w:p w14:paraId="5BAEB1D6" w14:textId="77777777" w:rsidR="00B97AA3" w:rsidRPr="00B97AA3" w:rsidRDefault="00B97AA3" w:rsidP="00B97AA3">
      <w:pPr>
        <w:spacing w:line="360" w:lineRule="auto"/>
        <w:rPr>
          <w:ins w:id="39" w:author="胡 成成" w:date="2020-06-03T17:42:00Z"/>
          <w:bCs/>
          <w:sz w:val="24"/>
          <w:szCs w:val="28"/>
          <w:rPrChange w:id="40" w:author="胡 成成" w:date="2020-06-03T17:42:00Z">
            <w:rPr>
              <w:ins w:id="41" w:author="胡 成成" w:date="2020-06-03T17:42:00Z"/>
              <w:b/>
              <w:sz w:val="24"/>
              <w:szCs w:val="28"/>
            </w:rPr>
          </w:rPrChange>
        </w:rPr>
      </w:pPr>
      <w:ins w:id="42" w:author="胡 成成" w:date="2020-06-03T17:42:00Z">
        <w:r w:rsidRPr="00B97AA3">
          <w:rPr>
            <w:bCs/>
            <w:sz w:val="24"/>
            <w:szCs w:val="28"/>
            <w:rPrChange w:id="43" w:author="胡 成成" w:date="2020-06-03T17:42:00Z">
              <w:rPr>
                <w:b/>
                <w:sz w:val="24"/>
                <w:szCs w:val="28"/>
              </w:rPr>
            </w:rPrChange>
          </w:rPr>
          <w:t>3</w:t>
        </w:r>
        <w:r w:rsidRPr="00B97AA3">
          <w:rPr>
            <w:rFonts w:hint="eastAsia"/>
            <w:bCs/>
            <w:sz w:val="24"/>
            <w:szCs w:val="28"/>
            <w:rPrChange w:id="44" w:author="胡 成成" w:date="2020-06-03T17:42:00Z">
              <w:rPr>
                <w:rFonts w:hint="eastAsia"/>
                <w:b/>
                <w:sz w:val="24"/>
                <w:szCs w:val="28"/>
              </w:rPr>
            </w:rPrChange>
          </w:rPr>
          <w:t>．了解用户管理和话费管理。</w:t>
        </w:r>
      </w:ins>
    </w:p>
    <w:p w14:paraId="25511246" w14:textId="3AE06B23" w:rsidR="00EF58EB" w:rsidRPr="00B97AA3" w:rsidRDefault="00B97AA3" w:rsidP="00B97AA3">
      <w:pPr>
        <w:spacing w:line="360" w:lineRule="auto"/>
        <w:rPr>
          <w:bCs/>
          <w:sz w:val="24"/>
          <w:szCs w:val="28"/>
          <w:rPrChange w:id="45" w:author="胡 成成" w:date="2020-06-03T17:42:00Z">
            <w:rPr>
              <w:b/>
              <w:sz w:val="24"/>
              <w:szCs w:val="28"/>
            </w:rPr>
          </w:rPrChange>
        </w:rPr>
      </w:pPr>
      <w:ins w:id="46" w:author="胡 成成" w:date="2020-06-03T17:42:00Z">
        <w:r w:rsidRPr="00B97AA3">
          <w:rPr>
            <w:bCs/>
            <w:sz w:val="24"/>
            <w:szCs w:val="28"/>
            <w:rPrChange w:id="47" w:author="胡 成成" w:date="2020-06-03T17:42:00Z">
              <w:rPr>
                <w:b/>
                <w:sz w:val="24"/>
                <w:szCs w:val="28"/>
              </w:rPr>
            </w:rPrChange>
          </w:rPr>
          <w:t>4</w:t>
        </w:r>
        <w:r w:rsidRPr="00B97AA3">
          <w:rPr>
            <w:rFonts w:hint="eastAsia"/>
            <w:bCs/>
            <w:sz w:val="24"/>
            <w:szCs w:val="28"/>
            <w:rPrChange w:id="48" w:author="胡 成成" w:date="2020-06-03T17:42:00Z">
              <w:rPr>
                <w:rFonts w:hint="eastAsia"/>
                <w:b/>
                <w:sz w:val="24"/>
                <w:szCs w:val="28"/>
              </w:rPr>
            </w:rPrChange>
          </w:rPr>
          <w:t>．了解程控交换软件控制。</w:t>
        </w:r>
      </w:ins>
    </w:p>
    <w:p w14:paraId="3236DAAD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实验仪器：</w:t>
      </w:r>
    </w:p>
    <w:p w14:paraId="7D6FF11E" w14:textId="6C21F290" w:rsidR="006A61E8" w:rsidRPr="00D3389A" w:rsidRDefault="00D3389A" w:rsidP="006A61E8">
      <w:pPr>
        <w:spacing w:line="360" w:lineRule="auto"/>
        <w:rPr>
          <w:sz w:val="24"/>
          <w:szCs w:val="28"/>
        </w:rPr>
      </w:pPr>
      <w:ins w:id="49" w:author="胡 成成" w:date="2020-06-03T17:45:00Z">
        <w:r w:rsidRPr="00D3389A">
          <w:rPr>
            <w:rFonts w:hint="eastAsia"/>
            <w:sz w:val="24"/>
            <w:szCs w:val="28"/>
          </w:rPr>
          <w:t>电话四部，</w:t>
        </w:r>
        <w:r w:rsidRPr="00D3389A">
          <w:rPr>
            <w:rFonts w:hint="eastAsia"/>
            <w:sz w:val="24"/>
            <w:szCs w:val="28"/>
          </w:rPr>
          <w:t>RC</w:t>
        </w:r>
        <w:r w:rsidRPr="00D3389A">
          <w:rPr>
            <w:rFonts w:hint="eastAsia"/>
            <w:sz w:val="24"/>
            <w:szCs w:val="28"/>
          </w:rPr>
          <w:t>－</w:t>
        </w:r>
        <w:r w:rsidRPr="00D3389A">
          <w:rPr>
            <w:rFonts w:hint="eastAsia"/>
            <w:sz w:val="24"/>
            <w:szCs w:val="28"/>
          </w:rPr>
          <w:t>CK</w:t>
        </w:r>
        <w:r w:rsidRPr="00D3389A">
          <w:rPr>
            <w:rFonts w:hint="eastAsia"/>
            <w:sz w:val="24"/>
            <w:szCs w:val="28"/>
          </w:rPr>
          <w:t>－</w:t>
        </w:r>
        <w:r w:rsidRPr="00D3389A">
          <w:rPr>
            <w:rFonts w:hint="eastAsia"/>
            <w:sz w:val="24"/>
            <w:szCs w:val="28"/>
          </w:rPr>
          <w:t>III</w:t>
        </w:r>
        <w:r w:rsidRPr="00D3389A">
          <w:rPr>
            <w:rFonts w:hint="eastAsia"/>
            <w:sz w:val="24"/>
            <w:szCs w:val="28"/>
          </w:rPr>
          <w:t>型实验箱一台，</w:t>
        </w:r>
        <w:r w:rsidRPr="00D3389A">
          <w:rPr>
            <w:rFonts w:hint="eastAsia"/>
            <w:sz w:val="24"/>
            <w:szCs w:val="28"/>
          </w:rPr>
          <w:t>PC</w:t>
        </w:r>
        <w:r w:rsidRPr="00D3389A">
          <w:rPr>
            <w:rFonts w:hint="eastAsia"/>
            <w:sz w:val="24"/>
            <w:szCs w:val="28"/>
          </w:rPr>
          <w:t>机，串口线，</w:t>
        </w:r>
        <w:r w:rsidRPr="00D3389A">
          <w:rPr>
            <w:rFonts w:hint="eastAsia"/>
            <w:sz w:val="24"/>
            <w:szCs w:val="28"/>
          </w:rPr>
          <w:t>20M</w:t>
        </w:r>
        <w:r w:rsidRPr="00D3389A">
          <w:rPr>
            <w:rFonts w:hint="eastAsia"/>
            <w:sz w:val="24"/>
            <w:szCs w:val="28"/>
          </w:rPr>
          <w:t>示波器一台。</w:t>
        </w:r>
      </w:ins>
    </w:p>
    <w:p w14:paraId="4A81F6AC" w14:textId="6C14ED0E" w:rsidR="006A61E8" w:rsidRDefault="006A61E8" w:rsidP="006A61E8">
      <w:pPr>
        <w:spacing w:line="360" w:lineRule="auto"/>
        <w:rPr>
          <w:ins w:id="50" w:author="胡 成成" w:date="2020-06-12T13:23:00Z"/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实验原理：</w:t>
      </w:r>
    </w:p>
    <w:p w14:paraId="79D72207" w14:textId="05FB4FF3" w:rsidR="00D60051" w:rsidRPr="00D60051" w:rsidRDefault="00D60051" w:rsidP="006A61E8">
      <w:pPr>
        <w:spacing w:line="360" w:lineRule="auto"/>
        <w:rPr>
          <w:rFonts w:hint="eastAsia"/>
          <w:bCs/>
          <w:sz w:val="24"/>
          <w:szCs w:val="28"/>
          <w:rPrChange w:id="51" w:author="胡 成成" w:date="2020-06-12T13:23:00Z">
            <w:rPr>
              <w:rFonts w:hint="eastAsia"/>
              <w:b/>
              <w:sz w:val="24"/>
              <w:szCs w:val="28"/>
            </w:rPr>
          </w:rPrChange>
        </w:rPr>
      </w:pPr>
      <w:ins w:id="52" w:author="胡 成成" w:date="2020-06-12T13:23:00Z">
        <w:r>
          <w:rPr>
            <w:rFonts w:hint="eastAsia"/>
            <w:bCs/>
            <w:sz w:val="24"/>
            <w:szCs w:val="28"/>
          </w:rPr>
          <w:t>程控交换系统的原理图如下：</w:t>
        </w:r>
      </w:ins>
    </w:p>
    <w:p w14:paraId="76E0F82D" w14:textId="39EB0DC9" w:rsidR="006A61E8" w:rsidRDefault="00D60051" w:rsidP="006A61E8">
      <w:pPr>
        <w:spacing w:line="360" w:lineRule="auto"/>
        <w:rPr>
          <w:ins w:id="53" w:author="胡 成成" w:date="2020-06-12T13:24:00Z"/>
          <w:sz w:val="24"/>
          <w:szCs w:val="28"/>
        </w:rPr>
      </w:pPr>
      <w:ins w:id="54" w:author="胡 成成" w:date="2020-06-12T13:23:00Z">
        <w:r>
          <w:rPr>
            <w:noProof/>
          </w:rPr>
          <w:drawing>
            <wp:inline distT="0" distB="0" distL="0" distR="0" wp14:anchorId="76C71595" wp14:editId="3BD817C6">
              <wp:extent cx="5274310" cy="2399030"/>
              <wp:effectExtent l="0" t="0" r="2540" b="127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3990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97CB60F" w14:textId="155220F2" w:rsidR="00D60051" w:rsidRDefault="00D60051" w:rsidP="006A61E8">
      <w:pPr>
        <w:spacing w:line="360" w:lineRule="auto"/>
        <w:rPr>
          <w:ins w:id="55" w:author="胡 成成" w:date="2020-06-12T13:33:00Z"/>
          <w:sz w:val="24"/>
          <w:szCs w:val="28"/>
        </w:rPr>
      </w:pPr>
      <w:ins w:id="56" w:author="胡 成成" w:date="2020-06-12T13:33:00Z">
        <w:r w:rsidRPr="00D60051">
          <w:rPr>
            <w:rFonts w:hint="eastAsia"/>
            <w:sz w:val="24"/>
            <w:szCs w:val="28"/>
          </w:rPr>
          <w:t>交换网络：主要完成交换的功能，采用</w:t>
        </w:r>
        <w:r w:rsidRPr="00D60051">
          <w:rPr>
            <w:rFonts w:hint="eastAsia"/>
            <w:sz w:val="24"/>
            <w:szCs w:val="28"/>
          </w:rPr>
          <w:t>T</w:t>
        </w:r>
        <w:r w:rsidRPr="00D60051">
          <w:rPr>
            <w:rFonts w:hint="eastAsia"/>
            <w:sz w:val="24"/>
            <w:szCs w:val="28"/>
          </w:rPr>
          <w:t>接线器或</w:t>
        </w:r>
        <w:r w:rsidRPr="00D60051">
          <w:rPr>
            <w:rFonts w:hint="eastAsia"/>
            <w:sz w:val="24"/>
            <w:szCs w:val="28"/>
          </w:rPr>
          <w:t>T</w:t>
        </w:r>
        <w:r w:rsidRPr="00D60051">
          <w:rPr>
            <w:rFonts w:hint="eastAsia"/>
            <w:sz w:val="24"/>
            <w:szCs w:val="28"/>
          </w:rPr>
          <w:t>和</w:t>
        </w:r>
        <w:r w:rsidRPr="00D60051">
          <w:rPr>
            <w:rFonts w:hint="eastAsia"/>
            <w:sz w:val="24"/>
            <w:szCs w:val="28"/>
          </w:rPr>
          <w:t>S</w:t>
        </w:r>
        <w:r w:rsidRPr="00D60051">
          <w:rPr>
            <w:rFonts w:hint="eastAsia"/>
            <w:sz w:val="24"/>
            <w:szCs w:val="28"/>
          </w:rPr>
          <w:t>接线器，并按照一定的拓扑结构和控制方式构成的。</w:t>
        </w:r>
      </w:ins>
    </w:p>
    <w:p w14:paraId="0AC69CCA" w14:textId="22316CB3" w:rsidR="00D60051" w:rsidRDefault="00D60051" w:rsidP="006A61E8">
      <w:pPr>
        <w:spacing w:line="360" w:lineRule="auto"/>
        <w:rPr>
          <w:ins w:id="57" w:author="胡 成成" w:date="2020-06-12T13:34:00Z"/>
          <w:sz w:val="24"/>
          <w:szCs w:val="28"/>
        </w:rPr>
      </w:pPr>
      <w:ins w:id="58" w:author="胡 成成" w:date="2020-06-12T13:34:00Z">
        <w:r w:rsidRPr="00D60051">
          <w:rPr>
            <w:rFonts w:hint="eastAsia"/>
            <w:sz w:val="24"/>
            <w:szCs w:val="28"/>
          </w:rPr>
          <w:t>接口设备：主要是完成外部信号与交换机内部信号的转换。程控数字交换机的接口设备主要有用户接口、中继接口和信令收发设备。</w:t>
        </w:r>
      </w:ins>
    </w:p>
    <w:p w14:paraId="5D23C2CE" w14:textId="377AEBE8" w:rsidR="00D60051" w:rsidRDefault="00D60051" w:rsidP="006A61E8">
      <w:pPr>
        <w:spacing w:line="360" w:lineRule="auto"/>
        <w:rPr>
          <w:rFonts w:hint="eastAsia"/>
          <w:sz w:val="24"/>
          <w:szCs w:val="28"/>
        </w:rPr>
      </w:pPr>
      <w:ins w:id="59" w:author="胡 成成" w:date="2020-06-12T13:34:00Z">
        <w:r w:rsidRPr="00D60051">
          <w:rPr>
            <w:rFonts w:hint="eastAsia"/>
            <w:sz w:val="24"/>
            <w:szCs w:val="28"/>
          </w:rPr>
          <w:t>用户电路：是用户终端设备与交换机的接口，用户终端通过用户线连接到交换机，</w:t>
        </w:r>
        <w:r w:rsidRPr="00D60051">
          <w:rPr>
            <w:rFonts w:hint="eastAsia"/>
            <w:sz w:val="24"/>
            <w:szCs w:val="28"/>
          </w:rPr>
          <w:lastRenderedPageBreak/>
          <w:t>因而每条用户线对应一套用户电路。</w:t>
        </w:r>
        <w:r w:rsidRPr="00D60051">
          <w:rPr>
            <w:rFonts w:hint="eastAsia"/>
            <w:sz w:val="24"/>
            <w:szCs w:val="28"/>
          </w:rPr>
          <w:t xml:space="preserve">    </w:t>
        </w:r>
      </w:ins>
    </w:p>
    <w:p w14:paraId="2F9DD26E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</w:t>
      </w:r>
      <w:del w:id="60" w:author="胡 成成" w:date="2020-06-03T17:58:00Z">
        <w:r w:rsidRPr="006E5526" w:rsidDel="00EB77F7">
          <w:rPr>
            <w:rFonts w:hint="eastAsia"/>
            <w:b/>
            <w:sz w:val="24"/>
            <w:szCs w:val="28"/>
          </w:rPr>
          <w:delText>与步骤</w:delText>
        </w:r>
      </w:del>
      <w:r w:rsidRPr="006E5526">
        <w:rPr>
          <w:rFonts w:hint="eastAsia"/>
          <w:b/>
          <w:sz w:val="24"/>
          <w:szCs w:val="28"/>
        </w:rPr>
        <w:t>：</w:t>
      </w:r>
    </w:p>
    <w:p w14:paraId="549E9802" w14:textId="3746C2DE" w:rsidR="006A61E8" w:rsidRDefault="00D3389A" w:rsidP="006A61E8">
      <w:pPr>
        <w:spacing w:line="360" w:lineRule="auto"/>
        <w:rPr>
          <w:ins w:id="61" w:author="胡 成成" w:date="2020-06-03T17:58:00Z"/>
          <w:sz w:val="24"/>
          <w:szCs w:val="28"/>
        </w:rPr>
      </w:pPr>
      <w:ins w:id="62" w:author="胡 成成" w:date="2020-06-03T17:45:00Z">
        <w:r w:rsidRPr="00D3389A">
          <w:rPr>
            <w:rFonts w:hint="eastAsia"/>
            <w:sz w:val="24"/>
            <w:szCs w:val="28"/>
          </w:rPr>
          <w:t>运用实验箱模拟实际程控交换过程，应用</w:t>
        </w:r>
        <w:r w:rsidRPr="00D3389A">
          <w:rPr>
            <w:rFonts w:hint="eastAsia"/>
            <w:sz w:val="24"/>
            <w:szCs w:val="28"/>
          </w:rPr>
          <w:t>PC</w:t>
        </w:r>
        <w:r w:rsidRPr="00D3389A">
          <w:rPr>
            <w:rFonts w:hint="eastAsia"/>
            <w:sz w:val="24"/>
            <w:szCs w:val="28"/>
          </w:rPr>
          <w:t>机进行用户管理，话费管理。</w:t>
        </w:r>
      </w:ins>
    </w:p>
    <w:p w14:paraId="30AE8994" w14:textId="459CE4C1" w:rsidR="00EB77F7" w:rsidRPr="00EB77F7" w:rsidRDefault="00EB77F7" w:rsidP="006A61E8">
      <w:pPr>
        <w:spacing w:line="360" w:lineRule="auto"/>
        <w:rPr>
          <w:ins w:id="63" w:author="胡 成成" w:date="2020-06-03T17:49:00Z"/>
          <w:b/>
          <w:sz w:val="24"/>
          <w:szCs w:val="28"/>
          <w:rPrChange w:id="64" w:author="胡 成成" w:date="2020-06-03T17:58:00Z">
            <w:rPr>
              <w:ins w:id="65" w:author="胡 成成" w:date="2020-06-03T17:49:00Z"/>
              <w:sz w:val="24"/>
              <w:szCs w:val="28"/>
            </w:rPr>
          </w:rPrChange>
        </w:rPr>
      </w:pPr>
      <w:ins w:id="66" w:author="胡 成成" w:date="2020-06-03T17:58:00Z">
        <w:r w:rsidRPr="006E5526">
          <w:rPr>
            <w:rFonts w:hint="eastAsia"/>
            <w:b/>
            <w:sz w:val="24"/>
            <w:szCs w:val="28"/>
          </w:rPr>
          <w:t>实验</w:t>
        </w:r>
        <w:r>
          <w:rPr>
            <w:rFonts w:hint="eastAsia"/>
            <w:b/>
            <w:sz w:val="24"/>
            <w:szCs w:val="28"/>
          </w:rPr>
          <w:t>步骤</w:t>
        </w:r>
        <w:r w:rsidRPr="006E5526">
          <w:rPr>
            <w:rFonts w:hint="eastAsia"/>
            <w:b/>
            <w:sz w:val="24"/>
            <w:szCs w:val="28"/>
          </w:rPr>
          <w:t>：</w:t>
        </w:r>
      </w:ins>
    </w:p>
    <w:p w14:paraId="5F0B413C" w14:textId="77777777" w:rsidR="00D3389A" w:rsidRPr="00D3389A" w:rsidRDefault="00D3389A" w:rsidP="00D3389A">
      <w:pPr>
        <w:spacing w:line="360" w:lineRule="auto"/>
        <w:rPr>
          <w:ins w:id="67" w:author="胡 成成" w:date="2020-06-03T17:50:00Z"/>
          <w:sz w:val="24"/>
          <w:szCs w:val="28"/>
        </w:rPr>
      </w:pPr>
      <w:ins w:id="68" w:author="胡 成成" w:date="2020-06-03T17:50:00Z">
        <w:r w:rsidRPr="00D3389A">
          <w:rPr>
            <w:rFonts w:hint="eastAsia"/>
            <w:sz w:val="24"/>
            <w:szCs w:val="28"/>
          </w:rPr>
          <w:t>1</w:t>
        </w:r>
        <w:r w:rsidRPr="00D3389A">
          <w:rPr>
            <w:rFonts w:hint="eastAsia"/>
            <w:sz w:val="24"/>
            <w:szCs w:val="28"/>
          </w:rPr>
          <w:t>．将四个话机接到实验箱上，用串口线将实验箱和</w:t>
        </w:r>
        <w:r w:rsidRPr="00D3389A">
          <w:rPr>
            <w:rFonts w:hint="eastAsia"/>
            <w:sz w:val="24"/>
            <w:szCs w:val="28"/>
          </w:rPr>
          <w:t>PC</w:t>
        </w:r>
        <w:r w:rsidRPr="00D3389A">
          <w:rPr>
            <w:rFonts w:hint="eastAsia"/>
            <w:sz w:val="24"/>
            <w:szCs w:val="28"/>
          </w:rPr>
          <w:t>串口</w:t>
        </w:r>
        <w:r w:rsidRPr="00D3389A">
          <w:rPr>
            <w:rFonts w:hint="eastAsia"/>
            <w:sz w:val="24"/>
            <w:szCs w:val="28"/>
          </w:rPr>
          <w:t>COM1</w:t>
        </w:r>
        <w:r w:rsidRPr="00D3389A">
          <w:rPr>
            <w:rFonts w:hint="eastAsia"/>
            <w:sz w:val="24"/>
            <w:szCs w:val="28"/>
          </w:rPr>
          <w:t>连接起来，确认无误后打开电源。</w:t>
        </w:r>
      </w:ins>
    </w:p>
    <w:p w14:paraId="4DD27C6E" w14:textId="77777777" w:rsidR="00D3389A" w:rsidRPr="00D3389A" w:rsidRDefault="00D3389A" w:rsidP="00D3389A">
      <w:pPr>
        <w:spacing w:line="360" w:lineRule="auto"/>
        <w:rPr>
          <w:ins w:id="69" w:author="胡 成成" w:date="2020-06-03T17:50:00Z"/>
          <w:sz w:val="24"/>
          <w:szCs w:val="28"/>
        </w:rPr>
      </w:pPr>
      <w:ins w:id="70" w:author="胡 成成" w:date="2020-06-03T17:50:00Z">
        <w:r w:rsidRPr="00D3389A">
          <w:rPr>
            <w:rFonts w:hint="eastAsia"/>
            <w:sz w:val="24"/>
            <w:szCs w:val="28"/>
          </w:rPr>
          <w:t>2</w:t>
        </w:r>
        <w:r w:rsidRPr="00D3389A">
          <w:rPr>
            <w:rFonts w:hint="eastAsia"/>
            <w:sz w:val="24"/>
            <w:szCs w:val="28"/>
          </w:rPr>
          <w:t>．观察液晶显示是否正常，分别拿起四个电话确认有拨号音。</w:t>
        </w:r>
      </w:ins>
    </w:p>
    <w:p w14:paraId="1EFC5570" w14:textId="77777777" w:rsidR="00D3389A" w:rsidRPr="00D3389A" w:rsidRDefault="00D3389A" w:rsidP="00D3389A">
      <w:pPr>
        <w:spacing w:line="360" w:lineRule="auto"/>
        <w:rPr>
          <w:ins w:id="71" w:author="胡 成成" w:date="2020-06-03T17:50:00Z"/>
          <w:sz w:val="24"/>
          <w:szCs w:val="28"/>
        </w:rPr>
      </w:pPr>
      <w:ins w:id="72" w:author="胡 成成" w:date="2020-06-03T17:50:00Z">
        <w:r w:rsidRPr="00D3389A">
          <w:rPr>
            <w:rFonts w:hint="eastAsia"/>
            <w:sz w:val="24"/>
            <w:szCs w:val="28"/>
          </w:rPr>
          <w:t>3</w:t>
        </w:r>
        <w:r w:rsidRPr="00D3389A">
          <w:rPr>
            <w:rFonts w:hint="eastAsia"/>
            <w:sz w:val="24"/>
            <w:szCs w:val="28"/>
          </w:rPr>
          <w:t>．运行程控交换</w:t>
        </w:r>
        <w:r w:rsidRPr="00D3389A">
          <w:rPr>
            <w:rFonts w:hint="eastAsia"/>
            <w:sz w:val="24"/>
            <w:szCs w:val="28"/>
          </w:rPr>
          <w:t>PC</w:t>
        </w:r>
        <w:r w:rsidRPr="00D3389A">
          <w:rPr>
            <w:rFonts w:hint="eastAsia"/>
            <w:sz w:val="24"/>
            <w:szCs w:val="28"/>
          </w:rPr>
          <w:t>机软件，输入管理员密码进入监控状态。</w:t>
        </w:r>
      </w:ins>
    </w:p>
    <w:p w14:paraId="51667C7C" w14:textId="77777777" w:rsidR="00D3389A" w:rsidRPr="00D3389A" w:rsidRDefault="00D3389A" w:rsidP="00D3389A">
      <w:pPr>
        <w:spacing w:line="360" w:lineRule="auto"/>
        <w:rPr>
          <w:ins w:id="73" w:author="胡 成成" w:date="2020-06-03T17:50:00Z"/>
          <w:sz w:val="24"/>
          <w:szCs w:val="28"/>
        </w:rPr>
      </w:pPr>
      <w:ins w:id="74" w:author="胡 成成" w:date="2020-06-03T17:50:00Z">
        <w:r w:rsidRPr="00D3389A">
          <w:rPr>
            <w:rFonts w:hint="eastAsia"/>
            <w:sz w:val="24"/>
            <w:szCs w:val="28"/>
          </w:rPr>
          <w:t>4</w:t>
        </w:r>
        <w:r w:rsidRPr="00D3389A">
          <w:rPr>
            <w:rFonts w:hint="eastAsia"/>
            <w:sz w:val="24"/>
            <w:szCs w:val="28"/>
          </w:rPr>
          <w:t>．任</w:t>
        </w:r>
        <w:proofErr w:type="gramStart"/>
        <w:r w:rsidRPr="00D3389A">
          <w:rPr>
            <w:rFonts w:hint="eastAsia"/>
            <w:sz w:val="24"/>
            <w:szCs w:val="28"/>
          </w:rPr>
          <w:t>一</w:t>
        </w:r>
        <w:proofErr w:type="gramEnd"/>
        <w:r w:rsidRPr="00D3389A">
          <w:rPr>
            <w:rFonts w:hint="eastAsia"/>
            <w:sz w:val="24"/>
            <w:szCs w:val="28"/>
          </w:rPr>
          <w:t>用户摘机拨叫局内其他用户，观察相关观测点的波形。观察液晶监控状态的变化，观察</w:t>
        </w:r>
        <w:r w:rsidRPr="00D3389A">
          <w:rPr>
            <w:rFonts w:hint="eastAsia"/>
            <w:sz w:val="24"/>
            <w:szCs w:val="28"/>
          </w:rPr>
          <w:t>PC</w:t>
        </w:r>
        <w:r w:rsidRPr="00D3389A">
          <w:rPr>
            <w:rFonts w:hint="eastAsia"/>
            <w:sz w:val="24"/>
            <w:szCs w:val="28"/>
          </w:rPr>
          <w:t>机程控软件监控状态的变化。下面以用户</w:t>
        </w:r>
        <w:proofErr w:type="gramStart"/>
        <w:r w:rsidRPr="00D3389A">
          <w:rPr>
            <w:rFonts w:hint="eastAsia"/>
            <w:sz w:val="24"/>
            <w:szCs w:val="28"/>
          </w:rPr>
          <w:t>一</w:t>
        </w:r>
        <w:proofErr w:type="gramEnd"/>
        <w:r w:rsidRPr="00D3389A">
          <w:rPr>
            <w:rFonts w:hint="eastAsia"/>
            <w:sz w:val="24"/>
            <w:szCs w:val="28"/>
          </w:rPr>
          <w:t>拨叫用户三为例：</w:t>
        </w:r>
      </w:ins>
    </w:p>
    <w:p w14:paraId="63C26FDF" w14:textId="77777777" w:rsidR="00D3389A" w:rsidRPr="00D3389A" w:rsidRDefault="00D3389A" w:rsidP="00D3389A">
      <w:pPr>
        <w:spacing w:line="360" w:lineRule="auto"/>
        <w:rPr>
          <w:ins w:id="75" w:author="胡 成成" w:date="2020-06-03T17:50:00Z"/>
          <w:sz w:val="24"/>
          <w:szCs w:val="28"/>
        </w:rPr>
      </w:pPr>
      <w:ins w:id="76" w:author="胡 成成" w:date="2020-06-03T17:50:00Z">
        <w:r w:rsidRPr="00D3389A">
          <w:rPr>
            <w:rFonts w:hint="eastAsia"/>
            <w:sz w:val="24"/>
            <w:szCs w:val="28"/>
          </w:rPr>
          <w:t>用户</w:t>
        </w:r>
        <w:proofErr w:type="gramStart"/>
        <w:r w:rsidRPr="00D3389A">
          <w:rPr>
            <w:rFonts w:hint="eastAsia"/>
            <w:sz w:val="24"/>
            <w:szCs w:val="28"/>
          </w:rPr>
          <w:t>一</w:t>
        </w:r>
        <w:proofErr w:type="gramEnd"/>
        <w:r w:rsidRPr="00D3389A">
          <w:rPr>
            <w:rFonts w:hint="eastAsia"/>
            <w:sz w:val="24"/>
            <w:szCs w:val="28"/>
          </w:rPr>
          <w:t>摘机，听到拨号音，液晶显示用户</w:t>
        </w:r>
        <w:proofErr w:type="gramStart"/>
        <w:r w:rsidRPr="00D3389A">
          <w:rPr>
            <w:rFonts w:hint="eastAsia"/>
            <w:sz w:val="24"/>
            <w:szCs w:val="28"/>
          </w:rPr>
          <w:t>一</w:t>
        </w:r>
        <w:proofErr w:type="gramEnd"/>
        <w:r w:rsidRPr="00D3389A">
          <w:rPr>
            <w:rFonts w:hint="eastAsia"/>
            <w:sz w:val="24"/>
            <w:szCs w:val="28"/>
          </w:rPr>
          <w:t>摘机，</w:t>
        </w:r>
        <w:r w:rsidRPr="00D3389A">
          <w:rPr>
            <w:rFonts w:hint="eastAsia"/>
            <w:sz w:val="24"/>
            <w:szCs w:val="28"/>
          </w:rPr>
          <w:t>PC</w:t>
        </w:r>
        <w:r w:rsidRPr="00D3389A">
          <w:rPr>
            <w:rFonts w:hint="eastAsia"/>
            <w:sz w:val="24"/>
            <w:szCs w:val="28"/>
          </w:rPr>
          <w:t>机用户</w:t>
        </w:r>
        <w:proofErr w:type="gramStart"/>
        <w:r w:rsidRPr="00D3389A">
          <w:rPr>
            <w:rFonts w:hint="eastAsia"/>
            <w:sz w:val="24"/>
            <w:szCs w:val="28"/>
          </w:rPr>
          <w:t>一</w:t>
        </w:r>
        <w:proofErr w:type="gramEnd"/>
        <w:r w:rsidRPr="00D3389A">
          <w:rPr>
            <w:rFonts w:hint="eastAsia"/>
            <w:sz w:val="24"/>
            <w:szCs w:val="28"/>
          </w:rPr>
          <w:t>指示灯显示摘机信号。</w:t>
        </w:r>
      </w:ins>
    </w:p>
    <w:p w14:paraId="354A9B26" w14:textId="77777777" w:rsidR="00D3389A" w:rsidRPr="00D3389A" w:rsidRDefault="00D3389A" w:rsidP="00D3389A">
      <w:pPr>
        <w:spacing w:line="360" w:lineRule="auto"/>
        <w:rPr>
          <w:ins w:id="77" w:author="胡 成成" w:date="2020-06-03T17:50:00Z"/>
          <w:sz w:val="24"/>
          <w:szCs w:val="28"/>
        </w:rPr>
      </w:pPr>
      <w:ins w:id="78" w:author="胡 成成" w:date="2020-06-03T17:50:00Z">
        <w:r w:rsidRPr="00D3389A">
          <w:rPr>
            <w:rFonts w:hint="eastAsia"/>
            <w:sz w:val="24"/>
            <w:szCs w:val="28"/>
          </w:rPr>
          <w:t>用户一拨完用户三第一位号码后，用户</w:t>
        </w:r>
        <w:proofErr w:type="gramStart"/>
        <w:r w:rsidRPr="00D3389A">
          <w:rPr>
            <w:rFonts w:hint="eastAsia"/>
            <w:sz w:val="24"/>
            <w:szCs w:val="28"/>
          </w:rPr>
          <w:t>一</w:t>
        </w:r>
        <w:proofErr w:type="gramEnd"/>
        <w:r w:rsidRPr="00D3389A">
          <w:rPr>
            <w:rFonts w:hint="eastAsia"/>
            <w:sz w:val="24"/>
            <w:szCs w:val="28"/>
          </w:rPr>
          <w:t>拨号音停止。</w:t>
        </w:r>
      </w:ins>
    </w:p>
    <w:p w14:paraId="0A2ED22E" w14:textId="77777777" w:rsidR="00D3389A" w:rsidRPr="00D3389A" w:rsidRDefault="00D3389A" w:rsidP="00D3389A">
      <w:pPr>
        <w:spacing w:line="360" w:lineRule="auto"/>
        <w:rPr>
          <w:ins w:id="79" w:author="胡 成成" w:date="2020-06-03T17:50:00Z"/>
          <w:sz w:val="24"/>
          <w:szCs w:val="28"/>
        </w:rPr>
      </w:pPr>
      <w:ins w:id="80" w:author="胡 成成" w:date="2020-06-03T17:50:00Z">
        <w:r w:rsidRPr="00D3389A">
          <w:rPr>
            <w:rFonts w:hint="eastAsia"/>
            <w:sz w:val="24"/>
            <w:szCs w:val="28"/>
          </w:rPr>
          <w:t>继续拨完用户三的号码后，用户一听到回铃音，用户三振铃。</w:t>
        </w:r>
      </w:ins>
    </w:p>
    <w:p w14:paraId="4141EC3A" w14:textId="77777777" w:rsidR="00D3389A" w:rsidRPr="00D3389A" w:rsidRDefault="00D3389A" w:rsidP="00D3389A">
      <w:pPr>
        <w:spacing w:line="360" w:lineRule="auto"/>
        <w:rPr>
          <w:ins w:id="81" w:author="胡 成成" w:date="2020-06-03T17:50:00Z"/>
          <w:sz w:val="24"/>
          <w:szCs w:val="28"/>
        </w:rPr>
      </w:pPr>
      <w:ins w:id="82" w:author="胡 成成" w:date="2020-06-03T17:50:00Z">
        <w:r w:rsidRPr="00D3389A">
          <w:rPr>
            <w:rFonts w:hint="eastAsia"/>
            <w:sz w:val="24"/>
            <w:szCs w:val="28"/>
          </w:rPr>
          <w:t>用户三摘机后，用户一回铃停，用户三振铃停止，通话建立。液晶显示用户</w:t>
        </w:r>
        <w:proofErr w:type="gramStart"/>
        <w:r w:rsidRPr="00D3389A">
          <w:rPr>
            <w:rFonts w:hint="eastAsia"/>
            <w:sz w:val="24"/>
            <w:szCs w:val="28"/>
          </w:rPr>
          <w:t>一</w:t>
        </w:r>
        <w:proofErr w:type="gramEnd"/>
        <w:r w:rsidRPr="00D3389A">
          <w:rPr>
            <w:rFonts w:hint="eastAsia"/>
            <w:sz w:val="24"/>
            <w:szCs w:val="28"/>
          </w:rPr>
          <w:t>主叫，并开始计时，用户三被叫。</w:t>
        </w:r>
        <w:r w:rsidRPr="00D3389A">
          <w:rPr>
            <w:rFonts w:hint="eastAsia"/>
            <w:sz w:val="24"/>
            <w:szCs w:val="28"/>
          </w:rPr>
          <w:t>PC</w:t>
        </w:r>
        <w:r w:rsidRPr="00D3389A">
          <w:rPr>
            <w:rFonts w:hint="eastAsia"/>
            <w:sz w:val="24"/>
            <w:szCs w:val="28"/>
          </w:rPr>
          <w:t>机显示主被叫。</w:t>
        </w:r>
      </w:ins>
    </w:p>
    <w:p w14:paraId="19104BC8" w14:textId="77777777" w:rsidR="00D3389A" w:rsidRPr="00D3389A" w:rsidRDefault="00D3389A" w:rsidP="00D3389A">
      <w:pPr>
        <w:spacing w:line="360" w:lineRule="auto"/>
        <w:rPr>
          <w:ins w:id="83" w:author="胡 成成" w:date="2020-06-03T17:50:00Z"/>
          <w:sz w:val="24"/>
          <w:szCs w:val="28"/>
        </w:rPr>
      </w:pPr>
      <w:ins w:id="84" w:author="胡 成成" w:date="2020-06-03T17:50:00Z">
        <w:r w:rsidRPr="00D3389A">
          <w:rPr>
            <w:rFonts w:hint="eastAsia"/>
            <w:sz w:val="24"/>
            <w:szCs w:val="28"/>
          </w:rPr>
          <w:t>用户三挂机后，用户一听到忙音，液晶显示用户三挂机，用户</w:t>
        </w:r>
        <w:proofErr w:type="gramStart"/>
        <w:r w:rsidRPr="00D3389A">
          <w:rPr>
            <w:rFonts w:hint="eastAsia"/>
            <w:sz w:val="24"/>
            <w:szCs w:val="28"/>
          </w:rPr>
          <w:t>一</w:t>
        </w:r>
        <w:proofErr w:type="gramEnd"/>
        <w:r w:rsidRPr="00D3389A">
          <w:rPr>
            <w:rFonts w:hint="eastAsia"/>
            <w:sz w:val="24"/>
            <w:szCs w:val="28"/>
          </w:rPr>
          <w:t>摘机，计时停止。</w:t>
        </w:r>
        <w:r w:rsidRPr="00D3389A">
          <w:rPr>
            <w:rFonts w:hint="eastAsia"/>
            <w:sz w:val="24"/>
            <w:szCs w:val="28"/>
          </w:rPr>
          <w:t>PC</w:t>
        </w:r>
        <w:r w:rsidRPr="00D3389A">
          <w:rPr>
            <w:rFonts w:hint="eastAsia"/>
            <w:sz w:val="24"/>
            <w:szCs w:val="28"/>
          </w:rPr>
          <w:t>机显示用户三挂机，用户</w:t>
        </w:r>
        <w:proofErr w:type="gramStart"/>
        <w:r w:rsidRPr="00D3389A">
          <w:rPr>
            <w:rFonts w:hint="eastAsia"/>
            <w:sz w:val="24"/>
            <w:szCs w:val="28"/>
          </w:rPr>
          <w:t>一</w:t>
        </w:r>
        <w:proofErr w:type="gramEnd"/>
        <w:r w:rsidRPr="00D3389A">
          <w:rPr>
            <w:rFonts w:hint="eastAsia"/>
            <w:sz w:val="24"/>
            <w:szCs w:val="28"/>
          </w:rPr>
          <w:t>摘机。</w:t>
        </w:r>
      </w:ins>
    </w:p>
    <w:p w14:paraId="213801EA" w14:textId="77777777" w:rsidR="00D3389A" w:rsidRPr="00D3389A" w:rsidRDefault="00D3389A" w:rsidP="00D3389A">
      <w:pPr>
        <w:spacing w:line="360" w:lineRule="auto"/>
        <w:rPr>
          <w:ins w:id="85" w:author="胡 成成" w:date="2020-06-03T17:50:00Z"/>
          <w:sz w:val="24"/>
          <w:szCs w:val="28"/>
        </w:rPr>
      </w:pPr>
      <w:ins w:id="86" w:author="胡 成成" w:date="2020-06-03T17:50:00Z">
        <w:r w:rsidRPr="00D3389A">
          <w:rPr>
            <w:rFonts w:hint="eastAsia"/>
            <w:sz w:val="24"/>
            <w:szCs w:val="28"/>
          </w:rPr>
          <w:t>用户一挂机。液晶显示用户一挂机，通话时间仍然存在，直到下次用户</w:t>
        </w:r>
        <w:proofErr w:type="gramStart"/>
        <w:r w:rsidRPr="00D3389A">
          <w:rPr>
            <w:rFonts w:hint="eastAsia"/>
            <w:sz w:val="24"/>
            <w:szCs w:val="28"/>
          </w:rPr>
          <w:t>一摘机会</w:t>
        </w:r>
        <w:proofErr w:type="gramEnd"/>
        <w:r w:rsidRPr="00D3389A">
          <w:rPr>
            <w:rFonts w:hint="eastAsia"/>
            <w:sz w:val="24"/>
            <w:szCs w:val="28"/>
          </w:rPr>
          <w:t>清零。</w:t>
        </w:r>
      </w:ins>
    </w:p>
    <w:p w14:paraId="7CAE21B4" w14:textId="77777777" w:rsidR="00D3389A" w:rsidRPr="00D3389A" w:rsidRDefault="00D3389A" w:rsidP="00D3389A">
      <w:pPr>
        <w:spacing w:line="360" w:lineRule="auto"/>
        <w:rPr>
          <w:ins w:id="87" w:author="胡 成成" w:date="2020-06-03T17:50:00Z"/>
          <w:sz w:val="24"/>
          <w:szCs w:val="28"/>
        </w:rPr>
      </w:pPr>
      <w:ins w:id="88" w:author="胡 成成" w:date="2020-06-03T17:50:00Z">
        <w:r w:rsidRPr="00D3389A">
          <w:rPr>
            <w:rFonts w:hint="eastAsia"/>
            <w:sz w:val="24"/>
            <w:szCs w:val="28"/>
          </w:rPr>
          <w:t xml:space="preserve">5. </w:t>
        </w:r>
        <w:r w:rsidRPr="00D3389A">
          <w:rPr>
            <w:rFonts w:hint="eastAsia"/>
            <w:sz w:val="24"/>
            <w:szCs w:val="28"/>
          </w:rPr>
          <w:t>人为制造各种话机使用情况，如：等待超时、拨号错误、拨号中途挂机、被叫</w:t>
        </w:r>
        <w:proofErr w:type="gramStart"/>
        <w:r w:rsidRPr="00D3389A">
          <w:rPr>
            <w:rFonts w:hint="eastAsia"/>
            <w:sz w:val="24"/>
            <w:szCs w:val="28"/>
          </w:rPr>
          <w:t>忙等等</w:t>
        </w:r>
        <w:proofErr w:type="gramEnd"/>
        <w:r w:rsidRPr="00D3389A">
          <w:rPr>
            <w:rFonts w:hint="eastAsia"/>
            <w:sz w:val="24"/>
            <w:szCs w:val="28"/>
          </w:rPr>
          <w:t>情况。观察显示状态的变化，观测拨号音、忙音、空号音和</w:t>
        </w:r>
        <w:proofErr w:type="gramStart"/>
        <w:r w:rsidRPr="00D3389A">
          <w:rPr>
            <w:rFonts w:hint="eastAsia"/>
            <w:sz w:val="24"/>
            <w:szCs w:val="28"/>
          </w:rPr>
          <w:t>催挂音</w:t>
        </w:r>
        <w:proofErr w:type="gramEnd"/>
        <w:r w:rsidRPr="00D3389A">
          <w:rPr>
            <w:rFonts w:hint="eastAsia"/>
            <w:sz w:val="24"/>
            <w:szCs w:val="28"/>
          </w:rPr>
          <w:t>的波形，体会各种等待时间。</w:t>
        </w:r>
      </w:ins>
    </w:p>
    <w:p w14:paraId="3F500355" w14:textId="77777777" w:rsidR="00D3389A" w:rsidRPr="00D3389A" w:rsidRDefault="00D3389A" w:rsidP="00D3389A">
      <w:pPr>
        <w:spacing w:line="360" w:lineRule="auto"/>
        <w:rPr>
          <w:ins w:id="89" w:author="胡 成成" w:date="2020-06-03T17:50:00Z"/>
          <w:sz w:val="24"/>
          <w:szCs w:val="28"/>
        </w:rPr>
      </w:pPr>
      <w:ins w:id="90" w:author="胡 成成" w:date="2020-06-03T17:50:00Z">
        <w:r w:rsidRPr="00D3389A">
          <w:rPr>
            <w:rFonts w:hint="eastAsia"/>
            <w:sz w:val="24"/>
            <w:szCs w:val="28"/>
          </w:rPr>
          <w:t xml:space="preserve">6. </w:t>
        </w:r>
        <w:r w:rsidRPr="00D3389A">
          <w:rPr>
            <w:rFonts w:hint="eastAsia"/>
            <w:sz w:val="24"/>
            <w:szCs w:val="28"/>
          </w:rPr>
          <w:t>通过键盘修改各个等待时间参数，再进行实验步骤</w:t>
        </w:r>
        <w:r w:rsidRPr="00D3389A">
          <w:rPr>
            <w:rFonts w:hint="eastAsia"/>
            <w:sz w:val="24"/>
            <w:szCs w:val="28"/>
          </w:rPr>
          <w:t>5</w:t>
        </w:r>
        <w:r w:rsidRPr="00D3389A">
          <w:rPr>
            <w:rFonts w:hint="eastAsia"/>
            <w:sz w:val="24"/>
            <w:szCs w:val="28"/>
          </w:rPr>
          <w:t>，体会这个时间参数的变化。</w:t>
        </w:r>
      </w:ins>
    </w:p>
    <w:p w14:paraId="7B9CA0FA" w14:textId="77777777" w:rsidR="00D3389A" w:rsidRPr="00D3389A" w:rsidRDefault="00D3389A" w:rsidP="00D3389A">
      <w:pPr>
        <w:spacing w:line="360" w:lineRule="auto"/>
        <w:rPr>
          <w:ins w:id="91" w:author="胡 成成" w:date="2020-06-03T17:50:00Z"/>
          <w:sz w:val="24"/>
          <w:szCs w:val="28"/>
        </w:rPr>
      </w:pPr>
      <w:ins w:id="92" w:author="胡 成成" w:date="2020-06-03T17:50:00Z">
        <w:r w:rsidRPr="00D3389A">
          <w:rPr>
            <w:rFonts w:hint="eastAsia"/>
            <w:sz w:val="24"/>
            <w:szCs w:val="28"/>
          </w:rPr>
          <w:t xml:space="preserve">7. </w:t>
        </w:r>
        <w:r w:rsidRPr="00D3389A">
          <w:rPr>
            <w:rFonts w:hint="eastAsia"/>
            <w:sz w:val="24"/>
            <w:szCs w:val="28"/>
          </w:rPr>
          <w:t>通过</w:t>
        </w:r>
        <w:r w:rsidRPr="00D3389A">
          <w:rPr>
            <w:rFonts w:hint="eastAsia"/>
            <w:sz w:val="24"/>
            <w:szCs w:val="28"/>
          </w:rPr>
          <w:t>PC</w:t>
        </w:r>
        <w:r w:rsidRPr="00D3389A">
          <w:rPr>
            <w:rFonts w:hint="eastAsia"/>
            <w:sz w:val="24"/>
            <w:szCs w:val="28"/>
          </w:rPr>
          <w:t>软件修改各个等待时间参数，修改完毕后下载到下位机，再进行实验步骤</w:t>
        </w:r>
        <w:r w:rsidRPr="00D3389A">
          <w:rPr>
            <w:rFonts w:hint="eastAsia"/>
            <w:sz w:val="24"/>
            <w:szCs w:val="28"/>
          </w:rPr>
          <w:t>5</w:t>
        </w:r>
        <w:r w:rsidRPr="00D3389A">
          <w:rPr>
            <w:rFonts w:hint="eastAsia"/>
            <w:sz w:val="24"/>
            <w:szCs w:val="28"/>
          </w:rPr>
          <w:t>，体会这个时间参数的变化。</w:t>
        </w:r>
      </w:ins>
    </w:p>
    <w:p w14:paraId="42D89380" w14:textId="77777777" w:rsidR="00D3389A" w:rsidRPr="00D3389A" w:rsidRDefault="00D3389A" w:rsidP="00D3389A">
      <w:pPr>
        <w:spacing w:line="360" w:lineRule="auto"/>
        <w:rPr>
          <w:ins w:id="93" w:author="胡 成成" w:date="2020-06-03T17:50:00Z"/>
          <w:sz w:val="24"/>
          <w:szCs w:val="28"/>
        </w:rPr>
      </w:pPr>
      <w:ins w:id="94" w:author="胡 成成" w:date="2020-06-03T17:50:00Z">
        <w:r w:rsidRPr="00D3389A">
          <w:rPr>
            <w:rFonts w:hint="eastAsia"/>
            <w:sz w:val="24"/>
            <w:szCs w:val="28"/>
          </w:rPr>
          <w:t>8</w:t>
        </w:r>
        <w:r w:rsidRPr="00D3389A">
          <w:rPr>
            <w:rFonts w:hint="eastAsia"/>
            <w:sz w:val="24"/>
            <w:szCs w:val="28"/>
          </w:rPr>
          <w:t>．完成一次通话，挂机，观察</w:t>
        </w:r>
        <w:r w:rsidRPr="00D3389A">
          <w:rPr>
            <w:rFonts w:hint="eastAsia"/>
            <w:sz w:val="24"/>
            <w:szCs w:val="28"/>
          </w:rPr>
          <w:t>PC</w:t>
        </w:r>
        <w:r w:rsidRPr="00D3389A">
          <w:rPr>
            <w:rFonts w:hint="eastAsia"/>
            <w:sz w:val="24"/>
            <w:szCs w:val="28"/>
          </w:rPr>
          <w:t>软件新增的计费。</w:t>
        </w:r>
      </w:ins>
    </w:p>
    <w:p w14:paraId="099F78EF" w14:textId="77777777" w:rsidR="00D3389A" w:rsidRPr="00D3389A" w:rsidRDefault="00D3389A" w:rsidP="00D3389A">
      <w:pPr>
        <w:spacing w:line="360" w:lineRule="auto"/>
        <w:rPr>
          <w:ins w:id="95" w:author="胡 成成" w:date="2020-06-03T17:50:00Z"/>
          <w:sz w:val="24"/>
          <w:szCs w:val="28"/>
        </w:rPr>
      </w:pPr>
      <w:ins w:id="96" w:author="胡 成成" w:date="2020-06-03T17:50:00Z">
        <w:r w:rsidRPr="00D3389A">
          <w:rPr>
            <w:rFonts w:hint="eastAsia"/>
            <w:sz w:val="24"/>
            <w:szCs w:val="28"/>
          </w:rPr>
          <w:t>9</w:t>
        </w:r>
        <w:r w:rsidRPr="00D3389A">
          <w:rPr>
            <w:rFonts w:hint="eastAsia"/>
            <w:sz w:val="24"/>
            <w:szCs w:val="28"/>
          </w:rPr>
          <w:t>．增加或修改一个当前号码字头的计费价格，比如用户三是</w:t>
        </w:r>
        <w:r w:rsidRPr="00D3389A">
          <w:rPr>
            <w:rFonts w:hint="eastAsia"/>
            <w:sz w:val="24"/>
            <w:szCs w:val="28"/>
          </w:rPr>
          <w:t>803</w:t>
        </w:r>
        <w:r w:rsidRPr="00D3389A">
          <w:rPr>
            <w:rFonts w:hint="eastAsia"/>
            <w:sz w:val="24"/>
            <w:szCs w:val="28"/>
          </w:rPr>
          <w:t>，就修改市话</w:t>
        </w:r>
        <w:r w:rsidRPr="00D3389A">
          <w:rPr>
            <w:rFonts w:hint="eastAsia"/>
            <w:sz w:val="24"/>
            <w:szCs w:val="28"/>
          </w:rPr>
          <w:t>8</w:t>
        </w:r>
        <w:r w:rsidRPr="00D3389A">
          <w:rPr>
            <w:rFonts w:hint="eastAsia"/>
            <w:sz w:val="24"/>
            <w:szCs w:val="28"/>
          </w:rPr>
          <w:lastRenderedPageBreak/>
          <w:t>字开头的计费价格，修改完毕后再进行一次通话，观察计费价格。</w:t>
        </w:r>
      </w:ins>
    </w:p>
    <w:p w14:paraId="45EF1DB9" w14:textId="77777777" w:rsidR="00D3389A" w:rsidRPr="00D3389A" w:rsidRDefault="00D3389A" w:rsidP="00D3389A">
      <w:pPr>
        <w:spacing w:line="360" w:lineRule="auto"/>
        <w:rPr>
          <w:ins w:id="97" w:author="胡 成成" w:date="2020-06-03T17:50:00Z"/>
          <w:sz w:val="24"/>
          <w:szCs w:val="28"/>
        </w:rPr>
      </w:pPr>
      <w:ins w:id="98" w:author="胡 成成" w:date="2020-06-03T17:50:00Z">
        <w:r w:rsidRPr="00D3389A">
          <w:rPr>
            <w:rFonts w:hint="eastAsia"/>
            <w:sz w:val="24"/>
            <w:szCs w:val="28"/>
          </w:rPr>
          <w:t>10</w:t>
        </w:r>
        <w:r w:rsidRPr="00D3389A">
          <w:rPr>
            <w:rFonts w:hint="eastAsia"/>
            <w:sz w:val="24"/>
            <w:szCs w:val="28"/>
          </w:rPr>
          <w:t>．修改系统时间的月份，进行一次通话，观察计费价格和日期，然后查询不同月份的话费。</w:t>
        </w:r>
      </w:ins>
    </w:p>
    <w:p w14:paraId="212C212F" w14:textId="01542531" w:rsidR="00D3389A" w:rsidRPr="00D3389A" w:rsidRDefault="00D3389A" w:rsidP="00D3389A">
      <w:pPr>
        <w:spacing w:line="360" w:lineRule="auto"/>
        <w:rPr>
          <w:sz w:val="24"/>
          <w:szCs w:val="28"/>
        </w:rPr>
      </w:pPr>
      <w:ins w:id="99" w:author="胡 成成" w:date="2020-06-03T17:50:00Z">
        <w:r w:rsidRPr="00D3389A">
          <w:rPr>
            <w:rFonts w:hint="eastAsia"/>
            <w:sz w:val="24"/>
            <w:szCs w:val="28"/>
          </w:rPr>
          <w:t>11</w:t>
        </w:r>
        <w:r w:rsidRPr="00D3389A">
          <w:rPr>
            <w:rFonts w:hint="eastAsia"/>
            <w:sz w:val="24"/>
            <w:szCs w:val="28"/>
          </w:rPr>
          <w:t>．记住修改后的系统参数，</w:t>
        </w:r>
        <w:proofErr w:type="gramStart"/>
        <w:r w:rsidRPr="00D3389A">
          <w:rPr>
            <w:rFonts w:hint="eastAsia"/>
            <w:sz w:val="24"/>
            <w:szCs w:val="28"/>
          </w:rPr>
          <w:t>系统关</w:t>
        </w:r>
        <w:proofErr w:type="gramEnd"/>
        <w:r w:rsidRPr="00D3389A">
          <w:rPr>
            <w:rFonts w:hint="eastAsia"/>
            <w:sz w:val="24"/>
            <w:szCs w:val="28"/>
          </w:rPr>
          <w:t>电，关闭铃流。系统上电，观察参数是否为设置后的参数。</w:t>
        </w:r>
      </w:ins>
    </w:p>
    <w:p w14:paraId="633A5A98" w14:textId="664EA91F" w:rsidR="006A61E8" w:rsidRPr="006E5526" w:rsidDel="00551563" w:rsidRDefault="00FA460D" w:rsidP="006A61E8">
      <w:pPr>
        <w:spacing w:line="360" w:lineRule="auto"/>
        <w:rPr>
          <w:del w:id="100" w:author="胡 成成" w:date="2020-06-03T17:58:00Z"/>
          <w:b/>
          <w:sz w:val="24"/>
          <w:szCs w:val="28"/>
        </w:rPr>
      </w:pPr>
      <w:del w:id="101" w:author="胡 成成" w:date="2020-06-03T17:58:00Z">
        <w:r w:rsidDel="00551563">
          <w:rPr>
            <w:rFonts w:hint="eastAsia"/>
            <w:b/>
            <w:sz w:val="24"/>
            <w:szCs w:val="28"/>
          </w:rPr>
          <w:delText>实验数据</w:delText>
        </w:r>
        <w:r w:rsidR="006A61E8" w:rsidRPr="006E5526" w:rsidDel="00551563">
          <w:rPr>
            <w:rFonts w:hint="eastAsia"/>
            <w:b/>
            <w:sz w:val="24"/>
            <w:szCs w:val="28"/>
          </w:rPr>
          <w:delText>：</w:delText>
        </w:r>
      </w:del>
    </w:p>
    <w:p w14:paraId="50B25934" w14:textId="72BAEC31" w:rsidR="006A61E8" w:rsidRPr="006A61E8" w:rsidDel="00551563" w:rsidRDefault="006A61E8" w:rsidP="006A61E8">
      <w:pPr>
        <w:spacing w:line="360" w:lineRule="auto"/>
        <w:rPr>
          <w:del w:id="102" w:author="胡 成成" w:date="2020-06-03T17:58:00Z"/>
          <w:sz w:val="24"/>
          <w:szCs w:val="28"/>
        </w:rPr>
      </w:pPr>
    </w:p>
    <w:p w14:paraId="6514ED84" w14:textId="1A0703EB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del w:id="103" w:author="胡 成成" w:date="2020-06-03T17:58:00Z">
        <w:r w:rsidRPr="006E5526" w:rsidDel="00551563">
          <w:rPr>
            <w:rFonts w:hint="eastAsia"/>
            <w:b/>
            <w:sz w:val="24"/>
            <w:szCs w:val="28"/>
          </w:rPr>
          <w:delText>实验数据处理：</w:delText>
        </w:r>
      </w:del>
      <w:ins w:id="104" w:author="胡 成成" w:date="2020-06-03T17:58:00Z">
        <w:r w:rsidR="00551563">
          <w:rPr>
            <w:rFonts w:hint="eastAsia"/>
            <w:b/>
            <w:sz w:val="24"/>
            <w:szCs w:val="28"/>
          </w:rPr>
          <w:t>思考题</w:t>
        </w:r>
      </w:ins>
      <w:ins w:id="105" w:author="胡 成成" w:date="2020-06-03T17:59:00Z">
        <w:r w:rsidR="00551563">
          <w:rPr>
            <w:rFonts w:hint="eastAsia"/>
            <w:b/>
            <w:sz w:val="24"/>
            <w:szCs w:val="28"/>
          </w:rPr>
          <w:t>：</w:t>
        </w:r>
      </w:ins>
    </w:p>
    <w:p w14:paraId="28C17272" w14:textId="5A894AEC" w:rsidR="00CE6E3A" w:rsidRDefault="00D83F2A" w:rsidP="00CE6E3A">
      <w:pPr>
        <w:pStyle w:val="aa"/>
        <w:numPr>
          <w:ilvl w:val="0"/>
          <w:numId w:val="1"/>
        </w:numPr>
        <w:spacing w:line="360" w:lineRule="auto"/>
        <w:ind w:firstLineChars="0"/>
        <w:rPr>
          <w:ins w:id="106" w:author="胡 成成" w:date="2020-06-12T12:57:00Z"/>
          <w:sz w:val="24"/>
          <w:szCs w:val="28"/>
        </w:rPr>
      </w:pPr>
      <w:ins w:id="107" w:author="胡 成成" w:date="2020-06-09T10:38:00Z">
        <w:r w:rsidRPr="00CE6E3A">
          <w:rPr>
            <w:rFonts w:hint="eastAsia"/>
            <w:sz w:val="24"/>
            <w:szCs w:val="28"/>
            <w:rPrChange w:id="108" w:author="胡 成成" w:date="2020-06-12T12:57:00Z">
              <w:rPr>
                <w:rFonts w:hint="eastAsia"/>
              </w:rPr>
            </w:rPrChange>
          </w:rPr>
          <w:t>简述数字程控交换系统的结构组成及系统中各组成模块的作用。</w:t>
        </w:r>
      </w:ins>
    </w:p>
    <w:p w14:paraId="600C16B9" w14:textId="3C49358A" w:rsidR="00CE6E3A" w:rsidRDefault="00CE6E3A" w:rsidP="00CE6E3A">
      <w:pPr>
        <w:spacing w:line="360" w:lineRule="auto"/>
        <w:rPr>
          <w:ins w:id="109" w:author="胡 成成" w:date="2020-06-12T13:06:00Z"/>
          <w:sz w:val="24"/>
          <w:szCs w:val="28"/>
        </w:rPr>
      </w:pPr>
      <w:ins w:id="110" w:author="胡 成成" w:date="2020-06-12T12:57:00Z">
        <w:r>
          <w:rPr>
            <w:rFonts w:hint="eastAsia"/>
            <w:sz w:val="24"/>
            <w:szCs w:val="28"/>
          </w:rPr>
          <w:t>答</w:t>
        </w:r>
      </w:ins>
      <w:ins w:id="111" w:author="胡 成成" w:date="2020-06-12T12:58:00Z">
        <w:r w:rsidR="008B52BE">
          <w:rPr>
            <w:rFonts w:hint="eastAsia"/>
            <w:sz w:val="24"/>
            <w:szCs w:val="28"/>
          </w:rPr>
          <w:t>：数字程控交换系统</w:t>
        </w:r>
      </w:ins>
      <w:ins w:id="112" w:author="胡 成成" w:date="2020-06-12T12:59:00Z">
        <w:r w:rsidR="008B52BE">
          <w:rPr>
            <w:rFonts w:hint="eastAsia"/>
            <w:sz w:val="24"/>
            <w:szCs w:val="28"/>
          </w:rPr>
          <w:t>由控制子系统和话路子系统组成。</w:t>
        </w:r>
      </w:ins>
      <w:ins w:id="113" w:author="胡 成成" w:date="2020-06-12T13:06:00Z">
        <w:r w:rsidR="007A1E95" w:rsidRPr="007A1E95">
          <w:rPr>
            <w:rFonts w:hint="eastAsia"/>
            <w:sz w:val="24"/>
            <w:szCs w:val="28"/>
          </w:rPr>
          <w:t>话路子系统是由交换网络和用户电路以及各种接口设备组成的。控制子系统是交换机的“指挥系统”，交换机的所有动作都是在控制系统的控制下完成的。</w:t>
        </w:r>
      </w:ins>
      <w:ins w:id="114" w:author="胡 成成" w:date="2020-06-12T13:07:00Z">
        <w:r w:rsidR="00A86F92">
          <w:rPr>
            <w:rFonts w:hint="eastAsia"/>
            <w:sz w:val="24"/>
            <w:szCs w:val="28"/>
          </w:rPr>
          <w:t>具体如下图所示：</w:t>
        </w:r>
      </w:ins>
    </w:p>
    <w:p w14:paraId="2869DC00" w14:textId="5F97CE37" w:rsidR="00A86F92" w:rsidRDefault="00A86F92" w:rsidP="00A86F92">
      <w:pPr>
        <w:spacing w:line="360" w:lineRule="auto"/>
        <w:jc w:val="center"/>
        <w:rPr>
          <w:ins w:id="115" w:author="胡 成成" w:date="2020-06-12T13:07:00Z"/>
          <w:sz w:val="24"/>
          <w:szCs w:val="28"/>
        </w:rPr>
      </w:pPr>
      <w:ins w:id="116" w:author="胡 成成" w:date="2020-06-12T13:06:00Z">
        <w:r>
          <w:rPr>
            <w:noProof/>
          </w:rPr>
          <w:drawing>
            <wp:inline distT="0" distB="0" distL="0" distR="0" wp14:anchorId="59D459A3" wp14:editId="2A9842AC">
              <wp:extent cx="3700732" cy="1484125"/>
              <wp:effectExtent l="0" t="0" r="0" b="1905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3296" cy="148916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383B000" w14:textId="77777777" w:rsidR="00A86F92" w:rsidRDefault="00A86F92" w:rsidP="00A86F92">
      <w:pPr>
        <w:spacing w:line="360" w:lineRule="auto"/>
        <w:jc w:val="left"/>
        <w:rPr>
          <w:ins w:id="117" w:author="胡 成成" w:date="2020-06-12T13:09:00Z"/>
          <w:sz w:val="24"/>
          <w:szCs w:val="28"/>
        </w:rPr>
      </w:pPr>
      <w:ins w:id="118" w:author="胡 成成" w:date="2020-06-12T13:07:00Z">
        <w:r>
          <w:rPr>
            <w:sz w:val="24"/>
            <w:szCs w:val="28"/>
          </w:rPr>
          <w:tab/>
        </w:r>
      </w:ins>
      <w:ins w:id="119" w:author="胡 成成" w:date="2020-06-12T13:09:00Z">
        <w:r>
          <w:rPr>
            <w:rFonts w:hint="eastAsia"/>
            <w:sz w:val="24"/>
            <w:szCs w:val="28"/>
          </w:rPr>
          <w:t>整个系统由以下模块构成：</w:t>
        </w:r>
      </w:ins>
    </w:p>
    <w:p w14:paraId="5DCF0113" w14:textId="30745611" w:rsidR="00A86F92" w:rsidRDefault="00A86F92" w:rsidP="00A86F92">
      <w:pPr>
        <w:pStyle w:val="aa"/>
        <w:numPr>
          <w:ilvl w:val="0"/>
          <w:numId w:val="2"/>
        </w:numPr>
        <w:spacing w:line="360" w:lineRule="auto"/>
        <w:ind w:firstLineChars="0"/>
        <w:jc w:val="left"/>
        <w:rPr>
          <w:ins w:id="120" w:author="胡 成成" w:date="2020-06-12T13:11:00Z"/>
          <w:sz w:val="24"/>
          <w:szCs w:val="28"/>
        </w:rPr>
      </w:pPr>
      <w:ins w:id="121" w:author="胡 成成" w:date="2020-06-12T13:08:00Z">
        <w:r w:rsidRPr="00A86F92">
          <w:rPr>
            <w:rFonts w:hint="eastAsia"/>
            <w:sz w:val="24"/>
            <w:szCs w:val="28"/>
            <w:rPrChange w:id="122" w:author="胡 成成" w:date="2020-06-12T13:09:00Z">
              <w:rPr>
                <w:rFonts w:hint="eastAsia"/>
              </w:rPr>
            </w:rPrChange>
          </w:rPr>
          <w:t>交换网络：</w:t>
        </w:r>
      </w:ins>
      <w:ins w:id="123" w:author="胡 成成" w:date="2020-06-12T13:10:00Z">
        <w:r>
          <w:rPr>
            <w:rFonts w:hint="eastAsia"/>
            <w:sz w:val="24"/>
            <w:szCs w:val="28"/>
          </w:rPr>
          <w:t>是数字程控交换系统的核心，主要实现在控制系统命令下语音和</w:t>
        </w:r>
      </w:ins>
      <w:ins w:id="124" w:author="胡 成成" w:date="2020-06-12T13:11:00Z">
        <w:r>
          <w:rPr>
            <w:rFonts w:hint="eastAsia"/>
            <w:sz w:val="24"/>
            <w:szCs w:val="28"/>
          </w:rPr>
          <w:t>数据在交换系统内部的传输，完成任意入线到出现的连接</w:t>
        </w:r>
      </w:ins>
    </w:p>
    <w:p w14:paraId="7A16A3B6" w14:textId="2F86C4E7" w:rsidR="00EB7D76" w:rsidRDefault="00EB7D76" w:rsidP="00A86F92">
      <w:pPr>
        <w:pStyle w:val="aa"/>
        <w:numPr>
          <w:ilvl w:val="0"/>
          <w:numId w:val="2"/>
        </w:numPr>
        <w:spacing w:line="360" w:lineRule="auto"/>
        <w:ind w:firstLineChars="0"/>
        <w:jc w:val="left"/>
        <w:rPr>
          <w:ins w:id="125" w:author="胡 成成" w:date="2020-06-12T13:14:00Z"/>
          <w:sz w:val="24"/>
          <w:szCs w:val="28"/>
        </w:rPr>
      </w:pPr>
      <w:ins w:id="126" w:author="胡 成成" w:date="2020-06-12T13:11:00Z">
        <w:r>
          <w:rPr>
            <w:rFonts w:hint="eastAsia"/>
            <w:sz w:val="24"/>
            <w:szCs w:val="28"/>
          </w:rPr>
          <w:t>接口设备：程控交换机</w:t>
        </w:r>
      </w:ins>
      <w:ins w:id="127" w:author="胡 成成" w:date="2020-06-12T13:12:00Z">
        <w:r>
          <w:rPr>
            <w:rFonts w:hint="eastAsia"/>
            <w:sz w:val="24"/>
            <w:szCs w:val="28"/>
          </w:rPr>
          <w:t>与外部接口连接的接口，其功能主要是实现各种外部线路与交换网络之间的连接，完成外部</w:t>
        </w:r>
      </w:ins>
      <w:ins w:id="128" w:author="胡 成成" w:date="2020-06-12T13:13:00Z">
        <w:r>
          <w:rPr>
            <w:rFonts w:hint="eastAsia"/>
            <w:sz w:val="24"/>
            <w:szCs w:val="28"/>
          </w:rPr>
          <w:t>信号与交换机内部信号的转换。</w:t>
        </w:r>
      </w:ins>
    </w:p>
    <w:p w14:paraId="603CA1B7" w14:textId="3492A18F" w:rsidR="00670C0C" w:rsidRPr="00A86F92" w:rsidRDefault="00670C0C" w:rsidP="00A86F92">
      <w:pPr>
        <w:pStyle w:val="aa"/>
        <w:numPr>
          <w:ilvl w:val="0"/>
          <w:numId w:val="2"/>
        </w:numPr>
        <w:spacing w:line="360" w:lineRule="auto"/>
        <w:ind w:firstLineChars="0"/>
        <w:jc w:val="left"/>
        <w:rPr>
          <w:ins w:id="129" w:author="胡 成成" w:date="2020-06-09T10:38:00Z"/>
          <w:rFonts w:hint="eastAsia"/>
          <w:sz w:val="24"/>
          <w:szCs w:val="28"/>
          <w:rPrChange w:id="130" w:author="胡 成成" w:date="2020-06-12T13:09:00Z">
            <w:rPr>
              <w:ins w:id="131" w:author="胡 成成" w:date="2020-06-09T10:38:00Z"/>
              <w:rFonts w:hint="eastAsia"/>
            </w:rPr>
          </w:rPrChange>
        </w:rPr>
        <w:pPrChange w:id="132" w:author="胡 成成" w:date="2020-06-12T13:09:00Z">
          <w:pPr>
            <w:spacing w:line="360" w:lineRule="auto"/>
          </w:pPr>
        </w:pPrChange>
      </w:pPr>
      <w:ins w:id="133" w:author="胡 成成" w:date="2020-06-12T13:14:00Z">
        <w:r>
          <w:rPr>
            <w:rFonts w:hint="eastAsia"/>
            <w:sz w:val="24"/>
            <w:szCs w:val="28"/>
          </w:rPr>
          <w:t>中继电路：数字交换系统的中继线的接口电路，它的功能和电路与所在的交换</w:t>
        </w:r>
      </w:ins>
      <w:ins w:id="134" w:author="胡 成成" w:date="2020-06-12T13:15:00Z">
        <w:r>
          <w:rPr>
            <w:rFonts w:hint="eastAsia"/>
            <w:sz w:val="24"/>
            <w:szCs w:val="28"/>
          </w:rPr>
          <w:t>系统的制式及局间中继信号方式有密切的关系，中继电路包括模拟</w:t>
        </w:r>
      </w:ins>
      <w:ins w:id="135" w:author="胡 成成" w:date="2020-06-12T13:16:00Z">
        <w:r>
          <w:rPr>
            <w:rFonts w:hint="eastAsia"/>
            <w:sz w:val="24"/>
            <w:szCs w:val="28"/>
          </w:rPr>
          <w:t>中继电路和数字中继电路的两种类型。</w:t>
        </w:r>
      </w:ins>
      <w:ins w:id="136" w:author="胡 成成" w:date="2020-06-12T13:18:00Z">
        <w:r>
          <w:rPr>
            <w:rFonts w:hint="eastAsia"/>
            <w:sz w:val="24"/>
            <w:szCs w:val="28"/>
          </w:rPr>
          <w:t>主要完成</w:t>
        </w:r>
        <w:proofErr w:type="gramStart"/>
        <w:r>
          <w:rPr>
            <w:rFonts w:hint="eastAsia"/>
            <w:sz w:val="24"/>
            <w:szCs w:val="28"/>
          </w:rPr>
          <w:t>帧</w:t>
        </w:r>
        <w:proofErr w:type="gramEnd"/>
        <w:r>
          <w:rPr>
            <w:rFonts w:hint="eastAsia"/>
            <w:sz w:val="24"/>
            <w:szCs w:val="28"/>
          </w:rPr>
          <w:t>同步</w:t>
        </w:r>
      </w:ins>
      <w:ins w:id="137" w:author="胡 成成" w:date="2020-06-12T13:19:00Z">
        <w:r>
          <w:rPr>
            <w:rFonts w:hint="eastAsia"/>
            <w:sz w:val="24"/>
            <w:szCs w:val="28"/>
          </w:rPr>
          <w:t>，</w:t>
        </w:r>
      </w:ins>
      <w:ins w:id="138" w:author="胡 成成" w:date="2020-06-12T13:18:00Z">
        <w:r>
          <w:rPr>
            <w:rFonts w:hint="eastAsia"/>
            <w:sz w:val="24"/>
            <w:szCs w:val="28"/>
          </w:rPr>
          <w:t>复</w:t>
        </w:r>
      </w:ins>
      <w:ins w:id="139" w:author="胡 成成" w:date="2020-06-12T13:19:00Z">
        <w:r>
          <w:rPr>
            <w:rFonts w:hint="eastAsia"/>
            <w:sz w:val="24"/>
            <w:szCs w:val="28"/>
          </w:rPr>
          <w:t>帧同步，帧定位，码型交换，时钟提取，告警处理</w:t>
        </w:r>
      </w:ins>
      <w:ins w:id="140" w:author="胡 成成" w:date="2020-06-12T13:20:00Z">
        <w:r>
          <w:rPr>
            <w:rFonts w:hint="eastAsia"/>
            <w:sz w:val="24"/>
            <w:szCs w:val="28"/>
          </w:rPr>
          <w:t>等功能</w:t>
        </w:r>
        <w:r w:rsidR="005B3003">
          <w:rPr>
            <w:rFonts w:hint="eastAsia"/>
            <w:sz w:val="24"/>
            <w:szCs w:val="28"/>
          </w:rPr>
          <w:t>。</w:t>
        </w:r>
      </w:ins>
    </w:p>
    <w:p w14:paraId="4B6DDD15" w14:textId="2D9E2C7C" w:rsidR="00D83F2A" w:rsidRPr="0076340E" w:rsidRDefault="00D83F2A" w:rsidP="0076340E">
      <w:pPr>
        <w:pStyle w:val="aa"/>
        <w:numPr>
          <w:ilvl w:val="0"/>
          <w:numId w:val="1"/>
        </w:numPr>
        <w:spacing w:line="360" w:lineRule="auto"/>
        <w:ind w:firstLineChars="0"/>
        <w:rPr>
          <w:ins w:id="141" w:author="胡 成成" w:date="2020-06-12T13:34:00Z"/>
          <w:sz w:val="24"/>
          <w:szCs w:val="28"/>
          <w:rPrChange w:id="142" w:author="胡 成成" w:date="2020-06-12T13:34:00Z">
            <w:rPr>
              <w:ins w:id="143" w:author="胡 成成" w:date="2020-06-12T13:34:00Z"/>
            </w:rPr>
          </w:rPrChange>
        </w:rPr>
        <w:pPrChange w:id="144" w:author="胡 成成" w:date="2020-06-12T13:34:00Z">
          <w:pPr>
            <w:spacing w:line="360" w:lineRule="auto"/>
          </w:pPr>
        </w:pPrChange>
      </w:pPr>
      <w:ins w:id="145" w:author="胡 成成" w:date="2020-06-09T10:38:00Z">
        <w:r w:rsidRPr="0076340E">
          <w:rPr>
            <w:rFonts w:hint="eastAsia"/>
            <w:sz w:val="24"/>
            <w:szCs w:val="28"/>
            <w:rPrChange w:id="146" w:author="胡 成成" w:date="2020-06-12T13:34:00Z">
              <w:rPr>
                <w:rFonts w:hint="eastAsia"/>
              </w:rPr>
            </w:rPrChange>
          </w:rPr>
          <w:t>画出电话的呼叫接续</w:t>
        </w:r>
        <w:r w:rsidRPr="0076340E">
          <w:rPr>
            <w:rFonts w:hint="eastAsia"/>
            <w:sz w:val="24"/>
            <w:szCs w:val="28"/>
            <w:rPrChange w:id="147" w:author="胡 成成" w:date="2020-06-12T13:34:00Z">
              <w:rPr>
                <w:rFonts w:hint="eastAsia"/>
              </w:rPr>
            </w:rPrChange>
          </w:rPr>
          <w:t>SDL</w:t>
        </w:r>
        <w:r w:rsidRPr="0076340E">
          <w:rPr>
            <w:rFonts w:hint="eastAsia"/>
            <w:sz w:val="24"/>
            <w:szCs w:val="28"/>
            <w:rPrChange w:id="148" w:author="胡 成成" w:date="2020-06-12T13:34:00Z">
              <w:rPr>
                <w:rFonts w:hint="eastAsia"/>
              </w:rPr>
            </w:rPrChange>
          </w:rPr>
          <w:t>图。</w:t>
        </w:r>
      </w:ins>
    </w:p>
    <w:p w14:paraId="309E5ECE" w14:textId="506A52E3" w:rsidR="0076340E" w:rsidRDefault="00A43E19" w:rsidP="0076340E">
      <w:pPr>
        <w:spacing w:line="360" w:lineRule="auto"/>
        <w:rPr>
          <w:ins w:id="149" w:author="胡 成成" w:date="2020-06-12T14:19:00Z"/>
          <w:sz w:val="24"/>
          <w:szCs w:val="28"/>
        </w:rPr>
      </w:pPr>
      <w:ins w:id="150" w:author="胡 成成" w:date="2020-06-12T13:47:00Z">
        <w:r w:rsidRPr="00A43E19">
          <w:rPr>
            <w:noProof/>
            <w:sz w:val="24"/>
            <w:szCs w:val="28"/>
          </w:rPr>
          <w:lastRenderedPageBreak/>
          <w:drawing>
            <wp:inline distT="0" distB="0" distL="0" distR="0" wp14:anchorId="58560963" wp14:editId="222FCDAB">
              <wp:extent cx="5274310" cy="3105785"/>
              <wp:effectExtent l="0" t="0" r="254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105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9FABFD6" w14:textId="63E0BDE6" w:rsidR="00CC18C5" w:rsidRDefault="00CC18C5" w:rsidP="0076340E">
      <w:pPr>
        <w:spacing w:line="360" w:lineRule="auto"/>
        <w:rPr>
          <w:ins w:id="151" w:author="胡 成成" w:date="2020-06-12T14:18:00Z"/>
          <w:rFonts w:hint="eastAsia"/>
          <w:sz w:val="24"/>
          <w:szCs w:val="28"/>
        </w:rPr>
      </w:pPr>
      <w:ins w:id="152" w:author="胡 成成" w:date="2020-06-12T14:19:00Z">
        <w:r>
          <w:rPr>
            <w:rFonts w:hint="eastAsia"/>
            <w:sz w:val="24"/>
            <w:szCs w:val="28"/>
          </w:rPr>
          <w:t>S</w:t>
        </w:r>
        <w:r>
          <w:rPr>
            <w:sz w:val="24"/>
            <w:szCs w:val="28"/>
          </w:rPr>
          <w:t>DL</w:t>
        </w:r>
        <w:r>
          <w:rPr>
            <w:rFonts w:hint="eastAsia"/>
            <w:sz w:val="24"/>
            <w:szCs w:val="28"/>
          </w:rPr>
          <w:t>图如下：</w:t>
        </w:r>
      </w:ins>
    </w:p>
    <w:p w14:paraId="1766CA55" w14:textId="6DCE563D" w:rsidR="00FA278D" w:rsidRPr="0076340E" w:rsidRDefault="00FA278D" w:rsidP="0076340E">
      <w:pPr>
        <w:spacing w:line="360" w:lineRule="auto"/>
        <w:rPr>
          <w:ins w:id="153" w:author="胡 成成" w:date="2020-06-09T10:38:00Z"/>
          <w:rFonts w:hint="eastAsia"/>
          <w:sz w:val="24"/>
          <w:szCs w:val="28"/>
          <w:rPrChange w:id="154" w:author="胡 成成" w:date="2020-06-12T13:34:00Z">
            <w:rPr>
              <w:ins w:id="155" w:author="胡 成成" w:date="2020-06-09T10:38:00Z"/>
              <w:rFonts w:hint="eastAsia"/>
            </w:rPr>
          </w:rPrChange>
        </w:rPr>
        <w:pPrChange w:id="156" w:author="胡 成成" w:date="2020-06-12T13:34:00Z">
          <w:pPr>
            <w:spacing w:line="360" w:lineRule="auto"/>
          </w:pPr>
        </w:pPrChange>
      </w:pPr>
      <w:ins w:id="157" w:author="胡 成成" w:date="2020-06-12T14:18:00Z">
        <w:r>
          <w:rPr>
            <w:noProof/>
          </w:rPr>
          <w:drawing>
            <wp:inline distT="0" distB="0" distL="0" distR="0" wp14:anchorId="1FCF4E49" wp14:editId="7295ED3E">
              <wp:extent cx="5274310" cy="5292090"/>
              <wp:effectExtent l="0" t="0" r="2540" b="3810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52920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EE8C1AF" w14:textId="31270EE4" w:rsidR="006A61E8" w:rsidRPr="00826564" w:rsidRDefault="00D83F2A" w:rsidP="00826564">
      <w:pPr>
        <w:pStyle w:val="aa"/>
        <w:numPr>
          <w:ilvl w:val="0"/>
          <w:numId w:val="1"/>
        </w:numPr>
        <w:spacing w:line="360" w:lineRule="auto"/>
        <w:ind w:firstLineChars="0"/>
        <w:rPr>
          <w:ins w:id="158" w:author="胡 成成" w:date="2020-06-12T14:03:00Z"/>
          <w:sz w:val="24"/>
          <w:szCs w:val="28"/>
          <w:rPrChange w:id="159" w:author="胡 成成" w:date="2020-06-12T14:03:00Z">
            <w:rPr>
              <w:ins w:id="160" w:author="胡 成成" w:date="2020-06-12T14:03:00Z"/>
            </w:rPr>
          </w:rPrChange>
        </w:rPr>
        <w:pPrChange w:id="161" w:author="胡 成成" w:date="2020-06-12T14:03:00Z">
          <w:pPr>
            <w:spacing w:line="360" w:lineRule="auto"/>
          </w:pPr>
        </w:pPrChange>
      </w:pPr>
      <w:ins w:id="162" w:author="胡 成成" w:date="2020-06-09T10:38:00Z">
        <w:r w:rsidRPr="00826564">
          <w:rPr>
            <w:rFonts w:hint="eastAsia"/>
            <w:sz w:val="24"/>
            <w:szCs w:val="28"/>
            <w:rPrChange w:id="163" w:author="胡 成成" w:date="2020-06-12T14:03:00Z">
              <w:rPr>
                <w:rFonts w:hint="eastAsia"/>
              </w:rPr>
            </w:rPrChange>
          </w:rPr>
          <w:lastRenderedPageBreak/>
          <w:t>画出实验中交换及产生的各音频信号（拨号音、忙音、空号音、</w:t>
        </w:r>
        <w:proofErr w:type="gramStart"/>
        <w:r w:rsidRPr="00826564">
          <w:rPr>
            <w:rFonts w:hint="eastAsia"/>
            <w:sz w:val="24"/>
            <w:szCs w:val="28"/>
            <w:rPrChange w:id="164" w:author="胡 成成" w:date="2020-06-12T14:03:00Z">
              <w:rPr>
                <w:rFonts w:hint="eastAsia"/>
              </w:rPr>
            </w:rPrChange>
          </w:rPr>
          <w:t>催挂音</w:t>
        </w:r>
        <w:proofErr w:type="gramEnd"/>
        <w:r w:rsidRPr="00826564">
          <w:rPr>
            <w:rFonts w:hint="eastAsia"/>
            <w:sz w:val="24"/>
            <w:szCs w:val="28"/>
            <w:rPrChange w:id="165" w:author="胡 成成" w:date="2020-06-12T14:03:00Z">
              <w:rPr>
                <w:rFonts w:hint="eastAsia"/>
              </w:rPr>
            </w:rPrChange>
          </w:rPr>
          <w:t>、回铃音）的波形图。</w:t>
        </w:r>
      </w:ins>
    </w:p>
    <w:p w14:paraId="0259F87B" w14:textId="05BCD073" w:rsidR="00F107A3" w:rsidRDefault="00826564" w:rsidP="007B08BA">
      <w:pPr>
        <w:spacing w:line="360" w:lineRule="auto"/>
        <w:jc w:val="center"/>
        <w:rPr>
          <w:ins w:id="166" w:author="胡 成成" w:date="2020-06-12T14:16:00Z"/>
          <w:rFonts w:hint="eastAsia"/>
          <w:sz w:val="24"/>
          <w:szCs w:val="28"/>
        </w:rPr>
        <w:pPrChange w:id="167" w:author="胡 成成" w:date="2020-06-12T14:20:00Z">
          <w:pPr>
            <w:spacing w:line="360" w:lineRule="auto"/>
          </w:pPr>
        </w:pPrChange>
      </w:pPr>
      <w:ins w:id="168" w:author="胡 成成" w:date="2020-06-12T14:03:00Z">
        <w:r w:rsidRPr="00826564">
          <w:rPr>
            <w:noProof/>
          </w:rPr>
          <w:drawing>
            <wp:inline distT="0" distB="0" distL="0" distR="0" wp14:anchorId="6E460255" wp14:editId="65464EBB">
              <wp:extent cx="4927003" cy="4261449"/>
              <wp:effectExtent l="0" t="0" r="6985" b="635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9405" cy="42894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2816F06" w14:textId="49F2CAC6" w:rsidR="00826564" w:rsidRPr="00826564" w:rsidRDefault="00F107A3" w:rsidP="007B08BA">
      <w:pPr>
        <w:spacing w:line="360" w:lineRule="auto"/>
        <w:jc w:val="center"/>
        <w:rPr>
          <w:rFonts w:hint="eastAsia"/>
          <w:sz w:val="24"/>
          <w:szCs w:val="28"/>
          <w:rPrChange w:id="169" w:author="胡 成成" w:date="2020-06-12T14:03:00Z">
            <w:rPr>
              <w:rFonts w:hint="eastAsia"/>
            </w:rPr>
          </w:rPrChange>
        </w:rPr>
        <w:pPrChange w:id="170" w:author="胡 成成" w:date="2020-06-12T14:20:00Z">
          <w:pPr>
            <w:spacing w:line="360" w:lineRule="auto"/>
          </w:pPr>
        </w:pPrChange>
      </w:pPr>
      <w:ins w:id="171" w:author="胡 成成" w:date="2020-06-12T14:15:00Z">
        <w:r w:rsidRPr="00F107A3">
          <w:rPr>
            <w:noProof/>
            <w:sz w:val="24"/>
            <w:szCs w:val="28"/>
          </w:rPr>
          <w:drawing>
            <wp:inline distT="0" distB="0" distL="0" distR="0" wp14:anchorId="7ECFDA98" wp14:editId="1E6EB2B3">
              <wp:extent cx="4926965" cy="3792868"/>
              <wp:effectExtent l="0" t="0" r="6985" b="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945" r="18217" b="19059"/>
                      <a:stretch/>
                    </pic:blipFill>
                    <pic:spPr bwMode="auto">
                      <a:xfrm>
                        <a:off x="0" y="0"/>
                        <a:ext cx="4958821" cy="38173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725B4384" w14:textId="735D72DD" w:rsidR="006A61E8" w:rsidRDefault="006A61E8" w:rsidP="006A61E8">
      <w:pPr>
        <w:spacing w:line="360" w:lineRule="auto"/>
        <w:rPr>
          <w:b/>
          <w:sz w:val="24"/>
          <w:szCs w:val="28"/>
        </w:rPr>
      </w:pPr>
      <w:del w:id="172" w:author="胡 成成" w:date="2020-06-03T17:59:00Z">
        <w:r w:rsidRPr="006E5526" w:rsidDel="00551563">
          <w:rPr>
            <w:rFonts w:hint="eastAsia"/>
            <w:b/>
            <w:sz w:val="24"/>
            <w:szCs w:val="28"/>
          </w:rPr>
          <w:lastRenderedPageBreak/>
          <w:delText>实验结果与分析：</w:delText>
        </w:r>
      </w:del>
      <w:ins w:id="173" w:author="胡 成成" w:date="2020-06-03T17:59:00Z">
        <w:r w:rsidR="00551563">
          <w:rPr>
            <w:rFonts w:hint="eastAsia"/>
            <w:b/>
            <w:sz w:val="24"/>
            <w:szCs w:val="28"/>
          </w:rPr>
          <w:t>实验心得：</w:t>
        </w:r>
      </w:ins>
    </w:p>
    <w:p w14:paraId="323A235A" w14:textId="0CFD28C4" w:rsidR="008772E4" w:rsidRPr="00D83F2A" w:rsidRDefault="00D83F2A" w:rsidP="006A61E8">
      <w:pPr>
        <w:spacing w:line="360" w:lineRule="auto"/>
        <w:rPr>
          <w:bCs/>
          <w:sz w:val="24"/>
          <w:szCs w:val="28"/>
          <w:rPrChange w:id="174" w:author="胡 成成" w:date="2020-06-09T10:31:00Z">
            <w:rPr>
              <w:b/>
              <w:sz w:val="24"/>
              <w:szCs w:val="28"/>
            </w:rPr>
          </w:rPrChange>
        </w:rPr>
      </w:pPr>
      <w:ins w:id="175" w:author="胡 成成" w:date="2020-06-09T10:31:00Z">
        <w:r>
          <w:rPr>
            <w:b/>
            <w:sz w:val="24"/>
            <w:szCs w:val="28"/>
          </w:rPr>
          <w:tab/>
        </w:r>
        <w:r w:rsidRPr="00D83F2A">
          <w:rPr>
            <w:rFonts w:hint="eastAsia"/>
            <w:bCs/>
            <w:sz w:val="24"/>
            <w:szCs w:val="28"/>
            <w:rPrChange w:id="176" w:author="胡 成成" w:date="2020-06-09T10:31:00Z">
              <w:rPr>
                <w:rFonts w:hint="eastAsia"/>
                <w:b/>
                <w:sz w:val="24"/>
                <w:szCs w:val="28"/>
              </w:rPr>
            </w:rPrChange>
          </w:rPr>
          <w:t>通过本次实验</w:t>
        </w:r>
        <w:r>
          <w:rPr>
            <w:rFonts w:hint="eastAsia"/>
            <w:bCs/>
            <w:sz w:val="24"/>
            <w:szCs w:val="28"/>
          </w:rPr>
          <w:t>，加深了对</w:t>
        </w:r>
        <w:r w:rsidRPr="00D83F2A">
          <w:rPr>
            <w:rFonts w:hint="eastAsia"/>
            <w:bCs/>
            <w:sz w:val="24"/>
            <w:szCs w:val="28"/>
          </w:rPr>
          <w:t>程控交换原理</w:t>
        </w:r>
        <w:r>
          <w:rPr>
            <w:rFonts w:hint="eastAsia"/>
            <w:bCs/>
            <w:sz w:val="24"/>
            <w:szCs w:val="28"/>
          </w:rPr>
          <w:t>的印象，</w:t>
        </w:r>
      </w:ins>
      <w:ins w:id="177" w:author="胡 成成" w:date="2020-06-12T12:37:00Z">
        <w:r w:rsidR="000909F1">
          <w:rPr>
            <w:rFonts w:hint="eastAsia"/>
            <w:bCs/>
            <w:sz w:val="24"/>
            <w:szCs w:val="28"/>
          </w:rPr>
          <w:t>同时了解到电话呼叫过程中</w:t>
        </w:r>
      </w:ins>
      <w:ins w:id="178" w:author="胡 成成" w:date="2020-06-12T12:38:00Z">
        <w:r w:rsidR="000909F1">
          <w:rPr>
            <w:rFonts w:hint="eastAsia"/>
            <w:bCs/>
            <w:sz w:val="24"/>
            <w:szCs w:val="28"/>
          </w:rPr>
          <w:t>各音频信号</w:t>
        </w:r>
      </w:ins>
      <w:ins w:id="179" w:author="胡 成成" w:date="2020-06-12T12:48:00Z">
        <w:r w:rsidR="00CE6E3A">
          <w:rPr>
            <w:rFonts w:hint="eastAsia"/>
            <w:bCs/>
            <w:sz w:val="24"/>
            <w:szCs w:val="28"/>
          </w:rPr>
          <w:t>的声音合成原理，通过间断或连续的</w:t>
        </w:r>
      </w:ins>
      <w:ins w:id="180" w:author="胡 成成" w:date="2020-06-12T13:34:00Z">
        <w:r w:rsidR="00EB711C">
          <w:rPr>
            <w:rFonts w:hint="eastAsia"/>
            <w:bCs/>
            <w:sz w:val="24"/>
            <w:szCs w:val="28"/>
          </w:rPr>
          <w:t>音频</w:t>
        </w:r>
      </w:ins>
      <w:ins w:id="181" w:author="胡 成成" w:date="2020-06-12T13:35:00Z">
        <w:r w:rsidR="00EB711C">
          <w:rPr>
            <w:rFonts w:hint="eastAsia"/>
            <w:bCs/>
            <w:sz w:val="24"/>
            <w:szCs w:val="28"/>
          </w:rPr>
          <w:t>来表示不同的呼叫状态。实验中对整个交换硬件的组成也有了新的理解</w:t>
        </w:r>
      </w:ins>
      <w:ins w:id="182" w:author="胡 成成" w:date="2020-06-12T13:36:00Z">
        <w:r w:rsidR="00EB711C">
          <w:rPr>
            <w:rFonts w:hint="eastAsia"/>
            <w:bCs/>
            <w:sz w:val="24"/>
            <w:szCs w:val="28"/>
          </w:rPr>
          <w:t>，实践与理论的结合更易于理解交换原理的工程。</w:t>
        </w:r>
      </w:ins>
    </w:p>
    <w:p w14:paraId="7B6B0C08" w14:textId="77777777" w:rsidR="008772E4" w:rsidRPr="006E5526" w:rsidRDefault="008772E4" w:rsidP="006A61E8">
      <w:pPr>
        <w:spacing w:line="360" w:lineRule="auto"/>
        <w:rPr>
          <w:b/>
          <w:sz w:val="24"/>
          <w:szCs w:val="28"/>
        </w:rPr>
      </w:pPr>
    </w:p>
    <w:p w14:paraId="54B99507" w14:textId="77777777" w:rsidR="006A61E8" w:rsidRDefault="006A61E8" w:rsidP="006A61E8">
      <w:pPr>
        <w:spacing w:line="360" w:lineRule="auto"/>
        <w:rPr>
          <w:sz w:val="24"/>
          <w:szCs w:val="28"/>
        </w:rPr>
      </w:pPr>
    </w:p>
    <w:sectPr w:rsidR="006A61E8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81D88" w14:textId="77777777" w:rsidR="00733CD3" w:rsidRDefault="00733CD3" w:rsidP="006A61E8">
      <w:r>
        <w:separator/>
      </w:r>
    </w:p>
  </w:endnote>
  <w:endnote w:type="continuationSeparator" w:id="0">
    <w:p w14:paraId="7886B6C2" w14:textId="77777777" w:rsidR="00733CD3" w:rsidRDefault="00733CD3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A919F" w14:textId="77777777" w:rsidR="00733CD3" w:rsidRDefault="00733CD3" w:rsidP="006A61E8">
      <w:r>
        <w:separator/>
      </w:r>
    </w:p>
  </w:footnote>
  <w:footnote w:type="continuationSeparator" w:id="0">
    <w:p w14:paraId="4DDC4DFD" w14:textId="77777777" w:rsidR="00733CD3" w:rsidRDefault="00733CD3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01AAF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33DCA"/>
    <w:multiLevelType w:val="hybridMultilevel"/>
    <w:tmpl w:val="80E8B8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7A84738"/>
    <w:multiLevelType w:val="hybridMultilevel"/>
    <w:tmpl w:val="6090F0F8"/>
    <w:lvl w:ilvl="0" w:tplc="0EEA84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胡 成成">
    <w15:presenceInfo w15:providerId="Windows Live" w15:userId="40577a60bd14af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1E8"/>
    <w:rsid w:val="00056539"/>
    <w:rsid w:val="0007236B"/>
    <w:rsid w:val="000909F1"/>
    <w:rsid w:val="002C0649"/>
    <w:rsid w:val="00302014"/>
    <w:rsid w:val="00306421"/>
    <w:rsid w:val="003806E6"/>
    <w:rsid w:val="00395E7A"/>
    <w:rsid w:val="003C11DC"/>
    <w:rsid w:val="00407199"/>
    <w:rsid w:val="00420FD8"/>
    <w:rsid w:val="004C617F"/>
    <w:rsid w:val="00551563"/>
    <w:rsid w:val="00566226"/>
    <w:rsid w:val="005B3003"/>
    <w:rsid w:val="005F5453"/>
    <w:rsid w:val="00643616"/>
    <w:rsid w:val="00670C0C"/>
    <w:rsid w:val="006A61E8"/>
    <w:rsid w:val="006C1E59"/>
    <w:rsid w:val="006E5526"/>
    <w:rsid w:val="00733CD3"/>
    <w:rsid w:val="00751798"/>
    <w:rsid w:val="0076340E"/>
    <w:rsid w:val="007A1E95"/>
    <w:rsid w:val="007B08BA"/>
    <w:rsid w:val="007E32BC"/>
    <w:rsid w:val="00826564"/>
    <w:rsid w:val="008772E4"/>
    <w:rsid w:val="008815F2"/>
    <w:rsid w:val="008B52BE"/>
    <w:rsid w:val="008C7603"/>
    <w:rsid w:val="00926A1B"/>
    <w:rsid w:val="00931FA6"/>
    <w:rsid w:val="00941B64"/>
    <w:rsid w:val="00975373"/>
    <w:rsid w:val="00A3009B"/>
    <w:rsid w:val="00A43E19"/>
    <w:rsid w:val="00A86F92"/>
    <w:rsid w:val="00B97AA3"/>
    <w:rsid w:val="00BE4C69"/>
    <w:rsid w:val="00C64E13"/>
    <w:rsid w:val="00CA1A38"/>
    <w:rsid w:val="00CC18C5"/>
    <w:rsid w:val="00CE6E3A"/>
    <w:rsid w:val="00D265FB"/>
    <w:rsid w:val="00D3389A"/>
    <w:rsid w:val="00D44F37"/>
    <w:rsid w:val="00D60051"/>
    <w:rsid w:val="00D83F2A"/>
    <w:rsid w:val="00DF62D1"/>
    <w:rsid w:val="00E155C4"/>
    <w:rsid w:val="00E96353"/>
    <w:rsid w:val="00EB711C"/>
    <w:rsid w:val="00EB77F7"/>
    <w:rsid w:val="00EB7D76"/>
    <w:rsid w:val="00EF58EB"/>
    <w:rsid w:val="00F107A3"/>
    <w:rsid w:val="00F44011"/>
    <w:rsid w:val="00F64BA1"/>
    <w:rsid w:val="00F7635A"/>
    <w:rsid w:val="00FA278D"/>
    <w:rsid w:val="00FA460D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7304B"/>
  <w15:docId w15:val="{DF219EBB-F800-4877-8B10-A10F950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7F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paragraph" w:styleId="aa">
    <w:name w:val="List Paragraph"/>
    <w:basedOn w:val="a"/>
    <w:uiPriority w:val="34"/>
    <w:qFormat/>
    <w:rsid w:val="00CE6E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D51B3-2A9F-41B7-8790-C8E1775D3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6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仁霖</dc:creator>
  <cp:keywords/>
  <dc:description/>
  <cp:lastModifiedBy>胡 成成</cp:lastModifiedBy>
  <cp:revision>51</cp:revision>
  <dcterms:created xsi:type="dcterms:W3CDTF">2017-05-02T06:31:00Z</dcterms:created>
  <dcterms:modified xsi:type="dcterms:W3CDTF">2020-06-12T06:20:00Z</dcterms:modified>
</cp:coreProperties>
</file>