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84983" w14:textId="77777777" w:rsidR="00CA1A38" w:rsidRPr="00CA1A38" w:rsidRDefault="00CA1A38" w:rsidP="00FA460D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r w:rsidRPr="00CA1A38">
        <w:rPr>
          <w:rFonts w:hint="eastAsia"/>
          <w:b/>
          <w:sz w:val="36"/>
          <w:szCs w:val="36"/>
        </w:rPr>
        <w:t>北京</w:t>
      </w:r>
      <w:r w:rsidRPr="00CA1A38">
        <w:rPr>
          <w:b/>
          <w:sz w:val="36"/>
          <w:szCs w:val="36"/>
        </w:rPr>
        <w:t>科技大学实验报告</w:t>
      </w:r>
    </w:p>
    <w:p w14:paraId="5EA8FFD4" w14:textId="77777777" w:rsidR="00302014" w:rsidRDefault="009C1227" w:rsidP="006A61E8">
      <w:pPr>
        <w:pBdr>
          <w:bottom w:val="single" w:sz="6" w:space="1" w:color="auto"/>
        </w:pBdr>
        <w:spacing w:line="360" w:lineRule="auto"/>
        <w:rPr>
          <w:szCs w:val="28"/>
        </w:rPr>
      </w:pPr>
      <w:r>
        <w:rPr>
          <w:rFonts w:hint="eastAsia"/>
          <w:szCs w:val="28"/>
        </w:rPr>
        <w:t>学院：计算机与通信工程学院</w:t>
      </w:r>
      <w:r>
        <w:rPr>
          <w:rFonts w:hint="eastAsia"/>
          <w:szCs w:val="28"/>
        </w:rPr>
        <w:t xml:space="preserve">      </w:t>
      </w:r>
      <w:r w:rsidR="00F7635A">
        <w:rPr>
          <w:rFonts w:hint="eastAsia"/>
          <w:szCs w:val="28"/>
        </w:rPr>
        <w:t>专业：</w:t>
      </w:r>
      <w:r>
        <w:rPr>
          <w:rFonts w:hint="eastAsia"/>
          <w:szCs w:val="28"/>
        </w:rPr>
        <w:t>通信工程</w:t>
      </w:r>
      <w:r>
        <w:rPr>
          <w:rFonts w:hint="eastAsia"/>
          <w:szCs w:val="28"/>
        </w:rPr>
        <w:t xml:space="preserve">               </w:t>
      </w:r>
      <w:r w:rsidR="00302014" w:rsidRPr="00302014">
        <w:rPr>
          <w:rFonts w:hint="eastAsia"/>
          <w:szCs w:val="28"/>
        </w:rPr>
        <w:t>班级：</w:t>
      </w:r>
      <w:r>
        <w:rPr>
          <w:rFonts w:hint="eastAsia"/>
          <w:szCs w:val="28"/>
        </w:rPr>
        <w:t>通信</w:t>
      </w:r>
      <w:r>
        <w:rPr>
          <w:rFonts w:hint="eastAsia"/>
          <w:szCs w:val="28"/>
        </w:rPr>
        <w:t>1701</w:t>
      </w:r>
      <w:r w:rsidR="00302014" w:rsidRPr="00302014">
        <w:rPr>
          <w:rFonts w:hint="eastAsia"/>
          <w:szCs w:val="28"/>
        </w:rPr>
        <w:t xml:space="preserve">                   </w:t>
      </w:r>
    </w:p>
    <w:p w14:paraId="146B4EAC" w14:textId="77777777" w:rsidR="00CA1A38" w:rsidRDefault="00F7635A" w:rsidP="00CA1A38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 w:rsidRPr="00302014">
        <w:rPr>
          <w:rFonts w:hint="eastAsia"/>
          <w:szCs w:val="28"/>
        </w:rPr>
        <w:t>姓名：</w:t>
      </w:r>
      <w:r w:rsidR="009C1227">
        <w:rPr>
          <w:rFonts w:hint="eastAsia"/>
          <w:szCs w:val="28"/>
        </w:rPr>
        <w:t>胡成成</w:t>
      </w:r>
      <w:r w:rsidRPr="00302014">
        <w:rPr>
          <w:rFonts w:hint="eastAsia"/>
          <w:szCs w:val="28"/>
        </w:rPr>
        <w:t xml:space="preserve">         </w:t>
      </w:r>
      <w:r w:rsidR="009C1227">
        <w:rPr>
          <w:szCs w:val="28"/>
        </w:rPr>
        <w:t xml:space="preserve">   </w:t>
      </w:r>
      <w:r w:rsidR="009C1227">
        <w:rPr>
          <w:rFonts w:hint="eastAsia"/>
          <w:szCs w:val="28"/>
        </w:rPr>
        <w:t xml:space="preserve">   </w:t>
      </w:r>
      <w:r w:rsidRPr="00302014">
        <w:rPr>
          <w:rFonts w:hint="eastAsia"/>
          <w:szCs w:val="28"/>
        </w:rPr>
        <w:t>学号：</w:t>
      </w:r>
      <w:r w:rsidR="009C1227">
        <w:rPr>
          <w:rFonts w:hint="eastAsia"/>
          <w:szCs w:val="28"/>
        </w:rPr>
        <w:t>41724260</w:t>
      </w:r>
      <w:r w:rsidRPr="00302014">
        <w:rPr>
          <w:rFonts w:hint="eastAsia"/>
          <w:szCs w:val="28"/>
        </w:rPr>
        <w:t xml:space="preserve">      </w:t>
      </w:r>
      <w:r w:rsidR="00CA1A38">
        <w:rPr>
          <w:rFonts w:hint="eastAsia"/>
          <w:szCs w:val="28"/>
        </w:rPr>
        <w:t>实验日期：</w:t>
      </w:r>
      <w:r w:rsidR="009C1227">
        <w:rPr>
          <w:rFonts w:hint="eastAsia"/>
          <w:szCs w:val="28"/>
        </w:rPr>
        <w:t xml:space="preserve">  2020</w:t>
      </w:r>
      <w:r w:rsidR="00CA1A38">
        <w:rPr>
          <w:szCs w:val="28"/>
        </w:rPr>
        <w:t>年</w:t>
      </w:r>
      <w:r w:rsidR="009C1227">
        <w:rPr>
          <w:rFonts w:hint="eastAsia"/>
          <w:szCs w:val="28"/>
        </w:rPr>
        <w:t>11</w:t>
      </w:r>
      <w:r w:rsidR="00CA1A38">
        <w:rPr>
          <w:rFonts w:hint="eastAsia"/>
          <w:szCs w:val="28"/>
        </w:rPr>
        <w:t>月</w:t>
      </w:r>
      <w:r w:rsidR="009C1227">
        <w:rPr>
          <w:rFonts w:hint="eastAsia"/>
          <w:szCs w:val="28"/>
        </w:rPr>
        <w:t>14</w:t>
      </w:r>
      <w:r w:rsidR="00CA1A38">
        <w:rPr>
          <w:rFonts w:hint="eastAsia"/>
          <w:szCs w:val="28"/>
        </w:rPr>
        <w:t>日</w:t>
      </w:r>
      <w:r w:rsidR="00CA1A38" w:rsidRPr="00302014">
        <w:rPr>
          <w:rFonts w:hint="eastAsia"/>
          <w:szCs w:val="28"/>
        </w:rPr>
        <w:t xml:space="preserve">  </w:t>
      </w:r>
    </w:p>
    <w:p w14:paraId="73B5CA1D" w14:textId="460B1567" w:rsidR="006A61E8" w:rsidRPr="006E5526" w:rsidRDefault="006A61E8" w:rsidP="00302014">
      <w:pPr>
        <w:spacing w:beforeLines="100" w:before="312" w:line="360" w:lineRule="auto"/>
        <w:rPr>
          <w:b/>
          <w:sz w:val="24"/>
          <w:szCs w:val="28"/>
          <w:u w:val="single"/>
        </w:rPr>
      </w:pPr>
      <w:r w:rsidRPr="006E5526">
        <w:rPr>
          <w:rFonts w:hint="eastAsia"/>
          <w:b/>
          <w:sz w:val="24"/>
          <w:szCs w:val="28"/>
        </w:rPr>
        <w:t>实验名称：</w:t>
      </w:r>
      <w:r w:rsidR="00C90EAE" w:rsidRPr="00C90EAE">
        <w:rPr>
          <w:rFonts w:hint="eastAsia"/>
          <w:b/>
          <w:sz w:val="24"/>
          <w:szCs w:val="28"/>
        </w:rPr>
        <w:t xml:space="preserve">E300 </w:t>
      </w:r>
      <w:r w:rsidR="00C90EAE" w:rsidRPr="00C90EAE">
        <w:rPr>
          <w:rFonts w:hint="eastAsia"/>
          <w:b/>
          <w:sz w:val="24"/>
          <w:szCs w:val="28"/>
        </w:rPr>
        <w:t>网管脱机配置及光纤连接实验</w:t>
      </w:r>
    </w:p>
    <w:p w14:paraId="2017AC21" w14:textId="77777777" w:rsidR="006A61E8" w:rsidRPr="006A61E8" w:rsidRDefault="006A61E8" w:rsidP="006A61E8">
      <w:pPr>
        <w:spacing w:line="360" w:lineRule="auto"/>
        <w:rPr>
          <w:rFonts w:hint="eastAsia"/>
          <w:sz w:val="24"/>
          <w:szCs w:val="28"/>
        </w:rPr>
      </w:pPr>
    </w:p>
    <w:p w14:paraId="47332F8D" w14:textId="77777777" w:rsidR="00EF58EB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实验目的：</w:t>
      </w:r>
    </w:p>
    <w:p w14:paraId="397D5FD0" w14:textId="77777777" w:rsidR="00910E09" w:rsidRPr="00910E09" w:rsidRDefault="00910E09" w:rsidP="00910E09">
      <w:pPr>
        <w:spacing w:line="360" w:lineRule="auto"/>
        <w:rPr>
          <w:rFonts w:hint="eastAsia"/>
          <w:bCs/>
          <w:sz w:val="24"/>
          <w:szCs w:val="28"/>
        </w:rPr>
      </w:pPr>
      <w:r w:rsidRPr="00910E09">
        <w:rPr>
          <w:rFonts w:hint="eastAsia"/>
          <w:bCs/>
          <w:sz w:val="24"/>
          <w:szCs w:val="28"/>
        </w:rPr>
        <w:t>1</w:t>
      </w:r>
      <w:r w:rsidRPr="00910E09">
        <w:rPr>
          <w:rFonts w:hint="eastAsia"/>
          <w:bCs/>
          <w:sz w:val="24"/>
          <w:szCs w:val="28"/>
        </w:rPr>
        <w:t>、</w:t>
      </w:r>
      <w:r w:rsidRPr="00910E09">
        <w:rPr>
          <w:rFonts w:hint="eastAsia"/>
          <w:bCs/>
          <w:sz w:val="24"/>
          <w:szCs w:val="28"/>
        </w:rPr>
        <w:tab/>
      </w:r>
      <w:r w:rsidRPr="00910E09">
        <w:rPr>
          <w:rFonts w:hint="eastAsia"/>
          <w:bCs/>
          <w:sz w:val="24"/>
          <w:szCs w:val="28"/>
        </w:rPr>
        <w:t>理解波分设备单板工作原理</w:t>
      </w:r>
    </w:p>
    <w:p w14:paraId="19D17C1E" w14:textId="77777777" w:rsidR="00910E09" w:rsidRPr="00910E09" w:rsidRDefault="00910E09" w:rsidP="00910E09">
      <w:pPr>
        <w:spacing w:line="360" w:lineRule="auto"/>
        <w:rPr>
          <w:rFonts w:hint="eastAsia"/>
          <w:bCs/>
          <w:sz w:val="24"/>
          <w:szCs w:val="28"/>
        </w:rPr>
      </w:pPr>
      <w:r w:rsidRPr="00910E09">
        <w:rPr>
          <w:rFonts w:hint="eastAsia"/>
          <w:bCs/>
          <w:sz w:val="24"/>
          <w:szCs w:val="28"/>
        </w:rPr>
        <w:t>2</w:t>
      </w:r>
      <w:r w:rsidRPr="00910E09">
        <w:rPr>
          <w:rFonts w:hint="eastAsia"/>
          <w:bCs/>
          <w:sz w:val="24"/>
          <w:szCs w:val="28"/>
        </w:rPr>
        <w:t>、</w:t>
      </w:r>
      <w:r w:rsidRPr="00910E09">
        <w:rPr>
          <w:rFonts w:hint="eastAsia"/>
          <w:bCs/>
          <w:sz w:val="24"/>
          <w:szCs w:val="28"/>
        </w:rPr>
        <w:tab/>
      </w:r>
      <w:r w:rsidRPr="00910E09">
        <w:rPr>
          <w:rFonts w:hint="eastAsia"/>
          <w:bCs/>
          <w:sz w:val="24"/>
          <w:szCs w:val="28"/>
        </w:rPr>
        <w:t>掌握</w:t>
      </w:r>
      <w:r w:rsidRPr="00910E09">
        <w:rPr>
          <w:rFonts w:hint="eastAsia"/>
          <w:bCs/>
          <w:sz w:val="24"/>
          <w:szCs w:val="28"/>
        </w:rPr>
        <w:t xml:space="preserve"> ZXMP-M900/M800 </w:t>
      </w:r>
      <w:r w:rsidRPr="00910E09">
        <w:rPr>
          <w:rFonts w:hint="eastAsia"/>
          <w:bCs/>
          <w:sz w:val="24"/>
          <w:szCs w:val="28"/>
        </w:rPr>
        <w:t>设备单板选择和组网原则。</w:t>
      </w:r>
    </w:p>
    <w:p w14:paraId="11B40B98" w14:textId="14933E4D" w:rsidR="00EF58EB" w:rsidRPr="00910E09" w:rsidRDefault="00910E09" w:rsidP="00910E09">
      <w:pPr>
        <w:spacing w:line="360" w:lineRule="auto"/>
        <w:rPr>
          <w:bCs/>
          <w:sz w:val="24"/>
          <w:szCs w:val="28"/>
        </w:rPr>
      </w:pPr>
      <w:r w:rsidRPr="00910E09">
        <w:rPr>
          <w:rFonts w:hint="eastAsia"/>
          <w:bCs/>
          <w:sz w:val="24"/>
          <w:szCs w:val="28"/>
        </w:rPr>
        <w:t>3</w:t>
      </w:r>
      <w:r w:rsidRPr="00910E09">
        <w:rPr>
          <w:rFonts w:hint="eastAsia"/>
          <w:bCs/>
          <w:sz w:val="24"/>
          <w:szCs w:val="28"/>
        </w:rPr>
        <w:t>、</w:t>
      </w:r>
      <w:r w:rsidRPr="00910E09">
        <w:rPr>
          <w:rFonts w:hint="eastAsia"/>
          <w:bCs/>
          <w:sz w:val="24"/>
          <w:szCs w:val="28"/>
        </w:rPr>
        <w:tab/>
      </w:r>
      <w:r w:rsidRPr="00910E09">
        <w:rPr>
          <w:rFonts w:hint="eastAsia"/>
          <w:bCs/>
          <w:sz w:val="24"/>
          <w:szCs w:val="28"/>
        </w:rPr>
        <w:t>掌握</w:t>
      </w:r>
      <w:r w:rsidRPr="00910E09">
        <w:rPr>
          <w:rFonts w:hint="eastAsia"/>
          <w:bCs/>
          <w:sz w:val="24"/>
          <w:szCs w:val="28"/>
        </w:rPr>
        <w:t xml:space="preserve"> ZXMP-M900/M800 </w:t>
      </w:r>
      <w:r w:rsidRPr="00910E09">
        <w:rPr>
          <w:rFonts w:hint="eastAsia"/>
          <w:bCs/>
          <w:sz w:val="24"/>
          <w:szCs w:val="28"/>
        </w:rPr>
        <w:t>设备内部及设备间光纤连接关系。</w:t>
      </w:r>
    </w:p>
    <w:p w14:paraId="432D71C1" w14:textId="31A887F8" w:rsidR="006A61E8" w:rsidRPr="006E5526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</w:t>
      </w:r>
      <w:r w:rsidR="00BC466E">
        <w:rPr>
          <w:rFonts w:hint="eastAsia"/>
          <w:b/>
          <w:sz w:val="24"/>
          <w:szCs w:val="28"/>
        </w:rPr>
        <w:t>要求</w:t>
      </w:r>
      <w:r w:rsidRPr="006E5526">
        <w:rPr>
          <w:rFonts w:hint="eastAsia"/>
          <w:b/>
          <w:sz w:val="24"/>
          <w:szCs w:val="28"/>
        </w:rPr>
        <w:t>：</w:t>
      </w:r>
    </w:p>
    <w:p w14:paraId="6DE411EF" w14:textId="77777777" w:rsidR="00BC466E" w:rsidRPr="00BC466E" w:rsidRDefault="00BC466E" w:rsidP="00BC466E">
      <w:pPr>
        <w:spacing w:line="360" w:lineRule="auto"/>
        <w:rPr>
          <w:rFonts w:hint="eastAsia"/>
          <w:sz w:val="24"/>
          <w:szCs w:val="28"/>
        </w:rPr>
      </w:pPr>
      <w:r w:rsidRPr="00BC466E">
        <w:rPr>
          <w:rFonts w:hint="eastAsia"/>
          <w:sz w:val="24"/>
          <w:szCs w:val="28"/>
        </w:rPr>
        <w:t>1</w:t>
      </w:r>
      <w:r w:rsidRPr="00BC466E">
        <w:rPr>
          <w:rFonts w:hint="eastAsia"/>
          <w:sz w:val="24"/>
          <w:szCs w:val="28"/>
        </w:rPr>
        <w:t>、</w:t>
      </w:r>
      <w:r w:rsidRPr="00BC466E">
        <w:rPr>
          <w:rFonts w:hint="eastAsia"/>
          <w:sz w:val="24"/>
          <w:szCs w:val="28"/>
        </w:rPr>
        <w:tab/>
      </w:r>
      <w:r w:rsidRPr="00BC466E">
        <w:rPr>
          <w:rFonts w:hint="eastAsia"/>
          <w:sz w:val="24"/>
          <w:szCs w:val="28"/>
        </w:rPr>
        <w:t>掌握</w:t>
      </w:r>
      <w:r w:rsidRPr="00BC466E">
        <w:rPr>
          <w:rFonts w:hint="eastAsia"/>
          <w:sz w:val="24"/>
          <w:szCs w:val="28"/>
        </w:rPr>
        <w:t xml:space="preserve">DWDM </w:t>
      </w:r>
      <w:r w:rsidRPr="00BC466E">
        <w:rPr>
          <w:rFonts w:hint="eastAsia"/>
          <w:sz w:val="24"/>
          <w:szCs w:val="28"/>
        </w:rPr>
        <w:t>原理。</w:t>
      </w:r>
    </w:p>
    <w:p w14:paraId="6190E440" w14:textId="77777777" w:rsidR="00BC466E" w:rsidRPr="00BC466E" w:rsidRDefault="00BC466E" w:rsidP="00BC466E">
      <w:pPr>
        <w:spacing w:line="360" w:lineRule="auto"/>
        <w:rPr>
          <w:rFonts w:hint="eastAsia"/>
          <w:sz w:val="24"/>
          <w:szCs w:val="28"/>
        </w:rPr>
      </w:pPr>
      <w:r w:rsidRPr="00BC466E">
        <w:rPr>
          <w:rFonts w:hint="eastAsia"/>
          <w:sz w:val="24"/>
          <w:szCs w:val="28"/>
        </w:rPr>
        <w:t>2</w:t>
      </w:r>
      <w:r w:rsidRPr="00BC466E">
        <w:rPr>
          <w:rFonts w:hint="eastAsia"/>
          <w:sz w:val="24"/>
          <w:szCs w:val="28"/>
        </w:rPr>
        <w:t>、</w:t>
      </w:r>
      <w:r w:rsidRPr="00BC466E">
        <w:rPr>
          <w:rFonts w:hint="eastAsia"/>
          <w:sz w:val="24"/>
          <w:szCs w:val="28"/>
        </w:rPr>
        <w:tab/>
      </w:r>
      <w:r w:rsidRPr="00BC466E">
        <w:rPr>
          <w:rFonts w:hint="eastAsia"/>
          <w:sz w:val="24"/>
          <w:szCs w:val="28"/>
        </w:rPr>
        <w:t>掌握</w:t>
      </w:r>
      <w:r w:rsidRPr="00BC466E">
        <w:rPr>
          <w:rFonts w:hint="eastAsia"/>
          <w:sz w:val="24"/>
          <w:szCs w:val="28"/>
        </w:rPr>
        <w:t xml:space="preserve"> ZXMP-M900/M800 </w:t>
      </w:r>
      <w:r w:rsidRPr="00BC466E">
        <w:rPr>
          <w:rFonts w:hint="eastAsia"/>
          <w:sz w:val="24"/>
          <w:szCs w:val="28"/>
        </w:rPr>
        <w:t>设备系统和单板工作原理。</w:t>
      </w:r>
    </w:p>
    <w:p w14:paraId="0E9150C8" w14:textId="77777777" w:rsidR="00BC466E" w:rsidRPr="00BC466E" w:rsidRDefault="00BC466E" w:rsidP="00BC466E">
      <w:pPr>
        <w:spacing w:line="360" w:lineRule="auto"/>
        <w:rPr>
          <w:rFonts w:hint="eastAsia"/>
          <w:sz w:val="24"/>
          <w:szCs w:val="28"/>
        </w:rPr>
      </w:pPr>
      <w:r w:rsidRPr="00BC466E">
        <w:rPr>
          <w:rFonts w:hint="eastAsia"/>
          <w:sz w:val="24"/>
          <w:szCs w:val="28"/>
        </w:rPr>
        <w:t>3</w:t>
      </w:r>
      <w:r w:rsidRPr="00BC466E">
        <w:rPr>
          <w:rFonts w:hint="eastAsia"/>
          <w:sz w:val="24"/>
          <w:szCs w:val="28"/>
        </w:rPr>
        <w:t>、</w:t>
      </w:r>
      <w:r w:rsidRPr="00BC466E">
        <w:rPr>
          <w:rFonts w:hint="eastAsia"/>
          <w:sz w:val="24"/>
          <w:szCs w:val="28"/>
        </w:rPr>
        <w:tab/>
      </w:r>
      <w:r w:rsidRPr="00BC466E">
        <w:rPr>
          <w:rFonts w:hint="eastAsia"/>
          <w:sz w:val="24"/>
          <w:szCs w:val="28"/>
        </w:rPr>
        <w:t>掌握</w:t>
      </w:r>
      <w:r w:rsidRPr="00BC466E">
        <w:rPr>
          <w:rFonts w:hint="eastAsia"/>
          <w:sz w:val="24"/>
          <w:szCs w:val="28"/>
        </w:rPr>
        <w:t xml:space="preserve"> ZXMP-M900/M800 </w:t>
      </w:r>
      <w:r w:rsidRPr="00BC466E">
        <w:rPr>
          <w:rFonts w:hint="eastAsia"/>
          <w:sz w:val="24"/>
          <w:szCs w:val="28"/>
        </w:rPr>
        <w:t>设备系统信号流。</w:t>
      </w:r>
    </w:p>
    <w:p w14:paraId="4171C10B" w14:textId="77D4C0D9" w:rsidR="006A61E8" w:rsidRPr="006A61E8" w:rsidRDefault="00BC466E" w:rsidP="00BC466E">
      <w:pPr>
        <w:spacing w:line="360" w:lineRule="auto"/>
        <w:rPr>
          <w:sz w:val="24"/>
          <w:szCs w:val="28"/>
        </w:rPr>
      </w:pPr>
      <w:r w:rsidRPr="00BC466E">
        <w:rPr>
          <w:rFonts w:hint="eastAsia"/>
          <w:sz w:val="24"/>
          <w:szCs w:val="28"/>
        </w:rPr>
        <w:t>4</w:t>
      </w:r>
      <w:r w:rsidRPr="00BC466E">
        <w:rPr>
          <w:rFonts w:hint="eastAsia"/>
          <w:sz w:val="24"/>
          <w:szCs w:val="28"/>
        </w:rPr>
        <w:t>、</w:t>
      </w:r>
      <w:r w:rsidRPr="00BC466E">
        <w:rPr>
          <w:rFonts w:hint="eastAsia"/>
          <w:sz w:val="24"/>
          <w:szCs w:val="28"/>
        </w:rPr>
        <w:tab/>
      </w:r>
      <w:r w:rsidRPr="00BC466E">
        <w:rPr>
          <w:rFonts w:hint="eastAsia"/>
          <w:sz w:val="24"/>
          <w:szCs w:val="28"/>
        </w:rPr>
        <w:t>掌握</w:t>
      </w:r>
      <w:r w:rsidRPr="00BC466E">
        <w:rPr>
          <w:rFonts w:hint="eastAsia"/>
          <w:sz w:val="24"/>
          <w:szCs w:val="28"/>
        </w:rPr>
        <w:t xml:space="preserve">E300 </w:t>
      </w:r>
      <w:r w:rsidRPr="00BC466E">
        <w:rPr>
          <w:rFonts w:hint="eastAsia"/>
          <w:sz w:val="24"/>
          <w:szCs w:val="28"/>
        </w:rPr>
        <w:t>网管使用方法。</w:t>
      </w:r>
    </w:p>
    <w:p w14:paraId="4407AB39" w14:textId="33D548AB" w:rsidR="006A61E8" w:rsidRPr="006E5526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实验原理：</w:t>
      </w:r>
    </w:p>
    <w:p w14:paraId="12FBFA2E" w14:textId="18519813" w:rsidR="001D64F6" w:rsidRPr="001D64F6" w:rsidRDefault="001D64F6" w:rsidP="001D64F6">
      <w:pPr>
        <w:pStyle w:val="aa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 w:rsidRPr="00F965A2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24955B95" wp14:editId="3FE4BB1B">
                <wp:simplePos x="0" y="0"/>
                <wp:positionH relativeFrom="column">
                  <wp:posOffset>1051560</wp:posOffset>
                </wp:positionH>
                <wp:positionV relativeFrom="paragraph">
                  <wp:posOffset>421005</wp:posOffset>
                </wp:positionV>
                <wp:extent cx="3604895" cy="1565910"/>
                <wp:effectExtent l="0" t="0" r="14605" b="15240"/>
                <wp:wrapTopAndBottom/>
                <wp:docPr id="47" name="组合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4C1C566-69A5-4FFD-8041-E7E9E328F0F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895" cy="1565910"/>
                          <a:chOff x="0" y="0"/>
                          <a:chExt cx="5904656" cy="2696587"/>
                        </a:xfrm>
                      </wpg:grpSpPr>
                      <wps:wsp>
                        <wps:cNvPr id="2" name="矩形 2">
                          <a:extLst>
                            <a:ext uri="{FF2B5EF4-FFF2-40B4-BE49-F238E27FC236}">
                              <a16:creationId xmlns:a16="http://schemas.microsoft.com/office/drawing/2014/main" id="{E1B3B4EC-5342-4BED-941A-2F285A531113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728192" cy="720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1997D8" w14:textId="77777777" w:rsidR="00DD19D8" w:rsidRPr="002C5B4E" w:rsidRDefault="00DD19D8" w:rsidP="001D64F6">
                              <w:pPr>
                                <w:jc w:val="center"/>
                                <w:rPr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2C5B4E"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A：OADM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矩形 3">
                          <a:extLst>
                            <a:ext uri="{FF2B5EF4-FFF2-40B4-BE49-F238E27FC236}">
                              <a16:creationId xmlns:a16="http://schemas.microsoft.com/office/drawing/2014/main" id="{EA25E138-D18E-4CC5-B894-64CA76ACEAA6}"/>
                            </a:ext>
                          </a:extLst>
                        </wps:cNvPr>
                        <wps:cNvSpPr/>
                        <wps:spPr>
                          <a:xfrm>
                            <a:off x="4176464" y="0"/>
                            <a:ext cx="1728192" cy="720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A77581" w14:textId="77777777" w:rsidR="00DD19D8" w:rsidRPr="002C5B4E" w:rsidRDefault="00DD19D8" w:rsidP="001D64F6">
                              <w:pPr>
                                <w:jc w:val="center"/>
                                <w:rPr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2C5B4E"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B：OADM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矩形 4">
                          <a:extLst>
                            <a:ext uri="{FF2B5EF4-FFF2-40B4-BE49-F238E27FC236}">
                              <a16:creationId xmlns:a16="http://schemas.microsoft.com/office/drawing/2014/main" id="{71CCC9CF-ADB6-417B-B966-104A0E24B713}"/>
                            </a:ext>
                          </a:extLst>
                        </wps:cNvPr>
                        <wps:cNvSpPr/>
                        <wps:spPr>
                          <a:xfrm>
                            <a:off x="0" y="1976507"/>
                            <a:ext cx="1728192" cy="720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6DFCC5" w14:textId="77777777" w:rsidR="00DD19D8" w:rsidRPr="002C5B4E" w:rsidRDefault="00DD19D8" w:rsidP="001D64F6">
                              <w:pPr>
                                <w:jc w:val="center"/>
                                <w:rPr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2C5B4E"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D：OADM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矩形 5">
                          <a:extLst>
                            <a:ext uri="{FF2B5EF4-FFF2-40B4-BE49-F238E27FC236}">
                              <a16:creationId xmlns:a16="http://schemas.microsoft.com/office/drawing/2014/main" id="{93086FCB-9C22-42BD-A2B5-99B8404EE044}"/>
                            </a:ext>
                          </a:extLst>
                        </wps:cNvPr>
                        <wps:cNvSpPr/>
                        <wps:spPr>
                          <a:xfrm>
                            <a:off x="4176464" y="1976507"/>
                            <a:ext cx="1728192" cy="720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9F8851" w14:textId="77777777" w:rsidR="00DD19D8" w:rsidRPr="002C5B4E" w:rsidRDefault="00DD19D8" w:rsidP="001D64F6">
                              <w:pPr>
                                <w:jc w:val="center"/>
                                <w:rPr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2C5B4E"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C：OADM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直接连接符 6">
                          <a:extLst>
                            <a:ext uri="{FF2B5EF4-FFF2-40B4-BE49-F238E27FC236}">
                              <a16:creationId xmlns:a16="http://schemas.microsoft.com/office/drawing/2014/main" id="{F95C2B94-DD36-4956-A075-F47FC36AC4A0}"/>
                            </a:ext>
                          </a:extLst>
                        </wps:cNvPr>
                        <wps:cNvCnPr>
                          <a:cxnSpLocks/>
                          <a:stCxn id="2" idx="3"/>
                          <a:endCxn id="3" idx="1"/>
                        </wps:cNvCnPr>
                        <wps:spPr>
                          <a:xfrm>
                            <a:off x="1728192" y="360040"/>
                            <a:ext cx="2448272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>
                          <a:extLst>
                            <a:ext uri="{FF2B5EF4-FFF2-40B4-BE49-F238E27FC236}">
                              <a16:creationId xmlns:a16="http://schemas.microsoft.com/office/drawing/2014/main" id="{ED93DECB-8400-4F22-9DB7-B384CB4963B2}"/>
                            </a:ext>
                          </a:extLst>
                        </wps:cNvPr>
                        <wps:cNvCnPr>
                          <a:cxnSpLocks/>
                          <a:stCxn id="4" idx="3"/>
                          <a:endCxn id="5" idx="1"/>
                        </wps:cNvCnPr>
                        <wps:spPr>
                          <a:xfrm>
                            <a:off x="1728192" y="2336547"/>
                            <a:ext cx="2448272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>
                          <a:extLst>
                            <a:ext uri="{FF2B5EF4-FFF2-40B4-BE49-F238E27FC236}">
                              <a16:creationId xmlns:a16="http://schemas.microsoft.com/office/drawing/2014/main" id="{BE07826D-AF28-46C9-AD38-272FC174C58B}"/>
                            </a:ext>
                          </a:extLst>
                        </wps:cNvPr>
                        <wps:cNvCnPr>
                          <a:cxnSpLocks/>
                          <a:stCxn id="2" idx="2"/>
                          <a:endCxn id="4" idx="0"/>
                        </wps:cNvCnPr>
                        <wps:spPr>
                          <a:xfrm>
                            <a:off x="864096" y="720080"/>
                            <a:ext cx="0" cy="125642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>
                          <a:extLst>
                            <a:ext uri="{FF2B5EF4-FFF2-40B4-BE49-F238E27FC236}">
                              <a16:creationId xmlns:a16="http://schemas.microsoft.com/office/drawing/2014/main" id="{E61F3D44-23A3-44B3-AA75-A611AACFA77E}"/>
                            </a:ext>
                          </a:extLst>
                        </wps:cNvPr>
                        <wps:cNvCnPr>
                          <a:cxnSpLocks/>
                          <a:stCxn id="3" idx="2"/>
                          <a:endCxn id="5" idx="0"/>
                        </wps:cNvCnPr>
                        <wps:spPr>
                          <a:xfrm>
                            <a:off x="5040560" y="720080"/>
                            <a:ext cx="0" cy="125642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955B95" id="组合 46" o:spid="_x0000_s1026" style="position:absolute;left:0;text-align:left;margin-left:82.8pt;margin-top:33.15pt;width:283.85pt;height:123.3pt;z-index:251651584;mso-width-relative:margin;mso-height-relative:margin" coordsize="59046,26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">
                <v:rect id="矩形 2" o:spid="_x0000_s1027" style="position:absolute;width:17281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" fillcolor="white [3212]" strokecolor="black [3213]" strokeweight="1pt">
                  <v:textbox>
                    <w:txbxContent>
                      <w:p w14:paraId="531997D8" w14:textId="77777777" w:rsidR="00DD19D8" w:rsidRPr="002C5B4E" w:rsidRDefault="00DD19D8" w:rsidP="001D64F6">
                        <w:pPr>
                          <w:jc w:val="center"/>
                          <w:rPr>
                            <w:kern w:val="0"/>
                            <w:sz w:val="20"/>
                            <w:szCs w:val="20"/>
                          </w:rPr>
                        </w:pPr>
                        <w:r w:rsidRPr="002C5B4E">
                          <w:rPr>
                            <w:rFonts w:ascii="微软雅黑" w:eastAsia="微软雅黑" w:hAnsi="微软雅黑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A：OADM</w:t>
                        </w:r>
                      </w:p>
                    </w:txbxContent>
                  </v:textbox>
                </v:rect>
                <v:rect id="矩形 3" o:spid="_x0000_s1028" style="position:absolute;left:41764;width:17282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h1BwQAAANoAAAAPAAAAZHJzL2Rvd25yZXYueG1sRI9Li8JA&#10;EITvgv9haMGbTlRw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EEWHUHBAAAA2gAAAA8AAAAA&#10;AAAAAAAAAAAABwIAAGRycy9kb3ducmV2LnhtbFBLBQYAAAAAAwADALcAAAD1AgAAAAA=&#10;" fillcolor="white [3212]" strokecolor="black [3213]" strokeweight="1pt">
                  <v:textbox>
                    <w:txbxContent>
                      <w:p w14:paraId="7FA77581" w14:textId="77777777" w:rsidR="00DD19D8" w:rsidRPr="002C5B4E" w:rsidRDefault="00DD19D8" w:rsidP="001D64F6">
                        <w:pPr>
                          <w:jc w:val="center"/>
                          <w:rPr>
                            <w:kern w:val="0"/>
                            <w:sz w:val="20"/>
                            <w:szCs w:val="20"/>
                          </w:rPr>
                        </w:pPr>
                        <w:r w:rsidRPr="002C5B4E">
                          <w:rPr>
                            <w:rFonts w:ascii="微软雅黑" w:eastAsia="微软雅黑" w:hAnsi="微软雅黑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B：OADM</w:t>
                        </w:r>
                      </w:p>
                    </w:txbxContent>
                  </v:textbox>
                </v:rect>
                <v:rect id="矩形 4" o:spid="_x0000_s1029" style="position:absolute;top:19765;width:17281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4U1wQAAANoAAAAPAAAAZHJzL2Rvd25yZXYueG1sRI9Li8JA&#10;EITvgv9haMGbThRx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M7/hTXBAAAA2gAAAA8AAAAA&#10;AAAAAAAAAAAABwIAAGRycy9kb3ducmV2LnhtbFBLBQYAAAAAAwADALcAAAD1AgAAAAA=&#10;" fillcolor="white [3212]" strokecolor="black [3213]" strokeweight="1pt">
                  <v:textbox>
                    <w:txbxContent>
                      <w:p w14:paraId="666DFCC5" w14:textId="77777777" w:rsidR="00DD19D8" w:rsidRPr="002C5B4E" w:rsidRDefault="00DD19D8" w:rsidP="001D64F6">
                        <w:pPr>
                          <w:jc w:val="center"/>
                          <w:rPr>
                            <w:kern w:val="0"/>
                            <w:sz w:val="20"/>
                            <w:szCs w:val="20"/>
                          </w:rPr>
                        </w:pPr>
                        <w:r w:rsidRPr="002C5B4E">
                          <w:rPr>
                            <w:rFonts w:ascii="微软雅黑" w:eastAsia="微软雅黑" w:hAnsi="微软雅黑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D：OADM</w:t>
                        </w:r>
                      </w:p>
                    </w:txbxContent>
                  </v:textbox>
                </v:rect>
                <v:rect id="矩形 5" o:spid="_x0000_s1030" style="position:absolute;left:41764;top:19765;width:17282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yCuwQAAANoAAAAPAAAAZHJzL2Rvd25yZXYueG1sRI9Li8JA&#10;EITvgv9haMGbThR0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KGzIK7BAAAA2gAAAA8AAAAA&#10;AAAAAAAAAAAABwIAAGRycy9kb3ducmV2LnhtbFBLBQYAAAAAAwADALcAAAD1AgAAAAA=&#10;" fillcolor="white [3212]" strokecolor="black [3213]" strokeweight="1pt">
                  <v:textbox>
                    <w:txbxContent>
                      <w:p w14:paraId="699F8851" w14:textId="77777777" w:rsidR="00DD19D8" w:rsidRPr="002C5B4E" w:rsidRDefault="00DD19D8" w:rsidP="001D64F6">
                        <w:pPr>
                          <w:jc w:val="center"/>
                          <w:rPr>
                            <w:kern w:val="0"/>
                            <w:sz w:val="20"/>
                            <w:szCs w:val="20"/>
                          </w:rPr>
                        </w:pPr>
                        <w:r w:rsidRPr="002C5B4E">
                          <w:rPr>
                            <w:rFonts w:ascii="微软雅黑" w:eastAsia="微软雅黑" w:hAnsi="微软雅黑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C：OADM</w:t>
                        </w:r>
                      </w:p>
                    </w:txbxContent>
                  </v:textbox>
                </v:rect>
                <v:line id="直接连接符 6" o:spid="_x0000_s1031" style="position:absolute;visibility:visible;mso-wrap-style:square" from="17281,3600" to="41764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" strokecolor="black [3200]" strokeweight="1pt">
                  <v:stroke joinstyle="miter"/>
                  <o:lock v:ext="edit" shapetype="f"/>
                </v:line>
                <v:line id="直接连接符 7" o:spid="_x0000_s1032" style="position:absolute;visibility:visible;mso-wrap-style:square" from="17281,23365" to="41764,23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" strokecolor="black [3200]" strokeweight="1pt">
                  <v:stroke joinstyle="miter"/>
                  <o:lock v:ext="edit" shapetype="f"/>
                </v:line>
                <v:line id="直接连接符 8" o:spid="_x0000_s1033" style="position:absolute;visibility:visible;mso-wrap-style:square" from="8640,7200" to="8640,19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" strokecolor="black [3200]" strokeweight="1pt">
                  <v:stroke joinstyle="miter"/>
                  <o:lock v:ext="edit" shapetype="f"/>
                </v:line>
                <v:line id="直接连接符 9" o:spid="_x0000_s1034" style="position:absolute;visibility:visible;mso-wrap-style:square" from="50405,7200" to="50405,19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" strokecolor="black [3200]" strokeweight="1pt">
                  <v:stroke joinstyle="miter"/>
                  <o:lock v:ext="edit" shapetype="f"/>
                </v:line>
                <w10:wrap type="topAndBottom"/>
              </v:group>
            </w:pict>
          </mc:Fallback>
        </mc:AlternateContent>
      </w:r>
      <w:r w:rsidR="00F64B50" w:rsidRPr="00F64B50">
        <w:rPr>
          <w:rFonts w:hint="eastAsia"/>
          <w:sz w:val="24"/>
          <w:szCs w:val="28"/>
        </w:rPr>
        <w:t>组网规划</w:t>
      </w:r>
    </w:p>
    <w:p w14:paraId="7922A2BE" w14:textId="4BF25C90" w:rsidR="00F64B50" w:rsidRDefault="00F64B50" w:rsidP="00F64B50">
      <w:pPr>
        <w:pStyle w:val="aa"/>
        <w:numPr>
          <w:ilvl w:val="0"/>
          <w:numId w:val="2"/>
        </w:numPr>
        <w:spacing w:line="360" w:lineRule="auto"/>
        <w:ind w:firstLineChars="0"/>
        <w:rPr>
          <w:sz w:val="24"/>
          <w:szCs w:val="28"/>
        </w:rPr>
      </w:pPr>
      <w:r w:rsidRPr="00F64B50">
        <w:rPr>
          <w:rFonts w:hint="eastAsia"/>
          <w:sz w:val="24"/>
          <w:szCs w:val="28"/>
        </w:rPr>
        <w:t>设备间连纤图：</w:t>
      </w:r>
    </w:p>
    <w:p w14:paraId="2BD5E1B9" w14:textId="5B1ACEB4" w:rsidR="001D64F6" w:rsidRDefault="001D64F6" w:rsidP="001D64F6">
      <w:pPr>
        <w:pStyle w:val="aa"/>
        <w:spacing w:line="360" w:lineRule="auto"/>
        <w:ind w:left="360" w:firstLineChars="0" w:firstLine="0"/>
        <w:jc w:val="center"/>
        <w:rPr>
          <w:rFonts w:hint="eastAsia"/>
          <w:sz w:val="24"/>
          <w:szCs w:val="28"/>
        </w:rPr>
      </w:pPr>
      <w:r w:rsidRPr="002C5B4E">
        <w:rPr>
          <w:noProof/>
          <w:sz w:val="18"/>
          <w:szCs w:val="18"/>
        </w:rPr>
        <w:lastRenderedPageBreak/>
        <w:drawing>
          <wp:inline distT="0" distB="0" distL="0" distR="0" wp14:anchorId="2E78A5DC" wp14:editId="130D5674">
            <wp:extent cx="3339548" cy="1808549"/>
            <wp:effectExtent l="0" t="0" r="0" b="127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669" cy="184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0888B" w14:textId="77777777" w:rsidR="00F64B50" w:rsidRPr="00F64B50" w:rsidRDefault="00F64B50" w:rsidP="00F64B50">
      <w:pPr>
        <w:pStyle w:val="aa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 w:rsidRPr="00F64B50">
        <w:rPr>
          <w:rFonts w:hint="eastAsia"/>
          <w:sz w:val="24"/>
          <w:szCs w:val="28"/>
        </w:rPr>
        <w:t>数据规划</w:t>
      </w:r>
    </w:p>
    <w:p w14:paraId="3BD31F41" w14:textId="77777777" w:rsidR="00F64B50" w:rsidRPr="00F64B50" w:rsidRDefault="00F64B50" w:rsidP="00F64B50">
      <w:pPr>
        <w:pStyle w:val="aa"/>
        <w:spacing w:line="360" w:lineRule="auto"/>
        <w:ind w:left="360" w:firstLineChars="0" w:firstLine="0"/>
        <w:rPr>
          <w:rFonts w:hint="eastAsia"/>
          <w:sz w:val="24"/>
          <w:szCs w:val="28"/>
        </w:rPr>
      </w:pPr>
      <w:r w:rsidRPr="00F64B50">
        <w:rPr>
          <w:rFonts w:hint="eastAsia"/>
          <w:sz w:val="24"/>
          <w:szCs w:val="28"/>
        </w:rPr>
        <w:t>网元</w:t>
      </w:r>
      <w:r w:rsidRPr="00F64B50">
        <w:rPr>
          <w:rFonts w:hint="eastAsia"/>
          <w:sz w:val="24"/>
          <w:szCs w:val="28"/>
        </w:rPr>
        <w:t>A</w:t>
      </w:r>
      <w:r w:rsidRPr="00F64B50">
        <w:rPr>
          <w:rFonts w:hint="eastAsia"/>
          <w:sz w:val="24"/>
          <w:szCs w:val="28"/>
        </w:rPr>
        <w:t>、</w:t>
      </w:r>
      <w:r w:rsidRPr="00F64B50">
        <w:rPr>
          <w:rFonts w:hint="eastAsia"/>
          <w:sz w:val="24"/>
          <w:szCs w:val="28"/>
        </w:rPr>
        <w:t>B</w:t>
      </w:r>
      <w:r w:rsidRPr="00F64B50">
        <w:rPr>
          <w:rFonts w:hint="eastAsia"/>
          <w:sz w:val="24"/>
          <w:szCs w:val="28"/>
        </w:rPr>
        <w:t>、</w:t>
      </w:r>
      <w:r w:rsidRPr="00F64B50">
        <w:rPr>
          <w:rFonts w:hint="eastAsia"/>
          <w:sz w:val="24"/>
          <w:szCs w:val="28"/>
        </w:rPr>
        <w:t xml:space="preserve">C </w:t>
      </w:r>
      <w:r w:rsidRPr="00F64B50">
        <w:rPr>
          <w:rFonts w:hint="eastAsia"/>
          <w:sz w:val="24"/>
          <w:szCs w:val="28"/>
        </w:rPr>
        <w:t>均为</w:t>
      </w:r>
      <w:r w:rsidRPr="00F64B50">
        <w:rPr>
          <w:rFonts w:hint="eastAsia"/>
          <w:sz w:val="24"/>
          <w:szCs w:val="28"/>
        </w:rPr>
        <w:t xml:space="preserve"> ZXMP-M900</w:t>
      </w:r>
      <w:r w:rsidRPr="00F64B50">
        <w:rPr>
          <w:rFonts w:hint="eastAsia"/>
          <w:sz w:val="24"/>
          <w:szCs w:val="28"/>
        </w:rPr>
        <w:t>设备；</w:t>
      </w:r>
    </w:p>
    <w:p w14:paraId="39902B7C" w14:textId="66920EC2" w:rsidR="00F64B50" w:rsidRDefault="00F64B50" w:rsidP="00F64B50">
      <w:pPr>
        <w:spacing w:line="360" w:lineRule="auto"/>
        <w:ind w:firstLine="360"/>
        <w:rPr>
          <w:sz w:val="24"/>
          <w:szCs w:val="28"/>
        </w:rPr>
      </w:pPr>
      <w:r w:rsidRPr="00F64B50">
        <w:rPr>
          <w:rFonts w:hint="eastAsia"/>
          <w:sz w:val="24"/>
          <w:szCs w:val="28"/>
        </w:rPr>
        <w:t>40</w:t>
      </w:r>
      <w:r w:rsidRPr="00F64B50">
        <w:rPr>
          <w:rFonts w:hint="eastAsia"/>
          <w:sz w:val="24"/>
          <w:szCs w:val="28"/>
        </w:rPr>
        <w:t>波系统，</w:t>
      </w:r>
      <w:r w:rsidRPr="00F64B50">
        <w:rPr>
          <w:rFonts w:hint="eastAsia"/>
          <w:sz w:val="24"/>
          <w:szCs w:val="28"/>
        </w:rPr>
        <w:t>A</w:t>
      </w:r>
      <w:r w:rsidRPr="00F64B50">
        <w:rPr>
          <w:rFonts w:hint="eastAsia"/>
          <w:sz w:val="24"/>
          <w:szCs w:val="28"/>
        </w:rPr>
        <w:t>－</w:t>
      </w:r>
      <w:r w:rsidRPr="00F64B50">
        <w:rPr>
          <w:rFonts w:hint="eastAsia"/>
          <w:sz w:val="24"/>
          <w:szCs w:val="28"/>
        </w:rPr>
        <w:t>B</w:t>
      </w:r>
      <w:r w:rsidRPr="00F64B50">
        <w:rPr>
          <w:rFonts w:hint="eastAsia"/>
          <w:sz w:val="24"/>
          <w:szCs w:val="28"/>
        </w:rPr>
        <w:t>：</w:t>
      </w:r>
      <w:r w:rsidRPr="00F64B50">
        <w:rPr>
          <w:rFonts w:hint="eastAsia"/>
          <w:sz w:val="24"/>
          <w:szCs w:val="28"/>
        </w:rPr>
        <w:t xml:space="preserve">2 </w:t>
      </w:r>
      <w:r w:rsidRPr="00F64B50">
        <w:rPr>
          <w:rFonts w:hint="eastAsia"/>
          <w:sz w:val="24"/>
          <w:szCs w:val="28"/>
        </w:rPr>
        <w:t>波，</w:t>
      </w:r>
      <w:r w:rsidRPr="00F64B50">
        <w:rPr>
          <w:rFonts w:hint="eastAsia"/>
          <w:sz w:val="24"/>
          <w:szCs w:val="28"/>
        </w:rPr>
        <w:t>A</w:t>
      </w:r>
      <w:r w:rsidRPr="00F64B50">
        <w:rPr>
          <w:rFonts w:hint="eastAsia"/>
          <w:sz w:val="24"/>
          <w:szCs w:val="28"/>
        </w:rPr>
        <w:t>－</w:t>
      </w:r>
      <w:r w:rsidRPr="00F64B50">
        <w:rPr>
          <w:rFonts w:hint="eastAsia"/>
          <w:sz w:val="24"/>
          <w:szCs w:val="28"/>
        </w:rPr>
        <w:t>C</w:t>
      </w:r>
      <w:r w:rsidRPr="00F64B50">
        <w:rPr>
          <w:rFonts w:hint="eastAsia"/>
          <w:sz w:val="24"/>
          <w:szCs w:val="28"/>
        </w:rPr>
        <w:t>：</w:t>
      </w:r>
      <w:r w:rsidRPr="00F64B50">
        <w:rPr>
          <w:rFonts w:hint="eastAsia"/>
          <w:sz w:val="24"/>
          <w:szCs w:val="28"/>
        </w:rPr>
        <w:t xml:space="preserve">2 </w:t>
      </w:r>
      <w:r w:rsidRPr="00F64B50">
        <w:rPr>
          <w:rFonts w:hint="eastAsia"/>
          <w:sz w:val="24"/>
          <w:szCs w:val="28"/>
        </w:rPr>
        <w:t>波，</w:t>
      </w:r>
      <w:r w:rsidRPr="00F64B50">
        <w:rPr>
          <w:rFonts w:hint="eastAsia"/>
          <w:sz w:val="24"/>
          <w:szCs w:val="28"/>
        </w:rPr>
        <w:t>A</w:t>
      </w:r>
      <w:r w:rsidRPr="00F64B50">
        <w:rPr>
          <w:rFonts w:hint="eastAsia"/>
          <w:sz w:val="24"/>
          <w:szCs w:val="28"/>
        </w:rPr>
        <w:t>－</w:t>
      </w:r>
      <w:r w:rsidRPr="00F64B50">
        <w:rPr>
          <w:rFonts w:hint="eastAsia"/>
          <w:sz w:val="24"/>
          <w:szCs w:val="28"/>
        </w:rPr>
        <w:t>D</w:t>
      </w:r>
      <w:r w:rsidRPr="00F64B50">
        <w:rPr>
          <w:rFonts w:hint="eastAsia"/>
          <w:sz w:val="24"/>
          <w:szCs w:val="28"/>
        </w:rPr>
        <w:t>：</w:t>
      </w:r>
      <w:r w:rsidRPr="00F64B50">
        <w:rPr>
          <w:rFonts w:hint="eastAsia"/>
          <w:sz w:val="24"/>
          <w:szCs w:val="28"/>
        </w:rPr>
        <w:t xml:space="preserve">2 </w:t>
      </w:r>
      <w:r w:rsidRPr="00F64B50">
        <w:rPr>
          <w:rFonts w:hint="eastAsia"/>
          <w:sz w:val="24"/>
          <w:szCs w:val="28"/>
        </w:rPr>
        <w:t>波。</w:t>
      </w:r>
    </w:p>
    <w:p w14:paraId="0C4D2875" w14:textId="0715CD46" w:rsidR="00632674" w:rsidRPr="00F64B50" w:rsidRDefault="00632674" w:rsidP="00632674">
      <w:pPr>
        <w:spacing w:line="360" w:lineRule="auto"/>
        <w:jc w:val="center"/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6A70B5D1" wp14:editId="00FC0665">
            <wp:extent cx="4474210" cy="2192115"/>
            <wp:effectExtent l="0" t="0" r="2540" b="0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241" cy="220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219E8" w14:textId="77777777" w:rsidR="006A61E8" w:rsidRPr="006E5526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实验内容与步骤：</w:t>
      </w:r>
    </w:p>
    <w:p w14:paraId="6278A2C9" w14:textId="33B46102" w:rsidR="006A61E8" w:rsidRDefault="00140E96" w:rsidP="00140E96">
      <w:pPr>
        <w:pStyle w:val="aa"/>
        <w:numPr>
          <w:ilvl w:val="0"/>
          <w:numId w:val="3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启动网管</w:t>
      </w:r>
    </w:p>
    <w:p w14:paraId="75732DA2" w14:textId="577CFA68" w:rsidR="00140E96" w:rsidRPr="00140E96" w:rsidRDefault="00140E96" w:rsidP="00140E96">
      <w:pPr>
        <w:spacing w:line="360" w:lineRule="auto"/>
        <w:rPr>
          <w:rFonts w:hint="eastAsia"/>
          <w:sz w:val="24"/>
          <w:szCs w:val="28"/>
        </w:rPr>
      </w:pPr>
      <w:r w:rsidRPr="00140E96">
        <w:rPr>
          <w:rFonts w:hint="eastAsia"/>
          <w:sz w:val="24"/>
          <w:szCs w:val="28"/>
        </w:rPr>
        <w:t>1</w:t>
      </w:r>
      <w:r w:rsidRPr="00140E96">
        <w:rPr>
          <w:rFonts w:hint="eastAsia"/>
          <w:sz w:val="24"/>
          <w:szCs w:val="28"/>
        </w:rPr>
        <w:t>．打开</w:t>
      </w:r>
      <w:r w:rsidRPr="00140E96">
        <w:rPr>
          <w:rFonts w:hint="eastAsia"/>
          <w:sz w:val="24"/>
          <w:szCs w:val="28"/>
        </w:rPr>
        <w:t>Win7-1</w:t>
      </w:r>
      <w:r w:rsidRPr="00140E96">
        <w:rPr>
          <w:rFonts w:hint="eastAsia"/>
          <w:sz w:val="24"/>
          <w:szCs w:val="28"/>
        </w:rPr>
        <w:t>，在程序中输入</w:t>
      </w:r>
      <w:r w:rsidRPr="00140E96">
        <w:rPr>
          <w:rFonts w:hint="eastAsia"/>
          <w:sz w:val="24"/>
          <w:szCs w:val="28"/>
        </w:rPr>
        <w:t>VMware Workstation Pro</w:t>
      </w:r>
      <w:r w:rsidRPr="00140E96">
        <w:rPr>
          <w:rFonts w:hint="eastAsia"/>
          <w:sz w:val="24"/>
          <w:szCs w:val="28"/>
        </w:rPr>
        <w:t>并点击，在打开的页面中选择“打开虚拟机”，从</w:t>
      </w:r>
      <w:r w:rsidRPr="00140E96">
        <w:rPr>
          <w:rFonts w:hint="eastAsia"/>
          <w:sz w:val="24"/>
          <w:szCs w:val="28"/>
        </w:rPr>
        <w:t>D</w:t>
      </w:r>
      <w:r w:rsidRPr="00140E96">
        <w:rPr>
          <w:rFonts w:hint="eastAsia"/>
          <w:sz w:val="24"/>
          <w:szCs w:val="28"/>
        </w:rPr>
        <w:t>盘选择“</w:t>
      </w:r>
      <w:r w:rsidRPr="00140E96">
        <w:rPr>
          <w:rFonts w:hint="eastAsia"/>
          <w:sz w:val="24"/>
          <w:szCs w:val="28"/>
        </w:rPr>
        <w:t>E300</w:t>
      </w:r>
      <w:r w:rsidRPr="00140E96">
        <w:rPr>
          <w:rFonts w:hint="eastAsia"/>
          <w:sz w:val="24"/>
          <w:szCs w:val="28"/>
        </w:rPr>
        <w:t>”文件夹，点击并打开“</w:t>
      </w:r>
      <w:r w:rsidRPr="00140E96">
        <w:rPr>
          <w:rFonts w:hint="eastAsia"/>
          <w:sz w:val="24"/>
          <w:szCs w:val="28"/>
        </w:rPr>
        <w:t>Windows Server 2003 Standard Edition</w:t>
      </w:r>
      <w:r w:rsidRPr="00140E96">
        <w:rPr>
          <w:rFonts w:hint="eastAsia"/>
          <w:sz w:val="24"/>
          <w:szCs w:val="28"/>
        </w:rPr>
        <w:t>”</w:t>
      </w:r>
      <w:r w:rsidRPr="00140E96">
        <w:rPr>
          <w:rFonts w:hint="eastAsia"/>
          <w:sz w:val="24"/>
          <w:szCs w:val="28"/>
        </w:rPr>
        <w:t>,</w:t>
      </w:r>
      <w:r w:rsidRPr="00140E96">
        <w:rPr>
          <w:rFonts w:hint="eastAsia"/>
          <w:sz w:val="24"/>
          <w:szCs w:val="28"/>
        </w:rPr>
        <w:t>点击页面上端图标，无密码进入虚拟</w:t>
      </w:r>
      <w:r w:rsidRPr="00140E96">
        <w:rPr>
          <w:rFonts w:hint="eastAsia"/>
          <w:sz w:val="24"/>
          <w:szCs w:val="28"/>
        </w:rPr>
        <w:t>windows Server 2003</w:t>
      </w:r>
      <w:r w:rsidRPr="00140E96">
        <w:rPr>
          <w:rFonts w:hint="eastAsia"/>
          <w:sz w:val="24"/>
          <w:szCs w:val="28"/>
        </w:rPr>
        <w:t>工作站。</w:t>
      </w:r>
    </w:p>
    <w:p w14:paraId="48366310" w14:textId="52E62FD8" w:rsidR="00AC2391" w:rsidRDefault="00140E96" w:rsidP="00140E96">
      <w:pPr>
        <w:spacing w:line="360" w:lineRule="auto"/>
        <w:rPr>
          <w:sz w:val="24"/>
          <w:szCs w:val="28"/>
        </w:rPr>
      </w:pPr>
      <w:r w:rsidRPr="00140E96">
        <w:rPr>
          <w:sz w:val="24"/>
          <w:szCs w:val="28"/>
        </w:rPr>
        <w:t xml:space="preserve">2. </w:t>
      </w:r>
      <w:r w:rsidRPr="00140E96">
        <w:rPr>
          <w:rFonts w:hint="eastAsia"/>
          <w:sz w:val="24"/>
          <w:szCs w:val="28"/>
        </w:rPr>
        <w:t>点击“开始”</w:t>
      </w:r>
      <w:r w:rsidRPr="00140E96">
        <w:rPr>
          <w:sz w:val="24"/>
          <w:szCs w:val="28"/>
        </w:rPr>
        <w:t>“</w:t>
      </w:r>
      <w:r w:rsidRPr="00140E96">
        <w:rPr>
          <w:rFonts w:hint="eastAsia"/>
          <w:sz w:val="24"/>
          <w:szCs w:val="28"/>
        </w:rPr>
        <w:t>程序”</w:t>
      </w:r>
      <w:r w:rsidRPr="00140E96">
        <w:rPr>
          <w:sz w:val="24"/>
          <w:szCs w:val="28"/>
        </w:rPr>
        <w:t xml:space="preserve">“ZXONM _E300” </w:t>
      </w:r>
      <w:r w:rsidRPr="00140E96">
        <w:rPr>
          <w:sz w:val="24"/>
          <w:szCs w:val="28"/>
        </w:rPr>
        <w:t> “Server”</w:t>
      </w:r>
      <w:r w:rsidR="00AC2391">
        <w:rPr>
          <w:rFonts w:hint="eastAsia"/>
          <w:sz w:val="24"/>
          <w:szCs w:val="28"/>
        </w:rPr>
        <w:t>。</w:t>
      </w:r>
      <w:r w:rsidR="00AC2391" w:rsidRPr="00AC2391">
        <w:rPr>
          <w:rFonts w:hint="eastAsia"/>
          <w:sz w:val="24"/>
          <w:szCs w:val="28"/>
        </w:rPr>
        <w:t>然后再点击“开始”</w:t>
      </w:r>
      <w:r w:rsidR="00AC2391" w:rsidRPr="00AC2391">
        <w:rPr>
          <w:sz w:val="24"/>
          <w:szCs w:val="28"/>
        </w:rPr>
        <w:t>“</w:t>
      </w:r>
      <w:r w:rsidR="00AC2391" w:rsidRPr="00AC2391">
        <w:rPr>
          <w:rFonts w:hint="eastAsia"/>
          <w:sz w:val="24"/>
          <w:szCs w:val="28"/>
        </w:rPr>
        <w:t>程序”</w:t>
      </w:r>
      <w:r w:rsidR="00AC2391" w:rsidRPr="00AC2391">
        <w:rPr>
          <w:sz w:val="24"/>
          <w:szCs w:val="28"/>
        </w:rPr>
        <w:t>“ZXONM _E300”  “GUI”</w:t>
      </w:r>
      <w:r w:rsidR="00AC2391" w:rsidRPr="00AC2391">
        <w:rPr>
          <w:rFonts w:hint="eastAsia"/>
          <w:sz w:val="24"/>
          <w:szCs w:val="28"/>
        </w:rPr>
        <w:t>，启动</w:t>
      </w:r>
      <w:r w:rsidR="00AC2391" w:rsidRPr="00AC2391">
        <w:rPr>
          <w:sz w:val="24"/>
          <w:szCs w:val="28"/>
        </w:rPr>
        <w:t>GUI</w:t>
      </w:r>
      <w:r w:rsidR="00AC2391" w:rsidRPr="00AC2391">
        <w:rPr>
          <w:rFonts w:hint="eastAsia"/>
          <w:sz w:val="24"/>
          <w:szCs w:val="28"/>
        </w:rPr>
        <w:t>，出现登陆界面</w:t>
      </w:r>
      <w:r w:rsidR="00AC2391">
        <w:rPr>
          <w:rFonts w:hint="eastAsia"/>
          <w:sz w:val="24"/>
          <w:szCs w:val="28"/>
        </w:rPr>
        <w:t>，</w:t>
      </w:r>
      <w:r w:rsidR="00AC2391" w:rsidRPr="00AC2391">
        <w:rPr>
          <w:rFonts w:hint="eastAsia"/>
          <w:sz w:val="24"/>
          <w:szCs w:val="28"/>
        </w:rPr>
        <w:t>系统默认的用户名为</w:t>
      </w:r>
      <w:r w:rsidR="00AC2391" w:rsidRPr="00AC2391">
        <w:rPr>
          <w:rFonts w:hint="eastAsia"/>
          <w:sz w:val="24"/>
          <w:szCs w:val="28"/>
        </w:rPr>
        <w:t xml:space="preserve"> root</w:t>
      </w:r>
      <w:r w:rsidR="00AC2391" w:rsidRPr="00AC2391">
        <w:rPr>
          <w:rFonts w:hint="eastAsia"/>
          <w:sz w:val="24"/>
          <w:szCs w:val="28"/>
        </w:rPr>
        <w:t>，口令为空，登录入</w:t>
      </w:r>
      <w:r w:rsidR="00AC2391" w:rsidRPr="00AC2391">
        <w:rPr>
          <w:rFonts w:hint="eastAsia"/>
          <w:sz w:val="24"/>
          <w:szCs w:val="28"/>
        </w:rPr>
        <w:t xml:space="preserve"> ZXONM E300 </w:t>
      </w:r>
      <w:r w:rsidR="00AC2391" w:rsidRPr="00AC2391">
        <w:rPr>
          <w:rFonts w:hint="eastAsia"/>
          <w:sz w:val="24"/>
          <w:szCs w:val="28"/>
        </w:rPr>
        <w:t>系统</w:t>
      </w:r>
    </w:p>
    <w:p w14:paraId="63C656EB" w14:textId="79D05B3E" w:rsidR="00CF6B7B" w:rsidRDefault="00CF6B7B" w:rsidP="00CF6B7B">
      <w:pPr>
        <w:pStyle w:val="aa"/>
        <w:numPr>
          <w:ilvl w:val="0"/>
          <w:numId w:val="3"/>
        </w:numPr>
        <w:spacing w:line="360" w:lineRule="auto"/>
        <w:ind w:firstLineChars="0"/>
        <w:rPr>
          <w:sz w:val="24"/>
          <w:szCs w:val="28"/>
        </w:rPr>
      </w:pPr>
      <w:r w:rsidRPr="00CF6B7B">
        <w:rPr>
          <w:rFonts w:hint="eastAsia"/>
          <w:sz w:val="24"/>
          <w:szCs w:val="28"/>
        </w:rPr>
        <w:t>创建网元示例</w:t>
      </w:r>
    </w:p>
    <w:p w14:paraId="49495142" w14:textId="0BB8196B" w:rsidR="00CF6B7B" w:rsidRDefault="00CF6B7B" w:rsidP="00CF6B7B">
      <w:pPr>
        <w:pStyle w:val="aa"/>
        <w:numPr>
          <w:ilvl w:val="0"/>
          <w:numId w:val="4"/>
        </w:numPr>
        <w:spacing w:line="360" w:lineRule="auto"/>
        <w:ind w:firstLineChars="0"/>
        <w:rPr>
          <w:sz w:val="24"/>
          <w:szCs w:val="28"/>
        </w:rPr>
      </w:pPr>
      <w:r w:rsidRPr="00CF6B7B">
        <w:rPr>
          <w:rFonts w:hint="eastAsia"/>
          <w:sz w:val="24"/>
          <w:szCs w:val="28"/>
        </w:rPr>
        <w:t>在客户端操作窗口中，单击</w:t>
      </w:r>
      <w:r w:rsidRPr="00CF6B7B">
        <w:rPr>
          <w:rFonts w:hint="eastAsia"/>
          <w:sz w:val="24"/>
          <w:szCs w:val="28"/>
        </w:rPr>
        <w:t>[</w:t>
      </w:r>
      <w:r w:rsidRPr="00CF6B7B">
        <w:rPr>
          <w:rFonts w:hint="eastAsia"/>
          <w:sz w:val="24"/>
          <w:szCs w:val="28"/>
        </w:rPr>
        <w:t>设备管理→创建网元</w:t>
      </w:r>
      <w:r w:rsidRPr="00CF6B7B">
        <w:rPr>
          <w:rFonts w:hint="eastAsia"/>
          <w:sz w:val="24"/>
          <w:szCs w:val="28"/>
        </w:rPr>
        <w:t>]</w:t>
      </w:r>
      <w:r w:rsidRPr="00CF6B7B">
        <w:rPr>
          <w:rFonts w:hint="eastAsia"/>
          <w:sz w:val="24"/>
          <w:szCs w:val="28"/>
        </w:rPr>
        <w:t>选项，或单击工具条中的</w:t>
      </w:r>
      <w:r w:rsidRPr="00CF6B7B">
        <w:rPr>
          <w:rFonts w:hint="eastAsia"/>
          <w:sz w:val="24"/>
          <w:szCs w:val="28"/>
        </w:rPr>
        <w:t xml:space="preserve">  </w:t>
      </w:r>
      <w:r w:rsidRPr="00CF6B7B">
        <w:rPr>
          <w:rFonts w:hint="eastAsia"/>
          <w:sz w:val="24"/>
          <w:szCs w:val="28"/>
        </w:rPr>
        <w:t>按钮，弹出创建网元对话框。</w:t>
      </w:r>
    </w:p>
    <w:p w14:paraId="30B3CDDD" w14:textId="01FDE143" w:rsidR="00CF6B7B" w:rsidRDefault="00CF6B7B" w:rsidP="00CF6B7B">
      <w:pPr>
        <w:pStyle w:val="aa"/>
        <w:numPr>
          <w:ilvl w:val="0"/>
          <w:numId w:val="4"/>
        </w:numPr>
        <w:spacing w:line="360" w:lineRule="auto"/>
        <w:ind w:firstLineChars="0"/>
        <w:rPr>
          <w:sz w:val="24"/>
          <w:szCs w:val="28"/>
        </w:rPr>
      </w:pPr>
      <w:r w:rsidRPr="00CF6B7B">
        <w:rPr>
          <w:rFonts w:hint="eastAsia"/>
          <w:sz w:val="24"/>
          <w:szCs w:val="28"/>
        </w:rPr>
        <w:lastRenderedPageBreak/>
        <w:t>通过定义网元的名称、标识、</w:t>
      </w:r>
      <w:r w:rsidRPr="00CF6B7B">
        <w:rPr>
          <w:rFonts w:hint="eastAsia"/>
          <w:sz w:val="24"/>
          <w:szCs w:val="28"/>
        </w:rPr>
        <w:t xml:space="preserve">IP </w:t>
      </w:r>
      <w:r w:rsidRPr="00CF6B7B">
        <w:rPr>
          <w:rFonts w:hint="eastAsia"/>
          <w:sz w:val="24"/>
          <w:szCs w:val="28"/>
        </w:rPr>
        <w:t>地址等参数，在网管客户端创建网元。</w:t>
      </w:r>
    </w:p>
    <w:p w14:paraId="03B77BF2" w14:textId="008B7CFD" w:rsidR="00CF6B7B" w:rsidRDefault="00CF6B7B" w:rsidP="00CF6B7B">
      <w:pPr>
        <w:pStyle w:val="aa"/>
        <w:numPr>
          <w:ilvl w:val="0"/>
          <w:numId w:val="3"/>
        </w:numPr>
        <w:spacing w:line="360" w:lineRule="auto"/>
        <w:ind w:firstLineChars="0"/>
        <w:rPr>
          <w:sz w:val="24"/>
          <w:szCs w:val="28"/>
        </w:rPr>
      </w:pPr>
      <w:r w:rsidRPr="00CF6B7B">
        <w:rPr>
          <w:rFonts w:hint="eastAsia"/>
          <w:sz w:val="24"/>
          <w:szCs w:val="28"/>
        </w:rPr>
        <w:t>实验操作过程</w:t>
      </w:r>
    </w:p>
    <w:p w14:paraId="7C4559C4" w14:textId="48C14531" w:rsidR="00CF6B7B" w:rsidRPr="00CF6B7B" w:rsidRDefault="00CF6B7B" w:rsidP="00CF6B7B">
      <w:pPr>
        <w:pStyle w:val="aa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8"/>
        </w:rPr>
      </w:pPr>
      <w:r w:rsidRPr="00CF6B7B">
        <w:rPr>
          <w:rFonts w:hint="eastAsia"/>
          <w:sz w:val="24"/>
          <w:szCs w:val="28"/>
        </w:rPr>
        <w:t>创建</w:t>
      </w:r>
      <w:r w:rsidRPr="00CF6B7B">
        <w:rPr>
          <w:rFonts w:hint="eastAsia"/>
          <w:sz w:val="24"/>
          <w:szCs w:val="28"/>
        </w:rPr>
        <w:t xml:space="preserve"> ZXWM M900</w:t>
      </w:r>
      <w:r w:rsidRPr="00CF6B7B">
        <w:rPr>
          <w:rFonts w:hint="eastAsia"/>
          <w:sz w:val="24"/>
          <w:szCs w:val="28"/>
        </w:rPr>
        <w:t>网元</w:t>
      </w:r>
    </w:p>
    <w:p w14:paraId="0B919F34" w14:textId="77777777" w:rsidR="00CF6B7B" w:rsidRPr="00CF6B7B" w:rsidRDefault="00CF6B7B" w:rsidP="00CF6B7B">
      <w:pPr>
        <w:spacing w:line="360" w:lineRule="auto"/>
        <w:ind w:firstLine="360"/>
        <w:rPr>
          <w:rFonts w:hint="eastAsia"/>
          <w:sz w:val="24"/>
          <w:szCs w:val="28"/>
        </w:rPr>
      </w:pPr>
      <w:r w:rsidRPr="00CF6B7B">
        <w:rPr>
          <w:rFonts w:hint="eastAsia"/>
          <w:sz w:val="24"/>
          <w:szCs w:val="28"/>
        </w:rPr>
        <w:t>步骤一：在创建网元对话框中，设置网元名称、标识、</w:t>
      </w:r>
      <w:r w:rsidRPr="00CF6B7B">
        <w:rPr>
          <w:rFonts w:hint="eastAsia"/>
          <w:sz w:val="24"/>
          <w:szCs w:val="28"/>
        </w:rPr>
        <w:t xml:space="preserve">IP </w:t>
      </w:r>
      <w:r w:rsidRPr="00CF6B7B">
        <w:rPr>
          <w:rFonts w:hint="eastAsia"/>
          <w:sz w:val="24"/>
          <w:szCs w:val="28"/>
        </w:rPr>
        <w:t>地址、状态、建链方式以及各项</w:t>
      </w:r>
      <w:r w:rsidRPr="00CF6B7B">
        <w:rPr>
          <w:rFonts w:hint="eastAsia"/>
          <w:sz w:val="24"/>
          <w:szCs w:val="28"/>
        </w:rPr>
        <w:t xml:space="preserve"> ZXWM M900</w:t>
      </w:r>
      <w:r w:rsidRPr="00CF6B7B">
        <w:rPr>
          <w:rFonts w:hint="eastAsia"/>
          <w:sz w:val="24"/>
          <w:szCs w:val="28"/>
        </w:rPr>
        <w:t>、网元参数。</w:t>
      </w:r>
      <w:r w:rsidRPr="00CF6B7B">
        <w:rPr>
          <w:rFonts w:hint="eastAsia"/>
          <w:sz w:val="24"/>
          <w:szCs w:val="28"/>
        </w:rPr>
        <w:t xml:space="preserve"> </w:t>
      </w:r>
    </w:p>
    <w:p w14:paraId="6C95500D" w14:textId="77777777" w:rsidR="00CF6B7B" w:rsidRPr="00CF6B7B" w:rsidRDefault="00CF6B7B" w:rsidP="00CF6B7B">
      <w:pPr>
        <w:spacing w:line="360" w:lineRule="auto"/>
        <w:ind w:firstLine="360"/>
        <w:rPr>
          <w:rFonts w:hint="eastAsia"/>
          <w:sz w:val="24"/>
          <w:szCs w:val="28"/>
        </w:rPr>
      </w:pPr>
      <w:r w:rsidRPr="00CF6B7B">
        <w:rPr>
          <w:rFonts w:hint="eastAsia"/>
          <w:sz w:val="24"/>
          <w:szCs w:val="28"/>
        </w:rPr>
        <w:t>步骤二：单击</w:t>
      </w:r>
      <w:r w:rsidRPr="00CF6B7B">
        <w:rPr>
          <w:rFonts w:hint="eastAsia"/>
          <w:sz w:val="24"/>
          <w:szCs w:val="28"/>
        </w:rPr>
        <w:t>&lt;</w:t>
      </w:r>
      <w:r w:rsidRPr="00CF6B7B">
        <w:rPr>
          <w:rFonts w:hint="eastAsia"/>
          <w:sz w:val="24"/>
          <w:szCs w:val="28"/>
        </w:rPr>
        <w:t>配置子架</w:t>
      </w:r>
      <w:r w:rsidRPr="00CF6B7B">
        <w:rPr>
          <w:rFonts w:hint="eastAsia"/>
          <w:sz w:val="24"/>
          <w:szCs w:val="28"/>
        </w:rPr>
        <w:t>&gt;</w:t>
      </w:r>
      <w:r w:rsidRPr="00CF6B7B">
        <w:rPr>
          <w:rFonts w:hint="eastAsia"/>
          <w:sz w:val="24"/>
          <w:szCs w:val="28"/>
        </w:rPr>
        <w:t>按钮，弹出如图所示的配置子架对话框，按照实际设备的机架配置，通过如图所示的右键菜单。</w:t>
      </w:r>
    </w:p>
    <w:p w14:paraId="372CEB79" w14:textId="77777777" w:rsidR="00CF6B7B" w:rsidRPr="00CF6B7B" w:rsidRDefault="00CF6B7B" w:rsidP="00CF6B7B">
      <w:pPr>
        <w:spacing w:line="360" w:lineRule="auto"/>
        <w:ind w:firstLine="360"/>
        <w:rPr>
          <w:rFonts w:hint="eastAsia"/>
          <w:sz w:val="24"/>
          <w:szCs w:val="28"/>
        </w:rPr>
      </w:pPr>
      <w:r w:rsidRPr="00CF6B7B">
        <w:rPr>
          <w:rFonts w:hint="eastAsia"/>
          <w:sz w:val="24"/>
          <w:szCs w:val="28"/>
        </w:rPr>
        <w:t>步骤三：选择待配置的主机架，所选机架反白显示，每种机架包括</w:t>
      </w:r>
      <w:r w:rsidRPr="00CF6B7B">
        <w:rPr>
          <w:rFonts w:hint="eastAsia"/>
          <w:sz w:val="24"/>
          <w:szCs w:val="28"/>
        </w:rPr>
        <w:t xml:space="preserve"> 3 </w:t>
      </w:r>
      <w:r w:rsidRPr="00CF6B7B">
        <w:rPr>
          <w:rFonts w:hint="eastAsia"/>
          <w:sz w:val="24"/>
          <w:szCs w:val="28"/>
        </w:rPr>
        <w:t>种子架，在</w:t>
      </w:r>
      <w:r w:rsidRPr="00CF6B7B">
        <w:rPr>
          <w:rFonts w:hint="eastAsia"/>
          <w:sz w:val="24"/>
          <w:szCs w:val="28"/>
        </w:rPr>
        <w:t>[</w:t>
      </w:r>
      <w:r w:rsidRPr="00CF6B7B">
        <w:rPr>
          <w:rFonts w:hint="eastAsia"/>
          <w:sz w:val="24"/>
          <w:szCs w:val="28"/>
        </w:rPr>
        <w:t>子架类型</w:t>
      </w:r>
      <w:r w:rsidRPr="00CF6B7B">
        <w:rPr>
          <w:rFonts w:hint="eastAsia"/>
          <w:sz w:val="24"/>
          <w:szCs w:val="28"/>
        </w:rPr>
        <w:t>]</w:t>
      </w:r>
      <w:r w:rsidRPr="00CF6B7B">
        <w:rPr>
          <w:rFonts w:hint="eastAsia"/>
          <w:sz w:val="24"/>
          <w:szCs w:val="28"/>
        </w:rPr>
        <w:t>下拉列表框中选择子架的类型。</w:t>
      </w:r>
    </w:p>
    <w:p w14:paraId="51525866" w14:textId="77777777" w:rsidR="00CF6B7B" w:rsidRPr="00CF6B7B" w:rsidRDefault="00CF6B7B" w:rsidP="00CF6B7B">
      <w:pPr>
        <w:spacing w:line="360" w:lineRule="auto"/>
        <w:ind w:firstLine="360"/>
        <w:rPr>
          <w:rFonts w:hint="eastAsia"/>
          <w:sz w:val="24"/>
          <w:szCs w:val="28"/>
        </w:rPr>
      </w:pPr>
      <w:r w:rsidRPr="00CF6B7B">
        <w:rPr>
          <w:rFonts w:hint="eastAsia"/>
          <w:sz w:val="24"/>
          <w:szCs w:val="28"/>
        </w:rPr>
        <w:t>步骤四：单击图的</w:t>
      </w:r>
      <w:r w:rsidRPr="00CF6B7B">
        <w:rPr>
          <w:rFonts w:hint="eastAsia"/>
          <w:sz w:val="24"/>
          <w:szCs w:val="28"/>
        </w:rPr>
        <w:t>&lt;</w:t>
      </w:r>
      <w:r w:rsidRPr="00CF6B7B">
        <w:rPr>
          <w:rFonts w:hint="eastAsia"/>
          <w:sz w:val="24"/>
          <w:szCs w:val="28"/>
        </w:rPr>
        <w:t>确定</w:t>
      </w:r>
      <w:r w:rsidRPr="00CF6B7B">
        <w:rPr>
          <w:rFonts w:hint="eastAsia"/>
          <w:sz w:val="24"/>
          <w:szCs w:val="28"/>
        </w:rPr>
        <w:t>&gt;</w:t>
      </w:r>
      <w:r w:rsidRPr="00CF6B7B">
        <w:rPr>
          <w:rFonts w:hint="eastAsia"/>
          <w:sz w:val="24"/>
          <w:szCs w:val="28"/>
        </w:rPr>
        <w:t>按钮，保存配置并返回创建网元对话框。</w:t>
      </w:r>
    </w:p>
    <w:p w14:paraId="5F1619EB" w14:textId="77777777" w:rsidR="00CF6B7B" w:rsidRPr="00CF6B7B" w:rsidRDefault="00CF6B7B" w:rsidP="00CF6B7B">
      <w:pPr>
        <w:spacing w:line="360" w:lineRule="auto"/>
        <w:ind w:firstLine="360"/>
        <w:rPr>
          <w:rFonts w:hint="eastAsia"/>
          <w:sz w:val="24"/>
          <w:szCs w:val="28"/>
        </w:rPr>
      </w:pPr>
      <w:r w:rsidRPr="00CF6B7B">
        <w:rPr>
          <w:rFonts w:hint="eastAsia"/>
          <w:sz w:val="24"/>
          <w:szCs w:val="28"/>
        </w:rPr>
        <w:t>步骤五：参见界面说明的设置剩余参数。</w:t>
      </w:r>
    </w:p>
    <w:p w14:paraId="0246A199" w14:textId="3B711F77" w:rsidR="00CF6B7B" w:rsidRDefault="00CF6B7B" w:rsidP="00CF6B7B">
      <w:pPr>
        <w:spacing w:line="360" w:lineRule="auto"/>
        <w:ind w:firstLine="360"/>
        <w:rPr>
          <w:sz w:val="24"/>
          <w:szCs w:val="28"/>
        </w:rPr>
      </w:pPr>
      <w:r w:rsidRPr="00CF6B7B">
        <w:rPr>
          <w:rFonts w:hint="eastAsia"/>
          <w:sz w:val="24"/>
          <w:szCs w:val="28"/>
        </w:rPr>
        <w:t>步骤六：单击</w:t>
      </w:r>
      <w:r w:rsidRPr="00CF6B7B">
        <w:rPr>
          <w:rFonts w:hint="eastAsia"/>
          <w:sz w:val="24"/>
          <w:szCs w:val="28"/>
        </w:rPr>
        <w:t>&lt;</w:t>
      </w:r>
      <w:r w:rsidRPr="00CF6B7B">
        <w:rPr>
          <w:rFonts w:hint="eastAsia"/>
          <w:sz w:val="24"/>
          <w:szCs w:val="28"/>
        </w:rPr>
        <w:t>关闭</w:t>
      </w:r>
      <w:r w:rsidRPr="00CF6B7B">
        <w:rPr>
          <w:rFonts w:hint="eastAsia"/>
          <w:sz w:val="24"/>
          <w:szCs w:val="28"/>
        </w:rPr>
        <w:t>&gt;</w:t>
      </w:r>
      <w:r w:rsidRPr="00CF6B7B">
        <w:rPr>
          <w:rFonts w:hint="eastAsia"/>
          <w:sz w:val="24"/>
          <w:szCs w:val="28"/>
        </w:rPr>
        <w:t>按钮，退出对话框并返回客户端操作窗口，拓扑图以及导航树中将增加该网元的图标。</w:t>
      </w:r>
    </w:p>
    <w:p w14:paraId="43B613F6" w14:textId="08F36B43" w:rsidR="00CF6B7B" w:rsidRPr="00CF6B7B" w:rsidRDefault="00CF6B7B" w:rsidP="00CF6B7B">
      <w:pPr>
        <w:pStyle w:val="aa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8"/>
        </w:rPr>
      </w:pPr>
      <w:r w:rsidRPr="00CF6B7B">
        <w:rPr>
          <w:rFonts w:hint="eastAsia"/>
          <w:sz w:val="24"/>
          <w:szCs w:val="28"/>
        </w:rPr>
        <w:t>安装单板</w:t>
      </w:r>
    </w:p>
    <w:p w14:paraId="4316C875" w14:textId="7AC07A9C" w:rsidR="00B51EA6" w:rsidRPr="009D6B4A" w:rsidRDefault="00CF6B7B" w:rsidP="009D6B4A">
      <w:pPr>
        <w:spacing w:line="360" w:lineRule="auto"/>
        <w:ind w:firstLine="360"/>
        <w:rPr>
          <w:rFonts w:hint="eastAsia"/>
          <w:sz w:val="24"/>
          <w:szCs w:val="28"/>
        </w:rPr>
      </w:pPr>
      <w:r w:rsidRPr="009D6B4A">
        <w:rPr>
          <w:rFonts w:hint="eastAsia"/>
          <w:sz w:val="24"/>
          <w:szCs w:val="28"/>
        </w:rPr>
        <w:t>在客户端操作窗口中，双击拓扑图中的网元标识，进入“单板管理”窗口</w:t>
      </w:r>
      <w:r w:rsidR="00B51EA6" w:rsidRPr="009D6B4A">
        <w:rPr>
          <w:rFonts w:hint="eastAsia"/>
          <w:sz w:val="24"/>
          <w:szCs w:val="28"/>
        </w:rPr>
        <w:t>。据待安装单板的类型，在单板类型选择区单击相应的板按钮，板按钮高亮显示，同时，模拟子架区中可以安装该类型单板的空闲槽位变为亮黄色，单击某个亮黄</w:t>
      </w:r>
      <w:r w:rsidR="00B51EA6" w:rsidRPr="009D6B4A">
        <w:rPr>
          <w:rFonts w:hint="eastAsia"/>
          <w:sz w:val="24"/>
          <w:szCs w:val="28"/>
        </w:rPr>
        <w:t xml:space="preserve"> </w:t>
      </w:r>
      <w:r w:rsidR="00B51EA6" w:rsidRPr="009D6B4A">
        <w:rPr>
          <w:rFonts w:hint="eastAsia"/>
          <w:sz w:val="24"/>
          <w:szCs w:val="28"/>
        </w:rPr>
        <w:t>色槽位，该单板安装完毕。依次安装其它单板</w:t>
      </w:r>
      <w:r w:rsidR="00B51EA6" w:rsidRPr="009D6B4A">
        <w:rPr>
          <w:rFonts w:hint="eastAsia"/>
          <w:sz w:val="24"/>
          <w:szCs w:val="28"/>
        </w:rPr>
        <w:t xml:space="preserve"> </w:t>
      </w:r>
      <w:r w:rsidR="00B51EA6" w:rsidRPr="009D6B4A">
        <w:rPr>
          <w:rFonts w:hint="eastAsia"/>
          <w:sz w:val="24"/>
          <w:szCs w:val="28"/>
        </w:rPr>
        <w:t>为取消安装按钮，点击该按钮后，槽位上的亮黄色会消失。</w:t>
      </w:r>
    </w:p>
    <w:p w14:paraId="7DD0DA50" w14:textId="094CFB3C" w:rsidR="00CF6B7B" w:rsidRPr="009D6B4A" w:rsidRDefault="00B51EA6" w:rsidP="009D6B4A">
      <w:pPr>
        <w:spacing w:line="360" w:lineRule="auto"/>
        <w:ind w:firstLine="360"/>
        <w:rPr>
          <w:sz w:val="24"/>
          <w:szCs w:val="28"/>
        </w:rPr>
      </w:pPr>
      <w:r w:rsidRPr="009D6B4A">
        <w:rPr>
          <w:rFonts w:hint="eastAsia"/>
          <w:sz w:val="24"/>
          <w:szCs w:val="28"/>
        </w:rPr>
        <w:t>配置完一个网元的单板后，可以用复制的方法创建其它相同类型的网元，然后做网元属性的一些修改。</w:t>
      </w:r>
    </w:p>
    <w:p w14:paraId="6496F192" w14:textId="77777777" w:rsidR="009D6B4A" w:rsidRPr="009D6B4A" w:rsidRDefault="009D6B4A" w:rsidP="009D6B4A">
      <w:pPr>
        <w:pStyle w:val="aa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8"/>
        </w:rPr>
      </w:pPr>
      <w:r w:rsidRPr="009D6B4A">
        <w:rPr>
          <w:rFonts w:hint="eastAsia"/>
          <w:sz w:val="24"/>
          <w:szCs w:val="28"/>
        </w:rPr>
        <w:t>连接网元</w:t>
      </w:r>
    </w:p>
    <w:p w14:paraId="694EEFDB" w14:textId="1B93E44E" w:rsidR="009D6B4A" w:rsidRPr="009D6B4A" w:rsidRDefault="009D6B4A" w:rsidP="009D6B4A">
      <w:pPr>
        <w:spacing w:line="360" w:lineRule="auto"/>
        <w:ind w:firstLine="360"/>
        <w:rPr>
          <w:rFonts w:hint="eastAsia"/>
          <w:sz w:val="24"/>
          <w:szCs w:val="28"/>
        </w:rPr>
      </w:pPr>
      <w:r w:rsidRPr="009D6B4A">
        <w:rPr>
          <w:rFonts w:hint="eastAsia"/>
          <w:sz w:val="24"/>
          <w:szCs w:val="28"/>
        </w:rPr>
        <w:t>选择需要连接的</w:t>
      </w:r>
      <w:r w:rsidRPr="009D6B4A">
        <w:rPr>
          <w:rFonts w:hint="eastAsia"/>
          <w:sz w:val="24"/>
          <w:szCs w:val="28"/>
        </w:rPr>
        <w:t xml:space="preserve"> WDM</w:t>
      </w:r>
      <w:r w:rsidRPr="009D6B4A">
        <w:rPr>
          <w:rFonts w:hint="eastAsia"/>
          <w:sz w:val="24"/>
          <w:szCs w:val="28"/>
        </w:rPr>
        <w:t>网元，在客户端操作窗口中，单击</w:t>
      </w:r>
      <w:r w:rsidRPr="009D6B4A">
        <w:rPr>
          <w:rFonts w:hint="eastAsia"/>
          <w:sz w:val="24"/>
          <w:szCs w:val="28"/>
        </w:rPr>
        <w:t>[</w:t>
      </w:r>
      <w:r w:rsidRPr="009D6B4A">
        <w:rPr>
          <w:rFonts w:hint="eastAsia"/>
          <w:sz w:val="24"/>
          <w:szCs w:val="28"/>
        </w:rPr>
        <w:t>设备管理公共配置网元间连接配置</w:t>
      </w:r>
      <w:r w:rsidRPr="009D6B4A">
        <w:rPr>
          <w:rFonts w:hint="eastAsia"/>
          <w:sz w:val="24"/>
          <w:szCs w:val="28"/>
        </w:rPr>
        <w:t>]</w:t>
      </w:r>
      <w:r w:rsidRPr="009D6B4A">
        <w:rPr>
          <w:rFonts w:hint="eastAsia"/>
          <w:sz w:val="24"/>
          <w:szCs w:val="28"/>
        </w:rPr>
        <w:t>菜单项。或在客户端操作窗口中，选择网元，单击工具条中的按钮。</w:t>
      </w:r>
    </w:p>
    <w:p w14:paraId="4909DA20" w14:textId="77777777" w:rsidR="006A61E8" w:rsidRPr="006E5526" w:rsidRDefault="00FA460D" w:rsidP="006A61E8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实验数据</w:t>
      </w:r>
      <w:r w:rsidR="006A61E8" w:rsidRPr="006E5526">
        <w:rPr>
          <w:rFonts w:hint="eastAsia"/>
          <w:b/>
          <w:sz w:val="24"/>
          <w:szCs w:val="28"/>
        </w:rPr>
        <w:t>：</w:t>
      </w:r>
    </w:p>
    <w:p w14:paraId="25086505" w14:textId="77777777" w:rsidR="00BE5E96" w:rsidRPr="0076551B" w:rsidRDefault="00BE5E96" w:rsidP="00BE5E96">
      <w:pPr>
        <w:spacing w:line="360" w:lineRule="auto"/>
        <w:ind w:firstLine="420"/>
      </w:pPr>
      <w:r>
        <w:rPr>
          <w:rFonts w:hint="eastAsia"/>
          <w:b/>
          <w:bCs/>
          <w:highlight w:val="yellow"/>
        </w:rPr>
        <w:t>作业：</w:t>
      </w:r>
      <w:r w:rsidRPr="002C5B4E">
        <w:rPr>
          <w:rFonts w:hint="eastAsia"/>
          <w:b/>
          <w:bCs/>
          <w:highlight w:val="yellow"/>
        </w:rPr>
        <w:t>实验记录</w:t>
      </w:r>
      <w:r w:rsidRPr="0076551B">
        <w:rPr>
          <w:rFonts w:hint="eastAsia"/>
          <w:b/>
          <w:bCs/>
        </w:rPr>
        <w:t>：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657"/>
        <w:gridCol w:w="1692"/>
        <w:gridCol w:w="1631"/>
        <w:gridCol w:w="1687"/>
        <w:gridCol w:w="1662"/>
      </w:tblGrid>
      <w:tr w:rsidR="00BE5E96" w14:paraId="1FFF9A8E" w14:textId="77777777" w:rsidTr="00BE5E96">
        <w:trPr>
          <w:trHeight w:val="601"/>
        </w:trPr>
        <w:tc>
          <w:tcPr>
            <w:tcW w:w="994" w:type="pct"/>
            <w:tcBorders>
              <w:bottom w:val="single" w:sz="6" w:space="0" w:color="000000"/>
              <w:right w:val="single" w:sz="6" w:space="0" w:color="000000"/>
            </w:tcBorders>
          </w:tcPr>
          <w:p w14:paraId="4E184855" w14:textId="77777777" w:rsidR="00BE5E96" w:rsidRDefault="00BE5E96" w:rsidP="00DD19D8">
            <w:pPr>
              <w:pStyle w:val="TableParagraph"/>
              <w:spacing w:line="323" w:lineRule="exact"/>
              <w:ind w:left="452" w:firstLineChars="200" w:firstLine="360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网元</w:t>
            </w:r>
          </w:p>
          <w:p w14:paraId="149BC4B7" w14:textId="77777777" w:rsidR="00BE5E96" w:rsidRDefault="00BE5E96" w:rsidP="00DD19D8">
            <w:pPr>
              <w:pStyle w:val="TableParagraph"/>
              <w:spacing w:line="258" w:lineRule="exact"/>
              <w:ind w:left="107" w:firstLineChars="200" w:firstLine="360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参数</w:t>
            </w:r>
          </w:p>
        </w:tc>
        <w:tc>
          <w:tcPr>
            <w:tcW w:w="1016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D6602C" w14:textId="77777777" w:rsidR="00BE5E96" w:rsidRDefault="00BE5E96" w:rsidP="00DD19D8">
            <w:pPr>
              <w:pStyle w:val="TableParagraph"/>
              <w:spacing w:before="6"/>
              <w:rPr>
                <w:rFonts w:ascii="Noto Sans CJK JP Regular"/>
                <w:sz w:val="11"/>
              </w:rPr>
            </w:pPr>
          </w:p>
          <w:p w14:paraId="59343A98" w14:textId="77777777" w:rsidR="00BE5E96" w:rsidRDefault="00BE5E96" w:rsidP="00DD19D8">
            <w:pPr>
              <w:pStyle w:val="TableParagraph"/>
              <w:ind w:left="25"/>
              <w:jc w:val="center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979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B8C56A" w14:textId="77777777" w:rsidR="00BE5E96" w:rsidRDefault="00BE5E96" w:rsidP="00DD19D8">
            <w:pPr>
              <w:pStyle w:val="TableParagraph"/>
              <w:spacing w:before="6"/>
              <w:rPr>
                <w:rFonts w:ascii="Noto Sans CJK JP Regular"/>
                <w:sz w:val="11"/>
              </w:rPr>
            </w:pPr>
          </w:p>
          <w:p w14:paraId="227A5870" w14:textId="77777777" w:rsidR="00BE5E96" w:rsidRDefault="00BE5E96" w:rsidP="00DD19D8">
            <w:pPr>
              <w:pStyle w:val="TableParagraph"/>
              <w:ind w:left="25"/>
              <w:jc w:val="center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1013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9F8DDD" w14:textId="77777777" w:rsidR="00BE5E96" w:rsidRDefault="00BE5E96" w:rsidP="00DD19D8">
            <w:pPr>
              <w:pStyle w:val="TableParagraph"/>
              <w:spacing w:before="6"/>
              <w:rPr>
                <w:rFonts w:ascii="Noto Sans CJK JP Regular"/>
                <w:sz w:val="11"/>
              </w:rPr>
            </w:pPr>
          </w:p>
          <w:p w14:paraId="66123492" w14:textId="77777777" w:rsidR="00BE5E96" w:rsidRDefault="00BE5E96" w:rsidP="00DD19D8">
            <w:pPr>
              <w:pStyle w:val="TableParagraph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999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77A459" w14:textId="77777777" w:rsidR="00BE5E96" w:rsidRDefault="00BE5E96" w:rsidP="00DD19D8">
            <w:pPr>
              <w:pStyle w:val="TableParagraph"/>
              <w:spacing w:before="6"/>
              <w:rPr>
                <w:rFonts w:ascii="Noto Sans CJK JP Regular"/>
                <w:sz w:val="11"/>
              </w:rPr>
            </w:pPr>
          </w:p>
          <w:p w14:paraId="7FE8C5F7" w14:textId="77777777" w:rsidR="00BE5E96" w:rsidRDefault="00BE5E96" w:rsidP="00DD19D8">
            <w:pPr>
              <w:pStyle w:val="TableParagraph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</w:tr>
      <w:tr w:rsidR="00BE5E96" w14:paraId="68D694FB" w14:textId="77777777" w:rsidTr="00BE5E96">
        <w:trPr>
          <w:trHeight w:val="378"/>
        </w:trPr>
        <w:tc>
          <w:tcPr>
            <w:tcW w:w="9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D8FCF3" w14:textId="77777777" w:rsidR="00BE5E96" w:rsidRDefault="00BE5E96" w:rsidP="00BE5E96">
            <w:pPr>
              <w:pStyle w:val="TableParagraph"/>
              <w:spacing w:before="19" w:line="340" w:lineRule="exact"/>
              <w:ind w:left="89" w:right="69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4BDFA13F" wp14:editId="275B5875">
                      <wp:simplePos x="0" y="0"/>
                      <wp:positionH relativeFrom="page">
                        <wp:posOffset>45402</wp:posOffset>
                      </wp:positionH>
                      <wp:positionV relativeFrom="paragraph">
                        <wp:posOffset>-372427</wp:posOffset>
                      </wp:positionV>
                      <wp:extent cx="1188085" cy="372427"/>
                      <wp:effectExtent l="0" t="0" r="31115" b="27940"/>
                      <wp:wrapNone/>
                      <wp:docPr id="29" name="直线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8085" cy="372427"/>
                              </a:xfrm>
                              <a:prstGeom prst="line">
                                <a:avLst/>
                              </a:prstGeom>
                              <a:ln w="9144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1AC9E7" id="直线 38" o:spid="_x0000_s1026" style="position:absolute;left:0;text-align:lef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.55pt,-29.3pt" to="97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" strokeweight=".72pt">
                      <w10:wrap anchorx="page"/>
                    </v:line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sz w:val="18"/>
              </w:rPr>
              <w:t>网元名称</w:t>
            </w:r>
          </w:p>
        </w:tc>
        <w:tc>
          <w:tcPr>
            <w:tcW w:w="10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6CB511" w14:textId="24A1400D" w:rsidR="00BE5E96" w:rsidRPr="003967F9" w:rsidRDefault="00BE5E96" w:rsidP="00BE5E96">
            <w:pPr>
              <w:pStyle w:val="TableParagraph"/>
              <w:rPr>
                <w:sz w:val="21"/>
                <w:szCs w:val="18"/>
              </w:rPr>
            </w:pPr>
            <w:r w:rsidRPr="003967F9">
              <w:rPr>
                <w:rFonts w:ascii="宋体" w:eastAsia="宋体" w:hAnsi="宋体" w:cs="宋体" w:hint="eastAsia"/>
                <w:sz w:val="21"/>
                <w:szCs w:val="18"/>
              </w:rPr>
              <w:t>胡成成</w:t>
            </w:r>
            <w:r w:rsidRPr="003967F9">
              <w:rPr>
                <w:rFonts w:hint="eastAsia"/>
                <w:sz w:val="21"/>
                <w:szCs w:val="18"/>
              </w:rPr>
              <w:t>-A</w:t>
            </w:r>
          </w:p>
        </w:tc>
        <w:tc>
          <w:tcPr>
            <w:tcW w:w="9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6B2F41" w14:textId="5922EC31" w:rsidR="00BE5E96" w:rsidRPr="003967F9" w:rsidRDefault="00BE5E96" w:rsidP="00BE5E96">
            <w:pPr>
              <w:pStyle w:val="TableParagraph"/>
              <w:rPr>
                <w:sz w:val="21"/>
                <w:szCs w:val="18"/>
              </w:rPr>
            </w:pPr>
            <w:r w:rsidRPr="003967F9">
              <w:rPr>
                <w:rFonts w:ascii="宋体" w:eastAsia="宋体" w:hAnsi="宋体" w:cs="宋体" w:hint="eastAsia"/>
                <w:sz w:val="21"/>
                <w:szCs w:val="18"/>
              </w:rPr>
              <w:t>胡成成</w:t>
            </w:r>
            <w:r w:rsidRPr="003967F9">
              <w:rPr>
                <w:rFonts w:hint="eastAsia"/>
                <w:sz w:val="21"/>
                <w:szCs w:val="18"/>
              </w:rPr>
              <w:t>-B</w:t>
            </w:r>
          </w:p>
        </w:tc>
        <w:tc>
          <w:tcPr>
            <w:tcW w:w="10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0C7E7" w14:textId="2BCBF9DB" w:rsidR="00BE5E96" w:rsidRPr="003967F9" w:rsidRDefault="00BE5E96" w:rsidP="00BE5E96">
            <w:pPr>
              <w:pStyle w:val="TableParagraph"/>
              <w:rPr>
                <w:sz w:val="21"/>
                <w:szCs w:val="18"/>
              </w:rPr>
            </w:pPr>
            <w:r w:rsidRPr="003967F9">
              <w:rPr>
                <w:rFonts w:ascii="宋体" w:eastAsia="宋体" w:hAnsi="宋体" w:cs="宋体" w:hint="eastAsia"/>
                <w:sz w:val="21"/>
                <w:szCs w:val="18"/>
              </w:rPr>
              <w:t>胡成成</w:t>
            </w:r>
            <w:r w:rsidRPr="003967F9">
              <w:rPr>
                <w:rFonts w:hint="eastAsia"/>
                <w:sz w:val="21"/>
                <w:szCs w:val="18"/>
              </w:rPr>
              <w:t>-C</w:t>
            </w:r>
          </w:p>
        </w:tc>
        <w:tc>
          <w:tcPr>
            <w:tcW w:w="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01A2FC" w14:textId="4B3D092B" w:rsidR="00BE5E96" w:rsidRPr="003967F9" w:rsidRDefault="00BE5E96" w:rsidP="00BE5E96">
            <w:pPr>
              <w:pStyle w:val="TableParagraph"/>
              <w:rPr>
                <w:sz w:val="21"/>
                <w:szCs w:val="18"/>
              </w:rPr>
            </w:pPr>
            <w:r w:rsidRPr="003967F9">
              <w:rPr>
                <w:rFonts w:ascii="宋体" w:eastAsia="宋体" w:hAnsi="宋体" w:cs="宋体" w:hint="eastAsia"/>
                <w:sz w:val="21"/>
                <w:szCs w:val="18"/>
              </w:rPr>
              <w:t>胡成成</w:t>
            </w:r>
            <w:r w:rsidRPr="003967F9">
              <w:rPr>
                <w:rFonts w:hint="eastAsia"/>
                <w:sz w:val="21"/>
                <w:szCs w:val="18"/>
              </w:rPr>
              <w:t>-D</w:t>
            </w:r>
          </w:p>
        </w:tc>
      </w:tr>
      <w:tr w:rsidR="00BE5E96" w14:paraId="7D389DEC" w14:textId="77777777" w:rsidTr="00BE5E96">
        <w:trPr>
          <w:trHeight w:val="378"/>
        </w:trPr>
        <w:tc>
          <w:tcPr>
            <w:tcW w:w="9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E4F8E" w14:textId="77777777" w:rsidR="00BE5E96" w:rsidRDefault="00BE5E96" w:rsidP="00BE5E96">
            <w:pPr>
              <w:pStyle w:val="TableParagraph"/>
              <w:spacing w:before="19" w:line="340" w:lineRule="exact"/>
              <w:ind w:left="89" w:right="69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lastRenderedPageBreak/>
              <w:t>网元标识</w:t>
            </w:r>
          </w:p>
        </w:tc>
        <w:tc>
          <w:tcPr>
            <w:tcW w:w="10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EC36B" w14:textId="7F95A2D0" w:rsidR="00BE5E96" w:rsidRPr="003967F9" w:rsidRDefault="00BE5E96" w:rsidP="00BE5E96">
            <w:pPr>
              <w:pStyle w:val="TableParagraph"/>
              <w:rPr>
                <w:sz w:val="21"/>
                <w:szCs w:val="18"/>
              </w:rPr>
            </w:pPr>
            <w:r w:rsidRPr="003967F9">
              <w:rPr>
                <w:sz w:val="21"/>
                <w:szCs w:val="18"/>
              </w:rPr>
              <w:t>11</w:t>
            </w:r>
          </w:p>
        </w:tc>
        <w:tc>
          <w:tcPr>
            <w:tcW w:w="9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BA8A1" w14:textId="2A9410DB" w:rsidR="00BE5E96" w:rsidRPr="003967F9" w:rsidRDefault="00BE5E96" w:rsidP="00BE5E96">
            <w:pPr>
              <w:pStyle w:val="TableParagraph"/>
              <w:rPr>
                <w:sz w:val="21"/>
                <w:szCs w:val="18"/>
              </w:rPr>
            </w:pPr>
            <w:r w:rsidRPr="003967F9">
              <w:rPr>
                <w:sz w:val="21"/>
                <w:szCs w:val="18"/>
              </w:rPr>
              <w:t>12</w:t>
            </w:r>
          </w:p>
        </w:tc>
        <w:tc>
          <w:tcPr>
            <w:tcW w:w="10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80EA47" w14:textId="0D576ED0" w:rsidR="00BE5E96" w:rsidRPr="003967F9" w:rsidRDefault="00BE5E96" w:rsidP="00BE5E96">
            <w:pPr>
              <w:pStyle w:val="TableParagraph"/>
              <w:rPr>
                <w:sz w:val="21"/>
                <w:szCs w:val="18"/>
              </w:rPr>
            </w:pPr>
            <w:r w:rsidRPr="003967F9">
              <w:rPr>
                <w:sz w:val="21"/>
                <w:szCs w:val="18"/>
              </w:rPr>
              <w:t>13</w:t>
            </w:r>
          </w:p>
        </w:tc>
        <w:tc>
          <w:tcPr>
            <w:tcW w:w="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86BB3" w14:textId="6E42DF73" w:rsidR="00BE5E96" w:rsidRPr="003967F9" w:rsidRDefault="00BE5E96" w:rsidP="00BE5E96">
            <w:pPr>
              <w:pStyle w:val="TableParagraph"/>
              <w:rPr>
                <w:sz w:val="21"/>
                <w:szCs w:val="18"/>
              </w:rPr>
            </w:pPr>
            <w:r w:rsidRPr="003967F9">
              <w:rPr>
                <w:sz w:val="21"/>
                <w:szCs w:val="18"/>
              </w:rPr>
              <w:t>14</w:t>
            </w:r>
          </w:p>
        </w:tc>
      </w:tr>
      <w:tr w:rsidR="00BE5E96" w14:paraId="358C159F" w14:textId="77777777" w:rsidTr="00BE5E96">
        <w:trPr>
          <w:trHeight w:val="305"/>
        </w:trPr>
        <w:tc>
          <w:tcPr>
            <w:tcW w:w="9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F5628" w14:textId="77777777" w:rsidR="00BE5E96" w:rsidRDefault="00BE5E96" w:rsidP="00BE5E96">
            <w:pPr>
              <w:pStyle w:val="TableParagraph"/>
              <w:spacing w:before="124"/>
              <w:ind w:left="89" w:right="69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网元地址</w:t>
            </w:r>
          </w:p>
        </w:tc>
        <w:tc>
          <w:tcPr>
            <w:tcW w:w="10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68F3E7" w14:textId="16834055" w:rsidR="00BE5E96" w:rsidRPr="003967F9" w:rsidRDefault="00BE5E96" w:rsidP="00BE5E96">
            <w:pPr>
              <w:pStyle w:val="TableParagraph"/>
              <w:rPr>
                <w:sz w:val="21"/>
                <w:szCs w:val="18"/>
              </w:rPr>
            </w:pPr>
            <w:r w:rsidRPr="003967F9">
              <w:rPr>
                <w:sz w:val="21"/>
                <w:szCs w:val="18"/>
              </w:rPr>
              <w:t>192.4.11.18</w:t>
            </w:r>
          </w:p>
        </w:tc>
        <w:tc>
          <w:tcPr>
            <w:tcW w:w="9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61C7AD" w14:textId="4447B29A" w:rsidR="00BE5E96" w:rsidRPr="003967F9" w:rsidRDefault="00BE5E96" w:rsidP="00BE5E96">
            <w:pPr>
              <w:pStyle w:val="TableParagraph"/>
              <w:rPr>
                <w:sz w:val="21"/>
                <w:szCs w:val="18"/>
              </w:rPr>
            </w:pPr>
            <w:r w:rsidRPr="003967F9">
              <w:rPr>
                <w:sz w:val="21"/>
                <w:szCs w:val="18"/>
              </w:rPr>
              <w:t>192.4.12.18</w:t>
            </w:r>
          </w:p>
        </w:tc>
        <w:tc>
          <w:tcPr>
            <w:tcW w:w="10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360866" w14:textId="0D9BA0DB" w:rsidR="00BE5E96" w:rsidRPr="003967F9" w:rsidRDefault="00BE5E96" w:rsidP="00BE5E96">
            <w:pPr>
              <w:pStyle w:val="TableParagraph"/>
              <w:rPr>
                <w:sz w:val="21"/>
                <w:szCs w:val="18"/>
              </w:rPr>
            </w:pPr>
            <w:r w:rsidRPr="003967F9">
              <w:rPr>
                <w:sz w:val="21"/>
                <w:szCs w:val="18"/>
              </w:rPr>
              <w:t>192.4.13.18</w:t>
            </w:r>
          </w:p>
        </w:tc>
        <w:tc>
          <w:tcPr>
            <w:tcW w:w="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ECEEA5" w14:textId="26769C0B" w:rsidR="00BE5E96" w:rsidRPr="003967F9" w:rsidRDefault="00BE5E96" w:rsidP="00BE5E96">
            <w:pPr>
              <w:pStyle w:val="TableParagraph"/>
              <w:rPr>
                <w:sz w:val="21"/>
                <w:szCs w:val="18"/>
              </w:rPr>
            </w:pPr>
            <w:r w:rsidRPr="003967F9">
              <w:rPr>
                <w:sz w:val="21"/>
                <w:szCs w:val="18"/>
              </w:rPr>
              <w:t>192.4.14.18</w:t>
            </w:r>
          </w:p>
        </w:tc>
      </w:tr>
      <w:tr w:rsidR="00BE5E96" w14:paraId="6CCB5CF5" w14:textId="77777777" w:rsidTr="00BE5E96">
        <w:trPr>
          <w:trHeight w:val="376"/>
        </w:trPr>
        <w:tc>
          <w:tcPr>
            <w:tcW w:w="9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651E5" w14:textId="77777777" w:rsidR="00BE5E96" w:rsidRDefault="00BE5E96" w:rsidP="00BE5E96">
            <w:pPr>
              <w:pStyle w:val="TableParagraph"/>
              <w:spacing w:before="19" w:line="337" w:lineRule="exact"/>
              <w:ind w:left="89" w:right="69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系统类型</w:t>
            </w:r>
          </w:p>
        </w:tc>
        <w:tc>
          <w:tcPr>
            <w:tcW w:w="10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0B5EE" w14:textId="2F4D2B76" w:rsidR="00BE5E96" w:rsidRPr="003967F9" w:rsidRDefault="00BE5E96" w:rsidP="00BE5E96">
            <w:pPr>
              <w:pStyle w:val="TableParagraph"/>
              <w:rPr>
                <w:sz w:val="21"/>
                <w:szCs w:val="18"/>
              </w:rPr>
            </w:pPr>
            <w:r w:rsidRPr="003967F9">
              <w:rPr>
                <w:sz w:val="21"/>
                <w:szCs w:val="18"/>
              </w:rPr>
              <w:t>ZXWM M900</w:t>
            </w:r>
          </w:p>
        </w:tc>
        <w:tc>
          <w:tcPr>
            <w:tcW w:w="9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028FB" w14:textId="3E892310" w:rsidR="00BE5E96" w:rsidRPr="003967F9" w:rsidRDefault="00BE5E96" w:rsidP="00BE5E96">
            <w:pPr>
              <w:pStyle w:val="TableParagraph"/>
              <w:rPr>
                <w:sz w:val="21"/>
                <w:szCs w:val="18"/>
              </w:rPr>
            </w:pPr>
            <w:r w:rsidRPr="003967F9">
              <w:rPr>
                <w:sz w:val="21"/>
                <w:szCs w:val="18"/>
              </w:rPr>
              <w:t>ZXWM M900</w:t>
            </w:r>
          </w:p>
        </w:tc>
        <w:tc>
          <w:tcPr>
            <w:tcW w:w="10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0DD88" w14:textId="2E12E472" w:rsidR="00BE5E96" w:rsidRPr="003967F9" w:rsidRDefault="00BE5E96" w:rsidP="00BE5E96">
            <w:pPr>
              <w:pStyle w:val="TableParagraph"/>
              <w:rPr>
                <w:sz w:val="21"/>
                <w:szCs w:val="18"/>
              </w:rPr>
            </w:pPr>
            <w:r w:rsidRPr="003967F9">
              <w:rPr>
                <w:sz w:val="21"/>
                <w:szCs w:val="18"/>
              </w:rPr>
              <w:t>ZXWM M900</w:t>
            </w:r>
          </w:p>
        </w:tc>
        <w:tc>
          <w:tcPr>
            <w:tcW w:w="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1F74A9" w14:textId="25D2B5C5" w:rsidR="00BE5E96" w:rsidRPr="003967F9" w:rsidRDefault="00BE5E96" w:rsidP="00BE5E96">
            <w:pPr>
              <w:pStyle w:val="TableParagraph"/>
              <w:rPr>
                <w:sz w:val="21"/>
                <w:szCs w:val="18"/>
              </w:rPr>
            </w:pPr>
            <w:r w:rsidRPr="003967F9">
              <w:rPr>
                <w:sz w:val="21"/>
                <w:szCs w:val="18"/>
              </w:rPr>
              <w:t>ZXWM M900</w:t>
            </w:r>
          </w:p>
        </w:tc>
      </w:tr>
      <w:tr w:rsidR="00BE5E96" w14:paraId="1BD70DD4" w14:textId="77777777" w:rsidTr="00BE5E96">
        <w:trPr>
          <w:trHeight w:val="359"/>
        </w:trPr>
        <w:tc>
          <w:tcPr>
            <w:tcW w:w="9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A1831" w14:textId="77777777" w:rsidR="00BE5E96" w:rsidRDefault="00BE5E96" w:rsidP="00BE5E96">
            <w:pPr>
              <w:pStyle w:val="TableParagraph"/>
              <w:spacing w:before="9" w:line="330" w:lineRule="exact"/>
              <w:ind w:left="89" w:right="69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设备类型</w:t>
            </w:r>
          </w:p>
        </w:tc>
        <w:tc>
          <w:tcPr>
            <w:tcW w:w="10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EECF1" w14:textId="1F93FD91" w:rsidR="00BE5E96" w:rsidRPr="003967F9" w:rsidRDefault="00BE5E96" w:rsidP="00BE5E96">
            <w:pPr>
              <w:pStyle w:val="TableParagraph"/>
              <w:rPr>
                <w:sz w:val="21"/>
                <w:szCs w:val="18"/>
              </w:rPr>
            </w:pPr>
            <w:r w:rsidRPr="003967F9">
              <w:rPr>
                <w:sz w:val="21"/>
                <w:szCs w:val="18"/>
              </w:rPr>
              <w:t>ZXWM M900</w:t>
            </w:r>
          </w:p>
        </w:tc>
        <w:tc>
          <w:tcPr>
            <w:tcW w:w="9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48490" w14:textId="0B736398" w:rsidR="00BE5E96" w:rsidRPr="003967F9" w:rsidRDefault="00BE5E96" w:rsidP="00BE5E96">
            <w:pPr>
              <w:pStyle w:val="TableParagraph"/>
              <w:rPr>
                <w:sz w:val="21"/>
                <w:szCs w:val="18"/>
              </w:rPr>
            </w:pPr>
            <w:r w:rsidRPr="003967F9">
              <w:rPr>
                <w:sz w:val="21"/>
                <w:szCs w:val="18"/>
              </w:rPr>
              <w:t>ZXWM M900</w:t>
            </w:r>
          </w:p>
        </w:tc>
        <w:tc>
          <w:tcPr>
            <w:tcW w:w="10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2E45D3" w14:textId="64C06F5F" w:rsidR="00BE5E96" w:rsidRPr="003967F9" w:rsidRDefault="00BE5E96" w:rsidP="00BE5E96">
            <w:pPr>
              <w:pStyle w:val="TableParagraph"/>
              <w:rPr>
                <w:sz w:val="21"/>
                <w:szCs w:val="18"/>
              </w:rPr>
            </w:pPr>
            <w:r w:rsidRPr="003967F9">
              <w:rPr>
                <w:sz w:val="21"/>
                <w:szCs w:val="18"/>
              </w:rPr>
              <w:t>ZXWM M900</w:t>
            </w:r>
          </w:p>
        </w:tc>
        <w:tc>
          <w:tcPr>
            <w:tcW w:w="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9B4BA" w14:textId="457D6F58" w:rsidR="00BE5E96" w:rsidRPr="003967F9" w:rsidRDefault="00BE5E96" w:rsidP="00BE5E96">
            <w:pPr>
              <w:pStyle w:val="TableParagraph"/>
              <w:rPr>
                <w:sz w:val="21"/>
                <w:szCs w:val="18"/>
              </w:rPr>
            </w:pPr>
            <w:r w:rsidRPr="003967F9">
              <w:rPr>
                <w:sz w:val="21"/>
                <w:szCs w:val="18"/>
              </w:rPr>
              <w:t>ZXWM M900</w:t>
            </w:r>
          </w:p>
        </w:tc>
      </w:tr>
      <w:tr w:rsidR="00BE5E96" w14:paraId="1E6DF73F" w14:textId="77777777" w:rsidTr="00BE5E96">
        <w:trPr>
          <w:trHeight w:val="359"/>
        </w:trPr>
        <w:tc>
          <w:tcPr>
            <w:tcW w:w="9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3A31B8" w14:textId="77777777" w:rsidR="00BE5E96" w:rsidRDefault="00BE5E96" w:rsidP="00BE5E96">
            <w:pPr>
              <w:pStyle w:val="TableParagraph"/>
              <w:spacing w:before="9" w:line="330" w:lineRule="exact"/>
              <w:ind w:left="89" w:right="69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网元类型</w:t>
            </w:r>
          </w:p>
        </w:tc>
        <w:tc>
          <w:tcPr>
            <w:tcW w:w="10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2200E" w14:textId="78256905" w:rsidR="00BE5E96" w:rsidRPr="003967F9" w:rsidRDefault="00BE5E96" w:rsidP="00BE5E96">
            <w:pPr>
              <w:pStyle w:val="TableParagraph"/>
              <w:rPr>
                <w:sz w:val="21"/>
                <w:szCs w:val="18"/>
              </w:rPr>
            </w:pPr>
            <w:r w:rsidRPr="003967F9">
              <w:rPr>
                <w:sz w:val="21"/>
                <w:szCs w:val="18"/>
              </w:rPr>
              <w:t>OADM</w:t>
            </w:r>
          </w:p>
        </w:tc>
        <w:tc>
          <w:tcPr>
            <w:tcW w:w="9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4AC79" w14:textId="4E3ACDCA" w:rsidR="00BE5E96" w:rsidRPr="003967F9" w:rsidRDefault="00BE5E96" w:rsidP="00BE5E96">
            <w:pPr>
              <w:pStyle w:val="TableParagraph"/>
              <w:rPr>
                <w:sz w:val="21"/>
                <w:szCs w:val="18"/>
              </w:rPr>
            </w:pPr>
            <w:r w:rsidRPr="003967F9">
              <w:rPr>
                <w:sz w:val="21"/>
                <w:szCs w:val="18"/>
              </w:rPr>
              <w:t>OADM</w:t>
            </w:r>
          </w:p>
        </w:tc>
        <w:tc>
          <w:tcPr>
            <w:tcW w:w="10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B993AB" w14:textId="40F5AAA8" w:rsidR="00BE5E96" w:rsidRPr="003967F9" w:rsidRDefault="00BE5E96" w:rsidP="00BE5E96">
            <w:pPr>
              <w:pStyle w:val="TableParagraph"/>
              <w:rPr>
                <w:sz w:val="21"/>
                <w:szCs w:val="18"/>
              </w:rPr>
            </w:pPr>
            <w:r w:rsidRPr="003967F9">
              <w:rPr>
                <w:sz w:val="21"/>
                <w:szCs w:val="18"/>
              </w:rPr>
              <w:t>OADM</w:t>
            </w:r>
          </w:p>
        </w:tc>
        <w:tc>
          <w:tcPr>
            <w:tcW w:w="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62EEBF" w14:textId="2BA0B491" w:rsidR="00BE5E96" w:rsidRPr="003967F9" w:rsidRDefault="00BE5E96" w:rsidP="00BE5E96">
            <w:pPr>
              <w:pStyle w:val="TableParagraph"/>
              <w:rPr>
                <w:sz w:val="21"/>
                <w:szCs w:val="18"/>
              </w:rPr>
            </w:pPr>
            <w:r w:rsidRPr="003967F9">
              <w:rPr>
                <w:sz w:val="21"/>
                <w:szCs w:val="18"/>
              </w:rPr>
              <w:t>OADM</w:t>
            </w:r>
          </w:p>
        </w:tc>
      </w:tr>
      <w:tr w:rsidR="00BE5E96" w14:paraId="0127BB7A" w14:textId="77777777" w:rsidTr="00BE5E96">
        <w:trPr>
          <w:trHeight w:val="337"/>
        </w:trPr>
        <w:tc>
          <w:tcPr>
            <w:tcW w:w="9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B2E80D" w14:textId="77777777" w:rsidR="00BE5E96" w:rsidRDefault="00BE5E96" w:rsidP="00BE5E96">
            <w:pPr>
              <w:pStyle w:val="TableParagraph"/>
              <w:spacing w:line="318" w:lineRule="exact"/>
              <w:ind w:left="89" w:right="69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速率等级</w:t>
            </w:r>
          </w:p>
        </w:tc>
        <w:tc>
          <w:tcPr>
            <w:tcW w:w="10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7D3575" w14:textId="4F3BE7BB" w:rsidR="00BE5E96" w:rsidRPr="003967F9" w:rsidRDefault="00BE5E96" w:rsidP="00BE5E96">
            <w:pPr>
              <w:pStyle w:val="TableParagraph"/>
              <w:rPr>
                <w:sz w:val="21"/>
                <w:szCs w:val="18"/>
              </w:rPr>
            </w:pPr>
            <w:r w:rsidRPr="003967F9">
              <w:rPr>
                <w:sz w:val="21"/>
                <w:szCs w:val="18"/>
              </w:rPr>
              <w:t>40*10G</w:t>
            </w:r>
          </w:p>
        </w:tc>
        <w:tc>
          <w:tcPr>
            <w:tcW w:w="9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78915B" w14:textId="4835CE98" w:rsidR="00BE5E96" w:rsidRPr="003967F9" w:rsidRDefault="00BE5E96" w:rsidP="00BE5E96">
            <w:pPr>
              <w:pStyle w:val="TableParagraph"/>
              <w:rPr>
                <w:sz w:val="21"/>
                <w:szCs w:val="18"/>
              </w:rPr>
            </w:pPr>
            <w:r w:rsidRPr="003967F9">
              <w:rPr>
                <w:sz w:val="21"/>
                <w:szCs w:val="18"/>
              </w:rPr>
              <w:t>40*10G</w:t>
            </w:r>
          </w:p>
        </w:tc>
        <w:tc>
          <w:tcPr>
            <w:tcW w:w="10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6D57AD" w14:textId="53437901" w:rsidR="00BE5E96" w:rsidRPr="003967F9" w:rsidRDefault="00BE5E96" w:rsidP="00BE5E96">
            <w:pPr>
              <w:pStyle w:val="TableParagraph"/>
              <w:rPr>
                <w:sz w:val="21"/>
                <w:szCs w:val="18"/>
              </w:rPr>
            </w:pPr>
            <w:r w:rsidRPr="003967F9">
              <w:rPr>
                <w:sz w:val="21"/>
                <w:szCs w:val="18"/>
              </w:rPr>
              <w:t>40*10G</w:t>
            </w:r>
          </w:p>
        </w:tc>
        <w:tc>
          <w:tcPr>
            <w:tcW w:w="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C97F5C" w14:textId="5E8608C2" w:rsidR="00BE5E96" w:rsidRPr="003967F9" w:rsidRDefault="00BE5E96" w:rsidP="00BE5E96">
            <w:pPr>
              <w:pStyle w:val="TableParagraph"/>
              <w:rPr>
                <w:sz w:val="21"/>
                <w:szCs w:val="18"/>
              </w:rPr>
            </w:pPr>
            <w:r w:rsidRPr="003967F9">
              <w:rPr>
                <w:sz w:val="21"/>
                <w:szCs w:val="18"/>
              </w:rPr>
              <w:t>40*10G</w:t>
            </w:r>
          </w:p>
        </w:tc>
      </w:tr>
      <w:tr w:rsidR="00BE5E96" w14:paraId="42234DFA" w14:textId="77777777" w:rsidTr="00BE5E96">
        <w:trPr>
          <w:trHeight w:val="381"/>
        </w:trPr>
        <w:tc>
          <w:tcPr>
            <w:tcW w:w="9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4FDCA2" w14:textId="77777777" w:rsidR="00BE5E96" w:rsidRDefault="00BE5E96" w:rsidP="00BE5E96">
            <w:pPr>
              <w:pStyle w:val="TableParagraph"/>
              <w:spacing w:before="21" w:line="340" w:lineRule="exact"/>
              <w:ind w:left="89" w:right="71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在线</w:t>
            </w:r>
            <w:r>
              <w:rPr>
                <w:sz w:val="18"/>
              </w:rPr>
              <w:t>/</w:t>
            </w:r>
            <w:r>
              <w:rPr>
                <w:rFonts w:ascii="宋体" w:eastAsia="宋体" w:hAnsi="宋体" w:cs="宋体" w:hint="eastAsia"/>
                <w:sz w:val="18"/>
              </w:rPr>
              <w:t>离线</w:t>
            </w:r>
          </w:p>
        </w:tc>
        <w:tc>
          <w:tcPr>
            <w:tcW w:w="10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D01E39" w14:textId="570ADBCF" w:rsidR="00BE5E96" w:rsidRPr="003967F9" w:rsidRDefault="00BE5E96" w:rsidP="00BE5E96">
            <w:pPr>
              <w:pStyle w:val="TableParagraph"/>
              <w:rPr>
                <w:sz w:val="21"/>
                <w:szCs w:val="18"/>
              </w:rPr>
            </w:pPr>
            <w:r w:rsidRPr="003967F9">
              <w:rPr>
                <w:rFonts w:ascii="宋体" w:eastAsia="宋体" w:hAnsi="宋体" w:cs="宋体" w:hint="eastAsia"/>
                <w:sz w:val="21"/>
                <w:szCs w:val="18"/>
              </w:rPr>
              <w:t>离线</w:t>
            </w:r>
          </w:p>
        </w:tc>
        <w:tc>
          <w:tcPr>
            <w:tcW w:w="9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46154" w14:textId="569F6C2A" w:rsidR="00BE5E96" w:rsidRPr="003967F9" w:rsidRDefault="00BE5E96" w:rsidP="00BE5E96">
            <w:pPr>
              <w:pStyle w:val="TableParagraph"/>
              <w:rPr>
                <w:sz w:val="21"/>
                <w:szCs w:val="18"/>
              </w:rPr>
            </w:pPr>
            <w:r w:rsidRPr="003967F9">
              <w:rPr>
                <w:rFonts w:ascii="宋体" w:eastAsia="宋体" w:hAnsi="宋体" w:cs="宋体" w:hint="eastAsia"/>
                <w:sz w:val="21"/>
                <w:szCs w:val="18"/>
              </w:rPr>
              <w:t>离线</w:t>
            </w:r>
          </w:p>
        </w:tc>
        <w:tc>
          <w:tcPr>
            <w:tcW w:w="10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68738" w14:textId="3D056A8A" w:rsidR="00BE5E96" w:rsidRPr="003967F9" w:rsidRDefault="00BE5E96" w:rsidP="00BE5E96">
            <w:pPr>
              <w:pStyle w:val="TableParagraph"/>
              <w:rPr>
                <w:sz w:val="21"/>
                <w:szCs w:val="18"/>
              </w:rPr>
            </w:pPr>
            <w:r w:rsidRPr="003967F9">
              <w:rPr>
                <w:rFonts w:ascii="宋体" w:eastAsia="宋体" w:hAnsi="宋体" w:cs="宋体" w:hint="eastAsia"/>
                <w:sz w:val="21"/>
                <w:szCs w:val="18"/>
              </w:rPr>
              <w:t>离线</w:t>
            </w:r>
          </w:p>
        </w:tc>
        <w:tc>
          <w:tcPr>
            <w:tcW w:w="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E2F8E" w14:textId="13D4FD76" w:rsidR="00BE5E96" w:rsidRPr="003967F9" w:rsidRDefault="00BE5E96" w:rsidP="00BE5E96">
            <w:pPr>
              <w:pStyle w:val="TableParagraph"/>
              <w:rPr>
                <w:sz w:val="21"/>
                <w:szCs w:val="18"/>
              </w:rPr>
            </w:pPr>
            <w:r w:rsidRPr="003967F9">
              <w:rPr>
                <w:rFonts w:ascii="宋体" w:eastAsia="宋体" w:hAnsi="宋体" w:cs="宋体" w:hint="eastAsia"/>
                <w:sz w:val="21"/>
                <w:szCs w:val="18"/>
              </w:rPr>
              <w:t>离线</w:t>
            </w:r>
          </w:p>
        </w:tc>
      </w:tr>
      <w:tr w:rsidR="00BE5E96" w14:paraId="4720AB8F" w14:textId="77777777" w:rsidTr="00BE5E96">
        <w:trPr>
          <w:trHeight w:val="364"/>
        </w:trPr>
        <w:tc>
          <w:tcPr>
            <w:tcW w:w="9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33F2B" w14:textId="77777777" w:rsidR="00BE5E96" w:rsidRDefault="00BE5E96" w:rsidP="00BE5E96">
            <w:pPr>
              <w:pStyle w:val="TableParagraph"/>
              <w:spacing w:before="11" w:line="333" w:lineRule="exact"/>
              <w:ind w:left="89" w:right="69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自动建链</w:t>
            </w:r>
          </w:p>
        </w:tc>
        <w:tc>
          <w:tcPr>
            <w:tcW w:w="10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4B3C2C" w14:textId="6D0C5CB9" w:rsidR="00BE5E96" w:rsidRPr="003967F9" w:rsidRDefault="00BE5E96" w:rsidP="00BE5E96">
            <w:pPr>
              <w:pStyle w:val="TableParagraph"/>
              <w:rPr>
                <w:sz w:val="21"/>
                <w:szCs w:val="18"/>
              </w:rPr>
            </w:pPr>
            <w:r w:rsidRPr="003967F9">
              <w:rPr>
                <w:rFonts w:ascii="宋体" w:eastAsia="宋体" w:hAnsi="宋体" w:cs="宋体" w:hint="eastAsia"/>
                <w:sz w:val="21"/>
                <w:szCs w:val="18"/>
              </w:rPr>
              <w:t>自动建链</w:t>
            </w:r>
          </w:p>
        </w:tc>
        <w:tc>
          <w:tcPr>
            <w:tcW w:w="9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03EDF" w14:textId="0E4E22A4" w:rsidR="00BE5E96" w:rsidRPr="003967F9" w:rsidRDefault="00BE5E96" w:rsidP="00BE5E96">
            <w:pPr>
              <w:pStyle w:val="TableParagraph"/>
              <w:rPr>
                <w:sz w:val="21"/>
                <w:szCs w:val="18"/>
              </w:rPr>
            </w:pPr>
            <w:r w:rsidRPr="003967F9">
              <w:rPr>
                <w:rFonts w:ascii="宋体" w:eastAsia="宋体" w:hAnsi="宋体" w:cs="宋体" w:hint="eastAsia"/>
                <w:sz w:val="21"/>
                <w:szCs w:val="18"/>
              </w:rPr>
              <w:t>自动建链</w:t>
            </w:r>
          </w:p>
        </w:tc>
        <w:tc>
          <w:tcPr>
            <w:tcW w:w="10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88D784" w14:textId="6693A3C0" w:rsidR="00BE5E96" w:rsidRPr="003967F9" w:rsidRDefault="00BE5E96" w:rsidP="00BE5E96">
            <w:pPr>
              <w:pStyle w:val="TableParagraph"/>
              <w:rPr>
                <w:sz w:val="21"/>
                <w:szCs w:val="18"/>
              </w:rPr>
            </w:pPr>
            <w:r w:rsidRPr="003967F9">
              <w:rPr>
                <w:rFonts w:ascii="宋体" w:eastAsia="宋体" w:hAnsi="宋体" w:cs="宋体" w:hint="eastAsia"/>
                <w:sz w:val="21"/>
                <w:szCs w:val="18"/>
              </w:rPr>
              <w:t>自动建链</w:t>
            </w:r>
          </w:p>
        </w:tc>
        <w:tc>
          <w:tcPr>
            <w:tcW w:w="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0A903" w14:textId="48FDE31A" w:rsidR="00BE5E96" w:rsidRPr="003967F9" w:rsidRDefault="00BE5E96" w:rsidP="00BE5E96">
            <w:pPr>
              <w:pStyle w:val="TableParagraph"/>
              <w:rPr>
                <w:sz w:val="21"/>
                <w:szCs w:val="18"/>
              </w:rPr>
            </w:pPr>
            <w:r w:rsidRPr="003967F9">
              <w:rPr>
                <w:rFonts w:ascii="宋体" w:eastAsia="宋体" w:hAnsi="宋体" w:cs="宋体" w:hint="eastAsia"/>
                <w:sz w:val="21"/>
                <w:szCs w:val="18"/>
              </w:rPr>
              <w:t>自动建链</w:t>
            </w:r>
          </w:p>
        </w:tc>
      </w:tr>
      <w:tr w:rsidR="00BE5E96" w14:paraId="695DBB19" w14:textId="77777777" w:rsidTr="00BE5E96">
        <w:trPr>
          <w:trHeight w:val="359"/>
        </w:trPr>
        <w:tc>
          <w:tcPr>
            <w:tcW w:w="994" w:type="pct"/>
            <w:tcBorders>
              <w:top w:val="single" w:sz="6" w:space="0" w:color="000000"/>
              <w:right w:val="single" w:sz="6" w:space="0" w:color="000000"/>
            </w:tcBorders>
          </w:tcPr>
          <w:p w14:paraId="4B627420" w14:textId="77777777" w:rsidR="00BE5E96" w:rsidRDefault="00BE5E96" w:rsidP="00BE5E96">
            <w:pPr>
              <w:pStyle w:val="TableParagraph"/>
              <w:spacing w:before="11" w:line="327" w:lineRule="exact"/>
              <w:ind w:left="89" w:right="69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配置子架</w:t>
            </w:r>
            <w:r>
              <w:rPr>
                <w:rFonts w:ascii="宋体" w:eastAsia="宋体" w:hAnsi="宋体" w:cs="宋体" w:hint="eastAsia"/>
                <w:sz w:val="18"/>
                <w:lang w:eastAsia="zh-CN"/>
              </w:rPr>
              <w:t>数量</w:t>
            </w:r>
          </w:p>
        </w:tc>
        <w:tc>
          <w:tcPr>
            <w:tcW w:w="1016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B0DCE0A" w14:textId="4EFE3AEE" w:rsidR="00BE5E96" w:rsidRPr="003967F9" w:rsidRDefault="00BE5E96" w:rsidP="00BE5E96">
            <w:pPr>
              <w:pStyle w:val="TableParagraph"/>
              <w:rPr>
                <w:sz w:val="21"/>
                <w:szCs w:val="18"/>
              </w:rPr>
            </w:pPr>
            <w:r w:rsidRPr="003967F9">
              <w:rPr>
                <w:sz w:val="21"/>
                <w:szCs w:val="18"/>
              </w:rPr>
              <w:t>3</w:t>
            </w:r>
          </w:p>
        </w:tc>
        <w:tc>
          <w:tcPr>
            <w:tcW w:w="979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BA60403" w14:textId="0A27982D" w:rsidR="00BE5E96" w:rsidRPr="003967F9" w:rsidRDefault="00BE5E96" w:rsidP="00BE5E96">
            <w:pPr>
              <w:pStyle w:val="TableParagraph"/>
              <w:rPr>
                <w:sz w:val="21"/>
                <w:szCs w:val="18"/>
              </w:rPr>
            </w:pPr>
            <w:r w:rsidRPr="003967F9">
              <w:rPr>
                <w:sz w:val="21"/>
                <w:szCs w:val="18"/>
              </w:rPr>
              <w:t>3</w:t>
            </w:r>
          </w:p>
        </w:tc>
        <w:tc>
          <w:tcPr>
            <w:tcW w:w="1013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AF4D1A4" w14:textId="2C05B66A" w:rsidR="00BE5E96" w:rsidRPr="003967F9" w:rsidRDefault="00BE5E96" w:rsidP="00BE5E96">
            <w:pPr>
              <w:pStyle w:val="TableParagraph"/>
              <w:rPr>
                <w:sz w:val="21"/>
                <w:szCs w:val="18"/>
              </w:rPr>
            </w:pPr>
            <w:r w:rsidRPr="003967F9">
              <w:rPr>
                <w:sz w:val="21"/>
                <w:szCs w:val="18"/>
              </w:rPr>
              <w:t>3</w:t>
            </w:r>
          </w:p>
        </w:tc>
        <w:tc>
          <w:tcPr>
            <w:tcW w:w="999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D1B3F72" w14:textId="7233BF98" w:rsidR="00BE5E96" w:rsidRPr="003967F9" w:rsidRDefault="00BE5E96" w:rsidP="00BE5E96">
            <w:pPr>
              <w:pStyle w:val="TableParagraph"/>
              <w:rPr>
                <w:sz w:val="21"/>
                <w:szCs w:val="18"/>
              </w:rPr>
            </w:pPr>
            <w:r w:rsidRPr="003967F9">
              <w:rPr>
                <w:sz w:val="21"/>
                <w:szCs w:val="18"/>
              </w:rPr>
              <w:t>3</w:t>
            </w:r>
          </w:p>
        </w:tc>
      </w:tr>
    </w:tbl>
    <w:p w14:paraId="4B589D91" w14:textId="0E14726F" w:rsidR="006A61E8" w:rsidRDefault="006A61E8" w:rsidP="006A61E8">
      <w:pPr>
        <w:spacing w:line="360" w:lineRule="auto"/>
        <w:rPr>
          <w:sz w:val="24"/>
          <w:szCs w:val="28"/>
        </w:rPr>
      </w:pPr>
    </w:p>
    <w:p w14:paraId="49C95FF9" w14:textId="77777777" w:rsidR="00592210" w:rsidRPr="0076551B" w:rsidRDefault="00592210" w:rsidP="00592210">
      <w:pPr>
        <w:spacing w:line="360" w:lineRule="auto"/>
        <w:ind w:firstLine="420"/>
        <w:rPr>
          <w:b/>
          <w:bCs/>
        </w:rPr>
      </w:pPr>
      <w:r w:rsidRPr="002C5B4E">
        <w:rPr>
          <w:rFonts w:hint="eastAsia"/>
          <w:b/>
          <w:bCs/>
          <w:highlight w:val="yellow"/>
        </w:rPr>
        <w:t>作业：实验记录：</w:t>
      </w:r>
    </w:p>
    <w:p w14:paraId="4D73C2E0" w14:textId="77777777" w:rsidR="00592210" w:rsidRPr="0076551B" w:rsidRDefault="00592210" w:rsidP="00592210">
      <w:pPr>
        <w:spacing w:line="360" w:lineRule="auto"/>
        <w:ind w:firstLine="420"/>
      </w:pPr>
      <w:r w:rsidRPr="0076551B">
        <w:t>请填写网元单板安装数量信息：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693"/>
        <w:gridCol w:w="1730"/>
        <w:gridCol w:w="1669"/>
        <w:gridCol w:w="1727"/>
        <w:gridCol w:w="1703"/>
      </w:tblGrid>
      <w:tr w:rsidR="00592210" w14:paraId="71F4D33E" w14:textId="77777777" w:rsidTr="00810CD4">
        <w:trPr>
          <w:trHeight w:val="599"/>
        </w:trPr>
        <w:tc>
          <w:tcPr>
            <w:tcW w:w="993" w:type="pct"/>
          </w:tcPr>
          <w:p w14:paraId="6D07E908" w14:textId="77777777" w:rsidR="00592210" w:rsidRDefault="00592210" w:rsidP="00DD19D8">
            <w:pPr>
              <w:pStyle w:val="TableParagraph"/>
              <w:spacing w:line="323" w:lineRule="exact"/>
              <w:ind w:left="452"/>
              <w:rPr>
                <w:rFonts w:ascii="Noto Sans CJK JP Regular" w:eastAsia="Noto Sans CJK JP Regular"/>
                <w:sz w:val="18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3632" behindDoc="1" locked="0" layoutInCell="1" allowOverlap="1" wp14:anchorId="4C52216F" wp14:editId="765D4343">
                      <wp:simplePos x="0" y="0"/>
                      <wp:positionH relativeFrom="page">
                        <wp:posOffset>37465</wp:posOffset>
                      </wp:positionH>
                      <wp:positionV relativeFrom="paragraph">
                        <wp:posOffset>19685</wp:posOffset>
                      </wp:positionV>
                      <wp:extent cx="617220" cy="379730"/>
                      <wp:effectExtent l="2540" t="3810" r="8890" b="16510"/>
                      <wp:wrapNone/>
                      <wp:docPr id="30" name="直线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7220" cy="379730"/>
                              </a:xfrm>
                              <a:prstGeom prst="line">
                                <a:avLst/>
                              </a:prstGeom>
                              <a:ln w="9144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43CF10" id="直线 33" o:spid="_x0000_s1026" style="position:absolute;left:0;text-align:left;z-index:-25166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.95pt,1.55pt" to="51.5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" strokeweight=".72pt">
                      <w10:wrap anchorx="page"/>
                    </v:line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sz w:val="18"/>
              </w:rPr>
              <w:t>网元</w:t>
            </w:r>
          </w:p>
          <w:p w14:paraId="6383DA0E" w14:textId="77777777" w:rsidR="00592210" w:rsidRDefault="00592210" w:rsidP="00DD19D8">
            <w:pPr>
              <w:pStyle w:val="TableParagraph"/>
              <w:spacing w:line="256" w:lineRule="exact"/>
              <w:ind w:left="107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单板</w:t>
            </w:r>
          </w:p>
        </w:tc>
        <w:tc>
          <w:tcPr>
            <w:tcW w:w="1015" w:type="pct"/>
          </w:tcPr>
          <w:p w14:paraId="5451388E" w14:textId="77777777" w:rsidR="00592210" w:rsidRDefault="00592210" w:rsidP="00DD19D8">
            <w:pPr>
              <w:pStyle w:val="TableParagraph"/>
              <w:spacing w:before="6"/>
              <w:rPr>
                <w:rFonts w:ascii="Noto Sans CJK JP Regular"/>
                <w:sz w:val="11"/>
              </w:rPr>
            </w:pPr>
          </w:p>
          <w:p w14:paraId="4AF387E3" w14:textId="77777777" w:rsidR="00592210" w:rsidRDefault="00592210" w:rsidP="00DD19D8">
            <w:pPr>
              <w:pStyle w:val="TableParagraph"/>
              <w:ind w:left="25"/>
              <w:jc w:val="center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979" w:type="pct"/>
          </w:tcPr>
          <w:p w14:paraId="7BB0E34E" w14:textId="77777777" w:rsidR="00592210" w:rsidRDefault="00592210" w:rsidP="00DD19D8">
            <w:pPr>
              <w:pStyle w:val="TableParagraph"/>
              <w:spacing w:before="6"/>
              <w:rPr>
                <w:rFonts w:ascii="Noto Sans CJK JP Regular"/>
                <w:sz w:val="11"/>
              </w:rPr>
            </w:pPr>
          </w:p>
          <w:p w14:paraId="4C0D315A" w14:textId="77777777" w:rsidR="00592210" w:rsidRDefault="00592210" w:rsidP="00DD19D8">
            <w:pPr>
              <w:pStyle w:val="TableParagraph"/>
              <w:ind w:left="25"/>
              <w:jc w:val="center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1013" w:type="pct"/>
          </w:tcPr>
          <w:p w14:paraId="312B3A04" w14:textId="77777777" w:rsidR="00592210" w:rsidRDefault="00592210" w:rsidP="00DD19D8">
            <w:pPr>
              <w:pStyle w:val="TableParagraph"/>
              <w:spacing w:before="6"/>
              <w:rPr>
                <w:rFonts w:ascii="Noto Sans CJK JP Regular"/>
                <w:sz w:val="11"/>
              </w:rPr>
            </w:pPr>
          </w:p>
          <w:p w14:paraId="625D69A4" w14:textId="77777777" w:rsidR="00592210" w:rsidRDefault="00592210" w:rsidP="00DD19D8">
            <w:pPr>
              <w:pStyle w:val="TableParagraph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999" w:type="pct"/>
          </w:tcPr>
          <w:p w14:paraId="34AAAFA4" w14:textId="77777777" w:rsidR="00592210" w:rsidRDefault="00592210" w:rsidP="00DD19D8">
            <w:pPr>
              <w:pStyle w:val="TableParagraph"/>
              <w:spacing w:before="6"/>
              <w:rPr>
                <w:rFonts w:ascii="Noto Sans CJK JP Regular"/>
                <w:sz w:val="11"/>
              </w:rPr>
            </w:pPr>
          </w:p>
          <w:p w14:paraId="1320F21C" w14:textId="77777777" w:rsidR="00592210" w:rsidRDefault="00592210" w:rsidP="00DD19D8">
            <w:pPr>
              <w:pStyle w:val="TableParagraph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</w:tr>
      <w:tr w:rsidR="00810CD4" w14:paraId="7FD5E59B" w14:textId="77777777" w:rsidTr="00810CD4">
        <w:trPr>
          <w:trHeight w:val="380"/>
        </w:trPr>
        <w:tc>
          <w:tcPr>
            <w:tcW w:w="993" w:type="pct"/>
          </w:tcPr>
          <w:p w14:paraId="5858DEC5" w14:textId="77777777" w:rsidR="00810CD4" w:rsidRDefault="00810CD4" w:rsidP="00810CD4">
            <w:pPr>
              <w:pStyle w:val="TableParagraph"/>
              <w:spacing w:before="127"/>
              <w:ind w:left="86" w:right="71"/>
              <w:jc w:val="center"/>
              <w:rPr>
                <w:sz w:val="18"/>
              </w:rPr>
            </w:pPr>
            <w:r>
              <w:rPr>
                <w:sz w:val="18"/>
              </w:rPr>
              <w:t>NCPF</w:t>
            </w:r>
          </w:p>
        </w:tc>
        <w:tc>
          <w:tcPr>
            <w:tcW w:w="1015" w:type="pct"/>
          </w:tcPr>
          <w:p w14:paraId="6466FF1C" w14:textId="5090E012" w:rsidR="00810CD4" w:rsidRPr="00810CD4" w:rsidRDefault="00810CD4" w:rsidP="00810CD4">
            <w:pPr>
              <w:pStyle w:val="TableParagraph"/>
              <w:rPr>
                <w:sz w:val="21"/>
                <w:szCs w:val="21"/>
              </w:rPr>
            </w:pPr>
            <w:r w:rsidRPr="00810CD4">
              <w:rPr>
                <w:sz w:val="21"/>
                <w:szCs w:val="21"/>
              </w:rPr>
              <w:t>1</w:t>
            </w:r>
          </w:p>
        </w:tc>
        <w:tc>
          <w:tcPr>
            <w:tcW w:w="979" w:type="pct"/>
          </w:tcPr>
          <w:p w14:paraId="5E55C351" w14:textId="60F0E87B" w:rsidR="00810CD4" w:rsidRPr="00810CD4" w:rsidRDefault="00810CD4" w:rsidP="00810CD4">
            <w:pPr>
              <w:pStyle w:val="TableParagraph"/>
              <w:rPr>
                <w:sz w:val="21"/>
                <w:szCs w:val="21"/>
              </w:rPr>
            </w:pPr>
            <w:r w:rsidRPr="00810CD4">
              <w:rPr>
                <w:sz w:val="21"/>
                <w:szCs w:val="21"/>
              </w:rPr>
              <w:t>1</w:t>
            </w:r>
          </w:p>
        </w:tc>
        <w:tc>
          <w:tcPr>
            <w:tcW w:w="1013" w:type="pct"/>
          </w:tcPr>
          <w:p w14:paraId="1B32D4B8" w14:textId="15139DA3" w:rsidR="00810CD4" w:rsidRPr="00810CD4" w:rsidRDefault="00810CD4" w:rsidP="00810CD4">
            <w:pPr>
              <w:pStyle w:val="TableParagraph"/>
              <w:rPr>
                <w:sz w:val="21"/>
                <w:szCs w:val="21"/>
              </w:rPr>
            </w:pPr>
            <w:r w:rsidRPr="00810CD4">
              <w:rPr>
                <w:sz w:val="21"/>
                <w:szCs w:val="21"/>
              </w:rPr>
              <w:t>1</w:t>
            </w:r>
          </w:p>
        </w:tc>
        <w:tc>
          <w:tcPr>
            <w:tcW w:w="999" w:type="pct"/>
          </w:tcPr>
          <w:p w14:paraId="0817459A" w14:textId="2C933FB9" w:rsidR="00810CD4" w:rsidRPr="00810CD4" w:rsidRDefault="00810CD4" w:rsidP="00810CD4">
            <w:pPr>
              <w:pStyle w:val="TableParagraph"/>
              <w:rPr>
                <w:sz w:val="21"/>
                <w:szCs w:val="21"/>
              </w:rPr>
            </w:pPr>
            <w:r w:rsidRPr="00810CD4">
              <w:rPr>
                <w:sz w:val="21"/>
                <w:szCs w:val="21"/>
              </w:rPr>
              <w:t>1</w:t>
            </w:r>
          </w:p>
        </w:tc>
      </w:tr>
      <w:tr w:rsidR="00810CD4" w14:paraId="6FBB887E" w14:textId="77777777" w:rsidTr="00810CD4">
        <w:trPr>
          <w:trHeight w:val="378"/>
        </w:trPr>
        <w:tc>
          <w:tcPr>
            <w:tcW w:w="993" w:type="pct"/>
          </w:tcPr>
          <w:p w14:paraId="4BD66225" w14:textId="77777777" w:rsidR="00810CD4" w:rsidRDefault="00810CD4" w:rsidP="00810CD4">
            <w:pPr>
              <w:pStyle w:val="TableParagraph"/>
              <w:spacing w:before="127"/>
              <w:ind w:left="85" w:right="71"/>
              <w:jc w:val="center"/>
              <w:rPr>
                <w:sz w:val="18"/>
              </w:rPr>
            </w:pPr>
            <w:r>
              <w:rPr>
                <w:sz w:val="18"/>
              </w:rPr>
              <w:t>OHP</w:t>
            </w:r>
          </w:p>
        </w:tc>
        <w:tc>
          <w:tcPr>
            <w:tcW w:w="1015" w:type="pct"/>
          </w:tcPr>
          <w:p w14:paraId="7A800293" w14:textId="280056F4" w:rsidR="00810CD4" w:rsidRPr="00810CD4" w:rsidRDefault="00810CD4" w:rsidP="00810CD4">
            <w:pPr>
              <w:pStyle w:val="TableParagraph"/>
              <w:rPr>
                <w:sz w:val="21"/>
                <w:szCs w:val="21"/>
              </w:rPr>
            </w:pPr>
            <w:r w:rsidRPr="00810CD4">
              <w:rPr>
                <w:sz w:val="21"/>
                <w:szCs w:val="21"/>
              </w:rPr>
              <w:t>1</w:t>
            </w:r>
          </w:p>
        </w:tc>
        <w:tc>
          <w:tcPr>
            <w:tcW w:w="979" w:type="pct"/>
          </w:tcPr>
          <w:p w14:paraId="1BEFB924" w14:textId="301491B4" w:rsidR="00810CD4" w:rsidRPr="00810CD4" w:rsidRDefault="00810CD4" w:rsidP="00810CD4">
            <w:pPr>
              <w:pStyle w:val="TableParagraph"/>
              <w:rPr>
                <w:sz w:val="21"/>
                <w:szCs w:val="21"/>
              </w:rPr>
            </w:pPr>
            <w:r w:rsidRPr="00810CD4">
              <w:rPr>
                <w:sz w:val="21"/>
                <w:szCs w:val="21"/>
              </w:rPr>
              <w:t>1</w:t>
            </w:r>
          </w:p>
        </w:tc>
        <w:tc>
          <w:tcPr>
            <w:tcW w:w="1013" w:type="pct"/>
          </w:tcPr>
          <w:p w14:paraId="569E57BE" w14:textId="20266FAC" w:rsidR="00810CD4" w:rsidRPr="00810CD4" w:rsidRDefault="00810CD4" w:rsidP="00810CD4">
            <w:pPr>
              <w:pStyle w:val="TableParagraph"/>
              <w:rPr>
                <w:sz w:val="21"/>
                <w:szCs w:val="21"/>
              </w:rPr>
            </w:pPr>
            <w:r w:rsidRPr="00810CD4">
              <w:rPr>
                <w:sz w:val="21"/>
                <w:szCs w:val="21"/>
              </w:rPr>
              <w:t>1</w:t>
            </w:r>
          </w:p>
        </w:tc>
        <w:tc>
          <w:tcPr>
            <w:tcW w:w="999" w:type="pct"/>
          </w:tcPr>
          <w:p w14:paraId="139900AC" w14:textId="7D96E5AF" w:rsidR="00810CD4" w:rsidRPr="00810CD4" w:rsidRDefault="00810CD4" w:rsidP="00810CD4">
            <w:pPr>
              <w:pStyle w:val="TableParagraph"/>
              <w:rPr>
                <w:sz w:val="21"/>
                <w:szCs w:val="21"/>
              </w:rPr>
            </w:pPr>
            <w:r w:rsidRPr="00810CD4">
              <w:rPr>
                <w:sz w:val="21"/>
                <w:szCs w:val="21"/>
              </w:rPr>
              <w:t>1</w:t>
            </w:r>
          </w:p>
        </w:tc>
      </w:tr>
      <w:tr w:rsidR="00810CD4" w14:paraId="12C16F3D" w14:textId="77777777" w:rsidTr="00810CD4">
        <w:trPr>
          <w:trHeight w:val="390"/>
        </w:trPr>
        <w:tc>
          <w:tcPr>
            <w:tcW w:w="993" w:type="pct"/>
          </w:tcPr>
          <w:p w14:paraId="08704AF4" w14:textId="77777777" w:rsidR="00810CD4" w:rsidRDefault="00810CD4" w:rsidP="00810CD4">
            <w:pPr>
              <w:pStyle w:val="TableParagraph"/>
              <w:spacing w:before="134"/>
              <w:ind w:left="89" w:right="68"/>
              <w:jc w:val="center"/>
              <w:rPr>
                <w:sz w:val="18"/>
              </w:rPr>
            </w:pPr>
            <w:r>
              <w:rPr>
                <w:sz w:val="18"/>
              </w:rPr>
              <w:t>OSCF</w:t>
            </w:r>
          </w:p>
        </w:tc>
        <w:tc>
          <w:tcPr>
            <w:tcW w:w="1015" w:type="pct"/>
          </w:tcPr>
          <w:p w14:paraId="56F82BCF" w14:textId="20F6605D" w:rsidR="00810CD4" w:rsidRPr="00810CD4" w:rsidRDefault="00810CD4" w:rsidP="00810CD4">
            <w:pPr>
              <w:pStyle w:val="TableParagraph"/>
              <w:rPr>
                <w:sz w:val="21"/>
                <w:szCs w:val="21"/>
              </w:rPr>
            </w:pPr>
            <w:r w:rsidRPr="00810CD4">
              <w:rPr>
                <w:sz w:val="21"/>
                <w:szCs w:val="21"/>
              </w:rPr>
              <w:t>1</w:t>
            </w:r>
          </w:p>
        </w:tc>
        <w:tc>
          <w:tcPr>
            <w:tcW w:w="979" w:type="pct"/>
          </w:tcPr>
          <w:p w14:paraId="09B594BF" w14:textId="26DB97F1" w:rsidR="00810CD4" w:rsidRPr="00810CD4" w:rsidRDefault="00810CD4" w:rsidP="00810CD4">
            <w:pPr>
              <w:pStyle w:val="TableParagraph"/>
              <w:rPr>
                <w:sz w:val="21"/>
                <w:szCs w:val="21"/>
              </w:rPr>
            </w:pPr>
            <w:r w:rsidRPr="00810CD4">
              <w:rPr>
                <w:sz w:val="21"/>
                <w:szCs w:val="21"/>
              </w:rPr>
              <w:t>1</w:t>
            </w:r>
          </w:p>
        </w:tc>
        <w:tc>
          <w:tcPr>
            <w:tcW w:w="1013" w:type="pct"/>
          </w:tcPr>
          <w:p w14:paraId="1618101F" w14:textId="5160CF51" w:rsidR="00810CD4" w:rsidRPr="00810CD4" w:rsidRDefault="00810CD4" w:rsidP="00810CD4">
            <w:pPr>
              <w:pStyle w:val="TableParagraph"/>
              <w:rPr>
                <w:sz w:val="21"/>
                <w:szCs w:val="21"/>
              </w:rPr>
            </w:pPr>
            <w:r w:rsidRPr="00810CD4">
              <w:rPr>
                <w:sz w:val="21"/>
                <w:szCs w:val="21"/>
              </w:rPr>
              <w:t>1</w:t>
            </w:r>
          </w:p>
        </w:tc>
        <w:tc>
          <w:tcPr>
            <w:tcW w:w="999" w:type="pct"/>
          </w:tcPr>
          <w:p w14:paraId="342F3999" w14:textId="09FE3D4E" w:rsidR="00810CD4" w:rsidRPr="00810CD4" w:rsidRDefault="00810CD4" w:rsidP="00810CD4">
            <w:pPr>
              <w:pStyle w:val="TableParagraph"/>
              <w:rPr>
                <w:sz w:val="21"/>
                <w:szCs w:val="21"/>
              </w:rPr>
            </w:pPr>
            <w:r w:rsidRPr="00810CD4">
              <w:rPr>
                <w:sz w:val="21"/>
                <w:szCs w:val="21"/>
              </w:rPr>
              <w:t>1</w:t>
            </w:r>
          </w:p>
        </w:tc>
      </w:tr>
      <w:tr w:rsidR="00810CD4" w14:paraId="4BA7D39C" w14:textId="77777777" w:rsidTr="00810CD4">
        <w:trPr>
          <w:trHeight w:val="393"/>
        </w:trPr>
        <w:tc>
          <w:tcPr>
            <w:tcW w:w="993" w:type="pct"/>
          </w:tcPr>
          <w:p w14:paraId="21D523AB" w14:textId="77777777" w:rsidR="00810CD4" w:rsidRPr="002C5B4E" w:rsidRDefault="00810CD4" w:rsidP="00810CD4">
            <w:pPr>
              <w:pStyle w:val="TableParagraph"/>
              <w:spacing w:before="134"/>
              <w:ind w:left="89" w:right="69"/>
              <w:jc w:val="center"/>
              <w:rPr>
                <w:rFonts w:eastAsiaTheme="minorEastAsia"/>
                <w:sz w:val="18"/>
                <w:lang w:eastAsia="zh-CN"/>
              </w:rPr>
            </w:pPr>
            <w:r>
              <w:rPr>
                <w:rFonts w:eastAsiaTheme="minorEastAsia" w:hint="eastAsia"/>
                <w:sz w:val="18"/>
                <w:lang w:eastAsia="zh-CN"/>
              </w:rPr>
              <w:t>A</w:t>
            </w:r>
            <w:r>
              <w:rPr>
                <w:rFonts w:eastAsiaTheme="minorEastAsia"/>
                <w:sz w:val="18"/>
                <w:lang w:eastAsia="zh-CN"/>
              </w:rPr>
              <w:t>SPF</w:t>
            </w:r>
          </w:p>
        </w:tc>
        <w:tc>
          <w:tcPr>
            <w:tcW w:w="1015" w:type="pct"/>
          </w:tcPr>
          <w:p w14:paraId="08C62CEB" w14:textId="79829BDE" w:rsidR="00810CD4" w:rsidRPr="00810CD4" w:rsidRDefault="00810CD4" w:rsidP="00810CD4">
            <w:pPr>
              <w:pStyle w:val="TableParagraph"/>
              <w:rPr>
                <w:sz w:val="21"/>
                <w:szCs w:val="21"/>
              </w:rPr>
            </w:pPr>
            <w:r w:rsidRPr="00810CD4">
              <w:rPr>
                <w:sz w:val="21"/>
                <w:szCs w:val="21"/>
              </w:rPr>
              <w:t>1</w:t>
            </w:r>
          </w:p>
        </w:tc>
        <w:tc>
          <w:tcPr>
            <w:tcW w:w="979" w:type="pct"/>
          </w:tcPr>
          <w:p w14:paraId="35B5E606" w14:textId="22A29F3E" w:rsidR="00810CD4" w:rsidRPr="00810CD4" w:rsidRDefault="00810CD4" w:rsidP="00810CD4">
            <w:pPr>
              <w:pStyle w:val="TableParagraph"/>
              <w:rPr>
                <w:sz w:val="21"/>
                <w:szCs w:val="21"/>
              </w:rPr>
            </w:pPr>
            <w:r w:rsidRPr="00810CD4">
              <w:rPr>
                <w:sz w:val="21"/>
                <w:szCs w:val="21"/>
              </w:rPr>
              <w:t>1</w:t>
            </w:r>
          </w:p>
        </w:tc>
        <w:tc>
          <w:tcPr>
            <w:tcW w:w="1013" w:type="pct"/>
          </w:tcPr>
          <w:p w14:paraId="1E4645EE" w14:textId="53C3D049" w:rsidR="00810CD4" w:rsidRPr="00810CD4" w:rsidRDefault="00810CD4" w:rsidP="00810CD4">
            <w:pPr>
              <w:pStyle w:val="TableParagraph"/>
              <w:rPr>
                <w:sz w:val="21"/>
                <w:szCs w:val="21"/>
              </w:rPr>
            </w:pPr>
            <w:r w:rsidRPr="00810CD4">
              <w:rPr>
                <w:sz w:val="21"/>
                <w:szCs w:val="21"/>
              </w:rPr>
              <w:t>1</w:t>
            </w:r>
          </w:p>
        </w:tc>
        <w:tc>
          <w:tcPr>
            <w:tcW w:w="999" w:type="pct"/>
          </w:tcPr>
          <w:p w14:paraId="08F57576" w14:textId="1A1A544B" w:rsidR="00810CD4" w:rsidRPr="00810CD4" w:rsidRDefault="00810CD4" w:rsidP="00810CD4">
            <w:pPr>
              <w:pStyle w:val="TableParagraph"/>
              <w:rPr>
                <w:sz w:val="21"/>
                <w:szCs w:val="21"/>
              </w:rPr>
            </w:pPr>
            <w:r w:rsidRPr="00810CD4">
              <w:rPr>
                <w:sz w:val="21"/>
                <w:szCs w:val="21"/>
              </w:rPr>
              <w:t>1</w:t>
            </w:r>
          </w:p>
        </w:tc>
      </w:tr>
      <w:tr w:rsidR="00810CD4" w14:paraId="5CDC098E" w14:textId="77777777" w:rsidTr="00810CD4">
        <w:trPr>
          <w:trHeight w:val="393"/>
        </w:trPr>
        <w:tc>
          <w:tcPr>
            <w:tcW w:w="993" w:type="pct"/>
          </w:tcPr>
          <w:p w14:paraId="006DD3CE" w14:textId="77777777" w:rsidR="00810CD4" w:rsidRDefault="00810CD4" w:rsidP="00810CD4">
            <w:pPr>
              <w:pStyle w:val="TableParagraph"/>
              <w:spacing w:before="134"/>
              <w:ind w:left="89" w:right="69"/>
              <w:jc w:val="center"/>
              <w:rPr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E</w:t>
            </w:r>
            <w:r>
              <w:rPr>
                <w:sz w:val="18"/>
              </w:rPr>
              <w:t>OBA</w:t>
            </w:r>
          </w:p>
        </w:tc>
        <w:tc>
          <w:tcPr>
            <w:tcW w:w="1015" w:type="pct"/>
          </w:tcPr>
          <w:p w14:paraId="106327EE" w14:textId="7F207791" w:rsidR="00810CD4" w:rsidRPr="00810CD4" w:rsidRDefault="00810CD4" w:rsidP="00810CD4">
            <w:pPr>
              <w:pStyle w:val="TableParagraph"/>
              <w:rPr>
                <w:sz w:val="21"/>
                <w:szCs w:val="21"/>
              </w:rPr>
            </w:pPr>
            <w:r w:rsidRPr="00810CD4">
              <w:rPr>
                <w:sz w:val="21"/>
                <w:szCs w:val="21"/>
              </w:rPr>
              <w:t>2</w:t>
            </w:r>
          </w:p>
        </w:tc>
        <w:tc>
          <w:tcPr>
            <w:tcW w:w="979" w:type="pct"/>
          </w:tcPr>
          <w:p w14:paraId="46FFA1BD" w14:textId="1B97E9F8" w:rsidR="00810CD4" w:rsidRPr="00810CD4" w:rsidRDefault="00810CD4" w:rsidP="00810CD4">
            <w:pPr>
              <w:pStyle w:val="TableParagraph"/>
              <w:rPr>
                <w:sz w:val="21"/>
                <w:szCs w:val="21"/>
              </w:rPr>
            </w:pPr>
            <w:r w:rsidRPr="00810CD4">
              <w:rPr>
                <w:sz w:val="21"/>
                <w:szCs w:val="21"/>
              </w:rPr>
              <w:t>2</w:t>
            </w:r>
          </w:p>
        </w:tc>
        <w:tc>
          <w:tcPr>
            <w:tcW w:w="1013" w:type="pct"/>
          </w:tcPr>
          <w:p w14:paraId="57ECB18E" w14:textId="2DF77EF9" w:rsidR="00810CD4" w:rsidRPr="00810CD4" w:rsidRDefault="00810CD4" w:rsidP="00810CD4">
            <w:pPr>
              <w:pStyle w:val="TableParagraph"/>
              <w:rPr>
                <w:sz w:val="21"/>
                <w:szCs w:val="21"/>
              </w:rPr>
            </w:pPr>
            <w:r w:rsidRPr="00810CD4">
              <w:rPr>
                <w:sz w:val="21"/>
                <w:szCs w:val="21"/>
              </w:rPr>
              <w:t>2</w:t>
            </w:r>
          </w:p>
        </w:tc>
        <w:tc>
          <w:tcPr>
            <w:tcW w:w="999" w:type="pct"/>
          </w:tcPr>
          <w:p w14:paraId="2E64674F" w14:textId="0ACEF2EC" w:rsidR="00810CD4" w:rsidRPr="00810CD4" w:rsidRDefault="00810CD4" w:rsidP="00810CD4">
            <w:pPr>
              <w:pStyle w:val="TableParagraph"/>
              <w:rPr>
                <w:sz w:val="21"/>
                <w:szCs w:val="21"/>
              </w:rPr>
            </w:pPr>
            <w:r w:rsidRPr="00810CD4">
              <w:rPr>
                <w:sz w:val="21"/>
                <w:szCs w:val="21"/>
              </w:rPr>
              <w:t>2</w:t>
            </w:r>
          </w:p>
        </w:tc>
      </w:tr>
      <w:tr w:rsidR="00810CD4" w14:paraId="2BBF1ED0" w14:textId="77777777" w:rsidTr="00810CD4">
        <w:trPr>
          <w:trHeight w:val="376"/>
        </w:trPr>
        <w:tc>
          <w:tcPr>
            <w:tcW w:w="993" w:type="pct"/>
          </w:tcPr>
          <w:p w14:paraId="00676DD9" w14:textId="77777777" w:rsidR="00810CD4" w:rsidRDefault="00810CD4" w:rsidP="00810CD4">
            <w:pPr>
              <w:pStyle w:val="TableParagraph"/>
              <w:spacing w:before="127"/>
              <w:ind w:left="89" w:right="68"/>
              <w:jc w:val="center"/>
              <w:rPr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E</w:t>
            </w:r>
            <w:r>
              <w:rPr>
                <w:sz w:val="18"/>
              </w:rPr>
              <w:t>OPA</w:t>
            </w:r>
          </w:p>
        </w:tc>
        <w:tc>
          <w:tcPr>
            <w:tcW w:w="1015" w:type="pct"/>
          </w:tcPr>
          <w:p w14:paraId="1AEDC878" w14:textId="404A00C1" w:rsidR="00810CD4" w:rsidRPr="00810CD4" w:rsidRDefault="00810CD4" w:rsidP="00810CD4">
            <w:pPr>
              <w:pStyle w:val="TableParagraph"/>
              <w:rPr>
                <w:sz w:val="21"/>
                <w:szCs w:val="21"/>
              </w:rPr>
            </w:pPr>
            <w:r w:rsidRPr="00810CD4">
              <w:rPr>
                <w:sz w:val="21"/>
                <w:szCs w:val="21"/>
              </w:rPr>
              <w:t>2</w:t>
            </w:r>
          </w:p>
        </w:tc>
        <w:tc>
          <w:tcPr>
            <w:tcW w:w="979" w:type="pct"/>
          </w:tcPr>
          <w:p w14:paraId="2F3064A2" w14:textId="720BCEB7" w:rsidR="00810CD4" w:rsidRPr="00810CD4" w:rsidRDefault="00810CD4" w:rsidP="00810CD4">
            <w:pPr>
              <w:pStyle w:val="TableParagraph"/>
              <w:rPr>
                <w:sz w:val="21"/>
                <w:szCs w:val="21"/>
              </w:rPr>
            </w:pPr>
            <w:r w:rsidRPr="00810CD4">
              <w:rPr>
                <w:sz w:val="21"/>
                <w:szCs w:val="21"/>
              </w:rPr>
              <w:t>2</w:t>
            </w:r>
          </w:p>
        </w:tc>
        <w:tc>
          <w:tcPr>
            <w:tcW w:w="1013" w:type="pct"/>
          </w:tcPr>
          <w:p w14:paraId="6E917630" w14:textId="4A06442E" w:rsidR="00810CD4" w:rsidRPr="00810CD4" w:rsidRDefault="00810CD4" w:rsidP="00810CD4">
            <w:pPr>
              <w:pStyle w:val="TableParagraph"/>
              <w:rPr>
                <w:sz w:val="21"/>
                <w:szCs w:val="21"/>
              </w:rPr>
            </w:pPr>
            <w:r w:rsidRPr="00810CD4">
              <w:rPr>
                <w:sz w:val="21"/>
                <w:szCs w:val="21"/>
              </w:rPr>
              <w:t>2</w:t>
            </w:r>
          </w:p>
        </w:tc>
        <w:tc>
          <w:tcPr>
            <w:tcW w:w="999" w:type="pct"/>
          </w:tcPr>
          <w:p w14:paraId="5D6FF962" w14:textId="6D7282BB" w:rsidR="00810CD4" w:rsidRPr="00810CD4" w:rsidRDefault="00810CD4" w:rsidP="00810CD4">
            <w:pPr>
              <w:pStyle w:val="TableParagraph"/>
              <w:rPr>
                <w:sz w:val="21"/>
                <w:szCs w:val="21"/>
              </w:rPr>
            </w:pPr>
            <w:r w:rsidRPr="00810CD4">
              <w:rPr>
                <w:sz w:val="21"/>
                <w:szCs w:val="21"/>
              </w:rPr>
              <w:t>2</w:t>
            </w:r>
          </w:p>
        </w:tc>
      </w:tr>
      <w:tr w:rsidR="00810CD4" w14:paraId="0FF1D3F4" w14:textId="77777777" w:rsidTr="00810CD4">
        <w:trPr>
          <w:trHeight w:val="381"/>
        </w:trPr>
        <w:tc>
          <w:tcPr>
            <w:tcW w:w="993" w:type="pct"/>
          </w:tcPr>
          <w:p w14:paraId="5E0DCEDA" w14:textId="77777777" w:rsidR="00810CD4" w:rsidRDefault="00810CD4" w:rsidP="00810CD4">
            <w:pPr>
              <w:pStyle w:val="TableParagraph"/>
              <w:spacing w:before="129"/>
              <w:ind w:left="89" w:right="71"/>
              <w:jc w:val="center"/>
              <w:rPr>
                <w:sz w:val="18"/>
              </w:rPr>
            </w:pPr>
            <w:r>
              <w:rPr>
                <w:sz w:val="18"/>
              </w:rPr>
              <w:t>OMU</w:t>
            </w:r>
          </w:p>
        </w:tc>
        <w:tc>
          <w:tcPr>
            <w:tcW w:w="1015" w:type="pct"/>
          </w:tcPr>
          <w:p w14:paraId="52C5715D" w14:textId="5D0E40F5" w:rsidR="00810CD4" w:rsidRPr="00810CD4" w:rsidRDefault="00810CD4" w:rsidP="00810CD4">
            <w:pPr>
              <w:pStyle w:val="TableParagraph"/>
              <w:rPr>
                <w:sz w:val="21"/>
                <w:szCs w:val="21"/>
              </w:rPr>
            </w:pPr>
            <w:r w:rsidRPr="00810CD4">
              <w:rPr>
                <w:sz w:val="21"/>
                <w:szCs w:val="21"/>
              </w:rPr>
              <w:t>2</w:t>
            </w:r>
          </w:p>
        </w:tc>
        <w:tc>
          <w:tcPr>
            <w:tcW w:w="979" w:type="pct"/>
          </w:tcPr>
          <w:p w14:paraId="7B9AD366" w14:textId="06DEEF1E" w:rsidR="00810CD4" w:rsidRPr="00810CD4" w:rsidRDefault="00810CD4" w:rsidP="00810CD4">
            <w:pPr>
              <w:pStyle w:val="TableParagraph"/>
              <w:rPr>
                <w:sz w:val="21"/>
                <w:szCs w:val="21"/>
              </w:rPr>
            </w:pPr>
            <w:r w:rsidRPr="00810CD4">
              <w:rPr>
                <w:sz w:val="21"/>
                <w:szCs w:val="21"/>
              </w:rPr>
              <w:t>2</w:t>
            </w:r>
          </w:p>
        </w:tc>
        <w:tc>
          <w:tcPr>
            <w:tcW w:w="1013" w:type="pct"/>
          </w:tcPr>
          <w:p w14:paraId="7DACEF5B" w14:textId="31880BE5" w:rsidR="00810CD4" w:rsidRPr="00810CD4" w:rsidRDefault="00810CD4" w:rsidP="00810CD4">
            <w:pPr>
              <w:pStyle w:val="TableParagraph"/>
              <w:rPr>
                <w:sz w:val="21"/>
                <w:szCs w:val="21"/>
              </w:rPr>
            </w:pPr>
            <w:r w:rsidRPr="00810CD4">
              <w:rPr>
                <w:sz w:val="21"/>
                <w:szCs w:val="21"/>
              </w:rPr>
              <w:t>2</w:t>
            </w:r>
          </w:p>
        </w:tc>
        <w:tc>
          <w:tcPr>
            <w:tcW w:w="999" w:type="pct"/>
          </w:tcPr>
          <w:p w14:paraId="6E676746" w14:textId="4B3D1A4C" w:rsidR="00810CD4" w:rsidRPr="00810CD4" w:rsidRDefault="00810CD4" w:rsidP="00810CD4">
            <w:pPr>
              <w:pStyle w:val="TableParagraph"/>
              <w:rPr>
                <w:sz w:val="21"/>
                <w:szCs w:val="21"/>
              </w:rPr>
            </w:pPr>
            <w:r w:rsidRPr="00810CD4">
              <w:rPr>
                <w:sz w:val="21"/>
                <w:szCs w:val="21"/>
              </w:rPr>
              <w:t>2</w:t>
            </w:r>
          </w:p>
        </w:tc>
      </w:tr>
      <w:tr w:rsidR="00810CD4" w14:paraId="51A7786B" w14:textId="77777777" w:rsidTr="00810CD4">
        <w:trPr>
          <w:trHeight w:val="364"/>
        </w:trPr>
        <w:tc>
          <w:tcPr>
            <w:tcW w:w="993" w:type="pct"/>
          </w:tcPr>
          <w:p w14:paraId="4B5D044B" w14:textId="77777777" w:rsidR="00810CD4" w:rsidRDefault="00810CD4" w:rsidP="00810CD4">
            <w:pPr>
              <w:pStyle w:val="TableParagraph"/>
              <w:spacing w:before="119"/>
              <w:ind w:left="89" w:right="69"/>
              <w:jc w:val="center"/>
              <w:rPr>
                <w:sz w:val="18"/>
              </w:rPr>
            </w:pPr>
            <w:r>
              <w:rPr>
                <w:sz w:val="18"/>
              </w:rPr>
              <w:t>ODU</w:t>
            </w:r>
          </w:p>
        </w:tc>
        <w:tc>
          <w:tcPr>
            <w:tcW w:w="1015" w:type="pct"/>
          </w:tcPr>
          <w:p w14:paraId="4A7A841E" w14:textId="0226A1BE" w:rsidR="00810CD4" w:rsidRPr="00810CD4" w:rsidRDefault="00810CD4" w:rsidP="00810CD4">
            <w:pPr>
              <w:pStyle w:val="TableParagraph"/>
              <w:rPr>
                <w:sz w:val="21"/>
                <w:szCs w:val="21"/>
              </w:rPr>
            </w:pPr>
            <w:r w:rsidRPr="00810CD4">
              <w:rPr>
                <w:sz w:val="21"/>
                <w:szCs w:val="21"/>
              </w:rPr>
              <w:t>2</w:t>
            </w:r>
          </w:p>
        </w:tc>
        <w:tc>
          <w:tcPr>
            <w:tcW w:w="979" w:type="pct"/>
          </w:tcPr>
          <w:p w14:paraId="592B48B1" w14:textId="1F17981E" w:rsidR="00810CD4" w:rsidRPr="00810CD4" w:rsidRDefault="00810CD4" w:rsidP="00810CD4">
            <w:pPr>
              <w:pStyle w:val="TableParagraph"/>
              <w:rPr>
                <w:sz w:val="21"/>
                <w:szCs w:val="21"/>
              </w:rPr>
            </w:pPr>
            <w:r w:rsidRPr="00810CD4">
              <w:rPr>
                <w:sz w:val="21"/>
                <w:szCs w:val="21"/>
              </w:rPr>
              <w:t>2</w:t>
            </w:r>
          </w:p>
        </w:tc>
        <w:tc>
          <w:tcPr>
            <w:tcW w:w="1013" w:type="pct"/>
          </w:tcPr>
          <w:p w14:paraId="6C908750" w14:textId="6733832D" w:rsidR="00810CD4" w:rsidRPr="00810CD4" w:rsidRDefault="00810CD4" w:rsidP="00810CD4">
            <w:pPr>
              <w:pStyle w:val="TableParagraph"/>
              <w:rPr>
                <w:sz w:val="21"/>
                <w:szCs w:val="21"/>
              </w:rPr>
            </w:pPr>
            <w:r w:rsidRPr="00810CD4">
              <w:rPr>
                <w:sz w:val="21"/>
                <w:szCs w:val="21"/>
              </w:rPr>
              <w:t>2</w:t>
            </w:r>
          </w:p>
        </w:tc>
        <w:tc>
          <w:tcPr>
            <w:tcW w:w="999" w:type="pct"/>
          </w:tcPr>
          <w:p w14:paraId="7FA4002B" w14:textId="3E3C42BE" w:rsidR="00810CD4" w:rsidRPr="00810CD4" w:rsidRDefault="00810CD4" w:rsidP="00810CD4">
            <w:pPr>
              <w:pStyle w:val="TableParagraph"/>
              <w:rPr>
                <w:sz w:val="21"/>
                <w:szCs w:val="21"/>
              </w:rPr>
            </w:pPr>
            <w:r w:rsidRPr="00810CD4">
              <w:rPr>
                <w:sz w:val="21"/>
                <w:szCs w:val="21"/>
              </w:rPr>
              <w:t>2</w:t>
            </w:r>
          </w:p>
        </w:tc>
      </w:tr>
      <w:tr w:rsidR="00810CD4" w14:paraId="0FCFE65A" w14:textId="77777777" w:rsidTr="00810CD4">
        <w:trPr>
          <w:trHeight w:val="361"/>
        </w:trPr>
        <w:tc>
          <w:tcPr>
            <w:tcW w:w="993" w:type="pct"/>
          </w:tcPr>
          <w:p w14:paraId="20C37205" w14:textId="77777777" w:rsidR="00810CD4" w:rsidRDefault="00810CD4" w:rsidP="00810CD4">
            <w:pPr>
              <w:pStyle w:val="TableParagraph"/>
              <w:spacing w:before="119"/>
              <w:ind w:left="89" w:right="71"/>
              <w:jc w:val="center"/>
              <w:rPr>
                <w:sz w:val="18"/>
              </w:rPr>
            </w:pPr>
            <w:r>
              <w:rPr>
                <w:sz w:val="18"/>
              </w:rPr>
              <w:t>OTU</w:t>
            </w:r>
          </w:p>
        </w:tc>
        <w:tc>
          <w:tcPr>
            <w:tcW w:w="1015" w:type="pct"/>
          </w:tcPr>
          <w:p w14:paraId="04F9F8CB" w14:textId="28D9545B" w:rsidR="00810CD4" w:rsidRPr="00810CD4" w:rsidRDefault="00810CD4" w:rsidP="00810CD4">
            <w:pPr>
              <w:pStyle w:val="TableParagraph"/>
              <w:rPr>
                <w:sz w:val="21"/>
                <w:szCs w:val="21"/>
              </w:rPr>
            </w:pPr>
            <w:r w:rsidRPr="00810CD4">
              <w:rPr>
                <w:sz w:val="21"/>
                <w:szCs w:val="21"/>
              </w:rPr>
              <w:t>6</w:t>
            </w:r>
          </w:p>
        </w:tc>
        <w:tc>
          <w:tcPr>
            <w:tcW w:w="979" w:type="pct"/>
          </w:tcPr>
          <w:p w14:paraId="04CA4876" w14:textId="3485FF07" w:rsidR="00810CD4" w:rsidRPr="00810CD4" w:rsidRDefault="00810CD4" w:rsidP="00810CD4">
            <w:pPr>
              <w:pStyle w:val="TableParagraph"/>
              <w:rPr>
                <w:sz w:val="21"/>
                <w:szCs w:val="21"/>
              </w:rPr>
            </w:pPr>
            <w:r w:rsidRPr="00810CD4">
              <w:rPr>
                <w:sz w:val="21"/>
                <w:szCs w:val="21"/>
              </w:rPr>
              <w:t>2</w:t>
            </w:r>
          </w:p>
        </w:tc>
        <w:tc>
          <w:tcPr>
            <w:tcW w:w="1013" w:type="pct"/>
          </w:tcPr>
          <w:p w14:paraId="5F4A79A2" w14:textId="13956C76" w:rsidR="00810CD4" w:rsidRPr="00810CD4" w:rsidRDefault="00810CD4" w:rsidP="00810CD4">
            <w:pPr>
              <w:pStyle w:val="TableParagraph"/>
              <w:rPr>
                <w:sz w:val="21"/>
                <w:szCs w:val="21"/>
              </w:rPr>
            </w:pPr>
            <w:r w:rsidRPr="00810CD4">
              <w:rPr>
                <w:sz w:val="21"/>
                <w:szCs w:val="21"/>
              </w:rPr>
              <w:t>2</w:t>
            </w:r>
          </w:p>
        </w:tc>
        <w:tc>
          <w:tcPr>
            <w:tcW w:w="999" w:type="pct"/>
          </w:tcPr>
          <w:p w14:paraId="4729207B" w14:textId="666EB831" w:rsidR="00810CD4" w:rsidRPr="00810CD4" w:rsidRDefault="00810CD4" w:rsidP="00810CD4">
            <w:pPr>
              <w:pStyle w:val="TableParagraph"/>
              <w:rPr>
                <w:sz w:val="21"/>
                <w:szCs w:val="21"/>
              </w:rPr>
            </w:pPr>
            <w:r w:rsidRPr="00810CD4">
              <w:rPr>
                <w:sz w:val="21"/>
                <w:szCs w:val="21"/>
              </w:rPr>
              <w:t>2</w:t>
            </w:r>
          </w:p>
        </w:tc>
      </w:tr>
    </w:tbl>
    <w:p w14:paraId="35C4D21A" w14:textId="77777777" w:rsidR="00592210" w:rsidRDefault="00592210" w:rsidP="00592210">
      <w:pPr>
        <w:spacing w:line="360" w:lineRule="auto"/>
        <w:ind w:firstLine="420"/>
        <w:rPr>
          <w:b/>
          <w:bCs/>
        </w:rPr>
      </w:pPr>
    </w:p>
    <w:p w14:paraId="5ABD0D41" w14:textId="77777777" w:rsidR="00592210" w:rsidRDefault="00592210" w:rsidP="00592210">
      <w:pPr>
        <w:spacing w:line="360" w:lineRule="auto"/>
        <w:ind w:firstLine="420"/>
      </w:pPr>
      <w:bookmarkStart w:id="0" w:name="_Toc49776957"/>
      <w:r w:rsidRPr="002C5B4E">
        <w:rPr>
          <w:rFonts w:hint="eastAsia"/>
          <w:highlight w:val="yellow"/>
        </w:rPr>
        <w:t>作业：</w:t>
      </w:r>
      <w:r w:rsidRPr="002C5B4E">
        <w:rPr>
          <w:highlight w:val="yellow"/>
        </w:rPr>
        <w:t>在各网元的面板图上写出单板名称：</w:t>
      </w:r>
      <w:bookmarkEnd w:id="0"/>
    </w:p>
    <w:p w14:paraId="21B26057" w14:textId="77777777" w:rsidR="00592210" w:rsidRDefault="00592210" w:rsidP="00592210">
      <w:pPr>
        <w:spacing w:line="360" w:lineRule="auto"/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044083F7" wp14:editId="72EA5B78">
                <wp:simplePos x="0" y="0"/>
                <wp:positionH relativeFrom="page">
                  <wp:posOffset>18216880</wp:posOffset>
                </wp:positionH>
                <wp:positionV relativeFrom="paragraph">
                  <wp:posOffset>8387080</wp:posOffset>
                </wp:positionV>
                <wp:extent cx="3214370" cy="939165"/>
                <wp:effectExtent l="2277110" t="1048385" r="0" b="0"/>
                <wp:wrapNone/>
                <wp:docPr id="37" name="任意多边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>
                        <a:xfrm>
                          <a:off x="0" y="0"/>
                          <a:ext cx="3214370" cy="9391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62" h="1479">
                              <a:moveTo>
                                <a:pt x="1476" y="-568"/>
                              </a:moveTo>
                              <a:lnTo>
                                <a:pt x="1140" y="-568"/>
                              </a:lnTo>
                              <a:lnTo>
                                <a:pt x="1140" y="-1651"/>
                              </a:lnTo>
                              <a:lnTo>
                                <a:pt x="780" y="-1651"/>
                              </a:lnTo>
                              <a:lnTo>
                                <a:pt x="780" y="-568"/>
                              </a:lnTo>
                              <a:lnTo>
                                <a:pt x="-3586" y="-568"/>
                              </a:lnTo>
                              <a:lnTo>
                                <a:pt x="-3586" y="-172"/>
                              </a:lnTo>
                              <a:lnTo>
                                <a:pt x="1476" y="-172"/>
                              </a:lnTo>
                              <a:lnTo>
                                <a:pt x="1476" y="-56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polyline w14:anchorId="76807741" id="任意多边形 12" o:spid="_x0000_s1026" style="position:absolute;left:0;text-align:left;z-index:-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points="1508.2pt,632pt,1491.4pt,632pt,1491.4pt,577.85pt,1473.4pt,577.85pt,1473.4pt,632pt,1255.1pt,632pt,1255.1pt,651.8pt,1508.2pt,651.8pt,1508.2pt,632pt" coordsize="5062,1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" stroked="f">
                <v:path arrowok="t" textboxrect="0,0,5062,1479"/>
                <o:lock v:ext="edit" verticies="t"/>
                <w10:wrap anchorx="page"/>
              </v:polyline>
            </w:pict>
          </mc:Fallback>
        </mc:AlternateContent>
      </w:r>
      <w:r w:rsidRPr="004A09C6">
        <w:t>A</w:t>
      </w:r>
      <w:r w:rsidRPr="004A09C6">
        <w:t>网元：</w:t>
      </w:r>
    </w:p>
    <w:tbl>
      <w:tblPr>
        <w:tblStyle w:val="TableNormal"/>
        <w:tblW w:w="5103" w:type="dxa"/>
        <w:tblInd w:w="24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3"/>
        <w:gridCol w:w="360"/>
        <w:gridCol w:w="365"/>
        <w:gridCol w:w="360"/>
        <w:gridCol w:w="214"/>
        <w:gridCol w:w="125"/>
        <w:gridCol w:w="360"/>
        <w:gridCol w:w="362"/>
        <w:gridCol w:w="362"/>
        <w:gridCol w:w="360"/>
        <w:gridCol w:w="115"/>
        <w:gridCol w:w="247"/>
        <w:gridCol w:w="384"/>
        <w:gridCol w:w="362"/>
        <w:gridCol w:w="337"/>
        <w:gridCol w:w="377"/>
      </w:tblGrid>
      <w:tr w:rsidR="00592210" w14:paraId="0D170CC7" w14:textId="77777777" w:rsidTr="00DD19D8">
        <w:trPr>
          <w:trHeight w:val="367"/>
        </w:trPr>
        <w:tc>
          <w:tcPr>
            <w:tcW w:w="5103" w:type="dxa"/>
            <w:gridSpan w:val="16"/>
          </w:tcPr>
          <w:p w14:paraId="5326A865" w14:textId="77777777" w:rsidR="00592210" w:rsidRDefault="00592210" w:rsidP="00DD19D8">
            <w:pPr>
              <w:pStyle w:val="TableParagraph"/>
              <w:spacing w:line="348" w:lineRule="exact"/>
              <w:ind w:left="2078" w:right="2065"/>
              <w:jc w:val="center"/>
              <w:rPr>
                <w:rFonts w:ascii="Noto Sans CJK JP Regular" w:eastAsia="Noto Sans CJK JP Regular"/>
                <w:sz w:val="18"/>
              </w:rPr>
            </w:pPr>
            <w:bookmarkStart w:id="1" w:name="_Hlk56072329"/>
            <w:r>
              <w:rPr>
                <w:rFonts w:ascii="Noto Sans CJK JP Regular" w:eastAsia="Noto Sans CJK JP Regular" w:hint="eastAsia"/>
                <w:sz w:val="18"/>
              </w:rPr>
              <w:t>公共接口区</w:t>
            </w:r>
          </w:p>
        </w:tc>
      </w:tr>
      <w:tr w:rsidR="00592210" w14:paraId="010E4453" w14:textId="77777777" w:rsidTr="00DD19D8">
        <w:trPr>
          <w:trHeight w:val="308"/>
        </w:trPr>
        <w:tc>
          <w:tcPr>
            <w:tcW w:w="1712" w:type="dxa"/>
            <w:gridSpan w:val="5"/>
            <w:tcBorders>
              <w:bottom w:val="single" w:sz="8" w:space="0" w:color="000000"/>
            </w:tcBorders>
          </w:tcPr>
          <w:p w14:paraId="4851D8DA" w14:textId="77777777" w:rsidR="00592210" w:rsidRDefault="00592210" w:rsidP="00DD19D8">
            <w:pPr>
              <w:pStyle w:val="TableParagraph"/>
              <w:spacing w:line="289" w:lineRule="exact"/>
              <w:ind w:left="594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风扇区</w:t>
            </w:r>
          </w:p>
        </w:tc>
        <w:tc>
          <w:tcPr>
            <w:tcW w:w="1684" w:type="dxa"/>
            <w:gridSpan w:val="6"/>
          </w:tcPr>
          <w:p w14:paraId="06F903A2" w14:textId="77777777" w:rsidR="00592210" w:rsidRDefault="00592210" w:rsidP="00DD19D8">
            <w:pPr>
              <w:pStyle w:val="TableParagraph"/>
              <w:spacing w:line="289" w:lineRule="exact"/>
              <w:ind w:left="550" w:right="539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风扇区</w:t>
            </w:r>
          </w:p>
        </w:tc>
        <w:tc>
          <w:tcPr>
            <w:tcW w:w="1707" w:type="dxa"/>
            <w:gridSpan w:val="5"/>
            <w:tcBorders>
              <w:bottom w:val="single" w:sz="8" w:space="0" w:color="000000"/>
            </w:tcBorders>
          </w:tcPr>
          <w:p w14:paraId="1A0D0890" w14:textId="77777777" w:rsidR="00592210" w:rsidRDefault="00592210" w:rsidP="00DD19D8">
            <w:pPr>
              <w:pStyle w:val="TableParagraph"/>
              <w:spacing w:line="289" w:lineRule="exact"/>
              <w:ind w:left="553" w:right="558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风扇区</w:t>
            </w:r>
          </w:p>
        </w:tc>
      </w:tr>
      <w:tr w:rsidR="00592210" w14:paraId="647EA615" w14:textId="77777777" w:rsidTr="00DD19D8">
        <w:trPr>
          <w:trHeight w:val="1067"/>
        </w:trPr>
        <w:tc>
          <w:tcPr>
            <w:tcW w:w="413" w:type="dxa"/>
            <w:tcBorders>
              <w:top w:val="single" w:sz="8" w:space="0" w:color="000000"/>
            </w:tcBorders>
          </w:tcPr>
          <w:p w14:paraId="1B5FC69F" w14:textId="77777777" w:rsidR="00592210" w:rsidRDefault="00592210" w:rsidP="00DD19D8">
            <w:pPr>
              <w:pStyle w:val="TableParagraph"/>
              <w:rPr>
                <w:rFonts w:ascii="Noto Sans CJK JP Regular"/>
                <w:sz w:val="18"/>
              </w:rPr>
            </w:pPr>
          </w:p>
          <w:p w14:paraId="44538A85" w14:textId="3D0D4D00" w:rsidR="00592210" w:rsidRPr="00183BC6" w:rsidRDefault="00183BC6" w:rsidP="00DD19D8">
            <w:pPr>
              <w:pStyle w:val="TableParagraph"/>
              <w:spacing w:before="9"/>
              <w:rPr>
                <w:rFonts w:ascii="Noto Sans CJK JP Regular" w:eastAsiaTheme="minorEastAsia" w:hint="eastAsia"/>
                <w:sz w:val="18"/>
                <w:lang w:eastAsia="zh-CN"/>
              </w:rPr>
            </w:pPr>
            <w:r>
              <w:rPr>
                <w:rFonts w:ascii="Noto Sans CJK JP Regular" w:eastAsiaTheme="minorEastAsia" w:hint="eastAsia"/>
                <w:sz w:val="18"/>
                <w:lang w:eastAsia="zh-CN"/>
              </w:rPr>
              <w:t>O</w:t>
            </w:r>
            <w:r>
              <w:rPr>
                <w:rFonts w:ascii="Noto Sans CJK JP Regular" w:eastAsiaTheme="minorEastAsia"/>
                <w:sz w:val="18"/>
                <w:lang w:eastAsia="zh-CN"/>
              </w:rPr>
              <w:t>TU</w:t>
            </w:r>
          </w:p>
          <w:p w14:paraId="53F5DD9B" w14:textId="77777777" w:rsidR="00592210" w:rsidRDefault="00592210" w:rsidP="00DD19D8">
            <w:pPr>
              <w:pStyle w:val="TableParagraph"/>
              <w:spacing w:line="275" w:lineRule="exact"/>
              <w:ind w:left="37"/>
              <w:jc w:val="center"/>
              <w:rPr>
                <w:rFonts w:ascii="Noto Sans CJK JP Regular"/>
                <w:sz w:val="18"/>
              </w:rPr>
            </w:pPr>
            <w:r>
              <w:rPr>
                <w:rFonts w:ascii="Noto Sans CJK JP Regular"/>
                <w:w w:val="90"/>
                <w:sz w:val="18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</w:tcBorders>
          </w:tcPr>
          <w:p w14:paraId="1A4357D5" w14:textId="77777777" w:rsidR="00592210" w:rsidRDefault="00592210" w:rsidP="00DD19D8">
            <w:pPr>
              <w:pStyle w:val="TableParagraph"/>
              <w:rPr>
                <w:rFonts w:ascii="Noto Sans CJK JP Regular"/>
                <w:sz w:val="18"/>
              </w:rPr>
            </w:pPr>
          </w:p>
          <w:p w14:paraId="248D35A9" w14:textId="43D4B732" w:rsidR="00592210" w:rsidRPr="00183BC6" w:rsidRDefault="00183BC6" w:rsidP="00DD19D8">
            <w:pPr>
              <w:pStyle w:val="TableParagraph"/>
              <w:spacing w:before="9"/>
              <w:rPr>
                <w:rFonts w:ascii="Noto Sans CJK JP Regular" w:eastAsiaTheme="minorEastAsia"/>
                <w:sz w:val="18"/>
                <w:lang w:eastAsia="zh-CN"/>
              </w:rPr>
            </w:pPr>
            <w:r>
              <w:rPr>
                <w:rFonts w:ascii="Noto Sans CJK JP Regular" w:eastAsiaTheme="minorEastAsia" w:hint="eastAsia"/>
                <w:sz w:val="18"/>
                <w:lang w:eastAsia="zh-CN"/>
              </w:rPr>
              <w:t>O</w:t>
            </w:r>
            <w:r>
              <w:rPr>
                <w:rFonts w:ascii="Noto Sans CJK JP Regular" w:eastAsiaTheme="minorEastAsia"/>
                <w:sz w:val="18"/>
                <w:lang w:eastAsia="zh-CN"/>
              </w:rPr>
              <w:t>TU</w:t>
            </w:r>
          </w:p>
          <w:p w14:paraId="58505F79" w14:textId="77777777" w:rsidR="00592210" w:rsidRDefault="00592210" w:rsidP="00DD19D8">
            <w:pPr>
              <w:pStyle w:val="TableParagraph"/>
              <w:spacing w:line="275" w:lineRule="exact"/>
              <w:ind w:left="12"/>
              <w:jc w:val="center"/>
              <w:rPr>
                <w:rFonts w:ascii="Noto Sans CJK JP Regular"/>
                <w:sz w:val="18"/>
              </w:rPr>
            </w:pPr>
            <w:r>
              <w:rPr>
                <w:rFonts w:ascii="Noto Sans CJK JP Regular"/>
                <w:w w:val="90"/>
                <w:sz w:val="18"/>
              </w:rPr>
              <w:t>2</w:t>
            </w:r>
          </w:p>
        </w:tc>
        <w:tc>
          <w:tcPr>
            <w:tcW w:w="365" w:type="dxa"/>
            <w:tcBorders>
              <w:top w:val="single" w:sz="8" w:space="0" w:color="000000"/>
            </w:tcBorders>
          </w:tcPr>
          <w:p w14:paraId="1E6B7EF3" w14:textId="77777777" w:rsidR="00592210" w:rsidRDefault="00592210" w:rsidP="00DD19D8">
            <w:pPr>
              <w:pStyle w:val="TableParagraph"/>
              <w:rPr>
                <w:rFonts w:ascii="Noto Sans CJK JP Regular"/>
                <w:sz w:val="18"/>
              </w:rPr>
            </w:pPr>
          </w:p>
          <w:p w14:paraId="1CF1E986" w14:textId="0A38500F" w:rsidR="00592210" w:rsidRPr="00183BC6" w:rsidRDefault="00183BC6" w:rsidP="00DD19D8">
            <w:pPr>
              <w:pStyle w:val="TableParagraph"/>
              <w:spacing w:before="9"/>
              <w:rPr>
                <w:rFonts w:ascii="Noto Sans CJK JP Regular" w:eastAsiaTheme="minorEastAsia"/>
                <w:sz w:val="18"/>
                <w:lang w:eastAsia="zh-CN"/>
              </w:rPr>
            </w:pPr>
            <w:r>
              <w:rPr>
                <w:rFonts w:ascii="Noto Sans CJK JP Regular" w:eastAsiaTheme="minorEastAsia" w:hint="eastAsia"/>
                <w:sz w:val="18"/>
                <w:lang w:eastAsia="zh-CN"/>
              </w:rPr>
              <w:t>O</w:t>
            </w:r>
            <w:r>
              <w:rPr>
                <w:rFonts w:ascii="Noto Sans CJK JP Regular" w:eastAsiaTheme="minorEastAsia"/>
                <w:sz w:val="18"/>
                <w:lang w:eastAsia="zh-CN"/>
              </w:rPr>
              <w:t>TU</w:t>
            </w:r>
          </w:p>
          <w:p w14:paraId="07988AD5" w14:textId="77777777" w:rsidR="00592210" w:rsidRDefault="00592210" w:rsidP="00DD19D8">
            <w:pPr>
              <w:pStyle w:val="TableParagraph"/>
              <w:spacing w:line="275" w:lineRule="exact"/>
              <w:ind w:left="12"/>
              <w:jc w:val="center"/>
              <w:rPr>
                <w:rFonts w:ascii="Noto Sans CJK JP Regular"/>
                <w:sz w:val="18"/>
              </w:rPr>
            </w:pPr>
            <w:r>
              <w:rPr>
                <w:rFonts w:ascii="Noto Sans CJK JP Regular"/>
                <w:w w:val="90"/>
                <w:sz w:val="18"/>
              </w:rPr>
              <w:t>3</w:t>
            </w:r>
          </w:p>
        </w:tc>
        <w:tc>
          <w:tcPr>
            <w:tcW w:w="360" w:type="dxa"/>
            <w:tcBorders>
              <w:top w:val="single" w:sz="8" w:space="0" w:color="000000"/>
            </w:tcBorders>
          </w:tcPr>
          <w:p w14:paraId="0212B5FF" w14:textId="77777777" w:rsidR="00592210" w:rsidRDefault="00592210" w:rsidP="00DD19D8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22DC95FC" w14:textId="513CD2CE" w:rsidR="00592210" w:rsidRPr="00183BC6" w:rsidRDefault="00183BC6" w:rsidP="00183BC6">
            <w:pPr>
              <w:pStyle w:val="TableParagraph"/>
              <w:spacing w:before="9"/>
              <w:rPr>
                <w:rFonts w:ascii="Noto Sans CJK JP Regular" w:eastAsiaTheme="minorEastAsia" w:hint="eastAsia"/>
                <w:sz w:val="18"/>
                <w:lang w:eastAsia="zh-CN"/>
              </w:rPr>
            </w:pPr>
            <w:r>
              <w:rPr>
                <w:rFonts w:ascii="Noto Sans CJK JP Regular" w:eastAsiaTheme="minorEastAsia" w:hint="eastAsia"/>
                <w:sz w:val="18"/>
                <w:lang w:eastAsia="zh-CN"/>
              </w:rPr>
              <w:t>O</w:t>
            </w:r>
            <w:r>
              <w:rPr>
                <w:rFonts w:ascii="Noto Sans CJK JP Regular" w:eastAsiaTheme="minorEastAsia"/>
                <w:sz w:val="18"/>
                <w:lang w:eastAsia="zh-CN"/>
              </w:rPr>
              <w:t>TU</w:t>
            </w:r>
          </w:p>
          <w:p w14:paraId="0372ADAF" w14:textId="77777777" w:rsidR="00592210" w:rsidRDefault="00592210" w:rsidP="00DD19D8">
            <w:pPr>
              <w:pStyle w:val="TableParagraph"/>
              <w:spacing w:line="177" w:lineRule="exact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39" w:type="dxa"/>
            <w:gridSpan w:val="2"/>
          </w:tcPr>
          <w:p w14:paraId="617DC17A" w14:textId="77777777" w:rsidR="00592210" w:rsidRDefault="00592210" w:rsidP="00DD19D8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30745A49" w14:textId="58E6108E" w:rsidR="00592210" w:rsidRPr="00183BC6" w:rsidRDefault="00183BC6" w:rsidP="00DD19D8">
            <w:pPr>
              <w:pStyle w:val="TableParagraph"/>
              <w:spacing w:before="20"/>
              <w:rPr>
                <w:rFonts w:ascii="Noto Sans CJK JP Regular" w:eastAsiaTheme="minorEastAsia" w:hint="eastAsia"/>
                <w:sz w:val="20"/>
                <w:lang w:eastAsia="zh-CN"/>
              </w:rPr>
            </w:pPr>
            <w:r>
              <w:rPr>
                <w:rFonts w:ascii="Noto Sans CJK JP Regular" w:eastAsiaTheme="minorEastAsia" w:hint="eastAsia"/>
                <w:sz w:val="20"/>
                <w:lang w:eastAsia="zh-CN"/>
              </w:rPr>
              <w:t>E</w:t>
            </w:r>
            <w:r>
              <w:rPr>
                <w:rFonts w:ascii="Noto Sans CJK JP Regular" w:eastAsiaTheme="minorEastAsia"/>
                <w:sz w:val="20"/>
                <w:lang w:eastAsia="zh-CN"/>
              </w:rPr>
              <w:t>OBA</w:t>
            </w:r>
          </w:p>
          <w:p w14:paraId="7AB86ABF" w14:textId="77777777" w:rsidR="00592210" w:rsidRDefault="00592210" w:rsidP="00DD19D8">
            <w:pPr>
              <w:pStyle w:val="TableParagraph"/>
              <w:spacing w:line="179" w:lineRule="exact"/>
              <w:ind w:left="14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60" w:type="dxa"/>
          </w:tcPr>
          <w:p w14:paraId="0FE4257D" w14:textId="77777777" w:rsidR="00592210" w:rsidRDefault="00592210" w:rsidP="00DD19D8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3E7EE8E1" w14:textId="487E11D3" w:rsidR="00592210" w:rsidRPr="00183BC6" w:rsidRDefault="00183BC6" w:rsidP="00DD19D8">
            <w:pPr>
              <w:pStyle w:val="TableParagraph"/>
              <w:spacing w:before="20"/>
              <w:rPr>
                <w:rFonts w:ascii="Noto Sans CJK JP Regular" w:eastAsiaTheme="minorEastAsia" w:hint="eastAsia"/>
                <w:sz w:val="20"/>
                <w:lang w:eastAsia="zh-CN"/>
              </w:rPr>
            </w:pPr>
            <w:r>
              <w:rPr>
                <w:rFonts w:ascii="Noto Sans CJK JP Regular" w:eastAsiaTheme="minorEastAsia" w:hint="eastAsia"/>
                <w:sz w:val="20"/>
                <w:lang w:eastAsia="zh-CN"/>
              </w:rPr>
              <w:t>E</w:t>
            </w:r>
            <w:r>
              <w:rPr>
                <w:rFonts w:ascii="Noto Sans CJK JP Regular" w:eastAsiaTheme="minorEastAsia"/>
                <w:sz w:val="20"/>
                <w:lang w:eastAsia="zh-CN"/>
              </w:rPr>
              <w:t>OPA</w:t>
            </w:r>
          </w:p>
          <w:p w14:paraId="25B8C99F" w14:textId="77777777" w:rsidR="00592210" w:rsidRDefault="00592210" w:rsidP="00DD19D8">
            <w:pPr>
              <w:pStyle w:val="TableParagraph"/>
              <w:spacing w:line="179" w:lineRule="exact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62" w:type="dxa"/>
          </w:tcPr>
          <w:p w14:paraId="3D1B8FFC" w14:textId="77777777" w:rsidR="00592210" w:rsidRDefault="00592210" w:rsidP="00DD19D8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656F8B5D" w14:textId="6497714B" w:rsidR="00592210" w:rsidRPr="00183BC6" w:rsidRDefault="00183BC6" w:rsidP="00DD19D8">
            <w:pPr>
              <w:pStyle w:val="TableParagraph"/>
              <w:spacing w:before="20"/>
              <w:rPr>
                <w:rFonts w:ascii="Noto Sans CJK JP Regular" w:eastAsiaTheme="minorEastAsia" w:hint="eastAsia"/>
                <w:sz w:val="20"/>
                <w:lang w:eastAsia="zh-CN"/>
              </w:rPr>
            </w:pPr>
            <w:r>
              <w:rPr>
                <w:rFonts w:ascii="Noto Sans CJK JP Regular" w:eastAsiaTheme="minorEastAsia" w:hint="eastAsia"/>
                <w:sz w:val="20"/>
                <w:lang w:eastAsia="zh-CN"/>
              </w:rPr>
              <w:t>O</w:t>
            </w:r>
            <w:r>
              <w:rPr>
                <w:rFonts w:ascii="Noto Sans CJK JP Regular" w:eastAsiaTheme="minorEastAsia"/>
                <w:sz w:val="20"/>
                <w:lang w:eastAsia="zh-CN"/>
              </w:rPr>
              <w:t>MU</w:t>
            </w:r>
          </w:p>
          <w:p w14:paraId="0342604E" w14:textId="77777777" w:rsidR="00592210" w:rsidRDefault="00592210" w:rsidP="00DD19D8">
            <w:pPr>
              <w:pStyle w:val="TableParagraph"/>
              <w:spacing w:line="179" w:lineRule="exact"/>
              <w:ind w:left="14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62" w:type="dxa"/>
          </w:tcPr>
          <w:p w14:paraId="24754AEF" w14:textId="77777777" w:rsidR="00592210" w:rsidRDefault="00592210" w:rsidP="00DD19D8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42C867F3" w14:textId="36A9E38A" w:rsidR="00592210" w:rsidRPr="00183BC6" w:rsidRDefault="00183BC6" w:rsidP="00DD19D8">
            <w:pPr>
              <w:pStyle w:val="TableParagraph"/>
              <w:spacing w:before="20"/>
              <w:rPr>
                <w:rFonts w:ascii="Noto Sans CJK JP Regular" w:eastAsiaTheme="minorEastAsia" w:hint="eastAsia"/>
                <w:sz w:val="20"/>
                <w:lang w:eastAsia="zh-CN"/>
              </w:rPr>
            </w:pPr>
            <w:r>
              <w:rPr>
                <w:rFonts w:ascii="Noto Sans CJK JP Regular" w:eastAsiaTheme="minorEastAsia" w:hint="eastAsia"/>
                <w:sz w:val="20"/>
                <w:lang w:eastAsia="zh-CN"/>
              </w:rPr>
              <w:t>O</w:t>
            </w:r>
            <w:r>
              <w:rPr>
                <w:rFonts w:ascii="Noto Sans CJK JP Regular" w:eastAsiaTheme="minorEastAsia"/>
                <w:sz w:val="20"/>
                <w:lang w:eastAsia="zh-CN"/>
              </w:rPr>
              <w:t>MU</w:t>
            </w:r>
          </w:p>
          <w:p w14:paraId="1D48BDCE" w14:textId="77777777" w:rsidR="00592210" w:rsidRDefault="00592210" w:rsidP="00DD19D8">
            <w:pPr>
              <w:pStyle w:val="TableParagraph"/>
              <w:spacing w:line="179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60" w:type="dxa"/>
          </w:tcPr>
          <w:p w14:paraId="0AA64A3A" w14:textId="77777777" w:rsidR="00592210" w:rsidRDefault="00592210" w:rsidP="00DD19D8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287A4400" w14:textId="61262733" w:rsidR="00592210" w:rsidRPr="00183BC6" w:rsidRDefault="00183BC6" w:rsidP="00DD19D8">
            <w:pPr>
              <w:pStyle w:val="TableParagraph"/>
              <w:spacing w:before="20"/>
              <w:rPr>
                <w:rFonts w:ascii="Noto Sans CJK JP Regular" w:eastAsiaTheme="minorEastAsia" w:hint="eastAsia"/>
                <w:sz w:val="20"/>
                <w:lang w:eastAsia="zh-CN"/>
              </w:rPr>
            </w:pPr>
            <w:r>
              <w:rPr>
                <w:rFonts w:ascii="Noto Sans CJK JP Regular" w:eastAsiaTheme="minorEastAsia" w:hint="eastAsia"/>
                <w:sz w:val="20"/>
                <w:lang w:eastAsia="zh-CN"/>
              </w:rPr>
              <w:t>O</w:t>
            </w:r>
            <w:r>
              <w:rPr>
                <w:rFonts w:ascii="Noto Sans CJK JP Regular" w:eastAsiaTheme="minorEastAsia"/>
                <w:sz w:val="20"/>
                <w:lang w:eastAsia="zh-CN"/>
              </w:rPr>
              <w:t>DU</w:t>
            </w:r>
          </w:p>
          <w:p w14:paraId="758F7EED" w14:textId="77777777" w:rsidR="00592210" w:rsidRDefault="00592210" w:rsidP="00DD19D8">
            <w:pPr>
              <w:pStyle w:val="TableParagraph"/>
              <w:spacing w:line="179" w:lineRule="exact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362" w:type="dxa"/>
            <w:gridSpan w:val="2"/>
          </w:tcPr>
          <w:p w14:paraId="1D053C84" w14:textId="77777777" w:rsidR="00592210" w:rsidRDefault="00592210" w:rsidP="00DD19D8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6CEF5583" w14:textId="746A43C5" w:rsidR="00592210" w:rsidRPr="00183BC6" w:rsidRDefault="00183BC6" w:rsidP="00DD19D8">
            <w:pPr>
              <w:pStyle w:val="TableParagraph"/>
              <w:spacing w:before="20"/>
              <w:rPr>
                <w:rFonts w:ascii="Noto Sans CJK JP Regular" w:eastAsiaTheme="minorEastAsia" w:hint="eastAsia"/>
                <w:sz w:val="20"/>
                <w:lang w:eastAsia="zh-CN"/>
              </w:rPr>
            </w:pPr>
            <w:r>
              <w:rPr>
                <w:rFonts w:ascii="Noto Sans CJK JP Regular" w:eastAsiaTheme="minorEastAsia" w:hint="eastAsia"/>
                <w:sz w:val="20"/>
                <w:lang w:eastAsia="zh-CN"/>
              </w:rPr>
              <w:t>O</w:t>
            </w:r>
            <w:r>
              <w:rPr>
                <w:rFonts w:ascii="Noto Sans CJK JP Regular" w:eastAsiaTheme="minorEastAsia"/>
                <w:sz w:val="20"/>
                <w:lang w:eastAsia="zh-CN"/>
              </w:rPr>
              <w:t>DU</w:t>
            </w:r>
          </w:p>
          <w:p w14:paraId="34B08052" w14:textId="77777777" w:rsidR="00592210" w:rsidRDefault="00592210" w:rsidP="00DD19D8">
            <w:pPr>
              <w:pStyle w:val="TableParagraph"/>
              <w:spacing w:line="179" w:lineRule="exact"/>
              <w:ind w:left="88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384" w:type="dxa"/>
          </w:tcPr>
          <w:p w14:paraId="72379BD5" w14:textId="77777777" w:rsidR="00592210" w:rsidRDefault="00592210" w:rsidP="00DD19D8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5A62369C" w14:textId="77777777" w:rsidR="00592210" w:rsidRDefault="00592210" w:rsidP="00DD19D8">
            <w:pPr>
              <w:pStyle w:val="TableParagraph"/>
              <w:spacing w:before="20"/>
              <w:rPr>
                <w:rFonts w:ascii="Noto Sans CJK JP Regular"/>
                <w:sz w:val="20"/>
              </w:rPr>
            </w:pPr>
          </w:p>
          <w:p w14:paraId="04D5DECF" w14:textId="77777777" w:rsidR="00592210" w:rsidRDefault="00592210" w:rsidP="00DD19D8">
            <w:pPr>
              <w:pStyle w:val="TableParagraph"/>
              <w:spacing w:line="179" w:lineRule="exact"/>
              <w:ind w:left="10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362" w:type="dxa"/>
          </w:tcPr>
          <w:p w14:paraId="1BD16067" w14:textId="77777777" w:rsidR="00592210" w:rsidRDefault="00592210" w:rsidP="00DD19D8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4A6C018B" w14:textId="77777777" w:rsidR="00592210" w:rsidRDefault="00592210" w:rsidP="00DD19D8">
            <w:pPr>
              <w:pStyle w:val="TableParagraph"/>
              <w:spacing w:before="20"/>
              <w:rPr>
                <w:rFonts w:ascii="Noto Sans CJK JP Regular"/>
                <w:sz w:val="20"/>
              </w:rPr>
            </w:pPr>
          </w:p>
          <w:p w14:paraId="2C841F31" w14:textId="77777777" w:rsidR="00592210" w:rsidRDefault="00592210" w:rsidP="00DD19D8">
            <w:pPr>
              <w:pStyle w:val="TableParagraph"/>
              <w:spacing w:line="179" w:lineRule="exact"/>
              <w:ind w:left="88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337" w:type="dxa"/>
            <w:tcBorders>
              <w:top w:val="single" w:sz="8" w:space="0" w:color="000000"/>
            </w:tcBorders>
          </w:tcPr>
          <w:p w14:paraId="63AD71A4" w14:textId="77777777" w:rsidR="00592210" w:rsidRDefault="00592210" w:rsidP="00DD19D8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0FED8E6D" w14:textId="77777777" w:rsidR="00592210" w:rsidRDefault="00592210" w:rsidP="00DD19D8">
            <w:pPr>
              <w:pStyle w:val="TableParagraph"/>
              <w:spacing w:before="1"/>
              <w:rPr>
                <w:rFonts w:ascii="Noto Sans CJK JP Regular"/>
                <w:sz w:val="21"/>
              </w:rPr>
            </w:pPr>
          </w:p>
          <w:p w14:paraId="277DAA04" w14:textId="77777777" w:rsidR="00592210" w:rsidRDefault="00592210" w:rsidP="00DD19D8">
            <w:pPr>
              <w:pStyle w:val="TableParagraph"/>
              <w:spacing w:line="177" w:lineRule="exact"/>
              <w:ind w:left="89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377" w:type="dxa"/>
            <w:tcBorders>
              <w:top w:val="single" w:sz="8" w:space="0" w:color="000000"/>
            </w:tcBorders>
          </w:tcPr>
          <w:p w14:paraId="1AF01AB2" w14:textId="77777777" w:rsidR="00592210" w:rsidRDefault="00592210" w:rsidP="00DD19D8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083CDDD5" w14:textId="77777777" w:rsidR="00592210" w:rsidRDefault="00592210" w:rsidP="00DD19D8">
            <w:pPr>
              <w:pStyle w:val="TableParagraph"/>
              <w:spacing w:before="1"/>
              <w:rPr>
                <w:rFonts w:ascii="Noto Sans CJK JP Regular"/>
                <w:sz w:val="21"/>
              </w:rPr>
            </w:pPr>
          </w:p>
          <w:p w14:paraId="2216EC94" w14:textId="77777777" w:rsidR="00592210" w:rsidRDefault="00592210" w:rsidP="00DD19D8">
            <w:pPr>
              <w:pStyle w:val="TableParagraph"/>
              <w:spacing w:line="177" w:lineRule="exact"/>
              <w:ind w:left="7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 w:rsidR="00592210" w14:paraId="130B97A8" w14:textId="77777777" w:rsidTr="00DD19D8">
        <w:trPr>
          <w:trHeight w:val="401"/>
        </w:trPr>
        <w:tc>
          <w:tcPr>
            <w:tcW w:w="5103" w:type="dxa"/>
            <w:gridSpan w:val="16"/>
          </w:tcPr>
          <w:p w14:paraId="69B655EF" w14:textId="77777777" w:rsidR="00592210" w:rsidRDefault="00592210" w:rsidP="00DD19D8">
            <w:pPr>
              <w:pStyle w:val="TableParagraph"/>
              <w:spacing w:line="360" w:lineRule="exact"/>
              <w:ind w:left="2080" w:right="2062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光纤走线区</w:t>
            </w:r>
          </w:p>
        </w:tc>
      </w:tr>
      <w:bookmarkEnd w:id="1"/>
      <w:tr w:rsidR="00592210" w14:paraId="41D9E5DB" w14:textId="77777777" w:rsidTr="00DD19D8">
        <w:trPr>
          <w:trHeight w:val="367"/>
        </w:trPr>
        <w:tc>
          <w:tcPr>
            <w:tcW w:w="5103" w:type="dxa"/>
            <w:gridSpan w:val="16"/>
          </w:tcPr>
          <w:p w14:paraId="3EC5B5BD" w14:textId="77777777" w:rsidR="00592210" w:rsidRDefault="00592210" w:rsidP="00DD19D8">
            <w:pPr>
              <w:pStyle w:val="TableParagraph"/>
              <w:spacing w:line="348" w:lineRule="exact"/>
              <w:ind w:left="2078" w:right="2065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公共接口区</w:t>
            </w:r>
          </w:p>
        </w:tc>
      </w:tr>
      <w:tr w:rsidR="00592210" w14:paraId="5DB7E48F" w14:textId="77777777" w:rsidTr="00DD19D8">
        <w:trPr>
          <w:trHeight w:val="308"/>
        </w:trPr>
        <w:tc>
          <w:tcPr>
            <w:tcW w:w="1712" w:type="dxa"/>
            <w:gridSpan w:val="5"/>
            <w:tcBorders>
              <w:bottom w:val="single" w:sz="8" w:space="0" w:color="000000"/>
            </w:tcBorders>
          </w:tcPr>
          <w:p w14:paraId="5F53E65D" w14:textId="77777777" w:rsidR="00592210" w:rsidRDefault="00592210" w:rsidP="00DD19D8">
            <w:pPr>
              <w:pStyle w:val="TableParagraph"/>
              <w:spacing w:line="289" w:lineRule="exact"/>
              <w:ind w:left="594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lastRenderedPageBreak/>
              <w:t>风扇区</w:t>
            </w:r>
          </w:p>
        </w:tc>
        <w:tc>
          <w:tcPr>
            <w:tcW w:w="1684" w:type="dxa"/>
            <w:gridSpan w:val="6"/>
          </w:tcPr>
          <w:p w14:paraId="30B95587" w14:textId="77777777" w:rsidR="00592210" w:rsidRDefault="00592210" w:rsidP="00DD19D8">
            <w:pPr>
              <w:pStyle w:val="TableParagraph"/>
              <w:spacing w:line="289" w:lineRule="exact"/>
              <w:ind w:left="550" w:right="539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风扇区</w:t>
            </w:r>
          </w:p>
        </w:tc>
        <w:tc>
          <w:tcPr>
            <w:tcW w:w="1707" w:type="dxa"/>
            <w:gridSpan w:val="5"/>
            <w:tcBorders>
              <w:bottom w:val="single" w:sz="8" w:space="0" w:color="000000"/>
            </w:tcBorders>
          </w:tcPr>
          <w:p w14:paraId="5112EA6B" w14:textId="77777777" w:rsidR="00592210" w:rsidRDefault="00592210" w:rsidP="00DD19D8">
            <w:pPr>
              <w:pStyle w:val="TableParagraph"/>
              <w:spacing w:line="289" w:lineRule="exact"/>
              <w:ind w:left="553" w:right="558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风扇区</w:t>
            </w:r>
          </w:p>
        </w:tc>
      </w:tr>
      <w:tr w:rsidR="00592210" w14:paraId="00338ED0" w14:textId="77777777" w:rsidTr="00DD19D8">
        <w:trPr>
          <w:trHeight w:val="1067"/>
        </w:trPr>
        <w:tc>
          <w:tcPr>
            <w:tcW w:w="413" w:type="dxa"/>
            <w:tcBorders>
              <w:top w:val="single" w:sz="8" w:space="0" w:color="000000"/>
            </w:tcBorders>
          </w:tcPr>
          <w:p w14:paraId="72C82C0B" w14:textId="77777777" w:rsidR="00592210" w:rsidRDefault="00592210" w:rsidP="00DD19D8">
            <w:pPr>
              <w:pStyle w:val="TableParagraph"/>
              <w:rPr>
                <w:rFonts w:ascii="Noto Sans CJK JP Regular"/>
                <w:sz w:val="18"/>
              </w:rPr>
            </w:pPr>
          </w:p>
          <w:p w14:paraId="044EA9FF" w14:textId="77777777" w:rsidR="00592210" w:rsidRDefault="00592210" w:rsidP="00DD19D8">
            <w:pPr>
              <w:pStyle w:val="TableParagraph"/>
              <w:spacing w:before="9"/>
              <w:rPr>
                <w:rFonts w:ascii="Noto Sans CJK JP Regular"/>
                <w:sz w:val="18"/>
              </w:rPr>
            </w:pPr>
          </w:p>
          <w:p w14:paraId="58DC42D3" w14:textId="77777777" w:rsidR="00592210" w:rsidRDefault="00592210" w:rsidP="00DD19D8">
            <w:pPr>
              <w:pStyle w:val="TableParagraph"/>
              <w:spacing w:line="275" w:lineRule="exact"/>
              <w:ind w:left="37"/>
              <w:jc w:val="center"/>
              <w:rPr>
                <w:rFonts w:ascii="Noto Sans CJK JP Regular"/>
                <w:sz w:val="18"/>
              </w:rPr>
            </w:pPr>
            <w:r>
              <w:rPr>
                <w:rFonts w:ascii="Noto Sans CJK JP Regular"/>
                <w:w w:val="90"/>
                <w:sz w:val="18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</w:tcBorders>
          </w:tcPr>
          <w:p w14:paraId="14FC726B" w14:textId="77777777" w:rsidR="00592210" w:rsidRDefault="00592210" w:rsidP="00DD19D8">
            <w:pPr>
              <w:pStyle w:val="TableParagraph"/>
              <w:rPr>
                <w:rFonts w:ascii="Noto Sans CJK JP Regular"/>
                <w:sz w:val="18"/>
              </w:rPr>
            </w:pPr>
          </w:p>
          <w:p w14:paraId="33BE3D93" w14:textId="77777777" w:rsidR="00592210" w:rsidRDefault="00592210" w:rsidP="00DD19D8">
            <w:pPr>
              <w:pStyle w:val="TableParagraph"/>
              <w:spacing w:before="9"/>
              <w:rPr>
                <w:rFonts w:ascii="Noto Sans CJK JP Regular"/>
                <w:sz w:val="18"/>
              </w:rPr>
            </w:pPr>
          </w:p>
          <w:p w14:paraId="244D0DEA" w14:textId="77777777" w:rsidR="00592210" w:rsidRDefault="00592210" w:rsidP="00DD19D8">
            <w:pPr>
              <w:pStyle w:val="TableParagraph"/>
              <w:spacing w:line="275" w:lineRule="exact"/>
              <w:ind w:left="12"/>
              <w:jc w:val="center"/>
              <w:rPr>
                <w:rFonts w:ascii="Noto Sans CJK JP Regular"/>
                <w:sz w:val="18"/>
              </w:rPr>
            </w:pPr>
            <w:r>
              <w:rPr>
                <w:rFonts w:ascii="Noto Sans CJK JP Regular"/>
                <w:w w:val="90"/>
                <w:sz w:val="18"/>
              </w:rPr>
              <w:t>2</w:t>
            </w:r>
          </w:p>
        </w:tc>
        <w:tc>
          <w:tcPr>
            <w:tcW w:w="365" w:type="dxa"/>
            <w:tcBorders>
              <w:top w:val="single" w:sz="8" w:space="0" w:color="000000"/>
            </w:tcBorders>
          </w:tcPr>
          <w:p w14:paraId="3B1B97DC" w14:textId="77777777" w:rsidR="00592210" w:rsidRDefault="00592210" w:rsidP="00DD19D8">
            <w:pPr>
              <w:pStyle w:val="TableParagraph"/>
              <w:rPr>
                <w:rFonts w:ascii="Noto Sans CJK JP Regular"/>
                <w:sz w:val="18"/>
              </w:rPr>
            </w:pPr>
          </w:p>
          <w:p w14:paraId="2C9DA233" w14:textId="77777777" w:rsidR="00592210" w:rsidRDefault="00592210" w:rsidP="00DD19D8">
            <w:pPr>
              <w:pStyle w:val="TableParagraph"/>
              <w:spacing w:before="9"/>
              <w:rPr>
                <w:rFonts w:ascii="Noto Sans CJK JP Regular"/>
                <w:sz w:val="18"/>
              </w:rPr>
            </w:pPr>
          </w:p>
          <w:p w14:paraId="366438BF" w14:textId="77777777" w:rsidR="00592210" w:rsidRDefault="00592210" w:rsidP="00DD19D8">
            <w:pPr>
              <w:pStyle w:val="TableParagraph"/>
              <w:spacing w:line="275" w:lineRule="exact"/>
              <w:ind w:left="12"/>
              <w:jc w:val="center"/>
              <w:rPr>
                <w:rFonts w:ascii="Noto Sans CJK JP Regular"/>
                <w:sz w:val="18"/>
              </w:rPr>
            </w:pPr>
            <w:r>
              <w:rPr>
                <w:rFonts w:ascii="Noto Sans CJK JP Regular"/>
                <w:w w:val="90"/>
                <w:sz w:val="18"/>
              </w:rPr>
              <w:t>3</w:t>
            </w:r>
          </w:p>
        </w:tc>
        <w:tc>
          <w:tcPr>
            <w:tcW w:w="360" w:type="dxa"/>
            <w:tcBorders>
              <w:top w:val="single" w:sz="8" w:space="0" w:color="000000"/>
            </w:tcBorders>
          </w:tcPr>
          <w:p w14:paraId="3DE1D665" w14:textId="77777777" w:rsidR="00592210" w:rsidRDefault="00592210" w:rsidP="00DD19D8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1BEAC6D2" w14:textId="77777777" w:rsidR="00592210" w:rsidRDefault="00592210" w:rsidP="00DD19D8">
            <w:pPr>
              <w:pStyle w:val="TableParagraph"/>
              <w:spacing w:before="1"/>
              <w:rPr>
                <w:rFonts w:ascii="Noto Sans CJK JP Regular"/>
                <w:sz w:val="21"/>
              </w:rPr>
            </w:pPr>
          </w:p>
          <w:p w14:paraId="18DA2FDF" w14:textId="77777777" w:rsidR="00592210" w:rsidRDefault="00592210" w:rsidP="00DD19D8">
            <w:pPr>
              <w:pStyle w:val="TableParagraph"/>
              <w:spacing w:line="177" w:lineRule="exact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39" w:type="dxa"/>
            <w:gridSpan w:val="2"/>
          </w:tcPr>
          <w:p w14:paraId="056B3FBA" w14:textId="77777777" w:rsidR="00592210" w:rsidRDefault="00592210" w:rsidP="00DD19D8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7E788182" w14:textId="176D4E8D" w:rsidR="00592210" w:rsidRPr="00183BC6" w:rsidRDefault="00183BC6" w:rsidP="00DD19D8">
            <w:pPr>
              <w:pStyle w:val="TableParagraph"/>
              <w:spacing w:before="20"/>
              <w:rPr>
                <w:rFonts w:ascii="Noto Sans CJK JP Regular" w:eastAsiaTheme="minorEastAsia" w:hint="eastAsia"/>
                <w:sz w:val="20"/>
                <w:lang w:eastAsia="zh-CN"/>
              </w:rPr>
            </w:pPr>
            <w:r>
              <w:rPr>
                <w:rFonts w:ascii="Noto Sans CJK JP Regular" w:eastAsiaTheme="minorEastAsia" w:hint="eastAsia"/>
                <w:sz w:val="20"/>
                <w:lang w:eastAsia="zh-CN"/>
              </w:rPr>
              <w:t>O</w:t>
            </w:r>
            <w:r>
              <w:rPr>
                <w:rFonts w:ascii="Noto Sans CJK JP Regular" w:eastAsiaTheme="minorEastAsia"/>
                <w:sz w:val="20"/>
                <w:lang w:eastAsia="zh-CN"/>
              </w:rPr>
              <w:t>SCF</w:t>
            </w:r>
          </w:p>
          <w:p w14:paraId="700D483E" w14:textId="77777777" w:rsidR="00592210" w:rsidRDefault="00592210" w:rsidP="00DD19D8">
            <w:pPr>
              <w:pStyle w:val="TableParagraph"/>
              <w:spacing w:line="179" w:lineRule="exact"/>
              <w:ind w:left="14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60" w:type="dxa"/>
          </w:tcPr>
          <w:p w14:paraId="489961A4" w14:textId="77777777" w:rsidR="00592210" w:rsidRDefault="00592210" w:rsidP="00DD19D8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3F43B8CE" w14:textId="0D867F10" w:rsidR="00592210" w:rsidRPr="00183BC6" w:rsidRDefault="00183BC6" w:rsidP="00DD19D8">
            <w:pPr>
              <w:pStyle w:val="TableParagraph"/>
              <w:spacing w:before="20"/>
              <w:rPr>
                <w:rFonts w:ascii="Noto Sans CJK JP Regular" w:eastAsiaTheme="minorEastAsia" w:hint="eastAsia"/>
                <w:sz w:val="20"/>
                <w:lang w:eastAsia="zh-CN"/>
              </w:rPr>
            </w:pPr>
            <w:r>
              <w:rPr>
                <w:rFonts w:ascii="Noto Sans CJK JP Regular" w:eastAsiaTheme="minorEastAsia" w:hint="eastAsia"/>
                <w:sz w:val="20"/>
                <w:lang w:eastAsia="zh-CN"/>
              </w:rPr>
              <w:t>O</w:t>
            </w:r>
            <w:r>
              <w:rPr>
                <w:rFonts w:ascii="Noto Sans CJK JP Regular" w:eastAsiaTheme="minorEastAsia"/>
                <w:sz w:val="20"/>
                <w:lang w:eastAsia="zh-CN"/>
              </w:rPr>
              <w:t>HP</w:t>
            </w:r>
          </w:p>
          <w:p w14:paraId="241583B7" w14:textId="77777777" w:rsidR="00592210" w:rsidRDefault="00592210" w:rsidP="00DD19D8">
            <w:pPr>
              <w:pStyle w:val="TableParagraph"/>
              <w:spacing w:line="179" w:lineRule="exact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62" w:type="dxa"/>
          </w:tcPr>
          <w:p w14:paraId="686AC4E4" w14:textId="77777777" w:rsidR="00592210" w:rsidRDefault="00592210" w:rsidP="00DD19D8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63104E9F" w14:textId="77777777" w:rsidR="00592210" w:rsidRDefault="00592210" w:rsidP="00DD19D8">
            <w:pPr>
              <w:pStyle w:val="TableParagraph"/>
              <w:spacing w:before="20"/>
              <w:rPr>
                <w:rFonts w:ascii="Noto Sans CJK JP Regular"/>
                <w:sz w:val="20"/>
              </w:rPr>
            </w:pPr>
          </w:p>
          <w:p w14:paraId="03A503E8" w14:textId="77777777" w:rsidR="00592210" w:rsidRDefault="00592210" w:rsidP="00DD19D8">
            <w:pPr>
              <w:pStyle w:val="TableParagraph"/>
              <w:spacing w:line="179" w:lineRule="exact"/>
              <w:ind w:left="14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62" w:type="dxa"/>
          </w:tcPr>
          <w:p w14:paraId="6C937C19" w14:textId="77777777" w:rsidR="00592210" w:rsidRDefault="00592210" w:rsidP="00DD19D8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710CBA59" w14:textId="29F36B4C" w:rsidR="00592210" w:rsidRPr="00183BC6" w:rsidRDefault="00183BC6" w:rsidP="00DD19D8">
            <w:pPr>
              <w:pStyle w:val="TableParagraph"/>
              <w:spacing w:before="20"/>
              <w:rPr>
                <w:rFonts w:ascii="Noto Sans CJK JP Regular" w:eastAsiaTheme="minorEastAsia" w:hint="eastAsia"/>
                <w:sz w:val="20"/>
                <w:lang w:eastAsia="zh-CN"/>
              </w:rPr>
            </w:pPr>
            <w:r>
              <w:rPr>
                <w:rFonts w:ascii="Noto Sans CJK JP Regular" w:eastAsiaTheme="minorEastAsia" w:hint="eastAsia"/>
                <w:sz w:val="20"/>
                <w:lang w:eastAsia="zh-CN"/>
              </w:rPr>
              <w:t>N</w:t>
            </w:r>
            <w:r>
              <w:rPr>
                <w:rFonts w:ascii="Noto Sans CJK JP Regular" w:eastAsiaTheme="minorEastAsia"/>
                <w:sz w:val="20"/>
                <w:lang w:eastAsia="zh-CN"/>
              </w:rPr>
              <w:t>CPF</w:t>
            </w:r>
          </w:p>
          <w:p w14:paraId="1055DE7F" w14:textId="77777777" w:rsidR="00592210" w:rsidRDefault="00592210" w:rsidP="00DD19D8">
            <w:pPr>
              <w:pStyle w:val="TableParagraph"/>
              <w:spacing w:line="179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60" w:type="dxa"/>
          </w:tcPr>
          <w:p w14:paraId="494572D9" w14:textId="77777777" w:rsidR="00592210" w:rsidRDefault="00592210" w:rsidP="00DD19D8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0853B7F7" w14:textId="413BC08E" w:rsidR="00592210" w:rsidRPr="00183BC6" w:rsidRDefault="00183BC6" w:rsidP="00DD19D8">
            <w:pPr>
              <w:pStyle w:val="TableParagraph"/>
              <w:spacing w:before="20"/>
              <w:rPr>
                <w:rFonts w:ascii="Noto Sans CJK JP Regular" w:eastAsiaTheme="minorEastAsia" w:hint="eastAsia"/>
                <w:sz w:val="20"/>
                <w:lang w:eastAsia="zh-CN"/>
              </w:rPr>
            </w:pPr>
            <w:r>
              <w:rPr>
                <w:rFonts w:ascii="Noto Sans CJK JP Regular" w:eastAsiaTheme="minorEastAsia" w:hint="eastAsia"/>
                <w:sz w:val="20"/>
                <w:lang w:eastAsia="zh-CN"/>
              </w:rPr>
              <w:t>A</w:t>
            </w:r>
            <w:r>
              <w:rPr>
                <w:rFonts w:ascii="Noto Sans CJK JP Regular" w:eastAsiaTheme="minorEastAsia"/>
                <w:sz w:val="20"/>
                <w:lang w:eastAsia="zh-CN"/>
              </w:rPr>
              <w:t>SPF</w:t>
            </w:r>
          </w:p>
          <w:p w14:paraId="0EC53D00" w14:textId="77777777" w:rsidR="00592210" w:rsidRDefault="00592210" w:rsidP="00DD19D8">
            <w:pPr>
              <w:pStyle w:val="TableParagraph"/>
              <w:spacing w:line="179" w:lineRule="exact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362" w:type="dxa"/>
            <w:gridSpan w:val="2"/>
          </w:tcPr>
          <w:p w14:paraId="3FC1DA4E" w14:textId="77777777" w:rsidR="00592210" w:rsidRDefault="00592210" w:rsidP="00DD19D8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0AE0A9BF" w14:textId="77777777" w:rsidR="00592210" w:rsidRDefault="00592210" w:rsidP="00DD19D8">
            <w:pPr>
              <w:pStyle w:val="TableParagraph"/>
              <w:spacing w:before="20"/>
              <w:rPr>
                <w:rFonts w:ascii="Noto Sans CJK JP Regular"/>
                <w:sz w:val="20"/>
              </w:rPr>
            </w:pPr>
          </w:p>
          <w:p w14:paraId="67DCBBD5" w14:textId="77777777" w:rsidR="00592210" w:rsidRDefault="00592210" w:rsidP="00DD19D8">
            <w:pPr>
              <w:pStyle w:val="TableParagraph"/>
              <w:spacing w:line="179" w:lineRule="exact"/>
              <w:ind w:left="88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384" w:type="dxa"/>
          </w:tcPr>
          <w:p w14:paraId="1A1EC41B" w14:textId="77777777" w:rsidR="00592210" w:rsidRDefault="00592210" w:rsidP="00DD19D8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2955FE9A" w14:textId="77777777" w:rsidR="00592210" w:rsidRDefault="00592210" w:rsidP="00DD19D8">
            <w:pPr>
              <w:pStyle w:val="TableParagraph"/>
              <w:spacing w:before="20"/>
              <w:rPr>
                <w:rFonts w:ascii="Noto Sans CJK JP Regular"/>
                <w:sz w:val="20"/>
              </w:rPr>
            </w:pPr>
          </w:p>
          <w:p w14:paraId="631515A9" w14:textId="77777777" w:rsidR="00592210" w:rsidRDefault="00592210" w:rsidP="00DD19D8">
            <w:pPr>
              <w:pStyle w:val="TableParagraph"/>
              <w:spacing w:line="179" w:lineRule="exact"/>
              <w:ind w:left="10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362" w:type="dxa"/>
          </w:tcPr>
          <w:p w14:paraId="3AECEBAE" w14:textId="77777777" w:rsidR="00592210" w:rsidRDefault="00592210" w:rsidP="00DD19D8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2E1A52A5" w14:textId="77777777" w:rsidR="00592210" w:rsidRDefault="00592210" w:rsidP="00DD19D8">
            <w:pPr>
              <w:pStyle w:val="TableParagraph"/>
              <w:spacing w:before="20"/>
              <w:rPr>
                <w:rFonts w:ascii="Noto Sans CJK JP Regular"/>
                <w:sz w:val="20"/>
              </w:rPr>
            </w:pPr>
          </w:p>
          <w:p w14:paraId="42E15504" w14:textId="77777777" w:rsidR="00592210" w:rsidRDefault="00592210" w:rsidP="00DD19D8">
            <w:pPr>
              <w:pStyle w:val="TableParagraph"/>
              <w:spacing w:line="179" w:lineRule="exact"/>
              <w:ind w:left="88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337" w:type="dxa"/>
            <w:tcBorders>
              <w:top w:val="single" w:sz="8" w:space="0" w:color="000000"/>
            </w:tcBorders>
          </w:tcPr>
          <w:p w14:paraId="59874275" w14:textId="77777777" w:rsidR="00592210" w:rsidRDefault="00592210" w:rsidP="00DD19D8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350D71B3" w14:textId="77777777" w:rsidR="00592210" w:rsidRDefault="00592210" w:rsidP="00DD19D8">
            <w:pPr>
              <w:pStyle w:val="TableParagraph"/>
              <w:spacing w:before="1"/>
              <w:rPr>
                <w:rFonts w:ascii="Noto Sans CJK JP Regular"/>
                <w:sz w:val="21"/>
              </w:rPr>
            </w:pPr>
          </w:p>
          <w:p w14:paraId="5FCFA8C8" w14:textId="77777777" w:rsidR="00592210" w:rsidRDefault="00592210" w:rsidP="00DD19D8">
            <w:pPr>
              <w:pStyle w:val="TableParagraph"/>
              <w:spacing w:line="177" w:lineRule="exact"/>
              <w:ind w:left="89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377" w:type="dxa"/>
            <w:tcBorders>
              <w:top w:val="single" w:sz="8" w:space="0" w:color="000000"/>
            </w:tcBorders>
          </w:tcPr>
          <w:p w14:paraId="3C8AE8CF" w14:textId="77777777" w:rsidR="00592210" w:rsidRDefault="00592210" w:rsidP="00DD19D8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3812131C" w14:textId="77777777" w:rsidR="00592210" w:rsidRDefault="00592210" w:rsidP="00DD19D8">
            <w:pPr>
              <w:pStyle w:val="TableParagraph"/>
              <w:spacing w:before="1"/>
              <w:rPr>
                <w:rFonts w:ascii="Noto Sans CJK JP Regular"/>
                <w:sz w:val="21"/>
              </w:rPr>
            </w:pPr>
          </w:p>
          <w:p w14:paraId="2873DEB5" w14:textId="77777777" w:rsidR="00592210" w:rsidRDefault="00592210" w:rsidP="00DD19D8">
            <w:pPr>
              <w:pStyle w:val="TableParagraph"/>
              <w:spacing w:line="177" w:lineRule="exact"/>
              <w:ind w:left="7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 w:rsidR="00592210" w14:paraId="27FB6BB6" w14:textId="77777777" w:rsidTr="00DD19D8">
        <w:trPr>
          <w:trHeight w:val="401"/>
        </w:trPr>
        <w:tc>
          <w:tcPr>
            <w:tcW w:w="5103" w:type="dxa"/>
            <w:gridSpan w:val="16"/>
          </w:tcPr>
          <w:p w14:paraId="54FA78DC" w14:textId="77777777" w:rsidR="00592210" w:rsidRDefault="00592210" w:rsidP="00DD19D8">
            <w:pPr>
              <w:pStyle w:val="TableParagraph"/>
              <w:spacing w:line="360" w:lineRule="exact"/>
              <w:ind w:left="2080" w:right="2062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光纤走线区</w:t>
            </w:r>
          </w:p>
        </w:tc>
      </w:tr>
      <w:tr w:rsidR="00592210" w14:paraId="441B364E" w14:textId="77777777" w:rsidTr="00DD19D8">
        <w:trPr>
          <w:trHeight w:val="367"/>
        </w:trPr>
        <w:tc>
          <w:tcPr>
            <w:tcW w:w="5103" w:type="dxa"/>
            <w:gridSpan w:val="16"/>
          </w:tcPr>
          <w:p w14:paraId="735FFA88" w14:textId="77777777" w:rsidR="00592210" w:rsidRDefault="00592210" w:rsidP="00DD19D8">
            <w:pPr>
              <w:pStyle w:val="TableParagraph"/>
              <w:spacing w:line="348" w:lineRule="exact"/>
              <w:ind w:left="2078" w:right="2065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公共接口区</w:t>
            </w:r>
          </w:p>
        </w:tc>
      </w:tr>
      <w:tr w:rsidR="00592210" w14:paraId="7FB7CE9D" w14:textId="77777777" w:rsidTr="00DD19D8">
        <w:trPr>
          <w:trHeight w:val="308"/>
        </w:trPr>
        <w:tc>
          <w:tcPr>
            <w:tcW w:w="1712" w:type="dxa"/>
            <w:gridSpan w:val="5"/>
            <w:tcBorders>
              <w:bottom w:val="single" w:sz="8" w:space="0" w:color="000000"/>
            </w:tcBorders>
          </w:tcPr>
          <w:p w14:paraId="62FF34C3" w14:textId="77777777" w:rsidR="00592210" w:rsidRDefault="00592210" w:rsidP="00DD19D8">
            <w:pPr>
              <w:pStyle w:val="TableParagraph"/>
              <w:spacing w:line="289" w:lineRule="exact"/>
              <w:ind w:left="594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风扇区</w:t>
            </w:r>
          </w:p>
        </w:tc>
        <w:tc>
          <w:tcPr>
            <w:tcW w:w="1684" w:type="dxa"/>
            <w:gridSpan w:val="6"/>
          </w:tcPr>
          <w:p w14:paraId="7398024A" w14:textId="77777777" w:rsidR="00592210" w:rsidRDefault="00592210" w:rsidP="00DD19D8">
            <w:pPr>
              <w:pStyle w:val="TableParagraph"/>
              <w:spacing w:line="289" w:lineRule="exact"/>
              <w:ind w:left="550" w:right="539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风扇区</w:t>
            </w:r>
          </w:p>
        </w:tc>
        <w:tc>
          <w:tcPr>
            <w:tcW w:w="1707" w:type="dxa"/>
            <w:gridSpan w:val="5"/>
            <w:tcBorders>
              <w:bottom w:val="single" w:sz="8" w:space="0" w:color="000000"/>
            </w:tcBorders>
          </w:tcPr>
          <w:p w14:paraId="299CCED7" w14:textId="77777777" w:rsidR="00592210" w:rsidRDefault="00592210" w:rsidP="00DD19D8">
            <w:pPr>
              <w:pStyle w:val="TableParagraph"/>
              <w:spacing w:line="289" w:lineRule="exact"/>
              <w:ind w:left="553" w:right="558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风扇区</w:t>
            </w:r>
          </w:p>
        </w:tc>
      </w:tr>
      <w:tr w:rsidR="00592210" w14:paraId="63913A1B" w14:textId="77777777" w:rsidTr="00DD19D8">
        <w:trPr>
          <w:trHeight w:val="1067"/>
        </w:trPr>
        <w:tc>
          <w:tcPr>
            <w:tcW w:w="413" w:type="dxa"/>
            <w:tcBorders>
              <w:top w:val="single" w:sz="8" w:space="0" w:color="000000"/>
            </w:tcBorders>
          </w:tcPr>
          <w:p w14:paraId="497E6C4C" w14:textId="77777777" w:rsidR="00592210" w:rsidRDefault="00592210" w:rsidP="00DD19D8">
            <w:pPr>
              <w:pStyle w:val="TableParagraph"/>
              <w:rPr>
                <w:rFonts w:ascii="Noto Sans CJK JP Regular"/>
                <w:sz w:val="18"/>
              </w:rPr>
            </w:pPr>
          </w:p>
          <w:p w14:paraId="120D84D7" w14:textId="6DA7A5D8" w:rsidR="00592210" w:rsidRPr="00183BC6" w:rsidRDefault="00183BC6" w:rsidP="00DD19D8">
            <w:pPr>
              <w:pStyle w:val="TableParagraph"/>
              <w:spacing w:before="9"/>
              <w:rPr>
                <w:rFonts w:ascii="Noto Sans CJK JP Regular" w:eastAsiaTheme="minorEastAsia" w:hint="eastAsia"/>
                <w:sz w:val="18"/>
                <w:lang w:eastAsia="zh-CN"/>
              </w:rPr>
            </w:pPr>
            <w:r>
              <w:rPr>
                <w:rFonts w:ascii="Noto Sans CJK JP Regular" w:eastAsiaTheme="minorEastAsia" w:hint="eastAsia"/>
                <w:sz w:val="18"/>
                <w:lang w:eastAsia="zh-CN"/>
              </w:rPr>
              <w:t>O</w:t>
            </w:r>
            <w:r>
              <w:rPr>
                <w:rFonts w:ascii="Noto Sans CJK JP Regular" w:eastAsiaTheme="minorEastAsia"/>
                <w:sz w:val="18"/>
                <w:lang w:eastAsia="zh-CN"/>
              </w:rPr>
              <w:t>TU</w:t>
            </w:r>
          </w:p>
          <w:p w14:paraId="2BADEECB" w14:textId="77777777" w:rsidR="00592210" w:rsidRDefault="00592210" w:rsidP="00DD19D8">
            <w:pPr>
              <w:pStyle w:val="TableParagraph"/>
              <w:spacing w:line="275" w:lineRule="exact"/>
              <w:ind w:left="37"/>
              <w:jc w:val="center"/>
              <w:rPr>
                <w:rFonts w:ascii="Noto Sans CJK JP Regular"/>
                <w:sz w:val="18"/>
              </w:rPr>
            </w:pPr>
            <w:r>
              <w:rPr>
                <w:rFonts w:ascii="Noto Sans CJK JP Regular"/>
                <w:w w:val="90"/>
                <w:sz w:val="18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</w:tcBorders>
          </w:tcPr>
          <w:p w14:paraId="4AAEAE8C" w14:textId="77777777" w:rsidR="00592210" w:rsidRDefault="00592210" w:rsidP="00DD19D8">
            <w:pPr>
              <w:pStyle w:val="TableParagraph"/>
              <w:rPr>
                <w:rFonts w:ascii="Noto Sans CJK JP Regular"/>
                <w:sz w:val="18"/>
              </w:rPr>
            </w:pPr>
          </w:p>
          <w:p w14:paraId="2A6B11AB" w14:textId="342180D0" w:rsidR="00592210" w:rsidRPr="00183BC6" w:rsidRDefault="00183BC6" w:rsidP="00DD19D8">
            <w:pPr>
              <w:pStyle w:val="TableParagraph"/>
              <w:spacing w:before="9"/>
              <w:rPr>
                <w:rFonts w:ascii="Noto Sans CJK JP Regular" w:eastAsiaTheme="minorEastAsia" w:hint="eastAsia"/>
                <w:sz w:val="18"/>
                <w:lang w:eastAsia="zh-CN"/>
              </w:rPr>
            </w:pPr>
            <w:r>
              <w:rPr>
                <w:rFonts w:ascii="Noto Sans CJK JP Regular" w:eastAsiaTheme="minorEastAsia" w:hint="eastAsia"/>
                <w:sz w:val="18"/>
                <w:lang w:eastAsia="zh-CN"/>
              </w:rPr>
              <w:t>O</w:t>
            </w:r>
            <w:r>
              <w:rPr>
                <w:rFonts w:ascii="Noto Sans CJK JP Regular" w:eastAsiaTheme="minorEastAsia"/>
                <w:sz w:val="18"/>
                <w:lang w:eastAsia="zh-CN"/>
              </w:rPr>
              <w:t>TU</w:t>
            </w:r>
          </w:p>
          <w:p w14:paraId="68919AAB" w14:textId="77777777" w:rsidR="00592210" w:rsidRDefault="00592210" w:rsidP="00DD19D8">
            <w:pPr>
              <w:pStyle w:val="TableParagraph"/>
              <w:spacing w:line="275" w:lineRule="exact"/>
              <w:ind w:left="12"/>
              <w:jc w:val="center"/>
              <w:rPr>
                <w:rFonts w:ascii="Noto Sans CJK JP Regular"/>
                <w:sz w:val="18"/>
              </w:rPr>
            </w:pPr>
            <w:r>
              <w:rPr>
                <w:rFonts w:ascii="Noto Sans CJK JP Regular"/>
                <w:w w:val="90"/>
                <w:sz w:val="18"/>
              </w:rPr>
              <w:t>2</w:t>
            </w:r>
          </w:p>
        </w:tc>
        <w:tc>
          <w:tcPr>
            <w:tcW w:w="365" w:type="dxa"/>
            <w:tcBorders>
              <w:top w:val="single" w:sz="8" w:space="0" w:color="000000"/>
            </w:tcBorders>
          </w:tcPr>
          <w:p w14:paraId="34E79240" w14:textId="77777777" w:rsidR="00592210" w:rsidRDefault="00592210" w:rsidP="00DD19D8">
            <w:pPr>
              <w:pStyle w:val="TableParagraph"/>
              <w:rPr>
                <w:rFonts w:ascii="Noto Sans CJK JP Regular"/>
                <w:sz w:val="18"/>
              </w:rPr>
            </w:pPr>
          </w:p>
          <w:p w14:paraId="32E26BF4" w14:textId="25495033" w:rsidR="00592210" w:rsidRPr="00183BC6" w:rsidRDefault="00183BC6" w:rsidP="00DD19D8">
            <w:pPr>
              <w:pStyle w:val="TableParagraph"/>
              <w:spacing w:before="9"/>
              <w:rPr>
                <w:rFonts w:ascii="Noto Sans CJK JP Regular" w:eastAsiaTheme="minorEastAsia" w:hint="eastAsia"/>
                <w:sz w:val="18"/>
                <w:lang w:eastAsia="zh-CN"/>
              </w:rPr>
            </w:pPr>
            <w:r>
              <w:rPr>
                <w:rFonts w:ascii="Noto Sans CJK JP Regular" w:eastAsiaTheme="minorEastAsia" w:hint="eastAsia"/>
                <w:sz w:val="18"/>
                <w:lang w:eastAsia="zh-CN"/>
              </w:rPr>
              <w:t>E</w:t>
            </w:r>
            <w:r>
              <w:rPr>
                <w:rFonts w:ascii="Noto Sans CJK JP Regular" w:eastAsiaTheme="minorEastAsia"/>
                <w:sz w:val="18"/>
                <w:lang w:eastAsia="zh-CN"/>
              </w:rPr>
              <w:t>OBA</w:t>
            </w:r>
          </w:p>
          <w:p w14:paraId="33544D27" w14:textId="77777777" w:rsidR="00592210" w:rsidRDefault="00592210" w:rsidP="00DD19D8">
            <w:pPr>
              <w:pStyle w:val="TableParagraph"/>
              <w:spacing w:line="275" w:lineRule="exact"/>
              <w:ind w:left="12"/>
              <w:jc w:val="center"/>
              <w:rPr>
                <w:rFonts w:ascii="Noto Sans CJK JP Regular"/>
                <w:sz w:val="18"/>
              </w:rPr>
            </w:pPr>
            <w:r>
              <w:rPr>
                <w:rFonts w:ascii="Noto Sans CJK JP Regular"/>
                <w:w w:val="90"/>
                <w:sz w:val="18"/>
              </w:rPr>
              <w:t>3</w:t>
            </w:r>
          </w:p>
        </w:tc>
        <w:tc>
          <w:tcPr>
            <w:tcW w:w="360" w:type="dxa"/>
            <w:tcBorders>
              <w:top w:val="single" w:sz="8" w:space="0" w:color="000000"/>
            </w:tcBorders>
          </w:tcPr>
          <w:p w14:paraId="44209F05" w14:textId="77777777" w:rsidR="00592210" w:rsidRDefault="00592210" w:rsidP="00DD19D8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32815217" w14:textId="6E999563" w:rsidR="00592210" w:rsidRPr="00183BC6" w:rsidRDefault="00183BC6" w:rsidP="00DD19D8">
            <w:pPr>
              <w:pStyle w:val="TableParagraph"/>
              <w:spacing w:before="1"/>
              <w:rPr>
                <w:rFonts w:ascii="Noto Sans CJK JP Regular" w:eastAsiaTheme="minorEastAsia" w:hint="eastAsia"/>
                <w:sz w:val="21"/>
                <w:lang w:eastAsia="zh-CN"/>
              </w:rPr>
            </w:pPr>
            <w:r>
              <w:rPr>
                <w:rFonts w:ascii="Noto Sans CJK JP Regular" w:eastAsiaTheme="minorEastAsia" w:hint="eastAsia"/>
                <w:sz w:val="21"/>
                <w:lang w:eastAsia="zh-CN"/>
              </w:rPr>
              <w:t>E</w:t>
            </w:r>
            <w:r>
              <w:rPr>
                <w:rFonts w:ascii="Noto Sans CJK JP Regular" w:eastAsiaTheme="minorEastAsia"/>
                <w:sz w:val="21"/>
                <w:lang w:eastAsia="zh-CN"/>
              </w:rPr>
              <w:t>OPA</w:t>
            </w:r>
          </w:p>
          <w:p w14:paraId="26371CF1" w14:textId="77777777" w:rsidR="00592210" w:rsidRDefault="00592210" w:rsidP="00DD19D8">
            <w:pPr>
              <w:pStyle w:val="TableParagraph"/>
              <w:spacing w:line="177" w:lineRule="exact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39" w:type="dxa"/>
            <w:gridSpan w:val="2"/>
          </w:tcPr>
          <w:p w14:paraId="2B5E0233" w14:textId="77777777" w:rsidR="00592210" w:rsidRDefault="00592210" w:rsidP="00DD19D8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50871E4A" w14:textId="72CB53D0" w:rsidR="00592210" w:rsidRPr="00183BC6" w:rsidRDefault="00183BC6" w:rsidP="00DD19D8">
            <w:pPr>
              <w:pStyle w:val="TableParagraph"/>
              <w:spacing w:before="20"/>
              <w:rPr>
                <w:rFonts w:ascii="Noto Sans CJK JP Regular" w:eastAsiaTheme="minorEastAsia" w:hint="eastAsia"/>
                <w:sz w:val="20"/>
                <w:lang w:eastAsia="zh-CN"/>
              </w:rPr>
            </w:pPr>
            <w:r>
              <w:rPr>
                <w:rFonts w:ascii="Noto Sans CJK JP Regular" w:eastAsiaTheme="minorEastAsia" w:hint="eastAsia"/>
                <w:sz w:val="20"/>
                <w:lang w:eastAsia="zh-CN"/>
              </w:rPr>
              <w:t>O</w:t>
            </w:r>
            <w:r>
              <w:rPr>
                <w:rFonts w:ascii="Noto Sans CJK JP Regular" w:eastAsiaTheme="minorEastAsia"/>
                <w:sz w:val="20"/>
                <w:lang w:eastAsia="zh-CN"/>
              </w:rPr>
              <w:t>MU</w:t>
            </w:r>
          </w:p>
          <w:p w14:paraId="6AA1ECD3" w14:textId="77777777" w:rsidR="00592210" w:rsidRDefault="00592210" w:rsidP="00DD19D8">
            <w:pPr>
              <w:pStyle w:val="TableParagraph"/>
              <w:spacing w:line="179" w:lineRule="exact"/>
              <w:ind w:left="14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60" w:type="dxa"/>
          </w:tcPr>
          <w:p w14:paraId="610742BA" w14:textId="77777777" w:rsidR="00592210" w:rsidRDefault="00592210" w:rsidP="00DD19D8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6E97BEDF" w14:textId="2DF65002" w:rsidR="00592210" w:rsidRPr="00183BC6" w:rsidRDefault="00183BC6" w:rsidP="00DD19D8">
            <w:pPr>
              <w:pStyle w:val="TableParagraph"/>
              <w:spacing w:before="20"/>
              <w:rPr>
                <w:rFonts w:ascii="Noto Sans CJK JP Regular" w:eastAsiaTheme="minorEastAsia" w:hint="eastAsia"/>
                <w:sz w:val="20"/>
                <w:lang w:eastAsia="zh-CN"/>
              </w:rPr>
            </w:pPr>
            <w:r>
              <w:rPr>
                <w:rFonts w:ascii="Noto Sans CJK JP Regular" w:eastAsiaTheme="minorEastAsia" w:hint="eastAsia"/>
                <w:sz w:val="20"/>
                <w:lang w:eastAsia="zh-CN"/>
              </w:rPr>
              <w:t>O</w:t>
            </w:r>
            <w:r>
              <w:rPr>
                <w:rFonts w:ascii="Noto Sans CJK JP Regular" w:eastAsiaTheme="minorEastAsia"/>
                <w:sz w:val="20"/>
                <w:lang w:eastAsia="zh-CN"/>
              </w:rPr>
              <w:t>MU</w:t>
            </w:r>
          </w:p>
          <w:p w14:paraId="4E826107" w14:textId="77777777" w:rsidR="00592210" w:rsidRDefault="00592210" w:rsidP="00DD19D8">
            <w:pPr>
              <w:pStyle w:val="TableParagraph"/>
              <w:spacing w:line="179" w:lineRule="exact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62" w:type="dxa"/>
          </w:tcPr>
          <w:p w14:paraId="7AD138A9" w14:textId="77777777" w:rsidR="00592210" w:rsidRDefault="00592210" w:rsidP="00DD19D8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4777938B" w14:textId="0CA52D15" w:rsidR="00592210" w:rsidRPr="00183BC6" w:rsidRDefault="00183BC6" w:rsidP="00DD19D8">
            <w:pPr>
              <w:pStyle w:val="TableParagraph"/>
              <w:spacing w:before="20"/>
              <w:rPr>
                <w:rFonts w:ascii="Noto Sans CJK JP Regular" w:eastAsiaTheme="minorEastAsia" w:hint="eastAsia"/>
                <w:sz w:val="20"/>
                <w:lang w:eastAsia="zh-CN"/>
              </w:rPr>
            </w:pPr>
            <w:r>
              <w:rPr>
                <w:rFonts w:ascii="Noto Sans CJK JP Regular" w:eastAsiaTheme="minorEastAsia" w:hint="eastAsia"/>
                <w:sz w:val="20"/>
                <w:lang w:eastAsia="zh-CN"/>
              </w:rPr>
              <w:t>O</w:t>
            </w:r>
            <w:r>
              <w:rPr>
                <w:rFonts w:ascii="Noto Sans CJK JP Regular" w:eastAsiaTheme="minorEastAsia"/>
                <w:sz w:val="20"/>
                <w:lang w:eastAsia="zh-CN"/>
              </w:rPr>
              <w:t>DU</w:t>
            </w:r>
          </w:p>
          <w:p w14:paraId="516427EB" w14:textId="77777777" w:rsidR="00592210" w:rsidRDefault="00592210" w:rsidP="00DD19D8">
            <w:pPr>
              <w:pStyle w:val="TableParagraph"/>
              <w:spacing w:line="179" w:lineRule="exact"/>
              <w:ind w:left="14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62" w:type="dxa"/>
          </w:tcPr>
          <w:p w14:paraId="0A5C35D8" w14:textId="77777777" w:rsidR="00592210" w:rsidRDefault="00592210" w:rsidP="00DD19D8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0E8A6049" w14:textId="6C9D62F0" w:rsidR="00592210" w:rsidRPr="00183BC6" w:rsidRDefault="00183BC6" w:rsidP="00DD19D8">
            <w:pPr>
              <w:pStyle w:val="TableParagraph"/>
              <w:spacing w:before="20"/>
              <w:rPr>
                <w:rFonts w:ascii="Noto Sans CJK JP Regular" w:eastAsiaTheme="minorEastAsia" w:hint="eastAsia"/>
                <w:sz w:val="20"/>
                <w:lang w:eastAsia="zh-CN"/>
              </w:rPr>
            </w:pPr>
            <w:r>
              <w:rPr>
                <w:rFonts w:ascii="Noto Sans CJK JP Regular" w:eastAsiaTheme="minorEastAsia" w:hint="eastAsia"/>
                <w:sz w:val="20"/>
                <w:lang w:eastAsia="zh-CN"/>
              </w:rPr>
              <w:t>O</w:t>
            </w:r>
            <w:r>
              <w:rPr>
                <w:rFonts w:ascii="Noto Sans CJK JP Regular" w:eastAsiaTheme="minorEastAsia"/>
                <w:sz w:val="20"/>
                <w:lang w:eastAsia="zh-CN"/>
              </w:rPr>
              <w:t>DU</w:t>
            </w:r>
          </w:p>
          <w:p w14:paraId="6D9C8890" w14:textId="77777777" w:rsidR="00592210" w:rsidRDefault="00592210" w:rsidP="00DD19D8">
            <w:pPr>
              <w:pStyle w:val="TableParagraph"/>
              <w:spacing w:line="179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60" w:type="dxa"/>
          </w:tcPr>
          <w:p w14:paraId="292FF76C" w14:textId="77777777" w:rsidR="00592210" w:rsidRDefault="00592210" w:rsidP="00DD19D8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3033AE7F" w14:textId="77777777" w:rsidR="00592210" w:rsidRDefault="00592210" w:rsidP="00DD19D8">
            <w:pPr>
              <w:pStyle w:val="TableParagraph"/>
              <w:spacing w:before="20"/>
              <w:rPr>
                <w:rFonts w:ascii="Noto Sans CJK JP Regular"/>
                <w:sz w:val="20"/>
              </w:rPr>
            </w:pPr>
          </w:p>
          <w:p w14:paraId="49BA03D2" w14:textId="77777777" w:rsidR="00592210" w:rsidRDefault="00592210" w:rsidP="00DD19D8">
            <w:pPr>
              <w:pStyle w:val="TableParagraph"/>
              <w:spacing w:line="179" w:lineRule="exact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362" w:type="dxa"/>
            <w:gridSpan w:val="2"/>
          </w:tcPr>
          <w:p w14:paraId="00316649" w14:textId="77777777" w:rsidR="00592210" w:rsidRDefault="00592210" w:rsidP="00DD19D8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022DAD94" w14:textId="77777777" w:rsidR="00592210" w:rsidRDefault="00592210" w:rsidP="00DD19D8">
            <w:pPr>
              <w:pStyle w:val="TableParagraph"/>
              <w:spacing w:before="20"/>
              <w:rPr>
                <w:rFonts w:ascii="Noto Sans CJK JP Regular"/>
                <w:sz w:val="20"/>
              </w:rPr>
            </w:pPr>
          </w:p>
          <w:p w14:paraId="2D68BCF1" w14:textId="77777777" w:rsidR="00592210" w:rsidRDefault="00592210" w:rsidP="00DD19D8">
            <w:pPr>
              <w:pStyle w:val="TableParagraph"/>
              <w:spacing w:line="179" w:lineRule="exact"/>
              <w:ind w:left="88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384" w:type="dxa"/>
          </w:tcPr>
          <w:p w14:paraId="262537EA" w14:textId="77777777" w:rsidR="00592210" w:rsidRDefault="00592210" w:rsidP="00DD19D8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7CDEE5CE" w14:textId="77777777" w:rsidR="00592210" w:rsidRDefault="00592210" w:rsidP="00DD19D8">
            <w:pPr>
              <w:pStyle w:val="TableParagraph"/>
              <w:spacing w:before="20"/>
              <w:rPr>
                <w:rFonts w:ascii="Noto Sans CJK JP Regular"/>
                <w:sz w:val="20"/>
              </w:rPr>
            </w:pPr>
          </w:p>
          <w:p w14:paraId="0E231792" w14:textId="77777777" w:rsidR="00592210" w:rsidRDefault="00592210" w:rsidP="00DD19D8">
            <w:pPr>
              <w:pStyle w:val="TableParagraph"/>
              <w:spacing w:line="179" w:lineRule="exact"/>
              <w:ind w:left="10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362" w:type="dxa"/>
          </w:tcPr>
          <w:p w14:paraId="734C0458" w14:textId="77777777" w:rsidR="00592210" w:rsidRDefault="00592210" w:rsidP="00DD19D8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464F88AC" w14:textId="77777777" w:rsidR="00592210" w:rsidRDefault="00592210" w:rsidP="00DD19D8">
            <w:pPr>
              <w:pStyle w:val="TableParagraph"/>
              <w:spacing w:before="20"/>
              <w:rPr>
                <w:rFonts w:ascii="Noto Sans CJK JP Regular"/>
                <w:sz w:val="20"/>
              </w:rPr>
            </w:pPr>
          </w:p>
          <w:p w14:paraId="743B0D1E" w14:textId="77777777" w:rsidR="00592210" w:rsidRDefault="00592210" w:rsidP="00DD19D8">
            <w:pPr>
              <w:pStyle w:val="TableParagraph"/>
              <w:spacing w:line="179" w:lineRule="exact"/>
              <w:ind w:left="88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337" w:type="dxa"/>
            <w:tcBorders>
              <w:top w:val="single" w:sz="8" w:space="0" w:color="000000"/>
            </w:tcBorders>
          </w:tcPr>
          <w:p w14:paraId="1873218D" w14:textId="77777777" w:rsidR="00592210" w:rsidRDefault="00592210" w:rsidP="00DD19D8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13DAD632" w14:textId="77777777" w:rsidR="00592210" w:rsidRDefault="00592210" w:rsidP="00DD19D8">
            <w:pPr>
              <w:pStyle w:val="TableParagraph"/>
              <w:spacing w:before="1"/>
              <w:rPr>
                <w:rFonts w:ascii="Noto Sans CJK JP Regular"/>
                <w:sz w:val="21"/>
              </w:rPr>
            </w:pPr>
          </w:p>
          <w:p w14:paraId="4D5809F0" w14:textId="77777777" w:rsidR="00592210" w:rsidRDefault="00592210" w:rsidP="00DD19D8">
            <w:pPr>
              <w:pStyle w:val="TableParagraph"/>
              <w:spacing w:line="177" w:lineRule="exact"/>
              <w:ind w:left="89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377" w:type="dxa"/>
            <w:tcBorders>
              <w:top w:val="single" w:sz="8" w:space="0" w:color="000000"/>
            </w:tcBorders>
          </w:tcPr>
          <w:p w14:paraId="45822ADB" w14:textId="77777777" w:rsidR="00592210" w:rsidRDefault="00592210" w:rsidP="00DD19D8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2DB2F843" w14:textId="77777777" w:rsidR="00592210" w:rsidRDefault="00592210" w:rsidP="00DD19D8">
            <w:pPr>
              <w:pStyle w:val="TableParagraph"/>
              <w:spacing w:before="1"/>
              <w:rPr>
                <w:rFonts w:ascii="Noto Sans CJK JP Regular"/>
                <w:sz w:val="21"/>
              </w:rPr>
            </w:pPr>
          </w:p>
          <w:p w14:paraId="45EB00F9" w14:textId="77777777" w:rsidR="00592210" w:rsidRDefault="00592210" w:rsidP="00DD19D8">
            <w:pPr>
              <w:pStyle w:val="TableParagraph"/>
              <w:spacing w:line="177" w:lineRule="exact"/>
              <w:ind w:left="7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 w:rsidR="00592210" w14:paraId="1DC6257A" w14:textId="77777777" w:rsidTr="00DD19D8">
        <w:trPr>
          <w:trHeight w:val="401"/>
        </w:trPr>
        <w:tc>
          <w:tcPr>
            <w:tcW w:w="5103" w:type="dxa"/>
            <w:gridSpan w:val="16"/>
          </w:tcPr>
          <w:p w14:paraId="556EFBFE" w14:textId="77777777" w:rsidR="00592210" w:rsidRDefault="00592210" w:rsidP="00DD19D8">
            <w:pPr>
              <w:pStyle w:val="TableParagraph"/>
              <w:spacing w:line="360" w:lineRule="exact"/>
              <w:ind w:left="2080" w:right="2062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光纤走线区</w:t>
            </w:r>
          </w:p>
        </w:tc>
      </w:tr>
    </w:tbl>
    <w:p w14:paraId="018AA41A" w14:textId="77777777" w:rsidR="00592210" w:rsidRPr="00037FBC" w:rsidRDefault="00592210" w:rsidP="00592210">
      <w:pPr>
        <w:spacing w:line="360" w:lineRule="auto"/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3E53F52" wp14:editId="23C40DCC">
                <wp:simplePos x="0" y="0"/>
                <wp:positionH relativeFrom="page">
                  <wp:posOffset>15953105</wp:posOffset>
                </wp:positionH>
                <wp:positionV relativeFrom="paragraph">
                  <wp:posOffset>-8098790</wp:posOffset>
                </wp:positionV>
                <wp:extent cx="3214370" cy="939165"/>
                <wp:effectExtent l="2279015" t="0" r="0" b="1170305"/>
                <wp:wrapNone/>
                <wp:docPr id="36" name="任意多边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>
                        <a:xfrm>
                          <a:off x="0" y="0"/>
                          <a:ext cx="3214370" cy="9391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62" h="1479">
                              <a:moveTo>
                                <a:pt x="1473" y="2905"/>
                              </a:moveTo>
                              <a:lnTo>
                                <a:pt x="1137" y="2905"/>
                              </a:lnTo>
                              <a:lnTo>
                                <a:pt x="1137" y="1822"/>
                              </a:lnTo>
                              <a:lnTo>
                                <a:pt x="777" y="1822"/>
                              </a:lnTo>
                              <a:lnTo>
                                <a:pt x="777" y="2905"/>
                              </a:lnTo>
                              <a:lnTo>
                                <a:pt x="-3589" y="2905"/>
                              </a:lnTo>
                              <a:lnTo>
                                <a:pt x="-3589" y="3301"/>
                              </a:lnTo>
                              <a:lnTo>
                                <a:pt x="1473" y="3301"/>
                              </a:lnTo>
                              <a:lnTo>
                                <a:pt x="1473" y="290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polyline w14:anchorId="3BFB9214" id="任意多边形 11" o:spid="_x0000_s1026" style="position:absolute;left:0;text-align:left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points="1329.8pt,-492.45pt,1313pt,-492.45pt,1313pt,-546.6pt,1295pt,-546.6pt,1295pt,-492.45pt,1076.7pt,-492.45pt,1076.7pt,-472.65pt,1329.8pt,-472.65pt,1329.8pt,-492.45pt" coordsize="5062,1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" stroked="f">
                <v:path arrowok="t" textboxrect="0,0,5062,1479"/>
                <o:lock v:ext="edit" verticies="t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0C5C32C9" wp14:editId="335200AF">
                <wp:simplePos x="0" y="0"/>
                <wp:positionH relativeFrom="page">
                  <wp:posOffset>18216880</wp:posOffset>
                </wp:positionH>
                <wp:positionV relativeFrom="paragraph">
                  <wp:posOffset>8178800</wp:posOffset>
                </wp:positionV>
                <wp:extent cx="3214370" cy="939165"/>
                <wp:effectExtent l="2277110" t="1022350" r="0" b="0"/>
                <wp:wrapNone/>
                <wp:docPr id="39" name="任意多边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>
                        <a:xfrm>
                          <a:off x="0" y="0"/>
                          <a:ext cx="3214370" cy="9391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62" h="1479">
                              <a:moveTo>
                                <a:pt x="1476" y="-527"/>
                              </a:moveTo>
                              <a:lnTo>
                                <a:pt x="1140" y="-527"/>
                              </a:lnTo>
                              <a:lnTo>
                                <a:pt x="1140" y="-1610"/>
                              </a:lnTo>
                              <a:lnTo>
                                <a:pt x="780" y="-1610"/>
                              </a:lnTo>
                              <a:lnTo>
                                <a:pt x="780" y="-527"/>
                              </a:lnTo>
                              <a:lnTo>
                                <a:pt x="-3586" y="-527"/>
                              </a:lnTo>
                              <a:lnTo>
                                <a:pt x="-3586" y="-131"/>
                              </a:lnTo>
                              <a:lnTo>
                                <a:pt x="1476" y="-131"/>
                              </a:lnTo>
                              <a:lnTo>
                                <a:pt x="1476" y="-52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polyline w14:anchorId="56703621" id="任意多边形 10" o:spid="_x0000_s1026" style="position:absolute;left:0;text-align:left;z-index:-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points="1508.2pt,617.65pt,1491.4pt,617.65pt,1491.4pt,563.5pt,1473.4pt,563.5pt,1473.4pt,617.65pt,1255.1pt,617.65pt,1255.1pt,637.45pt,1508.2pt,637.45pt,1508.2pt,617.65pt" coordsize="5062,1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" stroked="f">
                <v:path arrowok="t" textboxrect="0,0,5062,1479"/>
                <o:lock v:ext="edit" verticies="t"/>
                <w10:wrap anchorx="page"/>
              </v:polyline>
            </w:pict>
          </mc:Fallback>
        </mc:AlternateContent>
      </w:r>
      <w:r w:rsidRPr="004A09C6">
        <w:t>B</w:t>
      </w:r>
      <w:r w:rsidRPr="004A09C6">
        <w:t>网元：</w:t>
      </w:r>
    </w:p>
    <w:tbl>
      <w:tblPr>
        <w:tblStyle w:val="TableNormal"/>
        <w:tblW w:w="5103" w:type="dxa"/>
        <w:tblInd w:w="24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3"/>
        <w:gridCol w:w="360"/>
        <w:gridCol w:w="365"/>
        <w:gridCol w:w="360"/>
        <w:gridCol w:w="214"/>
        <w:gridCol w:w="125"/>
        <w:gridCol w:w="360"/>
        <w:gridCol w:w="362"/>
        <w:gridCol w:w="362"/>
        <w:gridCol w:w="360"/>
        <w:gridCol w:w="115"/>
        <w:gridCol w:w="247"/>
        <w:gridCol w:w="384"/>
        <w:gridCol w:w="362"/>
        <w:gridCol w:w="337"/>
        <w:gridCol w:w="377"/>
      </w:tblGrid>
      <w:tr w:rsidR="00592210" w14:paraId="5424A86F" w14:textId="77777777" w:rsidTr="00DD19D8">
        <w:trPr>
          <w:trHeight w:val="91"/>
        </w:trPr>
        <w:tc>
          <w:tcPr>
            <w:tcW w:w="5103" w:type="dxa"/>
            <w:gridSpan w:val="16"/>
          </w:tcPr>
          <w:p w14:paraId="3EC62FCD" w14:textId="77777777" w:rsidR="00592210" w:rsidRDefault="00592210" w:rsidP="00DD19D8">
            <w:pPr>
              <w:pStyle w:val="TableParagraph"/>
              <w:spacing w:line="348" w:lineRule="exact"/>
              <w:ind w:left="2078" w:right="2065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公</w:t>
            </w:r>
            <w:r>
              <w:rPr>
                <w:rFonts w:ascii="Noto Sans CJK JP Regular" w:eastAsia="Noto Sans CJK JP Regular" w:hint="eastAsia"/>
                <w:sz w:val="18"/>
              </w:rPr>
              <w:t>共接口区</w:t>
            </w:r>
          </w:p>
        </w:tc>
      </w:tr>
      <w:tr w:rsidR="00592210" w14:paraId="67E43B3D" w14:textId="77777777" w:rsidTr="00DD19D8">
        <w:trPr>
          <w:trHeight w:val="308"/>
        </w:trPr>
        <w:tc>
          <w:tcPr>
            <w:tcW w:w="1712" w:type="dxa"/>
            <w:gridSpan w:val="5"/>
            <w:tcBorders>
              <w:bottom w:val="single" w:sz="8" w:space="0" w:color="000000"/>
            </w:tcBorders>
          </w:tcPr>
          <w:p w14:paraId="1D5E9FD0" w14:textId="77777777" w:rsidR="00592210" w:rsidRDefault="00592210" w:rsidP="00DD19D8">
            <w:pPr>
              <w:pStyle w:val="TableParagraph"/>
              <w:spacing w:line="289" w:lineRule="exact"/>
              <w:ind w:left="594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风扇区</w:t>
            </w:r>
          </w:p>
        </w:tc>
        <w:tc>
          <w:tcPr>
            <w:tcW w:w="1684" w:type="dxa"/>
            <w:gridSpan w:val="6"/>
          </w:tcPr>
          <w:p w14:paraId="5225C135" w14:textId="77777777" w:rsidR="00592210" w:rsidRDefault="00592210" w:rsidP="00DD19D8">
            <w:pPr>
              <w:pStyle w:val="TableParagraph"/>
              <w:spacing w:line="289" w:lineRule="exact"/>
              <w:ind w:left="550" w:right="539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风扇区</w:t>
            </w:r>
          </w:p>
        </w:tc>
        <w:tc>
          <w:tcPr>
            <w:tcW w:w="1707" w:type="dxa"/>
            <w:gridSpan w:val="5"/>
            <w:tcBorders>
              <w:bottom w:val="single" w:sz="8" w:space="0" w:color="000000"/>
            </w:tcBorders>
          </w:tcPr>
          <w:p w14:paraId="0D71F582" w14:textId="77777777" w:rsidR="00592210" w:rsidRDefault="00592210" w:rsidP="00DD19D8">
            <w:pPr>
              <w:pStyle w:val="TableParagraph"/>
              <w:spacing w:line="289" w:lineRule="exact"/>
              <w:ind w:left="553" w:right="558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风扇区</w:t>
            </w:r>
          </w:p>
        </w:tc>
      </w:tr>
      <w:tr w:rsidR="00183BC6" w14:paraId="70CDD60F" w14:textId="77777777" w:rsidTr="00DD19D8">
        <w:trPr>
          <w:trHeight w:val="508"/>
        </w:trPr>
        <w:tc>
          <w:tcPr>
            <w:tcW w:w="413" w:type="dxa"/>
            <w:tcBorders>
              <w:top w:val="single" w:sz="8" w:space="0" w:color="000000"/>
            </w:tcBorders>
          </w:tcPr>
          <w:p w14:paraId="39C18A26" w14:textId="77777777" w:rsidR="00183BC6" w:rsidRDefault="00183BC6" w:rsidP="00183BC6">
            <w:pPr>
              <w:pStyle w:val="TableParagraph"/>
              <w:rPr>
                <w:rFonts w:ascii="Noto Sans CJK JP Regular"/>
                <w:sz w:val="18"/>
              </w:rPr>
            </w:pPr>
          </w:p>
          <w:p w14:paraId="50DD985D" w14:textId="77777777" w:rsidR="00183BC6" w:rsidRDefault="00183BC6" w:rsidP="00183BC6">
            <w:pPr>
              <w:pStyle w:val="TableParagraph"/>
              <w:spacing w:before="9"/>
              <w:rPr>
                <w:rFonts w:ascii="Noto Sans CJK JP Regular"/>
                <w:sz w:val="18"/>
              </w:rPr>
            </w:pPr>
          </w:p>
          <w:p w14:paraId="602B0957" w14:textId="77777777" w:rsidR="00183BC6" w:rsidRDefault="00183BC6" w:rsidP="00183BC6">
            <w:pPr>
              <w:pStyle w:val="TableParagraph"/>
              <w:spacing w:line="275" w:lineRule="exact"/>
              <w:ind w:left="37"/>
              <w:jc w:val="center"/>
              <w:rPr>
                <w:rFonts w:ascii="Noto Sans CJK JP Regular"/>
                <w:sz w:val="18"/>
              </w:rPr>
            </w:pPr>
            <w:r>
              <w:rPr>
                <w:rFonts w:ascii="Noto Sans CJK JP Regular"/>
                <w:w w:val="90"/>
                <w:sz w:val="18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</w:tcBorders>
          </w:tcPr>
          <w:p w14:paraId="6E123B79" w14:textId="77777777" w:rsidR="00183BC6" w:rsidRDefault="00183BC6" w:rsidP="00183BC6">
            <w:pPr>
              <w:pStyle w:val="TableParagraph"/>
              <w:rPr>
                <w:rFonts w:ascii="Noto Sans CJK JP Regular"/>
                <w:sz w:val="18"/>
              </w:rPr>
            </w:pPr>
          </w:p>
          <w:p w14:paraId="4C808E3D" w14:textId="77777777" w:rsidR="00183BC6" w:rsidRDefault="00183BC6" w:rsidP="00183BC6">
            <w:pPr>
              <w:pStyle w:val="TableParagraph"/>
              <w:spacing w:before="9"/>
              <w:rPr>
                <w:rFonts w:ascii="Noto Sans CJK JP Regular"/>
                <w:sz w:val="18"/>
              </w:rPr>
            </w:pPr>
          </w:p>
          <w:p w14:paraId="7ADD889B" w14:textId="77777777" w:rsidR="00183BC6" w:rsidRDefault="00183BC6" w:rsidP="00183BC6">
            <w:pPr>
              <w:pStyle w:val="TableParagraph"/>
              <w:spacing w:line="275" w:lineRule="exact"/>
              <w:ind w:left="12"/>
              <w:jc w:val="center"/>
              <w:rPr>
                <w:rFonts w:ascii="Noto Sans CJK JP Regular"/>
                <w:sz w:val="18"/>
              </w:rPr>
            </w:pPr>
            <w:r>
              <w:rPr>
                <w:rFonts w:ascii="Noto Sans CJK JP Regular"/>
                <w:w w:val="90"/>
                <w:sz w:val="18"/>
              </w:rPr>
              <w:t>2</w:t>
            </w:r>
          </w:p>
        </w:tc>
        <w:tc>
          <w:tcPr>
            <w:tcW w:w="365" w:type="dxa"/>
            <w:tcBorders>
              <w:top w:val="single" w:sz="8" w:space="0" w:color="000000"/>
            </w:tcBorders>
          </w:tcPr>
          <w:p w14:paraId="5DA055A5" w14:textId="77777777" w:rsidR="00183BC6" w:rsidRDefault="00183BC6" w:rsidP="00183BC6">
            <w:pPr>
              <w:pStyle w:val="TableParagraph"/>
              <w:rPr>
                <w:rFonts w:ascii="Noto Sans CJK JP Regular"/>
                <w:sz w:val="18"/>
              </w:rPr>
            </w:pPr>
          </w:p>
          <w:p w14:paraId="6B029419" w14:textId="77777777" w:rsidR="00183BC6" w:rsidRPr="00183BC6" w:rsidRDefault="00183BC6" w:rsidP="00183BC6">
            <w:pPr>
              <w:pStyle w:val="TableParagraph"/>
              <w:spacing w:before="9"/>
              <w:rPr>
                <w:rFonts w:ascii="Noto Sans CJK JP Regular" w:eastAsiaTheme="minorEastAsia" w:hint="eastAsia"/>
                <w:sz w:val="18"/>
                <w:lang w:eastAsia="zh-CN"/>
              </w:rPr>
            </w:pPr>
            <w:r>
              <w:rPr>
                <w:rFonts w:ascii="Noto Sans CJK JP Regular" w:eastAsiaTheme="minorEastAsia" w:hint="eastAsia"/>
                <w:sz w:val="18"/>
                <w:lang w:eastAsia="zh-CN"/>
              </w:rPr>
              <w:t>E</w:t>
            </w:r>
            <w:r>
              <w:rPr>
                <w:rFonts w:ascii="Noto Sans CJK JP Regular" w:eastAsiaTheme="minorEastAsia"/>
                <w:sz w:val="18"/>
                <w:lang w:eastAsia="zh-CN"/>
              </w:rPr>
              <w:t>OBA</w:t>
            </w:r>
          </w:p>
          <w:p w14:paraId="5ED74085" w14:textId="5CF87845" w:rsidR="00183BC6" w:rsidRDefault="00183BC6" w:rsidP="00183BC6">
            <w:pPr>
              <w:pStyle w:val="TableParagraph"/>
              <w:spacing w:line="275" w:lineRule="exact"/>
              <w:ind w:left="12"/>
              <w:jc w:val="center"/>
              <w:rPr>
                <w:rFonts w:ascii="Noto Sans CJK JP Regular"/>
                <w:sz w:val="18"/>
              </w:rPr>
            </w:pPr>
            <w:r>
              <w:rPr>
                <w:rFonts w:ascii="Noto Sans CJK JP Regular"/>
                <w:w w:val="90"/>
                <w:sz w:val="18"/>
              </w:rPr>
              <w:t>3</w:t>
            </w:r>
          </w:p>
        </w:tc>
        <w:tc>
          <w:tcPr>
            <w:tcW w:w="360" w:type="dxa"/>
            <w:tcBorders>
              <w:top w:val="single" w:sz="8" w:space="0" w:color="000000"/>
            </w:tcBorders>
          </w:tcPr>
          <w:p w14:paraId="5BE8B843" w14:textId="77777777" w:rsidR="00183BC6" w:rsidRDefault="00183BC6" w:rsidP="00183BC6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09F1C639" w14:textId="77777777" w:rsidR="00183BC6" w:rsidRPr="00183BC6" w:rsidRDefault="00183BC6" w:rsidP="00183BC6">
            <w:pPr>
              <w:pStyle w:val="TableParagraph"/>
              <w:spacing w:before="1"/>
              <w:rPr>
                <w:rFonts w:ascii="Noto Sans CJK JP Regular" w:eastAsiaTheme="minorEastAsia" w:hint="eastAsia"/>
                <w:sz w:val="21"/>
                <w:lang w:eastAsia="zh-CN"/>
              </w:rPr>
            </w:pPr>
            <w:r>
              <w:rPr>
                <w:rFonts w:ascii="Noto Sans CJK JP Regular" w:eastAsiaTheme="minorEastAsia" w:hint="eastAsia"/>
                <w:sz w:val="21"/>
                <w:lang w:eastAsia="zh-CN"/>
              </w:rPr>
              <w:t>E</w:t>
            </w:r>
            <w:r>
              <w:rPr>
                <w:rFonts w:ascii="Noto Sans CJK JP Regular" w:eastAsiaTheme="minorEastAsia"/>
                <w:sz w:val="21"/>
                <w:lang w:eastAsia="zh-CN"/>
              </w:rPr>
              <w:t>OPA</w:t>
            </w:r>
          </w:p>
          <w:p w14:paraId="10A61383" w14:textId="1B4E310E" w:rsidR="00183BC6" w:rsidRDefault="00183BC6" w:rsidP="00183BC6">
            <w:pPr>
              <w:pStyle w:val="TableParagraph"/>
              <w:spacing w:line="177" w:lineRule="exact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39" w:type="dxa"/>
            <w:gridSpan w:val="2"/>
          </w:tcPr>
          <w:p w14:paraId="5EC5D3AB" w14:textId="77777777" w:rsidR="00183BC6" w:rsidRDefault="00183BC6" w:rsidP="00183BC6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66562DB2" w14:textId="77777777" w:rsidR="00183BC6" w:rsidRPr="00183BC6" w:rsidRDefault="00183BC6" w:rsidP="00183BC6">
            <w:pPr>
              <w:pStyle w:val="TableParagraph"/>
              <w:spacing w:before="20"/>
              <w:rPr>
                <w:rFonts w:ascii="Noto Sans CJK JP Regular" w:eastAsiaTheme="minorEastAsia" w:hint="eastAsia"/>
                <w:sz w:val="20"/>
                <w:lang w:eastAsia="zh-CN"/>
              </w:rPr>
            </w:pPr>
            <w:r>
              <w:rPr>
                <w:rFonts w:ascii="Noto Sans CJK JP Regular" w:eastAsiaTheme="minorEastAsia" w:hint="eastAsia"/>
                <w:sz w:val="20"/>
                <w:lang w:eastAsia="zh-CN"/>
              </w:rPr>
              <w:t>O</w:t>
            </w:r>
            <w:r>
              <w:rPr>
                <w:rFonts w:ascii="Noto Sans CJK JP Regular" w:eastAsiaTheme="minorEastAsia"/>
                <w:sz w:val="20"/>
                <w:lang w:eastAsia="zh-CN"/>
              </w:rPr>
              <w:t>MU</w:t>
            </w:r>
          </w:p>
          <w:p w14:paraId="223E86B2" w14:textId="1323F90F" w:rsidR="00183BC6" w:rsidRDefault="00183BC6" w:rsidP="00183BC6">
            <w:pPr>
              <w:pStyle w:val="TableParagraph"/>
              <w:spacing w:line="179" w:lineRule="exact"/>
              <w:ind w:left="14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60" w:type="dxa"/>
          </w:tcPr>
          <w:p w14:paraId="030B52E1" w14:textId="77777777" w:rsidR="00183BC6" w:rsidRDefault="00183BC6" w:rsidP="00183BC6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64773643" w14:textId="77777777" w:rsidR="00183BC6" w:rsidRPr="00183BC6" w:rsidRDefault="00183BC6" w:rsidP="00183BC6">
            <w:pPr>
              <w:pStyle w:val="TableParagraph"/>
              <w:spacing w:before="20"/>
              <w:rPr>
                <w:rFonts w:ascii="Noto Sans CJK JP Regular" w:eastAsiaTheme="minorEastAsia" w:hint="eastAsia"/>
                <w:sz w:val="20"/>
                <w:lang w:eastAsia="zh-CN"/>
              </w:rPr>
            </w:pPr>
            <w:r>
              <w:rPr>
                <w:rFonts w:ascii="Noto Sans CJK JP Regular" w:eastAsiaTheme="minorEastAsia" w:hint="eastAsia"/>
                <w:sz w:val="20"/>
                <w:lang w:eastAsia="zh-CN"/>
              </w:rPr>
              <w:t>O</w:t>
            </w:r>
            <w:r>
              <w:rPr>
                <w:rFonts w:ascii="Noto Sans CJK JP Regular" w:eastAsiaTheme="minorEastAsia"/>
                <w:sz w:val="20"/>
                <w:lang w:eastAsia="zh-CN"/>
              </w:rPr>
              <w:t>MU</w:t>
            </w:r>
          </w:p>
          <w:p w14:paraId="59216F72" w14:textId="4C698ED8" w:rsidR="00183BC6" w:rsidRDefault="00183BC6" w:rsidP="00183BC6">
            <w:pPr>
              <w:pStyle w:val="TableParagraph"/>
              <w:spacing w:line="179" w:lineRule="exact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62" w:type="dxa"/>
          </w:tcPr>
          <w:p w14:paraId="100818D0" w14:textId="77777777" w:rsidR="00183BC6" w:rsidRDefault="00183BC6" w:rsidP="00183BC6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21ACA534" w14:textId="77777777" w:rsidR="00183BC6" w:rsidRPr="00183BC6" w:rsidRDefault="00183BC6" w:rsidP="00183BC6">
            <w:pPr>
              <w:pStyle w:val="TableParagraph"/>
              <w:spacing w:before="20"/>
              <w:rPr>
                <w:rFonts w:ascii="Noto Sans CJK JP Regular" w:eastAsiaTheme="minorEastAsia" w:hint="eastAsia"/>
                <w:sz w:val="20"/>
                <w:lang w:eastAsia="zh-CN"/>
              </w:rPr>
            </w:pPr>
            <w:r>
              <w:rPr>
                <w:rFonts w:ascii="Noto Sans CJK JP Regular" w:eastAsiaTheme="minorEastAsia" w:hint="eastAsia"/>
                <w:sz w:val="20"/>
                <w:lang w:eastAsia="zh-CN"/>
              </w:rPr>
              <w:t>O</w:t>
            </w:r>
            <w:r>
              <w:rPr>
                <w:rFonts w:ascii="Noto Sans CJK JP Regular" w:eastAsiaTheme="minorEastAsia"/>
                <w:sz w:val="20"/>
                <w:lang w:eastAsia="zh-CN"/>
              </w:rPr>
              <w:t>DU</w:t>
            </w:r>
          </w:p>
          <w:p w14:paraId="20BCE780" w14:textId="774A73DC" w:rsidR="00183BC6" w:rsidRDefault="00183BC6" w:rsidP="00183BC6">
            <w:pPr>
              <w:pStyle w:val="TableParagraph"/>
              <w:spacing w:line="179" w:lineRule="exact"/>
              <w:ind w:left="14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62" w:type="dxa"/>
          </w:tcPr>
          <w:p w14:paraId="39213545" w14:textId="77777777" w:rsidR="00183BC6" w:rsidRDefault="00183BC6" w:rsidP="00183BC6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4A05646B" w14:textId="77777777" w:rsidR="00183BC6" w:rsidRPr="00183BC6" w:rsidRDefault="00183BC6" w:rsidP="00183BC6">
            <w:pPr>
              <w:pStyle w:val="TableParagraph"/>
              <w:spacing w:before="20"/>
              <w:rPr>
                <w:rFonts w:ascii="Noto Sans CJK JP Regular" w:eastAsiaTheme="minorEastAsia" w:hint="eastAsia"/>
                <w:sz w:val="20"/>
                <w:lang w:eastAsia="zh-CN"/>
              </w:rPr>
            </w:pPr>
            <w:r>
              <w:rPr>
                <w:rFonts w:ascii="Noto Sans CJK JP Regular" w:eastAsiaTheme="minorEastAsia" w:hint="eastAsia"/>
                <w:sz w:val="20"/>
                <w:lang w:eastAsia="zh-CN"/>
              </w:rPr>
              <w:t>O</w:t>
            </w:r>
            <w:r>
              <w:rPr>
                <w:rFonts w:ascii="Noto Sans CJK JP Regular" w:eastAsiaTheme="minorEastAsia"/>
                <w:sz w:val="20"/>
                <w:lang w:eastAsia="zh-CN"/>
              </w:rPr>
              <w:t>DU</w:t>
            </w:r>
          </w:p>
          <w:p w14:paraId="01679BF7" w14:textId="4BEA3A3B" w:rsidR="00183BC6" w:rsidRDefault="00183BC6" w:rsidP="00183BC6">
            <w:pPr>
              <w:pStyle w:val="TableParagraph"/>
              <w:spacing w:line="179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60" w:type="dxa"/>
          </w:tcPr>
          <w:p w14:paraId="7ED6FEB6" w14:textId="77777777" w:rsidR="00183BC6" w:rsidRDefault="00183BC6" w:rsidP="00183BC6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18F67DDD" w14:textId="77777777" w:rsidR="00183BC6" w:rsidRDefault="00183BC6" w:rsidP="00183BC6">
            <w:pPr>
              <w:pStyle w:val="TableParagraph"/>
              <w:spacing w:before="20"/>
              <w:rPr>
                <w:rFonts w:ascii="Noto Sans CJK JP Regular"/>
                <w:sz w:val="20"/>
              </w:rPr>
            </w:pPr>
          </w:p>
          <w:p w14:paraId="43473BF6" w14:textId="77777777" w:rsidR="00183BC6" w:rsidRDefault="00183BC6" w:rsidP="00183BC6">
            <w:pPr>
              <w:pStyle w:val="TableParagraph"/>
              <w:spacing w:line="179" w:lineRule="exact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362" w:type="dxa"/>
            <w:gridSpan w:val="2"/>
          </w:tcPr>
          <w:p w14:paraId="1ED41A72" w14:textId="77777777" w:rsidR="00183BC6" w:rsidRDefault="00183BC6" w:rsidP="00183BC6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4A07453B" w14:textId="77777777" w:rsidR="00183BC6" w:rsidRDefault="00183BC6" w:rsidP="00183BC6">
            <w:pPr>
              <w:pStyle w:val="TableParagraph"/>
              <w:spacing w:before="20"/>
              <w:rPr>
                <w:rFonts w:ascii="Noto Sans CJK JP Regular"/>
                <w:sz w:val="20"/>
              </w:rPr>
            </w:pPr>
          </w:p>
          <w:p w14:paraId="13F7BCA8" w14:textId="77777777" w:rsidR="00183BC6" w:rsidRDefault="00183BC6" w:rsidP="00183BC6">
            <w:pPr>
              <w:pStyle w:val="TableParagraph"/>
              <w:spacing w:line="179" w:lineRule="exact"/>
              <w:ind w:left="88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384" w:type="dxa"/>
          </w:tcPr>
          <w:p w14:paraId="220D32CE" w14:textId="77777777" w:rsidR="00183BC6" w:rsidRDefault="00183BC6" w:rsidP="00183BC6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6F62BE08" w14:textId="77777777" w:rsidR="00183BC6" w:rsidRDefault="00183BC6" w:rsidP="00183BC6">
            <w:pPr>
              <w:pStyle w:val="TableParagraph"/>
              <w:spacing w:before="20"/>
              <w:rPr>
                <w:rFonts w:ascii="Noto Sans CJK JP Regular"/>
                <w:sz w:val="20"/>
              </w:rPr>
            </w:pPr>
          </w:p>
          <w:p w14:paraId="3A2137C3" w14:textId="77777777" w:rsidR="00183BC6" w:rsidRDefault="00183BC6" w:rsidP="00183BC6">
            <w:pPr>
              <w:pStyle w:val="TableParagraph"/>
              <w:spacing w:line="179" w:lineRule="exact"/>
              <w:ind w:left="10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362" w:type="dxa"/>
          </w:tcPr>
          <w:p w14:paraId="2764FB40" w14:textId="77777777" w:rsidR="00183BC6" w:rsidRDefault="00183BC6" w:rsidP="00183BC6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68077DB2" w14:textId="77777777" w:rsidR="00183BC6" w:rsidRDefault="00183BC6" w:rsidP="00183BC6">
            <w:pPr>
              <w:pStyle w:val="TableParagraph"/>
              <w:spacing w:before="20"/>
              <w:rPr>
                <w:rFonts w:ascii="Noto Sans CJK JP Regular"/>
                <w:sz w:val="20"/>
              </w:rPr>
            </w:pPr>
          </w:p>
          <w:p w14:paraId="026DFF64" w14:textId="77777777" w:rsidR="00183BC6" w:rsidRDefault="00183BC6" w:rsidP="00183BC6">
            <w:pPr>
              <w:pStyle w:val="TableParagraph"/>
              <w:spacing w:line="179" w:lineRule="exact"/>
              <w:ind w:left="88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337" w:type="dxa"/>
            <w:tcBorders>
              <w:top w:val="single" w:sz="8" w:space="0" w:color="000000"/>
            </w:tcBorders>
          </w:tcPr>
          <w:p w14:paraId="50EB5E1E" w14:textId="77777777" w:rsidR="00183BC6" w:rsidRDefault="00183BC6" w:rsidP="00183BC6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708686FB" w14:textId="77777777" w:rsidR="00183BC6" w:rsidRDefault="00183BC6" w:rsidP="00183BC6">
            <w:pPr>
              <w:pStyle w:val="TableParagraph"/>
              <w:spacing w:before="1"/>
              <w:rPr>
                <w:rFonts w:ascii="Noto Sans CJK JP Regular"/>
                <w:sz w:val="21"/>
              </w:rPr>
            </w:pPr>
          </w:p>
          <w:p w14:paraId="73F5331B" w14:textId="77777777" w:rsidR="00183BC6" w:rsidRDefault="00183BC6" w:rsidP="00183BC6">
            <w:pPr>
              <w:pStyle w:val="TableParagraph"/>
              <w:spacing w:line="177" w:lineRule="exact"/>
              <w:ind w:left="89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377" w:type="dxa"/>
            <w:tcBorders>
              <w:top w:val="single" w:sz="8" w:space="0" w:color="000000"/>
            </w:tcBorders>
          </w:tcPr>
          <w:p w14:paraId="20B6909E" w14:textId="77777777" w:rsidR="00183BC6" w:rsidRDefault="00183BC6" w:rsidP="00183BC6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16D6AFFA" w14:textId="77777777" w:rsidR="00183BC6" w:rsidRDefault="00183BC6" w:rsidP="00183BC6">
            <w:pPr>
              <w:pStyle w:val="TableParagraph"/>
              <w:spacing w:before="1"/>
              <w:rPr>
                <w:rFonts w:ascii="Noto Sans CJK JP Regular"/>
                <w:sz w:val="21"/>
              </w:rPr>
            </w:pPr>
          </w:p>
          <w:p w14:paraId="4529D499" w14:textId="77777777" w:rsidR="00183BC6" w:rsidRDefault="00183BC6" w:rsidP="00183BC6">
            <w:pPr>
              <w:pStyle w:val="TableParagraph"/>
              <w:spacing w:line="177" w:lineRule="exact"/>
              <w:ind w:left="7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 w:rsidR="00592210" w14:paraId="633ABD25" w14:textId="77777777" w:rsidTr="00DD19D8">
        <w:trPr>
          <w:trHeight w:val="157"/>
        </w:trPr>
        <w:tc>
          <w:tcPr>
            <w:tcW w:w="5103" w:type="dxa"/>
            <w:gridSpan w:val="16"/>
          </w:tcPr>
          <w:p w14:paraId="2399ED8B" w14:textId="77777777" w:rsidR="00592210" w:rsidRDefault="00592210" w:rsidP="00DD19D8">
            <w:pPr>
              <w:pStyle w:val="TableParagraph"/>
              <w:spacing w:line="360" w:lineRule="exact"/>
              <w:ind w:left="2080" w:right="2062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光纤走线区</w:t>
            </w:r>
          </w:p>
        </w:tc>
      </w:tr>
      <w:tr w:rsidR="00592210" w14:paraId="75E74C44" w14:textId="77777777" w:rsidTr="00DD19D8">
        <w:trPr>
          <w:trHeight w:val="367"/>
        </w:trPr>
        <w:tc>
          <w:tcPr>
            <w:tcW w:w="5103" w:type="dxa"/>
            <w:gridSpan w:val="16"/>
          </w:tcPr>
          <w:p w14:paraId="5F771180" w14:textId="77777777" w:rsidR="00592210" w:rsidRDefault="00592210" w:rsidP="00DD19D8">
            <w:pPr>
              <w:pStyle w:val="TableParagraph"/>
              <w:spacing w:line="348" w:lineRule="exact"/>
              <w:ind w:left="2078" w:right="2065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公共接口区</w:t>
            </w:r>
          </w:p>
        </w:tc>
      </w:tr>
      <w:tr w:rsidR="00592210" w14:paraId="532E4AA3" w14:textId="77777777" w:rsidTr="00DD19D8">
        <w:trPr>
          <w:trHeight w:val="308"/>
        </w:trPr>
        <w:tc>
          <w:tcPr>
            <w:tcW w:w="1712" w:type="dxa"/>
            <w:gridSpan w:val="5"/>
            <w:tcBorders>
              <w:bottom w:val="single" w:sz="8" w:space="0" w:color="000000"/>
            </w:tcBorders>
          </w:tcPr>
          <w:p w14:paraId="4565B4B4" w14:textId="77777777" w:rsidR="00592210" w:rsidRDefault="00592210" w:rsidP="00DD19D8">
            <w:pPr>
              <w:pStyle w:val="TableParagraph"/>
              <w:spacing w:line="289" w:lineRule="exact"/>
              <w:ind w:left="594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风扇区</w:t>
            </w:r>
          </w:p>
        </w:tc>
        <w:tc>
          <w:tcPr>
            <w:tcW w:w="1684" w:type="dxa"/>
            <w:gridSpan w:val="6"/>
          </w:tcPr>
          <w:p w14:paraId="69D23BB9" w14:textId="77777777" w:rsidR="00592210" w:rsidRDefault="00592210" w:rsidP="00DD19D8">
            <w:pPr>
              <w:pStyle w:val="TableParagraph"/>
              <w:spacing w:line="289" w:lineRule="exact"/>
              <w:ind w:left="550" w:right="539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风扇区</w:t>
            </w:r>
          </w:p>
        </w:tc>
        <w:tc>
          <w:tcPr>
            <w:tcW w:w="1707" w:type="dxa"/>
            <w:gridSpan w:val="5"/>
            <w:tcBorders>
              <w:bottom w:val="single" w:sz="8" w:space="0" w:color="000000"/>
            </w:tcBorders>
          </w:tcPr>
          <w:p w14:paraId="414A1C59" w14:textId="77777777" w:rsidR="00592210" w:rsidRDefault="00592210" w:rsidP="00DD19D8">
            <w:pPr>
              <w:pStyle w:val="TableParagraph"/>
              <w:spacing w:line="289" w:lineRule="exact"/>
              <w:ind w:left="553" w:right="558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风扇区</w:t>
            </w:r>
          </w:p>
        </w:tc>
      </w:tr>
      <w:tr w:rsidR="00822751" w14:paraId="56ED4452" w14:textId="77777777" w:rsidTr="00DD19D8">
        <w:trPr>
          <w:trHeight w:val="579"/>
        </w:trPr>
        <w:tc>
          <w:tcPr>
            <w:tcW w:w="413" w:type="dxa"/>
            <w:tcBorders>
              <w:top w:val="single" w:sz="8" w:space="0" w:color="000000"/>
            </w:tcBorders>
          </w:tcPr>
          <w:p w14:paraId="31F233EB" w14:textId="77777777" w:rsidR="00822751" w:rsidRDefault="00822751" w:rsidP="00822751">
            <w:pPr>
              <w:pStyle w:val="TableParagraph"/>
              <w:rPr>
                <w:rFonts w:ascii="Noto Sans CJK JP Regular"/>
                <w:sz w:val="18"/>
              </w:rPr>
            </w:pPr>
          </w:p>
          <w:p w14:paraId="33BE9D02" w14:textId="77777777" w:rsidR="00822751" w:rsidRDefault="00822751" w:rsidP="00822751">
            <w:pPr>
              <w:pStyle w:val="TableParagraph"/>
              <w:spacing w:before="9"/>
              <w:rPr>
                <w:rFonts w:ascii="Noto Sans CJK JP Regular"/>
                <w:sz w:val="18"/>
              </w:rPr>
            </w:pPr>
          </w:p>
          <w:p w14:paraId="329A1903" w14:textId="77777777" w:rsidR="00822751" w:rsidRDefault="00822751" w:rsidP="00822751">
            <w:pPr>
              <w:pStyle w:val="TableParagraph"/>
              <w:spacing w:line="275" w:lineRule="exact"/>
              <w:ind w:left="37"/>
              <w:jc w:val="center"/>
              <w:rPr>
                <w:rFonts w:ascii="Noto Sans CJK JP Regular"/>
                <w:sz w:val="18"/>
              </w:rPr>
            </w:pPr>
            <w:r>
              <w:rPr>
                <w:rFonts w:ascii="Noto Sans CJK JP Regular"/>
                <w:w w:val="90"/>
                <w:sz w:val="18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</w:tcBorders>
          </w:tcPr>
          <w:p w14:paraId="5CBE6646" w14:textId="77777777" w:rsidR="00822751" w:rsidRDefault="00822751" w:rsidP="00822751">
            <w:pPr>
              <w:pStyle w:val="TableParagraph"/>
              <w:rPr>
                <w:rFonts w:ascii="Noto Sans CJK JP Regular"/>
                <w:sz w:val="18"/>
              </w:rPr>
            </w:pPr>
          </w:p>
          <w:p w14:paraId="0F6671A3" w14:textId="77777777" w:rsidR="00822751" w:rsidRDefault="00822751" w:rsidP="00822751">
            <w:pPr>
              <w:pStyle w:val="TableParagraph"/>
              <w:spacing w:before="9"/>
              <w:rPr>
                <w:rFonts w:ascii="Noto Sans CJK JP Regular"/>
                <w:sz w:val="18"/>
              </w:rPr>
            </w:pPr>
          </w:p>
          <w:p w14:paraId="68222466" w14:textId="77777777" w:rsidR="00822751" w:rsidRDefault="00822751" w:rsidP="00822751">
            <w:pPr>
              <w:pStyle w:val="TableParagraph"/>
              <w:spacing w:line="275" w:lineRule="exact"/>
              <w:ind w:left="12"/>
              <w:jc w:val="center"/>
              <w:rPr>
                <w:rFonts w:ascii="Noto Sans CJK JP Regular"/>
                <w:sz w:val="18"/>
              </w:rPr>
            </w:pPr>
            <w:r>
              <w:rPr>
                <w:rFonts w:ascii="Noto Sans CJK JP Regular"/>
                <w:w w:val="90"/>
                <w:sz w:val="18"/>
              </w:rPr>
              <w:t>2</w:t>
            </w:r>
          </w:p>
        </w:tc>
        <w:tc>
          <w:tcPr>
            <w:tcW w:w="365" w:type="dxa"/>
            <w:tcBorders>
              <w:top w:val="single" w:sz="8" w:space="0" w:color="000000"/>
            </w:tcBorders>
          </w:tcPr>
          <w:p w14:paraId="00DB4103" w14:textId="77777777" w:rsidR="00822751" w:rsidRDefault="00822751" w:rsidP="00822751">
            <w:pPr>
              <w:pStyle w:val="TableParagraph"/>
              <w:rPr>
                <w:rFonts w:ascii="Noto Sans CJK JP Regular"/>
                <w:sz w:val="18"/>
              </w:rPr>
            </w:pPr>
          </w:p>
          <w:p w14:paraId="7659CF67" w14:textId="77777777" w:rsidR="00822751" w:rsidRDefault="00822751" w:rsidP="00822751">
            <w:pPr>
              <w:pStyle w:val="TableParagraph"/>
              <w:spacing w:before="9"/>
              <w:rPr>
                <w:rFonts w:ascii="Noto Sans CJK JP Regular"/>
                <w:sz w:val="18"/>
              </w:rPr>
            </w:pPr>
          </w:p>
          <w:p w14:paraId="6E768EEA" w14:textId="77777777" w:rsidR="00822751" w:rsidRDefault="00822751" w:rsidP="00822751">
            <w:pPr>
              <w:pStyle w:val="TableParagraph"/>
              <w:spacing w:line="275" w:lineRule="exact"/>
              <w:ind w:left="12"/>
              <w:jc w:val="center"/>
              <w:rPr>
                <w:rFonts w:ascii="Noto Sans CJK JP Regular"/>
                <w:sz w:val="18"/>
              </w:rPr>
            </w:pPr>
            <w:r>
              <w:rPr>
                <w:rFonts w:ascii="Noto Sans CJK JP Regular"/>
                <w:w w:val="90"/>
                <w:sz w:val="18"/>
              </w:rPr>
              <w:t>3</w:t>
            </w:r>
          </w:p>
        </w:tc>
        <w:tc>
          <w:tcPr>
            <w:tcW w:w="360" w:type="dxa"/>
            <w:tcBorders>
              <w:top w:val="single" w:sz="8" w:space="0" w:color="000000"/>
            </w:tcBorders>
          </w:tcPr>
          <w:p w14:paraId="55558CFC" w14:textId="77777777" w:rsidR="00822751" w:rsidRDefault="00822751" w:rsidP="0082275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4E0E81A1" w14:textId="77777777" w:rsidR="00822751" w:rsidRDefault="00822751" w:rsidP="00822751">
            <w:pPr>
              <w:pStyle w:val="TableParagraph"/>
              <w:spacing w:before="1"/>
              <w:rPr>
                <w:rFonts w:ascii="Noto Sans CJK JP Regular"/>
                <w:sz w:val="21"/>
              </w:rPr>
            </w:pPr>
          </w:p>
          <w:p w14:paraId="1D8FCE6A" w14:textId="77777777" w:rsidR="00822751" w:rsidRDefault="00822751" w:rsidP="00822751">
            <w:pPr>
              <w:pStyle w:val="TableParagraph"/>
              <w:spacing w:line="177" w:lineRule="exact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39" w:type="dxa"/>
            <w:gridSpan w:val="2"/>
          </w:tcPr>
          <w:p w14:paraId="79D83AEA" w14:textId="77777777" w:rsidR="00822751" w:rsidRDefault="00822751" w:rsidP="0082275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775922C2" w14:textId="77777777" w:rsidR="00822751" w:rsidRPr="00183BC6" w:rsidRDefault="00822751" w:rsidP="00822751">
            <w:pPr>
              <w:pStyle w:val="TableParagraph"/>
              <w:spacing w:before="20"/>
              <w:rPr>
                <w:rFonts w:ascii="Noto Sans CJK JP Regular" w:eastAsiaTheme="minorEastAsia" w:hint="eastAsia"/>
                <w:sz w:val="20"/>
                <w:lang w:eastAsia="zh-CN"/>
              </w:rPr>
            </w:pPr>
            <w:r>
              <w:rPr>
                <w:rFonts w:ascii="Noto Sans CJK JP Regular" w:eastAsiaTheme="minorEastAsia" w:hint="eastAsia"/>
                <w:sz w:val="20"/>
                <w:lang w:eastAsia="zh-CN"/>
              </w:rPr>
              <w:t>O</w:t>
            </w:r>
            <w:r>
              <w:rPr>
                <w:rFonts w:ascii="Noto Sans CJK JP Regular" w:eastAsiaTheme="minorEastAsia"/>
                <w:sz w:val="20"/>
                <w:lang w:eastAsia="zh-CN"/>
              </w:rPr>
              <w:t>SCF</w:t>
            </w:r>
          </w:p>
          <w:p w14:paraId="2BF8C81D" w14:textId="31976124" w:rsidR="00822751" w:rsidRDefault="00822751" w:rsidP="00822751">
            <w:pPr>
              <w:pStyle w:val="TableParagraph"/>
              <w:spacing w:line="179" w:lineRule="exact"/>
              <w:ind w:left="14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60" w:type="dxa"/>
          </w:tcPr>
          <w:p w14:paraId="366E8433" w14:textId="77777777" w:rsidR="00822751" w:rsidRDefault="00822751" w:rsidP="0082275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48D275AA" w14:textId="77777777" w:rsidR="00822751" w:rsidRPr="00183BC6" w:rsidRDefault="00822751" w:rsidP="00822751">
            <w:pPr>
              <w:pStyle w:val="TableParagraph"/>
              <w:spacing w:before="20"/>
              <w:rPr>
                <w:rFonts w:ascii="Noto Sans CJK JP Regular" w:eastAsiaTheme="minorEastAsia" w:hint="eastAsia"/>
                <w:sz w:val="20"/>
                <w:lang w:eastAsia="zh-CN"/>
              </w:rPr>
            </w:pPr>
            <w:r>
              <w:rPr>
                <w:rFonts w:ascii="Noto Sans CJK JP Regular" w:eastAsiaTheme="minorEastAsia" w:hint="eastAsia"/>
                <w:sz w:val="20"/>
                <w:lang w:eastAsia="zh-CN"/>
              </w:rPr>
              <w:t>O</w:t>
            </w:r>
            <w:r>
              <w:rPr>
                <w:rFonts w:ascii="Noto Sans CJK JP Regular" w:eastAsiaTheme="minorEastAsia"/>
                <w:sz w:val="20"/>
                <w:lang w:eastAsia="zh-CN"/>
              </w:rPr>
              <w:t>HP</w:t>
            </w:r>
          </w:p>
          <w:p w14:paraId="05D1FD13" w14:textId="4CF8CC21" w:rsidR="00822751" w:rsidRDefault="00822751" w:rsidP="00822751">
            <w:pPr>
              <w:pStyle w:val="TableParagraph"/>
              <w:spacing w:line="179" w:lineRule="exact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62" w:type="dxa"/>
          </w:tcPr>
          <w:p w14:paraId="683AB05B" w14:textId="77777777" w:rsidR="00822751" w:rsidRDefault="00822751" w:rsidP="0082275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2E8C83AD" w14:textId="77777777" w:rsidR="00822751" w:rsidRDefault="00822751" w:rsidP="00822751">
            <w:pPr>
              <w:pStyle w:val="TableParagraph"/>
              <w:spacing w:before="20"/>
              <w:rPr>
                <w:rFonts w:ascii="Noto Sans CJK JP Regular"/>
                <w:sz w:val="20"/>
              </w:rPr>
            </w:pPr>
          </w:p>
          <w:p w14:paraId="0C15488E" w14:textId="5FA45DE9" w:rsidR="00822751" w:rsidRDefault="00822751" w:rsidP="00822751">
            <w:pPr>
              <w:pStyle w:val="TableParagraph"/>
              <w:spacing w:line="179" w:lineRule="exact"/>
              <w:ind w:left="14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62" w:type="dxa"/>
          </w:tcPr>
          <w:p w14:paraId="683049BB" w14:textId="77777777" w:rsidR="00822751" w:rsidRDefault="00822751" w:rsidP="0082275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1F8980A6" w14:textId="77777777" w:rsidR="00822751" w:rsidRPr="00183BC6" w:rsidRDefault="00822751" w:rsidP="00822751">
            <w:pPr>
              <w:pStyle w:val="TableParagraph"/>
              <w:spacing w:before="20"/>
              <w:rPr>
                <w:rFonts w:ascii="Noto Sans CJK JP Regular" w:eastAsiaTheme="minorEastAsia" w:hint="eastAsia"/>
                <w:sz w:val="20"/>
                <w:lang w:eastAsia="zh-CN"/>
              </w:rPr>
            </w:pPr>
            <w:r>
              <w:rPr>
                <w:rFonts w:ascii="Noto Sans CJK JP Regular" w:eastAsiaTheme="minorEastAsia" w:hint="eastAsia"/>
                <w:sz w:val="20"/>
                <w:lang w:eastAsia="zh-CN"/>
              </w:rPr>
              <w:t>N</w:t>
            </w:r>
            <w:r>
              <w:rPr>
                <w:rFonts w:ascii="Noto Sans CJK JP Regular" w:eastAsiaTheme="minorEastAsia"/>
                <w:sz w:val="20"/>
                <w:lang w:eastAsia="zh-CN"/>
              </w:rPr>
              <w:t>CPF</w:t>
            </w:r>
          </w:p>
          <w:p w14:paraId="193892F9" w14:textId="7919217D" w:rsidR="00822751" w:rsidRDefault="00822751" w:rsidP="00822751">
            <w:pPr>
              <w:pStyle w:val="TableParagraph"/>
              <w:spacing w:line="179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60" w:type="dxa"/>
          </w:tcPr>
          <w:p w14:paraId="6CAD6EF8" w14:textId="77777777" w:rsidR="00822751" w:rsidRDefault="00822751" w:rsidP="0082275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5487137B" w14:textId="77777777" w:rsidR="00822751" w:rsidRPr="00183BC6" w:rsidRDefault="00822751" w:rsidP="00822751">
            <w:pPr>
              <w:pStyle w:val="TableParagraph"/>
              <w:spacing w:before="20"/>
              <w:rPr>
                <w:rFonts w:ascii="Noto Sans CJK JP Regular" w:eastAsiaTheme="minorEastAsia" w:hint="eastAsia"/>
                <w:sz w:val="20"/>
                <w:lang w:eastAsia="zh-CN"/>
              </w:rPr>
            </w:pPr>
            <w:r>
              <w:rPr>
                <w:rFonts w:ascii="Noto Sans CJK JP Regular" w:eastAsiaTheme="minorEastAsia" w:hint="eastAsia"/>
                <w:sz w:val="20"/>
                <w:lang w:eastAsia="zh-CN"/>
              </w:rPr>
              <w:t>A</w:t>
            </w:r>
            <w:r>
              <w:rPr>
                <w:rFonts w:ascii="Noto Sans CJK JP Regular" w:eastAsiaTheme="minorEastAsia"/>
                <w:sz w:val="20"/>
                <w:lang w:eastAsia="zh-CN"/>
              </w:rPr>
              <w:t>SPF</w:t>
            </w:r>
          </w:p>
          <w:p w14:paraId="17E4A608" w14:textId="5D034B65" w:rsidR="00822751" w:rsidRDefault="00822751" w:rsidP="00822751">
            <w:pPr>
              <w:pStyle w:val="TableParagraph"/>
              <w:spacing w:line="179" w:lineRule="exact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362" w:type="dxa"/>
            <w:gridSpan w:val="2"/>
          </w:tcPr>
          <w:p w14:paraId="39C24CBC" w14:textId="77777777" w:rsidR="00822751" w:rsidRDefault="00822751" w:rsidP="0082275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6E069B3D" w14:textId="77777777" w:rsidR="00822751" w:rsidRDefault="00822751" w:rsidP="00822751">
            <w:pPr>
              <w:pStyle w:val="TableParagraph"/>
              <w:spacing w:before="20"/>
              <w:rPr>
                <w:rFonts w:ascii="Noto Sans CJK JP Regular"/>
                <w:sz w:val="20"/>
              </w:rPr>
            </w:pPr>
          </w:p>
          <w:p w14:paraId="0E7E764A" w14:textId="77777777" w:rsidR="00822751" w:rsidRDefault="00822751" w:rsidP="00822751">
            <w:pPr>
              <w:pStyle w:val="TableParagraph"/>
              <w:spacing w:line="179" w:lineRule="exact"/>
              <w:ind w:left="88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384" w:type="dxa"/>
          </w:tcPr>
          <w:p w14:paraId="248CA391" w14:textId="77777777" w:rsidR="00822751" w:rsidRDefault="00822751" w:rsidP="0082275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426BAB5F" w14:textId="77777777" w:rsidR="00822751" w:rsidRDefault="00822751" w:rsidP="00822751">
            <w:pPr>
              <w:pStyle w:val="TableParagraph"/>
              <w:spacing w:before="20"/>
              <w:rPr>
                <w:rFonts w:ascii="Noto Sans CJK JP Regular"/>
                <w:sz w:val="20"/>
              </w:rPr>
            </w:pPr>
          </w:p>
          <w:p w14:paraId="379A301B" w14:textId="77777777" w:rsidR="00822751" w:rsidRDefault="00822751" w:rsidP="00822751">
            <w:pPr>
              <w:pStyle w:val="TableParagraph"/>
              <w:spacing w:line="179" w:lineRule="exact"/>
              <w:ind w:left="10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362" w:type="dxa"/>
          </w:tcPr>
          <w:p w14:paraId="3134586C" w14:textId="77777777" w:rsidR="00822751" w:rsidRDefault="00822751" w:rsidP="0082275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4030EE31" w14:textId="77777777" w:rsidR="00822751" w:rsidRDefault="00822751" w:rsidP="00822751">
            <w:pPr>
              <w:pStyle w:val="TableParagraph"/>
              <w:spacing w:before="20"/>
              <w:rPr>
                <w:rFonts w:ascii="Noto Sans CJK JP Regular"/>
                <w:sz w:val="20"/>
              </w:rPr>
            </w:pPr>
          </w:p>
          <w:p w14:paraId="302EA82A" w14:textId="77777777" w:rsidR="00822751" w:rsidRDefault="00822751" w:rsidP="00822751">
            <w:pPr>
              <w:pStyle w:val="TableParagraph"/>
              <w:spacing w:line="179" w:lineRule="exact"/>
              <w:ind w:left="88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337" w:type="dxa"/>
            <w:tcBorders>
              <w:top w:val="single" w:sz="8" w:space="0" w:color="000000"/>
            </w:tcBorders>
          </w:tcPr>
          <w:p w14:paraId="08F62F59" w14:textId="77777777" w:rsidR="00822751" w:rsidRDefault="00822751" w:rsidP="0082275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678325DF" w14:textId="77777777" w:rsidR="00822751" w:rsidRDefault="00822751" w:rsidP="00822751">
            <w:pPr>
              <w:pStyle w:val="TableParagraph"/>
              <w:spacing w:before="1"/>
              <w:rPr>
                <w:rFonts w:ascii="Noto Sans CJK JP Regular"/>
                <w:sz w:val="21"/>
              </w:rPr>
            </w:pPr>
          </w:p>
          <w:p w14:paraId="2D50D339" w14:textId="77777777" w:rsidR="00822751" w:rsidRDefault="00822751" w:rsidP="00822751">
            <w:pPr>
              <w:pStyle w:val="TableParagraph"/>
              <w:spacing w:line="177" w:lineRule="exact"/>
              <w:ind w:left="89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377" w:type="dxa"/>
            <w:tcBorders>
              <w:top w:val="single" w:sz="8" w:space="0" w:color="000000"/>
            </w:tcBorders>
          </w:tcPr>
          <w:p w14:paraId="10C40B2D" w14:textId="77777777" w:rsidR="00822751" w:rsidRDefault="00822751" w:rsidP="0082275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4BED6C2D" w14:textId="77777777" w:rsidR="00822751" w:rsidRDefault="00822751" w:rsidP="00822751">
            <w:pPr>
              <w:pStyle w:val="TableParagraph"/>
              <w:spacing w:before="1"/>
              <w:rPr>
                <w:rFonts w:ascii="Noto Sans CJK JP Regular"/>
                <w:sz w:val="21"/>
              </w:rPr>
            </w:pPr>
          </w:p>
          <w:p w14:paraId="6E5BE857" w14:textId="77777777" w:rsidR="00822751" w:rsidRDefault="00822751" w:rsidP="00822751">
            <w:pPr>
              <w:pStyle w:val="TableParagraph"/>
              <w:spacing w:line="177" w:lineRule="exact"/>
              <w:ind w:left="7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 w:rsidR="00592210" w14:paraId="568106F4" w14:textId="77777777" w:rsidTr="00DD19D8">
        <w:trPr>
          <w:trHeight w:val="242"/>
        </w:trPr>
        <w:tc>
          <w:tcPr>
            <w:tcW w:w="5103" w:type="dxa"/>
            <w:gridSpan w:val="16"/>
          </w:tcPr>
          <w:p w14:paraId="6762DB39" w14:textId="77777777" w:rsidR="00592210" w:rsidRDefault="00592210" w:rsidP="00DD19D8">
            <w:pPr>
              <w:pStyle w:val="TableParagraph"/>
              <w:spacing w:line="360" w:lineRule="exact"/>
              <w:ind w:left="2080" w:right="2062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光纤走线区</w:t>
            </w:r>
          </w:p>
        </w:tc>
      </w:tr>
      <w:tr w:rsidR="00592210" w14:paraId="77934379" w14:textId="77777777" w:rsidTr="00DD19D8">
        <w:trPr>
          <w:trHeight w:val="367"/>
        </w:trPr>
        <w:tc>
          <w:tcPr>
            <w:tcW w:w="5103" w:type="dxa"/>
            <w:gridSpan w:val="16"/>
          </w:tcPr>
          <w:p w14:paraId="2EF4920A" w14:textId="77777777" w:rsidR="00592210" w:rsidRDefault="00592210" w:rsidP="00DD19D8">
            <w:pPr>
              <w:pStyle w:val="TableParagraph"/>
              <w:spacing w:line="348" w:lineRule="exact"/>
              <w:ind w:left="2078" w:right="2065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公共接口区</w:t>
            </w:r>
          </w:p>
        </w:tc>
      </w:tr>
      <w:tr w:rsidR="00592210" w14:paraId="704D62CF" w14:textId="77777777" w:rsidTr="00DD19D8">
        <w:trPr>
          <w:trHeight w:val="308"/>
        </w:trPr>
        <w:tc>
          <w:tcPr>
            <w:tcW w:w="1712" w:type="dxa"/>
            <w:gridSpan w:val="5"/>
            <w:tcBorders>
              <w:bottom w:val="single" w:sz="8" w:space="0" w:color="000000"/>
            </w:tcBorders>
          </w:tcPr>
          <w:p w14:paraId="679081D9" w14:textId="77777777" w:rsidR="00592210" w:rsidRDefault="00592210" w:rsidP="00DD19D8">
            <w:pPr>
              <w:pStyle w:val="TableParagraph"/>
              <w:spacing w:line="289" w:lineRule="exact"/>
              <w:ind w:left="594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风扇区</w:t>
            </w:r>
          </w:p>
        </w:tc>
        <w:tc>
          <w:tcPr>
            <w:tcW w:w="1684" w:type="dxa"/>
            <w:gridSpan w:val="6"/>
          </w:tcPr>
          <w:p w14:paraId="2DD25CA4" w14:textId="77777777" w:rsidR="00592210" w:rsidRDefault="00592210" w:rsidP="00DD19D8">
            <w:pPr>
              <w:pStyle w:val="TableParagraph"/>
              <w:spacing w:line="289" w:lineRule="exact"/>
              <w:ind w:left="550" w:right="539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风扇区</w:t>
            </w:r>
          </w:p>
        </w:tc>
        <w:tc>
          <w:tcPr>
            <w:tcW w:w="1707" w:type="dxa"/>
            <w:gridSpan w:val="5"/>
            <w:tcBorders>
              <w:bottom w:val="single" w:sz="8" w:space="0" w:color="000000"/>
            </w:tcBorders>
          </w:tcPr>
          <w:p w14:paraId="7A38CE40" w14:textId="77777777" w:rsidR="00592210" w:rsidRDefault="00592210" w:rsidP="00DD19D8">
            <w:pPr>
              <w:pStyle w:val="TableParagraph"/>
              <w:spacing w:line="289" w:lineRule="exact"/>
              <w:ind w:left="553" w:right="558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风扇区</w:t>
            </w:r>
          </w:p>
        </w:tc>
      </w:tr>
      <w:tr w:rsidR="00FD776B" w14:paraId="1F3DCF0E" w14:textId="77777777" w:rsidTr="00DD19D8">
        <w:trPr>
          <w:trHeight w:val="522"/>
        </w:trPr>
        <w:tc>
          <w:tcPr>
            <w:tcW w:w="413" w:type="dxa"/>
            <w:tcBorders>
              <w:top w:val="single" w:sz="8" w:space="0" w:color="000000"/>
            </w:tcBorders>
          </w:tcPr>
          <w:p w14:paraId="45544A87" w14:textId="77777777" w:rsidR="00FD776B" w:rsidRDefault="00FD776B" w:rsidP="00FD776B">
            <w:pPr>
              <w:pStyle w:val="TableParagraph"/>
              <w:rPr>
                <w:rFonts w:ascii="Noto Sans CJK JP Regular"/>
                <w:sz w:val="18"/>
              </w:rPr>
            </w:pPr>
          </w:p>
          <w:p w14:paraId="4DBC0485" w14:textId="77777777" w:rsidR="00FD776B" w:rsidRPr="00183BC6" w:rsidRDefault="00FD776B" w:rsidP="00FD776B">
            <w:pPr>
              <w:pStyle w:val="TableParagraph"/>
              <w:spacing w:before="9"/>
              <w:rPr>
                <w:rFonts w:ascii="Noto Sans CJK JP Regular" w:eastAsiaTheme="minorEastAsia" w:hint="eastAsia"/>
                <w:sz w:val="18"/>
                <w:lang w:eastAsia="zh-CN"/>
              </w:rPr>
            </w:pPr>
            <w:r>
              <w:rPr>
                <w:rFonts w:ascii="Noto Sans CJK JP Regular" w:eastAsiaTheme="minorEastAsia" w:hint="eastAsia"/>
                <w:sz w:val="18"/>
                <w:lang w:eastAsia="zh-CN"/>
              </w:rPr>
              <w:t>O</w:t>
            </w:r>
            <w:r>
              <w:rPr>
                <w:rFonts w:ascii="Noto Sans CJK JP Regular" w:eastAsiaTheme="minorEastAsia"/>
                <w:sz w:val="18"/>
                <w:lang w:eastAsia="zh-CN"/>
              </w:rPr>
              <w:t>TU</w:t>
            </w:r>
          </w:p>
          <w:p w14:paraId="45C3CBD6" w14:textId="4106363D" w:rsidR="00FD776B" w:rsidRDefault="00FD776B" w:rsidP="00FD776B">
            <w:pPr>
              <w:pStyle w:val="TableParagraph"/>
              <w:spacing w:line="275" w:lineRule="exact"/>
              <w:ind w:left="37"/>
              <w:jc w:val="center"/>
              <w:rPr>
                <w:rFonts w:ascii="Noto Sans CJK JP Regular"/>
                <w:sz w:val="18"/>
              </w:rPr>
            </w:pPr>
            <w:r>
              <w:rPr>
                <w:rFonts w:ascii="Noto Sans CJK JP Regular"/>
                <w:w w:val="90"/>
                <w:sz w:val="18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</w:tcBorders>
          </w:tcPr>
          <w:p w14:paraId="2040A2EC" w14:textId="77777777" w:rsidR="00FD776B" w:rsidRDefault="00FD776B" w:rsidP="00FD776B">
            <w:pPr>
              <w:pStyle w:val="TableParagraph"/>
              <w:rPr>
                <w:rFonts w:ascii="Noto Sans CJK JP Regular"/>
                <w:sz w:val="18"/>
              </w:rPr>
            </w:pPr>
          </w:p>
          <w:p w14:paraId="6AB6E85C" w14:textId="77777777" w:rsidR="00FD776B" w:rsidRPr="00183BC6" w:rsidRDefault="00FD776B" w:rsidP="00FD776B">
            <w:pPr>
              <w:pStyle w:val="TableParagraph"/>
              <w:spacing w:before="9"/>
              <w:rPr>
                <w:rFonts w:ascii="Noto Sans CJK JP Regular" w:eastAsiaTheme="minorEastAsia" w:hint="eastAsia"/>
                <w:sz w:val="18"/>
                <w:lang w:eastAsia="zh-CN"/>
              </w:rPr>
            </w:pPr>
            <w:r>
              <w:rPr>
                <w:rFonts w:ascii="Noto Sans CJK JP Regular" w:eastAsiaTheme="minorEastAsia" w:hint="eastAsia"/>
                <w:sz w:val="18"/>
                <w:lang w:eastAsia="zh-CN"/>
              </w:rPr>
              <w:t>O</w:t>
            </w:r>
            <w:r>
              <w:rPr>
                <w:rFonts w:ascii="Noto Sans CJK JP Regular" w:eastAsiaTheme="minorEastAsia"/>
                <w:sz w:val="18"/>
                <w:lang w:eastAsia="zh-CN"/>
              </w:rPr>
              <w:t>TU</w:t>
            </w:r>
          </w:p>
          <w:p w14:paraId="63197CEA" w14:textId="05FD0D35" w:rsidR="00FD776B" w:rsidRDefault="00FD776B" w:rsidP="00FD776B">
            <w:pPr>
              <w:pStyle w:val="TableParagraph"/>
              <w:spacing w:line="275" w:lineRule="exact"/>
              <w:ind w:left="12"/>
              <w:jc w:val="center"/>
              <w:rPr>
                <w:rFonts w:ascii="Noto Sans CJK JP Regular"/>
                <w:sz w:val="18"/>
              </w:rPr>
            </w:pPr>
            <w:r>
              <w:rPr>
                <w:rFonts w:ascii="Noto Sans CJK JP Regular"/>
                <w:w w:val="90"/>
                <w:sz w:val="18"/>
              </w:rPr>
              <w:t>2</w:t>
            </w:r>
          </w:p>
        </w:tc>
        <w:tc>
          <w:tcPr>
            <w:tcW w:w="365" w:type="dxa"/>
            <w:tcBorders>
              <w:top w:val="single" w:sz="8" w:space="0" w:color="000000"/>
            </w:tcBorders>
          </w:tcPr>
          <w:p w14:paraId="3BB01BF3" w14:textId="77777777" w:rsidR="00FD776B" w:rsidRDefault="00FD776B" w:rsidP="00FD776B">
            <w:pPr>
              <w:pStyle w:val="TableParagraph"/>
              <w:rPr>
                <w:rFonts w:ascii="Noto Sans CJK JP Regular"/>
                <w:sz w:val="18"/>
              </w:rPr>
            </w:pPr>
          </w:p>
          <w:p w14:paraId="6E2D17C2" w14:textId="77777777" w:rsidR="00FD776B" w:rsidRPr="00183BC6" w:rsidRDefault="00FD776B" w:rsidP="00FD776B">
            <w:pPr>
              <w:pStyle w:val="TableParagraph"/>
              <w:spacing w:before="9"/>
              <w:rPr>
                <w:rFonts w:ascii="Noto Sans CJK JP Regular" w:eastAsiaTheme="minorEastAsia" w:hint="eastAsia"/>
                <w:sz w:val="18"/>
                <w:lang w:eastAsia="zh-CN"/>
              </w:rPr>
            </w:pPr>
            <w:r>
              <w:rPr>
                <w:rFonts w:ascii="Noto Sans CJK JP Regular" w:eastAsiaTheme="minorEastAsia" w:hint="eastAsia"/>
                <w:sz w:val="18"/>
                <w:lang w:eastAsia="zh-CN"/>
              </w:rPr>
              <w:t>E</w:t>
            </w:r>
            <w:r>
              <w:rPr>
                <w:rFonts w:ascii="Noto Sans CJK JP Regular" w:eastAsiaTheme="minorEastAsia"/>
                <w:sz w:val="18"/>
                <w:lang w:eastAsia="zh-CN"/>
              </w:rPr>
              <w:t>OBA</w:t>
            </w:r>
          </w:p>
          <w:p w14:paraId="09AD376C" w14:textId="52F56F8D" w:rsidR="00FD776B" w:rsidRDefault="00FD776B" w:rsidP="00FD776B">
            <w:pPr>
              <w:pStyle w:val="TableParagraph"/>
              <w:spacing w:line="275" w:lineRule="exact"/>
              <w:ind w:left="12"/>
              <w:jc w:val="center"/>
              <w:rPr>
                <w:rFonts w:ascii="Noto Sans CJK JP Regular"/>
                <w:sz w:val="18"/>
              </w:rPr>
            </w:pPr>
            <w:r>
              <w:rPr>
                <w:rFonts w:ascii="Noto Sans CJK JP Regular"/>
                <w:w w:val="90"/>
                <w:sz w:val="18"/>
              </w:rPr>
              <w:t>3</w:t>
            </w:r>
          </w:p>
        </w:tc>
        <w:tc>
          <w:tcPr>
            <w:tcW w:w="360" w:type="dxa"/>
            <w:tcBorders>
              <w:top w:val="single" w:sz="8" w:space="0" w:color="000000"/>
            </w:tcBorders>
          </w:tcPr>
          <w:p w14:paraId="2A3377C2" w14:textId="77777777" w:rsidR="00FD776B" w:rsidRDefault="00FD776B" w:rsidP="00FD776B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13862512" w14:textId="77777777" w:rsidR="00FD776B" w:rsidRPr="00183BC6" w:rsidRDefault="00FD776B" w:rsidP="00FD776B">
            <w:pPr>
              <w:pStyle w:val="TableParagraph"/>
              <w:spacing w:before="1"/>
              <w:rPr>
                <w:rFonts w:ascii="Noto Sans CJK JP Regular" w:eastAsiaTheme="minorEastAsia" w:hint="eastAsia"/>
                <w:sz w:val="21"/>
                <w:lang w:eastAsia="zh-CN"/>
              </w:rPr>
            </w:pPr>
            <w:r>
              <w:rPr>
                <w:rFonts w:ascii="Noto Sans CJK JP Regular" w:eastAsiaTheme="minorEastAsia" w:hint="eastAsia"/>
                <w:sz w:val="21"/>
                <w:lang w:eastAsia="zh-CN"/>
              </w:rPr>
              <w:t>E</w:t>
            </w:r>
            <w:r>
              <w:rPr>
                <w:rFonts w:ascii="Noto Sans CJK JP Regular" w:eastAsiaTheme="minorEastAsia"/>
                <w:sz w:val="21"/>
                <w:lang w:eastAsia="zh-CN"/>
              </w:rPr>
              <w:t>OPA</w:t>
            </w:r>
          </w:p>
          <w:p w14:paraId="00908B85" w14:textId="1C48E3FB" w:rsidR="00FD776B" w:rsidRDefault="00FD776B" w:rsidP="00FD776B">
            <w:pPr>
              <w:pStyle w:val="TableParagraph"/>
              <w:spacing w:line="177" w:lineRule="exact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39" w:type="dxa"/>
            <w:gridSpan w:val="2"/>
          </w:tcPr>
          <w:p w14:paraId="5754E219" w14:textId="77777777" w:rsidR="00FD776B" w:rsidRDefault="00FD776B" w:rsidP="00FD776B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6E72C1C1" w14:textId="77777777" w:rsidR="00FD776B" w:rsidRPr="00183BC6" w:rsidRDefault="00FD776B" w:rsidP="00FD776B">
            <w:pPr>
              <w:pStyle w:val="TableParagraph"/>
              <w:spacing w:before="20"/>
              <w:rPr>
                <w:rFonts w:ascii="Noto Sans CJK JP Regular" w:eastAsiaTheme="minorEastAsia" w:hint="eastAsia"/>
                <w:sz w:val="20"/>
                <w:lang w:eastAsia="zh-CN"/>
              </w:rPr>
            </w:pPr>
            <w:r>
              <w:rPr>
                <w:rFonts w:ascii="Noto Sans CJK JP Regular" w:eastAsiaTheme="minorEastAsia" w:hint="eastAsia"/>
                <w:sz w:val="20"/>
                <w:lang w:eastAsia="zh-CN"/>
              </w:rPr>
              <w:t>O</w:t>
            </w:r>
            <w:r>
              <w:rPr>
                <w:rFonts w:ascii="Noto Sans CJK JP Regular" w:eastAsiaTheme="minorEastAsia"/>
                <w:sz w:val="20"/>
                <w:lang w:eastAsia="zh-CN"/>
              </w:rPr>
              <w:t>MU</w:t>
            </w:r>
          </w:p>
          <w:p w14:paraId="112C495A" w14:textId="437FFFCD" w:rsidR="00FD776B" w:rsidRDefault="00FD776B" w:rsidP="00FD776B">
            <w:pPr>
              <w:pStyle w:val="TableParagraph"/>
              <w:spacing w:line="179" w:lineRule="exact"/>
              <w:ind w:left="14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60" w:type="dxa"/>
          </w:tcPr>
          <w:p w14:paraId="2FBD225C" w14:textId="77777777" w:rsidR="00FD776B" w:rsidRDefault="00FD776B" w:rsidP="00FD776B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05DBE86F" w14:textId="77777777" w:rsidR="00FD776B" w:rsidRPr="00183BC6" w:rsidRDefault="00FD776B" w:rsidP="00FD776B">
            <w:pPr>
              <w:pStyle w:val="TableParagraph"/>
              <w:spacing w:before="20"/>
              <w:rPr>
                <w:rFonts w:ascii="Noto Sans CJK JP Regular" w:eastAsiaTheme="minorEastAsia" w:hint="eastAsia"/>
                <w:sz w:val="20"/>
                <w:lang w:eastAsia="zh-CN"/>
              </w:rPr>
            </w:pPr>
            <w:r>
              <w:rPr>
                <w:rFonts w:ascii="Noto Sans CJK JP Regular" w:eastAsiaTheme="minorEastAsia" w:hint="eastAsia"/>
                <w:sz w:val="20"/>
                <w:lang w:eastAsia="zh-CN"/>
              </w:rPr>
              <w:t>O</w:t>
            </w:r>
            <w:r>
              <w:rPr>
                <w:rFonts w:ascii="Noto Sans CJK JP Regular" w:eastAsiaTheme="minorEastAsia"/>
                <w:sz w:val="20"/>
                <w:lang w:eastAsia="zh-CN"/>
              </w:rPr>
              <w:t>MU</w:t>
            </w:r>
          </w:p>
          <w:p w14:paraId="59700E35" w14:textId="6070A8F6" w:rsidR="00FD776B" w:rsidRDefault="00FD776B" w:rsidP="00FD776B">
            <w:pPr>
              <w:pStyle w:val="TableParagraph"/>
              <w:spacing w:line="179" w:lineRule="exact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62" w:type="dxa"/>
          </w:tcPr>
          <w:p w14:paraId="1EAF6D8B" w14:textId="77777777" w:rsidR="00FD776B" w:rsidRDefault="00FD776B" w:rsidP="00FD776B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4B0A26D1" w14:textId="77777777" w:rsidR="00FD776B" w:rsidRPr="00183BC6" w:rsidRDefault="00FD776B" w:rsidP="00FD776B">
            <w:pPr>
              <w:pStyle w:val="TableParagraph"/>
              <w:spacing w:before="20"/>
              <w:rPr>
                <w:rFonts w:ascii="Noto Sans CJK JP Regular" w:eastAsiaTheme="minorEastAsia" w:hint="eastAsia"/>
                <w:sz w:val="20"/>
                <w:lang w:eastAsia="zh-CN"/>
              </w:rPr>
            </w:pPr>
            <w:r>
              <w:rPr>
                <w:rFonts w:ascii="Noto Sans CJK JP Regular" w:eastAsiaTheme="minorEastAsia" w:hint="eastAsia"/>
                <w:sz w:val="20"/>
                <w:lang w:eastAsia="zh-CN"/>
              </w:rPr>
              <w:t>O</w:t>
            </w:r>
            <w:r>
              <w:rPr>
                <w:rFonts w:ascii="Noto Sans CJK JP Regular" w:eastAsiaTheme="minorEastAsia"/>
                <w:sz w:val="20"/>
                <w:lang w:eastAsia="zh-CN"/>
              </w:rPr>
              <w:t>DU</w:t>
            </w:r>
          </w:p>
          <w:p w14:paraId="61BA6277" w14:textId="5F7FF80A" w:rsidR="00FD776B" w:rsidRDefault="00FD776B" w:rsidP="00FD776B">
            <w:pPr>
              <w:pStyle w:val="TableParagraph"/>
              <w:spacing w:line="179" w:lineRule="exact"/>
              <w:ind w:left="14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62" w:type="dxa"/>
          </w:tcPr>
          <w:p w14:paraId="119DD848" w14:textId="77777777" w:rsidR="00FD776B" w:rsidRDefault="00FD776B" w:rsidP="00FD776B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6F7F07C3" w14:textId="77777777" w:rsidR="00FD776B" w:rsidRPr="00183BC6" w:rsidRDefault="00FD776B" w:rsidP="00FD776B">
            <w:pPr>
              <w:pStyle w:val="TableParagraph"/>
              <w:spacing w:before="20"/>
              <w:rPr>
                <w:rFonts w:ascii="Noto Sans CJK JP Regular" w:eastAsiaTheme="minorEastAsia" w:hint="eastAsia"/>
                <w:sz w:val="20"/>
                <w:lang w:eastAsia="zh-CN"/>
              </w:rPr>
            </w:pPr>
            <w:r>
              <w:rPr>
                <w:rFonts w:ascii="Noto Sans CJK JP Regular" w:eastAsiaTheme="minorEastAsia" w:hint="eastAsia"/>
                <w:sz w:val="20"/>
                <w:lang w:eastAsia="zh-CN"/>
              </w:rPr>
              <w:t>O</w:t>
            </w:r>
            <w:r>
              <w:rPr>
                <w:rFonts w:ascii="Noto Sans CJK JP Regular" w:eastAsiaTheme="minorEastAsia"/>
                <w:sz w:val="20"/>
                <w:lang w:eastAsia="zh-CN"/>
              </w:rPr>
              <w:t>DU</w:t>
            </w:r>
          </w:p>
          <w:p w14:paraId="4C45339C" w14:textId="7759BA39" w:rsidR="00FD776B" w:rsidRDefault="00FD776B" w:rsidP="00FD776B">
            <w:pPr>
              <w:pStyle w:val="TableParagraph"/>
              <w:spacing w:line="179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60" w:type="dxa"/>
          </w:tcPr>
          <w:p w14:paraId="15D9D166" w14:textId="77777777" w:rsidR="00FD776B" w:rsidRDefault="00FD776B" w:rsidP="00FD776B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6042F4D8" w14:textId="77777777" w:rsidR="00FD776B" w:rsidRDefault="00FD776B" w:rsidP="00FD776B">
            <w:pPr>
              <w:pStyle w:val="TableParagraph"/>
              <w:spacing w:before="20"/>
              <w:rPr>
                <w:rFonts w:ascii="Noto Sans CJK JP Regular"/>
                <w:sz w:val="20"/>
              </w:rPr>
            </w:pPr>
          </w:p>
          <w:p w14:paraId="03B7E48E" w14:textId="77777777" w:rsidR="00FD776B" w:rsidRDefault="00FD776B" w:rsidP="00FD776B">
            <w:pPr>
              <w:pStyle w:val="TableParagraph"/>
              <w:spacing w:line="179" w:lineRule="exact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362" w:type="dxa"/>
            <w:gridSpan w:val="2"/>
          </w:tcPr>
          <w:p w14:paraId="40C7C625" w14:textId="77777777" w:rsidR="00FD776B" w:rsidRDefault="00FD776B" w:rsidP="00FD776B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4B0959E0" w14:textId="77777777" w:rsidR="00FD776B" w:rsidRDefault="00FD776B" w:rsidP="00FD776B">
            <w:pPr>
              <w:pStyle w:val="TableParagraph"/>
              <w:spacing w:before="20"/>
              <w:rPr>
                <w:rFonts w:ascii="Noto Sans CJK JP Regular"/>
                <w:sz w:val="20"/>
              </w:rPr>
            </w:pPr>
          </w:p>
          <w:p w14:paraId="40C9B773" w14:textId="77777777" w:rsidR="00FD776B" w:rsidRDefault="00FD776B" w:rsidP="00FD776B">
            <w:pPr>
              <w:pStyle w:val="TableParagraph"/>
              <w:spacing w:line="179" w:lineRule="exact"/>
              <w:ind w:left="88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384" w:type="dxa"/>
          </w:tcPr>
          <w:p w14:paraId="158F7EC9" w14:textId="77777777" w:rsidR="00FD776B" w:rsidRDefault="00FD776B" w:rsidP="00FD776B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3CFFADDA" w14:textId="77777777" w:rsidR="00FD776B" w:rsidRDefault="00FD776B" w:rsidP="00FD776B">
            <w:pPr>
              <w:pStyle w:val="TableParagraph"/>
              <w:spacing w:before="20"/>
              <w:rPr>
                <w:rFonts w:ascii="Noto Sans CJK JP Regular"/>
                <w:sz w:val="20"/>
              </w:rPr>
            </w:pPr>
          </w:p>
          <w:p w14:paraId="37BD4CF4" w14:textId="77777777" w:rsidR="00FD776B" w:rsidRDefault="00FD776B" w:rsidP="00FD776B">
            <w:pPr>
              <w:pStyle w:val="TableParagraph"/>
              <w:spacing w:line="179" w:lineRule="exact"/>
              <w:ind w:left="10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362" w:type="dxa"/>
          </w:tcPr>
          <w:p w14:paraId="743DEE6D" w14:textId="77777777" w:rsidR="00FD776B" w:rsidRDefault="00FD776B" w:rsidP="00FD776B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06F0B7DF" w14:textId="77777777" w:rsidR="00FD776B" w:rsidRDefault="00FD776B" w:rsidP="00FD776B">
            <w:pPr>
              <w:pStyle w:val="TableParagraph"/>
              <w:spacing w:before="20"/>
              <w:rPr>
                <w:rFonts w:ascii="Noto Sans CJK JP Regular"/>
                <w:sz w:val="20"/>
              </w:rPr>
            </w:pPr>
          </w:p>
          <w:p w14:paraId="5BCAAB9E" w14:textId="77777777" w:rsidR="00FD776B" w:rsidRDefault="00FD776B" w:rsidP="00FD776B">
            <w:pPr>
              <w:pStyle w:val="TableParagraph"/>
              <w:spacing w:line="179" w:lineRule="exact"/>
              <w:ind w:left="88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337" w:type="dxa"/>
            <w:tcBorders>
              <w:top w:val="single" w:sz="8" w:space="0" w:color="000000"/>
            </w:tcBorders>
          </w:tcPr>
          <w:p w14:paraId="0926C2CA" w14:textId="77777777" w:rsidR="00FD776B" w:rsidRDefault="00FD776B" w:rsidP="00FD776B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2F0B728F" w14:textId="77777777" w:rsidR="00FD776B" w:rsidRDefault="00FD776B" w:rsidP="00FD776B">
            <w:pPr>
              <w:pStyle w:val="TableParagraph"/>
              <w:spacing w:before="1"/>
              <w:rPr>
                <w:rFonts w:ascii="Noto Sans CJK JP Regular"/>
                <w:sz w:val="21"/>
              </w:rPr>
            </w:pPr>
          </w:p>
          <w:p w14:paraId="6536B41C" w14:textId="77777777" w:rsidR="00FD776B" w:rsidRDefault="00FD776B" w:rsidP="00FD776B">
            <w:pPr>
              <w:pStyle w:val="TableParagraph"/>
              <w:spacing w:line="177" w:lineRule="exact"/>
              <w:ind w:left="89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377" w:type="dxa"/>
            <w:tcBorders>
              <w:top w:val="single" w:sz="8" w:space="0" w:color="000000"/>
            </w:tcBorders>
          </w:tcPr>
          <w:p w14:paraId="7EA8800B" w14:textId="77777777" w:rsidR="00FD776B" w:rsidRDefault="00FD776B" w:rsidP="00FD776B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21451917" w14:textId="77777777" w:rsidR="00FD776B" w:rsidRDefault="00FD776B" w:rsidP="00FD776B">
            <w:pPr>
              <w:pStyle w:val="TableParagraph"/>
              <w:spacing w:before="1"/>
              <w:rPr>
                <w:rFonts w:ascii="Noto Sans CJK JP Regular"/>
                <w:sz w:val="21"/>
              </w:rPr>
            </w:pPr>
          </w:p>
          <w:p w14:paraId="72E03AD4" w14:textId="77777777" w:rsidR="00FD776B" w:rsidRDefault="00FD776B" w:rsidP="00FD776B">
            <w:pPr>
              <w:pStyle w:val="TableParagraph"/>
              <w:spacing w:line="177" w:lineRule="exact"/>
              <w:ind w:left="7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 w:rsidR="00592210" w14:paraId="3C198981" w14:textId="77777777" w:rsidTr="00DD19D8">
        <w:trPr>
          <w:trHeight w:val="401"/>
        </w:trPr>
        <w:tc>
          <w:tcPr>
            <w:tcW w:w="5103" w:type="dxa"/>
            <w:gridSpan w:val="16"/>
          </w:tcPr>
          <w:p w14:paraId="213CFF44" w14:textId="77777777" w:rsidR="00592210" w:rsidRDefault="00592210" w:rsidP="00DD19D8">
            <w:pPr>
              <w:pStyle w:val="TableParagraph"/>
              <w:spacing w:line="360" w:lineRule="exact"/>
              <w:ind w:left="2080" w:right="2062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光纤走线区</w:t>
            </w:r>
          </w:p>
        </w:tc>
      </w:tr>
    </w:tbl>
    <w:p w14:paraId="3ABCDD60" w14:textId="77777777" w:rsidR="00592210" w:rsidRDefault="00592210" w:rsidP="00592210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6AC8078B" wp14:editId="6BF10E8A">
                <wp:simplePos x="0" y="0"/>
                <wp:positionH relativeFrom="page">
                  <wp:posOffset>13935075</wp:posOffset>
                </wp:positionH>
                <wp:positionV relativeFrom="page">
                  <wp:posOffset>55998110</wp:posOffset>
                </wp:positionV>
                <wp:extent cx="3214370" cy="939165"/>
                <wp:effectExtent l="1990725" t="7999730" r="0" b="0"/>
                <wp:wrapNone/>
                <wp:docPr id="42" name="任意多边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>
                        <a:xfrm>
                          <a:off x="0" y="0"/>
                          <a:ext cx="3214370" cy="9391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62" h="1479">
                              <a:moveTo>
                                <a:pt x="1927" y="-11515"/>
                              </a:moveTo>
                              <a:lnTo>
                                <a:pt x="1591" y="-11515"/>
                              </a:lnTo>
                              <a:lnTo>
                                <a:pt x="1591" y="-12598"/>
                              </a:lnTo>
                              <a:lnTo>
                                <a:pt x="1231" y="-12598"/>
                              </a:lnTo>
                              <a:lnTo>
                                <a:pt x="1231" y="-11515"/>
                              </a:lnTo>
                              <a:lnTo>
                                <a:pt x="-3135" y="-11515"/>
                              </a:lnTo>
                              <a:lnTo>
                                <a:pt x="-3135" y="-11119"/>
                              </a:lnTo>
                              <a:lnTo>
                                <a:pt x="1927" y="-11119"/>
                              </a:lnTo>
                              <a:lnTo>
                                <a:pt x="1927" y="-1151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polyline w14:anchorId="4F46AD96" id="任意多边形 9" o:spid="_x0000_s1026" style="position:absolute;left:0;text-align:left;z-index:-251653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points="1193.6pt,3833.55pt,1176.8pt,3833.55pt,1176.8pt,3779.4pt,1158.8pt,3779.4pt,1158.8pt,3833.55pt,940.5pt,3833.55pt,940.5pt,3853.35pt,1193.6pt,3853.35pt,1193.6pt,3833.55pt" coordsize="5062,1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" stroked="f">
                <v:path arrowok="t" textboxrect="0,0,5062,1479"/>
                <o:lock v:ext="edit" verticies="t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3847B19B" wp14:editId="19C7C397">
                <wp:simplePos x="0" y="0"/>
                <wp:positionH relativeFrom="page">
                  <wp:posOffset>13926185</wp:posOffset>
                </wp:positionH>
                <wp:positionV relativeFrom="paragraph">
                  <wp:posOffset>6147435</wp:posOffset>
                </wp:positionV>
                <wp:extent cx="3214370" cy="939165"/>
                <wp:effectExtent l="1989455" t="878205" r="0" b="0"/>
                <wp:wrapNone/>
                <wp:docPr id="41" name="任意多边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>
                        <a:xfrm>
                          <a:off x="0" y="0"/>
                          <a:ext cx="3214370" cy="9391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62" h="1479">
                              <a:moveTo>
                                <a:pt x="1929" y="-300"/>
                              </a:moveTo>
                              <a:lnTo>
                                <a:pt x="1593" y="-300"/>
                              </a:lnTo>
                              <a:lnTo>
                                <a:pt x="1593" y="-1383"/>
                              </a:lnTo>
                              <a:lnTo>
                                <a:pt x="1233" y="-1383"/>
                              </a:lnTo>
                              <a:lnTo>
                                <a:pt x="1233" y="-300"/>
                              </a:lnTo>
                              <a:lnTo>
                                <a:pt x="-3133" y="-300"/>
                              </a:lnTo>
                              <a:lnTo>
                                <a:pt x="-3133" y="96"/>
                              </a:lnTo>
                              <a:lnTo>
                                <a:pt x="1929" y="96"/>
                              </a:lnTo>
                              <a:lnTo>
                                <a:pt x="1929" y="-3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polyline w14:anchorId="20DA4E47" id="任意多边形 8" o:spid="_x0000_s1026" style="position:absolute;left:0;text-align:left;z-index:-251654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points="1193pt,469.05pt,1176.2pt,469.05pt,1176.2pt,414.9pt,1158.2pt,414.9pt,1158.2pt,469.05pt,939.9pt,469.05pt,939.9pt,488.85pt,1193pt,488.85pt,1193pt,469.05pt" coordsize="5062,1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" stroked="f">
                <v:path arrowok="t" textboxrect="0,0,5062,1479"/>
                <o:lock v:ext="edit" verticies="t"/>
                <w10:wrap anchorx="page"/>
              </v:polyline>
            </w:pict>
          </mc:Fallback>
        </mc:AlternateContent>
      </w:r>
      <w:r w:rsidRPr="004A09C6">
        <w:t xml:space="preserve">C </w:t>
      </w:r>
      <w:r>
        <w:t>网元：</w:t>
      </w:r>
    </w:p>
    <w:tbl>
      <w:tblPr>
        <w:tblStyle w:val="TableNormal"/>
        <w:tblW w:w="5103" w:type="dxa"/>
        <w:tblInd w:w="24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3"/>
        <w:gridCol w:w="360"/>
        <w:gridCol w:w="365"/>
        <w:gridCol w:w="360"/>
        <w:gridCol w:w="214"/>
        <w:gridCol w:w="125"/>
        <w:gridCol w:w="360"/>
        <w:gridCol w:w="362"/>
        <w:gridCol w:w="362"/>
        <w:gridCol w:w="360"/>
        <w:gridCol w:w="115"/>
        <w:gridCol w:w="247"/>
        <w:gridCol w:w="384"/>
        <w:gridCol w:w="362"/>
        <w:gridCol w:w="337"/>
        <w:gridCol w:w="377"/>
      </w:tblGrid>
      <w:tr w:rsidR="00592210" w14:paraId="6D7085C8" w14:textId="77777777" w:rsidTr="00DD19D8">
        <w:trPr>
          <w:trHeight w:val="91"/>
        </w:trPr>
        <w:tc>
          <w:tcPr>
            <w:tcW w:w="5103" w:type="dxa"/>
            <w:gridSpan w:val="16"/>
          </w:tcPr>
          <w:p w14:paraId="7A857899" w14:textId="77777777" w:rsidR="00592210" w:rsidRDefault="00592210" w:rsidP="00DD19D8">
            <w:pPr>
              <w:pStyle w:val="TableParagraph"/>
              <w:spacing w:line="348" w:lineRule="exact"/>
              <w:ind w:left="2078" w:right="2065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公</w:t>
            </w:r>
            <w:r>
              <w:rPr>
                <w:rFonts w:ascii="Noto Sans CJK JP Regular" w:eastAsia="Noto Sans CJK JP Regular" w:hint="eastAsia"/>
                <w:sz w:val="18"/>
              </w:rPr>
              <w:t>共接口区</w:t>
            </w:r>
          </w:p>
        </w:tc>
      </w:tr>
      <w:tr w:rsidR="00592210" w14:paraId="263820E4" w14:textId="77777777" w:rsidTr="00DD19D8">
        <w:trPr>
          <w:trHeight w:val="308"/>
        </w:trPr>
        <w:tc>
          <w:tcPr>
            <w:tcW w:w="1712" w:type="dxa"/>
            <w:gridSpan w:val="5"/>
            <w:tcBorders>
              <w:bottom w:val="single" w:sz="8" w:space="0" w:color="000000"/>
            </w:tcBorders>
          </w:tcPr>
          <w:p w14:paraId="10C941C5" w14:textId="77777777" w:rsidR="00592210" w:rsidRDefault="00592210" w:rsidP="00DD19D8">
            <w:pPr>
              <w:pStyle w:val="TableParagraph"/>
              <w:spacing w:line="289" w:lineRule="exact"/>
              <w:ind w:left="594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风扇区</w:t>
            </w:r>
          </w:p>
        </w:tc>
        <w:tc>
          <w:tcPr>
            <w:tcW w:w="1684" w:type="dxa"/>
            <w:gridSpan w:val="6"/>
          </w:tcPr>
          <w:p w14:paraId="13ECDCA4" w14:textId="77777777" w:rsidR="00592210" w:rsidRDefault="00592210" w:rsidP="00DD19D8">
            <w:pPr>
              <w:pStyle w:val="TableParagraph"/>
              <w:spacing w:line="289" w:lineRule="exact"/>
              <w:ind w:left="550" w:right="539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风扇区</w:t>
            </w:r>
          </w:p>
        </w:tc>
        <w:tc>
          <w:tcPr>
            <w:tcW w:w="1707" w:type="dxa"/>
            <w:gridSpan w:val="5"/>
            <w:tcBorders>
              <w:bottom w:val="single" w:sz="8" w:space="0" w:color="000000"/>
            </w:tcBorders>
          </w:tcPr>
          <w:p w14:paraId="00D92A4B" w14:textId="77777777" w:rsidR="00592210" w:rsidRDefault="00592210" w:rsidP="00DD19D8">
            <w:pPr>
              <w:pStyle w:val="TableParagraph"/>
              <w:spacing w:line="289" w:lineRule="exact"/>
              <w:ind w:left="553" w:right="558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风扇区</w:t>
            </w:r>
          </w:p>
        </w:tc>
      </w:tr>
      <w:tr w:rsidR="00467761" w14:paraId="003D5649" w14:textId="77777777" w:rsidTr="00DD19D8">
        <w:trPr>
          <w:trHeight w:val="508"/>
        </w:trPr>
        <w:tc>
          <w:tcPr>
            <w:tcW w:w="413" w:type="dxa"/>
            <w:tcBorders>
              <w:top w:val="single" w:sz="8" w:space="0" w:color="000000"/>
            </w:tcBorders>
          </w:tcPr>
          <w:p w14:paraId="525293A9" w14:textId="77777777" w:rsidR="00467761" w:rsidRDefault="00467761" w:rsidP="00467761">
            <w:pPr>
              <w:pStyle w:val="TableParagraph"/>
              <w:rPr>
                <w:rFonts w:ascii="Noto Sans CJK JP Regular"/>
                <w:sz w:val="18"/>
              </w:rPr>
            </w:pPr>
          </w:p>
          <w:p w14:paraId="44F78EA7" w14:textId="77777777" w:rsidR="00467761" w:rsidRDefault="00467761" w:rsidP="00467761">
            <w:pPr>
              <w:pStyle w:val="TableParagraph"/>
              <w:spacing w:before="9"/>
              <w:rPr>
                <w:rFonts w:ascii="Noto Sans CJK JP Regular"/>
                <w:sz w:val="18"/>
              </w:rPr>
            </w:pPr>
          </w:p>
          <w:p w14:paraId="68286D24" w14:textId="77777777" w:rsidR="00467761" w:rsidRDefault="00467761" w:rsidP="00467761">
            <w:pPr>
              <w:pStyle w:val="TableParagraph"/>
              <w:spacing w:line="275" w:lineRule="exact"/>
              <w:ind w:left="37"/>
              <w:jc w:val="center"/>
              <w:rPr>
                <w:rFonts w:ascii="Noto Sans CJK JP Regular"/>
                <w:sz w:val="18"/>
              </w:rPr>
            </w:pPr>
            <w:r>
              <w:rPr>
                <w:rFonts w:ascii="Noto Sans CJK JP Regular"/>
                <w:w w:val="90"/>
                <w:sz w:val="18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</w:tcBorders>
          </w:tcPr>
          <w:p w14:paraId="71EFDB10" w14:textId="77777777" w:rsidR="00467761" w:rsidRDefault="00467761" w:rsidP="00467761">
            <w:pPr>
              <w:pStyle w:val="TableParagraph"/>
              <w:rPr>
                <w:rFonts w:ascii="Noto Sans CJK JP Regular"/>
                <w:sz w:val="18"/>
              </w:rPr>
            </w:pPr>
          </w:p>
          <w:p w14:paraId="19B3DE9D" w14:textId="77777777" w:rsidR="00467761" w:rsidRDefault="00467761" w:rsidP="00467761">
            <w:pPr>
              <w:pStyle w:val="TableParagraph"/>
              <w:spacing w:before="9"/>
              <w:rPr>
                <w:rFonts w:ascii="Noto Sans CJK JP Regular"/>
                <w:sz w:val="18"/>
              </w:rPr>
            </w:pPr>
          </w:p>
          <w:p w14:paraId="246FF2CC" w14:textId="77777777" w:rsidR="00467761" w:rsidRDefault="00467761" w:rsidP="00467761">
            <w:pPr>
              <w:pStyle w:val="TableParagraph"/>
              <w:spacing w:line="275" w:lineRule="exact"/>
              <w:ind w:left="12"/>
              <w:jc w:val="center"/>
              <w:rPr>
                <w:rFonts w:ascii="Noto Sans CJK JP Regular"/>
                <w:sz w:val="18"/>
              </w:rPr>
            </w:pPr>
            <w:r>
              <w:rPr>
                <w:rFonts w:ascii="Noto Sans CJK JP Regular"/>
                <w:w w:val="90"/>
                <w:sz w:val="18"/>
              </w:rPr>
              <w:t>2</w:t>
            </w:r>
          </w:p>
        </w:tc>
        <w:tc>
          <w:tcPr>
            <w:tcW w:w="365" w:type="dxa"/>
            <w:tcBorders>
              <w:top w:val="single" w:sz="8" w:space="0" w:color="000000"/>
            </w:tcBorders>
          </w:tcPr>
          <w:p w14:paraId="7B3C3959" w14:textId="77777777" w:rsidR="00467761" w:rsidRDefault="00467761" w:rsidP="00467761">
            <w:pPr>
              <w:pStyle w:val="TableParagraph"/>
              <w:rPr>
                <w:rFonts w:ascii="Noto Sans CJK JP Regular"/>
                <w:sz w:val="18"/>
              </w:rPr>
            </w:pPr>
          </w:p>
          <w:p w14:paraId="507103AB" w14:textId="77777777" w:rsidR="00467761" w:rsidRPr="00183BC6" w:rsidRDefault="00467761" w:rsidP="00467761">
            <w:pPr>
              <w:pStyle w:val="TableParagraph"/>
              <w:spacing w:before="9"/>
              <w:rPr>
                <w:rFonts w:ascii="Noto Sans CJK JP Regular" w:eastAsiaTheme="minorEastAsia" w:hint="eastAsia"/>
                <w:sz w:val="18"/>
                <w:lang w:eastAsia="zh-CN"/>
              </w:rPr>
            </w:pPr>
            <w:r>
              <w:rPr>
                <w:rFonts w:ascii="Noto Sans CJK JP Regular" w:eastAsiaTheme="minorEastAsia" w:hint="eastAsia"/>
                <w:sz w:val="18"/>
                <w:lang w:eastAsia="zh-CN"/>
              </w:rPr>
              <w:t>E</w:t>
            </w:r>
            <w:r>
              <w:rPr>
                <w:rFonts w:ascii="Noto Sans CJK JP Regular" w:eastAsiaTheme="minorEastAsia"/>
                <w:sz w:val="18"/>
                <w:lang w:eastAsia="zh-CN"/>
              </w:rPr>
              <w:t>OBA</w:t>
            </w:r>
          </w:p>
          <w:p w14:paraId="487867B5" w14:textId="1AA6862C" w:rsidR="00467761" w:rsidRDefault="00467761" w:rsidP="00467761">
            <w:pPr>
              <w:pStyle w:val="TableParagraph"/>
              <w:spacing w:line="275" w:lineRule="exact"/>
              <w:ind w:left="12"/>
              <w:jc w:val="center"/>
              <w:rPr>
                <w:rFonts w:ascii="Noto Sans CJK JP Regular"/>
                <w:sz w:val="18"/>
              </w:rPr>
            </w:pPr>
            <w:r>
              <w:rPr>
                <w:rFonts w:ascii="Noto Sans CJK JP Regular"/>
                <w:w w:val="90"/>
                <w:sz w:val="18"/>
              </w:rPr>
              <w:lastRenderedPageBreak/>
              <w:t>3</w:t>
            </w:r>
          </w:p>
        </w:tc>
        <w:tc>
          <w:tcPr>
            <w:tcW w:w="360" w:type="dxa"/>
            <w:tcBorders>
              <w:top w:val="single" w:sz="8" w:space="0" w:color="000000"/>
            </w:tcBorders>
          </w:tcPr>
          <w:p w14:paraId="29906BC5" w14:textId="77777777" w:rsidR="00467761" w:rsidRDefault="00467761" w:rsidP="0046776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24832336" w14:textId="77777777" w:rsidR="00467761" w:rsidRPr="00183BC6" w:rsidRDefault="00467761" w:rsidP="00467761">
            <w:pPr>
              <w:pStyle w:val="TableParagraph"/>
              <w:spacing w:before="1"/>
              <w:rPr>
                <w:rFonts w:ascii="Noto Sans CJK JP Regular" w:eastAsiaTheme="minorEastAsia" w:hint="eastAsia"/>
                <w:sz w:val="21"/>
                <w:lang w:eastAsia="zh-CN"/>
              </w:rPr>
            </w:pPr>
            <w:r>
              <w:rPr>
                <w:rFonts w:ascii="Noto Sans CJK JP Regular" w:eastAsiaTheme="minorEastAsia" w:hint="eastAsia"/>
                <w:sz w:val="21"/>
                <w:lang w:eastAsia="zh-CN"/>
              </w:rPr>
              <w:t>E</w:t>
            </w:r>
            <w:r>
              <w:rPr>
                <w:rFonts w:ascii="Noto Sans CJK JP Regular" w:eastAsiaTheme="minorEastAsia"/>
                <w:sz w:val="21"/>
                <w:lang w:eastAsia="zh-CN"/>
              </w:rPr>
              <w:t>OPA</w:t>
            </w:r>
          </w:p>
          <w:p w14:paraId="7C4CDAED" w14:textId="55EA87E6" w:rsidR="00467761" w:rsidRDefault="00467761" w:rsidP="00467761">
            <w:pPr>
              <w:pStyle w:val="TableParagraph"/>
              <w:spacing w:line="177" w:lineRule="exact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39" w:type="dxa"/>
            <w:gridSpan w:val="2"/>
          </w:tcPr>
          <w:p w14:paraId="57397835" w14:textId="77777777" w:rsidR="00467761" w:rsidRDefault="00467761" w:rsidP="0046776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52C55DD9" w14:textId="77777777" w:rsidR="00467761" w:rsidRPr="00183BC6" w:rsidRDefault="00467761" w:rsidP="00467761">
            <w:pPr>
              <w:pStyle w:val="TableParagraph"/>
              <w:spacing w:before="20"/>
              <w:rPr>
                <w:rFonts w:ascii="Noto Sans CJK JP Regular" w:eastAsiaTheme="minorEastAsia" w:hint="eastAsia"/>
                <w:sz w:val="20"/>
                <w:lang w:eastAsia="zh-CN"/>
              </w:rPr>
            </w:pPr>
            <w:r>
              <w:rPr>
                <w:rFonts w:ascii="Noto Sans CJK JP Regular" w:eastAsiaTheme="minorEastAsia" w:hint="eastAsia"/>
                <w:sz w:val="20"/>
                <w:lang w:eastAsia="zh-CN"/>
              </w:rPr>
              <w:t>O</w:t>
            </w:r>
            <w:r>
              <w:rPr>
                <w:rFonts w:ascii="Noto Sans CJK JP Regular" w:eastAsiaTheme="minorEastAsia"/>
                <w:sz w:val="20"/>
                <w:lang w:eastAsia="zh-CN"/>
              </w:rPr>
              <w:t>MU</w:t>
            </w:r>
          </w:p>
          <w:p w14:paraId="418440AB" w14:textId="78AE2A71" w:rsidR="00467761" w:rsidRDefault="00467761" w:rsidP="00467761">
            <w:pPr>
              <w:pStyle w:val="TableParagraph"/>
              <w:spacing w:line="179" w:lineRule="exact"/>
              <w:ind w:left="14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5</w:t>
            </w:r>
          </w:p>
        </w:tc>
        <w:tc>
          <w:tcPr>
            <w:tcW w:w="360" w:type="dxa"/>
          </w:tcPr>
          <w:p w14:paraId="0F5CFCF4" w14:textId="77777777" w:rsidR="00467761" w:rsidRDefault="00467761" w:rsidP="0046776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7D60D954" w14:textId="77777777" w:rsidR="00467761" w:rsidRPr="00183BC6" w:rsidRDefault="00467761" w:rsidP="00467761">
            <w:pPr>
              <w:pStyle w:val="TableParagraph"/>
              <w:spacing w:before="20"/>
              <w:rPr>
                <w:rFonts w:ascii="Noto Sans CJK JP Regular" w:eastAsiaTheme="minorEastAsia" w:hint="eastAsia"/>
                <w:sz w:val="20"/>
                <w:lang w:eastAsia="zh-CN"/>
              </w:rPr>
            </w:pPr>
            <w:r>
              <w:rPr>
                <w:rFonts w:ascii="Noto Sans CJK JP Regular" w:eastAsiaTheme="minorEastAsia" w:hint="eastAsia"/>
                <w:sz w:val="20"/>
                <w:lang w:eastAsia="zh-CN"/>
              </w:rPr>
              <w:t>O</w:t>
            </w:r>
            <w:r>
              <w:rPr>
                <w:rFonts w:ascii="Noto Sans CJK JP Regular" w:eastAsiaTheme="minorEastAsia"/>
                <w:sz w:val="20"/>
                <w:lang w:eastAsia="zh-CN"/>
              </w:rPr>
              <w:t>MU</w:t>
            </w:r>
          </w:p>
          <w:p w14:paraId="437D5253" w14:textId="077E70AB" w:rsidR="00467761" w:rsidRDefault="00467761" w:rsidP="00467761">
            <w:pPr>
              <w:pStyle w:val="TableParagraph"/>
              <w:spacing w:line="179" w:lineRule="exact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6</w:t>
            </w:r>
          </w:p>
        </w:tc>
        <w:tc>
          <w:tcPr>
            <w:tcW w:w="362" w:type="dxa"/>
          </w:tcPr>
          <w:p w14:paraId="721024FF" w14:textId="77777777" w:rsidR="00467761" w:rsidRDefault="00467761" w:rsidP="0046776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70682D77" w14:textId="77777777" w:rsidR="00467761" w:rsidRPr="00183BC6" w:rsidRDefault="00467761" w:rsidP="00467761">
            <w:pPr>
              <w:pStyle w:val="TableParagraph"/>
              <w:spacing w:before="20"/>
              <w:rPr>
                <w:rFonts w:ascii="Noto Sans CJK JP Regular" w:eastAsiaTheme="minorEastAsia" w:hint="eastAsia"/>
                <w:sz w:val="20"/>
                <w:lang w:eastAsia="zh-CN"/>
              </w:rPr>
            </w:pPr>
            <w:r>
              <w:rPr>
                <w:rFonts w:ascii="Noto Sans CJK JP Regular" w:eastAsiaTheme="minorEastAsia" w:hint="eastAsia"/>
                <w:sz w:val="20"/>
                <w:lang w:eastAsia="zh-CN"/>
              </w:rPr>
              <w:t>O</w:t>
            </w:r>
            <w:r>
              <w:rPr>
                <w:rFonts w:ascii="Noto Sans CJK JP Regular" w:eastAsiaTheme="minorEastAsia"/>
                <w:sz w:val="20"/>
                <w:lang w:eastAsia="zh-CN"/>
              </w:rPr>
              <w:t>DU</w:t>
            </w:r>
          </w:p>
          <w:p w14:paraId="59E224B6" w14:textId="67A51E8C" w:rsidR="00467761" w:rsidRDefault="00467761" w:rsidP="00467761">
            <w:pPr>
              <w:pStyle w:val="TableParagraph"/>
              <w:spacing w:line="179" w:lineRule="exact"/>
              <w:ind w:left="14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7</w:t>
            </w:r>
          </w:p>
        </w:tc>
        <w:tc>
          <w:tcPr>
            <w:tcW w:w="362" w:type="dxa"/>
          </w:tcPr>
          <w:p w14:paraId="27522414" w14:textId="77777777" w:rsidR="00467761" w:rsidRDefault="00467761" w:rsidP="0046776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153EDAAD" w14:textId="77777777" w:rsidR="00467761" w:rsidRPr="00183BC6" w:rsidRDefault="00467761" w:rsidP="00467761">
            <w:pPr>
              <w:pStyle w:val="TableParagraph"/>
              <w:spacing w:before="20"/>
              <w:rPr>
                <w:rFonts w:ascii="Noto Sans CJK JP Regular" w:eastAsiaTheme="minorEastAsia" w:hint="eastAsia"/>
                <w:sz w:val="20"/>
                <w:lang w:eastAsia="zh-CN"/>
              </w:rPr>
            </w:pPr>
            <w:r>
              <w:rPr>
                <w:rFonts w:ascii="Noto Sans CJK JP Regular" w:eastAsiaTheme="minorEastAsia" w:hint="eastAsia"/>
                <w:sz w:val="20"/>
                <w:lang w:eastAsia="zh-CN"/>
              </w:rPr>
              <w:t>O</w:t>
            </w:r>
            <w:r>
              <w:rPr>
                <w:rFonts w:ascii="Noto Sans CJK JP Regular" w:eastAsiaTheme="minorEastAsia"/>
                <w:sz w:val="20"/>
                <w:lang w:eastAsia="zh-CN"/>
              </w:rPr>
              <w:t>DU</w:t>
            </w:r>
          </w:p>
          <w:p w14:paraId="3363F93A" w14:textId="2757D64C" w:rsidR="00467761" w:rsidRDefault="00467761" w:rsidP="00467761">
            <w:pPr>
              <w:pStyle w:val="TableParagraph"/>
              <w:spacing w:line="179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8</w:t>
            </w:r>
          </w:p>
        </w:tc>
        <w:tc>
          <w:tcPr>
            <w:tcW w:w="360" w:type="dxa"/>
          </w:tcPr>
          <w:p w14:paraId="1D5CE28A" w14:textId="77777777" w:rsidR="00467761" w:rsidRDefault="00467761" w:rsidP="0046776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0F6B9204" w14:textId="77777777" w:rsidR="00467761" w:rsidRDefault="00467761" w:rsidP="00467761">
            <w:pPr>
              <w:pStyle w:val="TableParagraph"/>
              <w:spacing w:before="20"/>
              <w:rPr>
                <w:rFonts w:ascii="Noto Sans CJK JP Regular"/>
                <w:sz w:val="20"/>
              </w:rPr>
            </w:pPr>
          </w:p>
          <w:p w14:paraId="2CCD5AAD" w14:textId="77777777" w:rsidR="00467761" w:rsidRDefault="00467761" w:rsidP="00467761">
            <w:pPr>
              <w:pStyle w:val="TableParagraph"/>
              <w:spacing w:line="179" w:lineRule="exact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362" w:type="dxa"/>
            <w:gridSpan w:val="2"/>
          </w:tcPr>
          <w:p w14:paraId="5D1C73AA" w14:textId="77777777" w:rsidR="00467761" w:rsidRDefault="00467761" w:rsidP="0046776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278E3247" w14:textId="77777777" w:rsidR="00467761" w:rsidRDefault="00467761" w:rsidP="00467761">
            <w:pPr>
              <w:pStyle w:val="TableParagraph"/>
              <w:spacing w:before="20"/>
              <w:rPr>
                <w:rFonts w:ascii="Noto Sans CJK JP Regular"/>
                <w:sz w:val="20"/>
              </w:rPr>
            </w:pPr>
          </w:p>
          <w:p w14:paraId="152B8864" w14:textId="77777777" w:rsidR="00467761" w:rsidRDefault="00467761" w:rsidP="00467761">
            <w:pPr>
              <w:pStyle w:val="TableParagraph"/>
              <w:spacing w:line="179" w:lineRule="exact"/>
              <w:ind w:left="88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384" w:type="dxa"/>
          </w:tcPr>
          <w:p w14:paraId="421C1974" w14:textId="77777777" w:rsidR="00467761" w:rsidRDefault="00467761" w:rsidP="0046776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4B0948AA" w14:textId="77777777" w:rsidR="00467761" w:rsidRDefault="00467761" w:rsidP="00467761">
            <w:pPr>
              <w:pStyle w:val="TableParagraph"/>
              <w:spacing w:before="20"/>
              <w:rPr>
                <w:rFonts w:ascii="Noto Sans CJK JP Regular"/>
                <w:sz w:val="20"/>
              </w:rPr>
            </w:pPr>
          </w:p>
          <w:p w14:paraId="3E356D36" w14:textId="77777777" w:rsidR="00467761" w:rsidRDefault="00467761" w:rsidP="00467761">
            <w:pPr>
              <w:pStyle w:val="TableParagraph"/>
              <w:spacing w:line="179" w:lineRule="exact"/>
              <w:ind w:left="10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362" w:type="dxa"/>
          </w:tcPr>
          <w:p w14:paraId="22AB8716" w14:textId="77777777" w:rsidR="00467761" w:rsidRDefault="00467761" w:rsidP="0046776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296A21FF" w14:textId="77777777" w:rsidR="00467761" w:rsidRDefault="00467761" w:rsidP="00467761">
            <w:pPr>
              <w:pStyle w:val="TableParagraph"/>
              <w:spacing w:before="20"/>
              <w:rPr>
                <w:rFonts w:ascii="Noto Sans CJK JP Regular"/>
                <w:sz w:val="20"/>
              </w:rPr>
            </w:pPr>
          </w:p>
          <w:p w14:paraId="67A706A8" w14:textId="77777777" w:rsidR="00467761" w:rsidRDefault="00467761" w:rsidP="00467761">
            <w:pPr>
              <w:pStyle w:val="TableParagraph"/>
              <w:spacing w:line="179" w:lineRule="exact"/>
              <w:ind w:left="88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337" w:type="dxa"/>
            <w:tcBorders>
              <w:top w:val="single" w:sz="8" w:space="0" w:color="000000"/>
            </w:tcBorders>
          </w:tcPr>
          <w:p w14:paraId="0DB73EC4" w14:textId="77777777" w:rsidR="00467761" w:rsidRDefault="00467761" w:rsidP="0046776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49EF8F9D" w14:textId="77777777" w:rsidR="00467761" w:rsidRDefault="00467761" w:rsidP="00467761">
            <w:pPr>
              <w:pStyle w:val="TableParagraph"/>
              <w:spacing w:before="1"/>
              <w:rPr>
                <w:rFonts w:ascii="Noto Sans CJK JP Regular"/>
                <w:sz w:val="21"/>
              </w:rPr>
            </w:pPr>
          </w:p>
          <w:p w14:paraId="06654C89" w14:textId="77777777" w:rsidR="00467761" w:rsidRDefault="00467761" w:rsidP="00467761">
            <w:pPr>
              <w:pStyle w:val="TableParagraph"/>
              <w:spacing w:line="177" w:lineRule="exact"/>
              <w:ind w:left="89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377" w:type="dxa"/>
            <w:tcBorders>
              <w:top w:val="single" w:sz="8" w:space="0" w:color="000000"/>
            </w:tcBorders>
          </w:tcPr>
          <w:p w14:paraId="7735D6B8" w14:textId="77777777" w:rsidR="00467761" w:rsidRDefault="00467761" w:rsidP="0046776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677B3E76" w14:textId="77777777" w:rsidR="00467761" w:rsidRDefault="00467761" w:rsidP="00467761">
            <w:pPr>
              <w:pStyle w:val="TableParagraph"/>
              <w:spacing w:before="1"/>
              <w:rPr>
                <w:rFonts w:ascii="Noto Sans CJK JP Regular"/>
                <w:sz w:val="21"/>
              </w:rPr>
            </w:pPr>
          </w:p>
          <w:p w14:paraId="7E182B2D" w14:textId="77777777" w:rsidR="00467761" w:rsidRDefault="00467761" w:rsidP="00467761">
            <w:pPr>
              <w:pStyle w:val="TableParagraph"/>
              <w:spacing w:line="177" w:lineRule="exact"/>
              <w:ind w:left="7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 w:rsidR="00592210" w14:paraId="189EB9EF" w14:textId="77777777" w:rsidTr="00DD19D8">
        <w:trPr>
          <w:trHeight w:val="157"/>
        </w:trPr>
        <w:tc>
          <w:tcPr>
            <w:tcW w:w="5103" w:type="dxa"/>
            <w:gridSpan w:val="16"/>
          </w:tcPr>
          <w:p w14:paraId="4C23E897" w14:textId="77777777" w:rsidR="00592210" w:rsidRDefault="00592210" w:rsidP="00DD19D8">
            <w:pPr>
              <w:pStyle w:val="TableParagraph"/>
              <w:spacing w:line="360" w:lineRule="exact"/>
              <w:ind w:left="2080" w:right="2062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光纤走线区</w:t>
            </w:r>
          </w:p>
        </w:tc>
      </w:tr>
      <w:tr w:rsidR="00592210" w14:paraId="39005698" w14:textId="77777777" w:rsidTr="00DD19D8">
        <w:trPr>
          <w:trHeight w:val="367"/>
        </w:trPr>
        <w:tc>
          <w:tcPr>
            <w:tcW w:w="5103" w:type="dxa"/>
            <w:gridSpan w:val="16"/>
          </w:tcPr>
          <w:p w14:paraId="1C4FB5DB" w14:textId="77777777" w:rsidR="00592210" w:rsidRDefault="00592210" w:rsidP="00DD19D8">
            <w:pPr>
              <w:pStyle w:val="TableParagraph"/>
              <w:spacing w:line="348" w:lineRule="exact"/>
              <w:ind w:left="2078" w:right="2065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公共接口区</w:t>
            </w:r>
          </w:p>
        </w:tc>
      </w:tr>
      <w:tr w:rsidR="00592210" w14:paraId="1C3507AC" w14:textId="77777777" w:rsidTr="00DD19D8">
        <w:trPr>
          <w:trHeight w:val="308"/>
        </w:trPr>
        <w:tc>
          <w:tcPr>
            <w:tcW w:w="1712" w:type="dxa"/>
            <w:gridSpan w:val="5"/>
            <w:tcBorders>
              <w:bottom w:val="single" w:sz="8" w:space="0" w:color="000000"/>
            </w:tcBorders>
          </w:tcPr>
          <w:p w14:paraId="5D06DC5C" w14:textId="77777777" w:rsidR="00592210" w:rsidRDefault="00592210" w:rsidP="00DD19D8">
            <w:pPr>
              <w:pStyle w:val="TableParagraph"/>
              <w:spacing w:line="289" w:lineRule="exact"/>
              <w:ind w:left="594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风扇区</w:t>
            </w:r>
          </w:p>
        </w:tc>
        <w:tc>
          <w:tcPr>
            <w:tcW w:w="1684" w:type="dxa"/>
            <w:gridSpan w:val="6"/>
          </w:tcPr>
          <w:p w14:paraId="6B4098C6" w14:textId="77777777" w:rsidR="00592210" w:rsidRDefault="00592210" w:rsidP="00DD19D8">
            <w:pPr>
              <w:pStyle w:val="TableParagraph"/>
              <w:spacing w:line="289" w:lineRule="exact"/>
              <w:ind w:left="550" w:right="539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风扇区</w:t>
            </w:r>
          </w:p>
        </w:tc>
        <w:tc>
          <w:tcPr>
            <w:tcW w:w="1707" w:type="dxa"/>
            <w:gridSpan w:val="5"/>
            <w:tcBorders>
              <w:bottom w:val="single" w:sz="8" w:space="0" w:color="000000"/>
            </w:tcBorders>
          </w:tcPr>
          <w:p w14:paraId="2831DE97" w14:textId="77777777" w:rsidR="00592210" w:rsidRDefault="00592210" w:rsidP="00DD19D8">
            <w:pPr>
              <w:pStyle w:val="TableParagraph"/>
              <w:spacing w:line="289" w:lineRule="exact"/>
              <w:ind w:left="553" w:right="558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风扇区</w:t>
            </w:r>
          </w:p>
        </w:tc>
      </w:tr>
      <w:tr w:rsidR="00822751" w14:paraId="23D9FB6C" w14:textId="77777777" w:rsidTr="00DD19D8">
        <w:trPr>
          <w:trHeight w:val="579"/>
        </w:trPr>
        <w:tc>
          <w:tcPr>
            <w:tcW w:w="413" w:type="dxa"/>
            <w:tcBorders>
              <w:top w:val="single" w:sz="8" w:space="0" w:color="000000"/>
            </w:tcBorders>
          </w:tcPr>
          <w:p w14:paraId="39740988" w14:textId="77777777" w:rsidR="00822751" w:rsidRDefault="00822751" w:rsidP="00822751">
            <w:pPr>
              <w:pStyle w:val="TableParagraph"/>
              <w:rPr>
                <w:rFonts w:ascii="Noto Sans CJK JP Regular"/>
                <w:sz w:val="18"/>
              </w:rPr>
            </w:pPr>
          </w:p>
          <w:p w14:paraId="339E7B27" w14:textId="77777777" w:rsidR="00822751" w:rsidRDefault="00822751" w:rsidP="00822751">
            <w:pPr>
              <w:pStyle w:val="TableParagraph"/>
              <w:spacing w:before="9"/>
              <w:rPr>
                <w:rFonts w:ascii="Noto Sans CJK JP Regular"/>
                <w:sz w:val="18"/>
              </w:rPr>
            </w:pPr>
          </w:p>
          <w:p w14:paraId="61E74B5A" w14:textId="77777777" w:rsidR="00822751" w:rsidRDefault="00822751" w:rsidP="00822751">
            <w:pPr>
              <w:pStyle w:val="TableParagraph"/>
              <w:spacing w:line="275" w:lineRule="exact"/>
              <w:ind w:left="37"/>
              <w:jc w:val="center"/>
              <w:rPr>
                <w:rFonts w:ascii="Noto Sans CJK JP Regular"/>
                <w:sz w:val="18"/>
              </w:rPr>
            </w:pPr>
            <w:r>
              <w:rPr>
                <w:rFonts w:ascii="Noto Sans CJK JP Regular"/>
                <w:w w:val="90"/>
                <w:sz w:val="18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</w:tcBorders>
          </w:tcPr>
          <w:p w14:paraId="0142A0C7" w14:textId="77777777" w:rsidR="00822751" w:rsidRDefault="00822751" w:rsidP="00822751">
            <w:pPr>
              <w:pStyle w:val="TableParagraph"/>
              <w:rPr>
                <w:rFonts w:ascii="Noto Sans CJK JP Regular"/>
                <w:sz w:val="18"/>
              </w:rPr>
            </w:pPr>
          </w:p>
          <w:p w14:paraId="741EA70A" w14:textId="77777777" w:rsidR="00822751" w:rsidRDefault="00822751" w:rsidP="00822751">
            <w:pPr>
              <w:pStyle w:val="TableParagraph"/>
              <w:spacing w:before="9"/>
              <w:rPr>
                <w:rFonts w:ascii="Noto Sans CJK JP Regular"/>
                <w:sz w:val="18"/>
              </w:rPr>
            </w:pPr>
          </w:p>
          <w:p w14:paraId="56FB260A" w14:textId="77777777" w:rsidR="00822751" w:rsidRDefault="00822751" w:rsidP="00822751">
            <w:pPr>
              <w:pStyle w:val="TableParagraph"/>
              <w:spacing w:line="275" w:lineRule="exact"/>
              <w:ind w:left="12"/>
              <w:jc w:val="center"/>
              <w:rPr>
                <w:rFonts w:ascii="Noto Sans CJK JP Regular"/>
                <w:sz w:val="18"/>
              </w:rPr>
            </w:pPr>
            <w:r>
              <w:rPr>
                <w:rFonts w:ascii="Noto Sans CJK JP Regular"/>
                <w:w w:val="90"/>
                <w:sz w:val="18"/>
              </w:rPr>
              <w:t>2</w:t>
            </w:r>
          </w:p>
        </w:tc>
        <w:tc>
          <w:tcPr>
            <w:tcW w:w="365" w:type="dxa"/>
            <w:tcBorders>
              <w:top w:val="single" w:sz="8" w:space="0" w:color="000000"/>
            </w:tcBorders>
          </w:tcPr>
          <w:p w14:paraId="7BEF394D" w14:textId="77777777" w:rsidR="00822751" w:rsidRDefault="00822751" w:rsidP="00822751">
            <w:pPr>
              <w:pStyle w:val="TableParagraph"/>
              <w:rPr>
                <w:rFonts w:ascii="Noto Sans CJK JP Regular"/>
                <w:sz w:val="18"/>
              </w:rPr>
            </w:pPr>
          </w:p>
          <w:p w14:paraId="23763FDA" w14:textId="77777777" w:rsidR="00822751" w:rsidRDefault="00822751" w:rsidP="00822751">
            <w:pPr>
              <w:pStyle w:val="TableParagraph"/>
              <w:spacing w:before="9"/>
              <w:rPr>
                <w:rFonts w:ascii="Noto Sans CJK JP Regular"/>
                <w:sz w:val="18"/>
              </w:rPr>
            </w:pPr>
          </w:p>
          <w:p w14:paraId="0A7C51DC" w14:textId="77777777" w:rsidR="00822751" w:rsidRDefault="00822751" w:rsidP="00822751">
            <w:pPr>
              <w:pStyle w:val="TableParagraph"/>
              <w:spacing w:line="275" w:lineRule="exact"/>
              <w:ind w:left="12"/>
              <w:jc w:val="center"/>
              <w:rPr>
                <w:rFonts w:ascii="Noto Sans CJK JP Regular"/>
                <w:sz w:val="18"/>
              </w:rPr>
            </w:pPr>
            <w:r>
              <w:rPr>
                <w:rFonts w:ascii="Noto Sans CJK JP Regular"/>
                <w:w w:val="90"/>
                <w:sz w:val="18"/>
              </w:rPr>
              <w:t>3</w:t>
            </w:r>
          </w:p>
        </w:tc>
        <w:tc>
          <w:tcPr>
            <w:tcW w:w="360" w:type="dxa"/>
            <w:tcBorders>
              <w:top w:val="single" w:sz="8" w:space="0" w:color="000000"/>
            </w:tcBorders>
          </w:tcPr>
          <w:p w14:paraId="5E5D1938" w14:textId="77777777" w:rsidR="00822751" w:rsidRDefault="00822751" w:rsidP="0082275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349D714E" w14:textId="77777777" w:rsidR="00822751" w:rsidRDefault="00822751" w:rsidP="00822751">
            <w:pPr>
              <w:pStyle w:val="TableParagraph"/>
              <w:spacing w:before="1"/>
              <w:rPr>
                <w:rFonts w:ascii="Noto Sans CJK JP Regular"/>
                <w:sz w:val="21"/>
              </w:rPr>
            </w:pPr>
          </w:p>
          <w:p w14:paraId="17108FC3" w14:textId="77777777" w:rsidR="00822751" w:rsidRDefault="00822751" w:rsidP="00822751">
            <w:pPr>
              <w:pStyle w:val="TableParagraph"/>
              <w:spacing w:line="177" w:lineRule="exact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39" w:type="dxa"/>
            <w:gridSpan w:val="2"/>
          </w:tcPr>
          <w:p w14:paraId="561EFCEE" w14:textId="77777777" w:rsidR="00822751" w:rsidRDefault="00822751" w:rsidP="0082275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7DDA1FE2" w14:textId="77777777" w:rsidR="00822751" w:rsidRPr="00183BC6" w:rsidRDefault="00822751" w:rsidP="00822751">
            <w:pPr>
              <w:pStyle w:val="TableParagraph"/>
              <w:spacing w:before="20"/>
              <w:rPr>
                <w:rFonts w:ascii="Noto Sans CJK JP Regular" w:eastAsiaTheme="minorEastAsia" w:hint="eastAsia"/>
                <w:sz w:val="20"/>
                <w:lang w:eastAsia="zh-CN"/>
              </w:rPr>
            </w:pPr>
            <w:r>
              <w:rPr>
                <w:rFonts w:ascii="Noto Sans CJK JP Regular" w:eastAsiaTheme="minorEastAsia" w:hint="eastAsia"/>
                <w:sz w:val="20"/>
                <w:lang w:eastAsia="zh-CN"/>
              </w:rPr>
              <w:t>O</w:t>
            </w:r>
            <w:r>
              <w:rPr>
                <w:rFonts w:ascii="Noto Sans CJK JP Regular" w:eastAsiaTheme="minorEastAsia"/>
                <w:sz w:val="20"/>
                <w:lang w:eastAsia="zh-CN"/>
              </w:rPr>
              <w:t>SCF</w:t>
            </w:r>
          </w:p>
          <w:p w14:paraId="2F2F538E" w14:textId="340610BF" w:rsidR="00822751" w:rsidRDefault="00822751" w:rsidP="00822751">
            <w:pPr>
              <w:pStyle w:val="TableParagraph"/>
              <w:spacing w:line="179" w:lineRule="exact"/>
              <w:ind w:left="14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60" w:type="dxa"/>
          </w:tcPr>
          <w:p w14:paraId="61A99F05" w14:textId="77777777" w:rsidR="00822751" w:rsidRDefault="00822751" w:rsidP="0082275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43466918" w14:textId="77777777" w:rsidR="00822751" w:rsidRPr="00183BC6" w:rsidRDefault="00822751" w:rsidP="00822751">
            <w:pPr>
              <w:pStyle w:val="TableParagraph"/>
              <w:spacing w:before="20"/>
              <w:rPr>
                <w:rFonts w:ascii="Noto Sans CJK JP Regular" w:eastAsiaTheme="minorEastAsia" w:hint="eastAsia"/>
                <w:sz w:val="20"/>
                <w:lang w:eastAsia="zh-CN"/>
              </w:rPr>
            </w:pPr>
            <w:r>
              <w:rPr>
                <w:rFonts w:ascii="Noto Sans CJK JP Regular" w:eastAsiaTheme="minorEastAsia" w:hint="eastAsia"/>
                <w:sz w:val="20"/>
                <w:lang w:eastAsia="zh-CN"/>
              </w:rPr>
              <w:t>O</w:t>
            </w:r>
            <w:r>
              <w:rPr>
                <w:rFonts w:ascii="Noto Sans CJK JP Regular" w:eastAsiaTheme="minorEastAsia"/>
                <w:sz w:val="20"/>
                <w:lang w:eastAsia="zh-CN"/>
              </w:rPr>
              <w:t>HP</w:t>
            </w:r>
          </w:p>
          <w:p w14:paraId="3B39ACC1" w14:textId="7F3A953B" w:rsidR="00822751" w:rsidRDefault="00822751" w:rsidP="00822751">
            <w:pPr>
              <w:pStyle w:val="TableParagraph"/>
              <w:spacing w:line="179" w:lineRule="exact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62" w:type="dxa"/>
          </w:tcPr>
          <w:p w14:paraId="00E44C9F" w14:textId="77777777" w:rsidR="00822751" w:rsidRDefault="00822751" w:rsidP="0082275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515C12FA" w14:textId="77777777" w:rsidR="00822751" w:rsidRDefault="00822751" w:rsidP="00822751">
            <w:pPr>
              <w:pStyle w:val="TableParagraph"/>
              <w:spacing w:before="20"/>
              <w:rPr>
                <w:rFonts w:ascii="Noto Sans CJK JP Regular"/>
                <w:sz w:val="20"/>
              </w:rPr>
            </w:pPr>
          </w:p>
          <w:p w14:paraId="48D34AE4" w14:textId="5450E8E5" w:rsidR="00822751" w:rsidRDefault="00822751" w:rsidP="00822751">
            <w:pPr>
              <w:pStyle w:val="TableParagraph"/>
              <w:spacing w:line="179" w:lineRule="exact"/>
              <w:ind w:left="14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62" w:type="dxa"/>
          </w:tcPr>
          <w:p w14:paraId="05D06402" w14:textId="77777777" w:rsidR="00822751" w:rsidRDefault="00822751" w:rsidP="0082275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269958B3" w14:textId="77777777" w:rsidR="00822751" w:rsidRPr="00183BC6" w:rsidRDefault="00822751" w:rsidP="00822751">
            <w:pPr>
              <w:pStyle w:val="TableParagraph"/>
              <w:spacing w:before="20"/>
              <w:rPr>
                <w:rFonts w:ascii="Noto Sans CJK JP Regular" w:eastAsiaTheme="minorEastAsia" w:hint="eastAsia"/>
                <w:sz w:val="20"/>
                <w:lang w:eastAsia="zh-CN"/>
              </w:rPr>
            </w:pPr>
            <w:r>
              <w:rPr>
                <w:rFonts w:ascii="Noto Sans CJK JP Regular" w:eastAsiaTheme="minorEastAsia" w:hint="eastAsia"/>
                <w:sz w:val="20"/>
                <w:lang w:eastAsia="zh-CN"/>
              </w:rPr>
              <w:t>N</w:t>
            </w:r>
            <w:r>
              <w:rPr>
                <w:rFonts w:ascii="Noto Sans CJK JP Regular" w:eastAsiaTheme="minorEastAsia"/>
                <w:sz w:val="20"/>
                <w:lang w:eastAsia="zh-CN"/>
              </w:rPr>
              <w:t>CPF</w:t>
            </w:r>
          </w:p>
          <w:p w14:paraId="2898E25C" w14:textId="63EC98CD" w:rsidR="00822751" w:rsidRDefault="00822751" w:rsidP="00822751">
            <w:pPr>
              <w:pStyle w:val="TableParagraph"/>
              <w:spacing w:line="179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60" w:type="dxa"/>
          </w:tcPr>
          <w:p w14:paraId="7DB34CC7" w14:textId="77777777" w:rsidR="00822751" w:rsidRDefault="00822751" w:rsidP="0082275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6295734A" w14:textId="77777777" w:rsidR="00822751" w:rsidRPr="00183BC6" w:rsidRDefault="00822751" w:rsidP="00822751">
            <w:pPr>
              <w:pStyle w:val="TableParagraph"/>
              <w:spacing w:before="20"/>
              <w:rPr>
                <w:rFonts w:ascii="Noto Sans CJK JP Regular" w:eastAsiaTheme="minorEastAsia" w:hint="eastAsia"/>
                <w:sz w:val="20"/>
                <w:lang w:eastAsia="zh-CN"/>
              </w:rPr>
            </w:pPr>
            <w:r>
              <w:rPr>
                <w:rFonts w:ascii="Noto Sans CJK JP Regular" w:eastAsiaTheme="minorEastAsia" w:hint="eastAsia"/>
                <w:sz w:val="20"/>
                <w:lang w:eastAsia="zh-CN"/>
              </w:rPr>
              <w:t>A</w:t>
            </w:r>
            <w:r>
              <w:rPr>
                <w:rFonts w:ascii="Noto Sans CJK JP Regular" w:eastAsiaTheme="minorEastAsia"/>
                <w:sz w:val="20"/>
                <w:lang w:eastAsia="zh-CN"/>
              </w:rPr>
              <w:t>SPF</w:t>
            </w:r>
          </w:p>
          <w:p w14:paraId="66854AF3" w14:textId="1A74C79C" w:rsidR="00822751" w:rsidRDefault="00822751" w:rsidP="00822751">
            <w:pPr>
              <w:pStyle w:val="TableParagraph"/>
              <w:spacing w:line="179" w:lineRule="exact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362" w:type="dxa"/>
            <w:gridSpan w:val="2"/>
          </w:tcPr>
          <w:p w14:paraId="22992CB6" w14:textId="77777777" w:rsidR="00822751" w:rsidRDefault="00822751" w:rsidP="0082275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69551330" w14:textId="77777777" w:rsidR="00822751" w:rsidRDefault="00822751" w:rsidP="00822751">
            <w:pPr>
              <w:pStyle w:val="TableParagraph"/>
              <w:spacing w:before="20"/>
              <w:rPr>
                <w:rFonts w:ascii="Noto Sans CJK JP Regular"/>
                <w:sz w:val="20"/>
              </w:rPr>
            </w:pPr>
          </w:p>
          <w:p w14:paraId="7FCE06CE" w14:textId="77777777" w:rsidR="00822751" w:rsidRDefault="00822751" w:rsidP="00822751">
            <w:pPr>
              <w:pStyle w:val="TableParagraph"/>
              <w:spacing w:line="179" w:lineRule="exact"/>
              <w:ind w:left="88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384" w:type="dxa"/>
          </w:tcPr>
          <w:p w14:paraId="1DE7FC08" w14:textId="77777777" w:rsidR="00822751" w:rsidRDefault="00822751" w:rsidP="0082275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67BC87A9" w14:textId="77777777" w:rsidR="00822751" w:rsidRDefault="00822751" w:rsidP="00822751">
            <w:pPr>
              <w:pStyle w:val="TableParagraph"/>
              <w:spacing w:before="20"/>
              <w:rPr>
                <w:rFonts w:ascii="Noto Sans CJK JP Regular"/>
                <w:sz w:val="20"/>
              </w:rPr>
            </w:pPr>
          </w:p>
          <w:p w14:paraId="46AD468B" w14:textId="77777777" w:rsidR="00822751" w:rsidRDefault="00822751" w:rsidP="00822751">
            <w:pPr>
              <w:pStyle w:val="TableParagraph"/>
              <w:spacing w:line="179" w:lineRule="exact"/>
              <w:ind w:left="10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362" w:type="dxa"/>
          </w:tcPr>
          <w:p w14:paraId="00782EC6" w14:textId="77777777" w:rsidR="00822751" w:rsidRDefault="00822751" w:rsidP="0082275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1DA7011A" w14:textId="77777777" w:rsidR="00822751" w:rsidRDefault="00822751" w:rsidP="00822751">
            <w:pPr>
              <w:pStyle w:val="TableParagraph"/>
              <w:spacing w:before="20"/>
              <w:rPr>
                <w:rFonts w:ascii="Noto Sans CJK JP Regular"/>
                <w:sz w:val="20"/>
              </w:rPr>
            </w:pPr>
          </w:p>
          <w:p w14:paraId="2AE20B81" w14:textId="77777777" w:rsidR="00822751" w:rsidRDefault="00822751" w:rsidP="00822751">
            <w:pPr>
              <w:pStyle w:val="TableParagraph"/>
              <w:spacing w:line="179" w:lineRule="exact"/>
              <w:ind w:left="88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337" w:type="dxa"/>
            <w:tcBorders>
              <w:top w:val="single" w:sz="8" w:space="0" w:color="000000"/>
            </w:tcBorders>
          </w:tcPr>
          <w:p w14:paraId="3CE016AA" w14:textId="77777777" w:rsidR="00822751" w:rsidRDefault="00822751" w:rsidP="0082275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7BD23BD4" w14:textId="77777777" w:rsidR="00822751" w:rsidRDefault="00822751" w:rsidP="00822751">
            <w:pPr>
              <w:pStyle w:val="TableParagraph"/>
              <w:spacing w:before="1"/>
              <w:rPr>
                <w:rFonts w:ascii="Noto Sans CJK JP Regular"/>
                <w:sz w:val="21"/>
              </w:rPr>
            </w:pPr>
          </w:p>
          <w:p w14:paraId="4B4E21DC" w14:textId="77777777" w:rsidR="00822751" w:rsidRDefault="00822751" w:rsidP="00822751">
            <w:pPr>
              <w:pStyle w:val="TableParagraph"/>
              <w:spacing w:line="177" w:lineRule="exact"/>
              <w:ind w:left="89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377" w:type="dxa"/>
            <w:tcBorders>
              <w:top w:val="single" w:sz="8" w:space="0" w:color="000000"/>
            </w:tcBorders>
          </w:tcPr>
          <w:p w14:paraId="0F75D9DB" w14:textId="77777777" w:rsidR="00822751" w:rsidRDefault="00822751" w:rsidP="0082275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37334D5F" w14:textId="77777777" w:rsidR="00822751" w:rsidRDefault="00822751" w:rsidP="00822751">
            <w:pPr>
              <w:pStyle w:val="TableParagraph"/>
              <w:spacing w:before="1"/>
              <w:rPr>
                <w:rFonts w:ascii="Noto Sans CJK JP Regular"/>
                <w:sz w:val="21"/>
              </w:rPr>
            </w:pPr>
          </w:p>
          <w:p w14:paraId="462C12CC" w14:textId="77777777" w:rsidR="00822751" w:rsidRDefault="00822751" w:rsidP="00822751">
            <w:pPr>
              <w:pStyle w:val="TableParagraph"/>
              <w:spacing w:line="177" w:lineRule="exact"/>
              <w:ind w:left="7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 w:rsidR="00592210" w14:paraId="17EC41B0" w14:textId="77777777" w:rsidTr="00DD19D8">
        <w:trPr>
          <w:trHeight w:val="242"/>
        </w:trPr>
        <w:tc>
          <w:tcPr>
            <w:tcW w:w="5103" w:type="dxa"/>
            <w:gridSpan w:val="16"/>
          </w:tcPr>
          <w:p w14:paraId="7C8F1381" w14:textId="77777777" w:rsidR="00592210" w:rsidRDefault="00592210" w:rsidP="00DD19D8">
            <w:pPr>
              <w:pStyle w:val="TableParagraph"/>
              <w:spacing w:line="360" w:lineRule="exact"/>
              <w:ind w:left="2080" w:right="2062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光纤走线区</w:t>
            </w:r>
          </w:p>
        </w:tc>
      </w:tr>
      <w:tr w:rsidR="00592210" w14:paraId="7AFE08C2" w14:textId="77777777" w:rsidTr="00DD19D8">
        <w:trPr>
          <w:trHeight w:val="367"/>
        </w:trPr>
        <w:tc>
          <w:tcPr>
            <w:tcW w:w="5103" w:type="dxa"/>
            <w:gridSpan w:val="16"/>
          </w:tcPr>
          <w:p w14:paraId="5DA0C04C" w14:textId="77777777" w:rsidR="00592210" w:rsidRDefault="00592210" w:rsidP="00DD19D8">
            <w:pPr>
              <w:pStyle w:val="TableParagraph"/>
              <w:spacing w:line="348" w:lineRule="exact"/>
              <w:ind w:left="2078" w:right="2065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公共接口区</w:t>
            </w:r>
          </w:p>
        </w:tc>
      </w:tr>
      <w:tr w:rsidR="00592210" w14:paraId="41B1D110" w14:textId="77777777" w:rsidTr="00DD19D8">
        <w:trPr>
          <w:trHeight w:val="308"/>
        </w:trPr>
        <w:tc>
          <w:tcPr>
            <w:tcW w:w="1712" w:type="dxa"/>
            <w:gridSpan w:val="5"/>
            <w:tcBorders>
              <w:bottom w:val="single" w:sz="8" w:space="0" w:color="000000"/>
            </w:tcBorders>
          </w:tcPr>
          <w:p w14:paraId="7EA302EB" w14:textId="77777777" w:rsidR="00592210" w:rsidRDefault="00592210" w:rsidP="00DD19D8">
            <w:pPr>
              <w:pStyle w:val="TableParagraph"/>
              <w:spacing w:line="289" w:lineRule="exact"/>
              <w:ind w:left="594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风扇区</w:t>
            </w:r>
          </w:p>
        </w:tc>
        <w:tc>
          <w:tcPr>
            <w:tcW w:w="1684" w:type="dxa"/>
            <w:gridSpan w:val="6"/>
          </w:tcPr>
          <w:p w14:paraId="4EB3E8BB" w14:textId="77777777" w:rsidR="00592210" w:rsidRDefault="00592210" w:rsidP="00DD19D8">
            <w:pPr>
              <w:pStyle w:val="TableParagraph"/>
              <w:spacing w:line="289" w:lineRule="exact"/>
              <w:ind w:left="550" w:right="539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风扇区</w:t>
            </w:r>
          </w:p>
        </w:tc>
        <w:tc>
          <w:tcPr>
            <w:tcW w:w="1707" w:type="dxa"/>
            <w:gridSpan w:val="5"/>
            <w:tcBorders>
              <w:bottom w:val="single" w:sz="8" w:space="0" w:color="000000"/>
            </w:tcBorders>
          </w:tcPr>
          <w:p w14:paraId="66F43568" w14:textId="77777777" w:rsidR="00592210" w:rsidRDefault="00592210" w:rsidP="00DD19D8">
            <w:pPr>
              <w:pStyle w:val="TableParagraph"/>
              <w:spacing w:line="289" w:lineRule="exact"/>
              <w:ind w:left="553" w:right="558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风扇区</w:t>
            </w:r>
          </w:p>
        </w:tc>
      </w:tr>
      <w:tr w:rsidR="00467761" w14:paraId="01CE2203" w14:textId="77777777" w:rsidTr="00DD19D8">
        <w:trPr>
          <w:trHeight w:val="522"/>
        </w:trPr>
        <w:tc>
          <w:tcPr>
            <w:tcW w:w="413" w:type="dxa"/>
            <w:tcBorders>
              <w:top w:val="single" w:sz="8" w:space="0" w:color="000000"/>
            </w:tcBorders>
          </w:tcPr>
          <w:p w14:paraId="766D5E43" w14:textId="77777777" w:rsidR="00467761" w:rsidRDefault="00467761" w:rsidP="00467761">
            <w:pPr>
              <w:pStyle w:val="TableParagraph"/>
              <w:rPr>
                <w:rFonts w:ascii="Noto Sans CJK JP Regular"/>
                <w:sz w:val="18"/>
              </w:rPr>
            </w:pPr>
          </w:p>
          <w:p w14:paraId="5CC627B3" w14:textId="77777777" w:rsidR="00467761" w:rsidRPr="00183BC6" w:rsidRDefault="00467761" w:rsidP="00467761">
            <w:pPr>
              <w:pStyle w:val="TableParagraph"/>
              <w:spacing w:before="9"/>
              <w:rPr>
                <w:rFonts w:ascii="Noto Sans CJK JP Regular" w:eastAsiaTheme="minorEastAsia" w:hint="eastAsia"/>
                <w:sz w:val="18"/>
                <w:lang w:eastAsia="zh-CN"/>
              </w:rPr>
            </w:pPr>
            <w:r>
              <w:rPr>
                <w:rFonts w:ascii="Noto Sans CJK JP Regular" w:eastAsiaTheme="minorEastAsia" w:hint="eastAsia"/>
                <w:sz w:val="18"/>
                <w:lang w:eastAsia="zh-CN"/>
              </w:rPr>
              <w:t>O</w:t>
            </w:r>
            <w:r>
              <w:rPr>
                <w:rFonts w:ascii="Noto Sans CJK JP Regular" w:eastAsiaTheme="minorEastAsia"/>
                <w:sz w:val="18"/>
                <w:lang w:eastAsia="zh-CN"/>
              </w:rPr>
              <w:t>TU</w:t>
            </w:r>
          </w:p>
          <w:p w14:paraId="0BC28E82" w14:textId="38EDE581" w:rsidR="00467761" w:rsidRDefault="00467761" w:rsidP="00467761">
            <w:pPr>
              <w:pStyle w:val="TableParagraph"/>
              <w:spacing w:line="275" w:lineRule="exact"/>
              <w:ind w:left="37"/>
              <w:jc w:val="center"/>
              <w:rPr>
                <w:rFonts w:ascii="Noto Sans CJK JP Regular"/>
                <w:sz w:val="18"/>
              </w:rPr>
            </w:pPr>
            <w:r>
              <w:rPr>
                <w:rFonts w:ascii="Noto Sans CJK JP Regular"/>
                <w:w w:val="90"/>
                <w:sz w:val="18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</w:tcBorders>
          </w:tcPr>
          <w:p w14:paraId="6BA33847" w14:textId="77777777" w:rsidR="00467761" w:rsidRDefault="00467761" w:rsidP="00467761">
            <w:pPr>
              <w:pStyle w:val="TableParagraph"/>
              <w:rPr>
                <w:rFonts w:ascii="Noto Sans CJK JP Regular"/>
                <w:sz w:val="18"/>
              </w:rPr>
            </w:pPr>
          </w:p>
          <w:p w14:paraId="6FB2E7D6" w14:textId="77777777" w:rsidR="00467761" w:rsidRPr="00183BC6" w:rsidRDefault="00467761" w:rsidP="00467761">
            <w:pPr>
              <w:pStyle w:val="TableParagraph"/>
              <w:spacing w:before="9"/>
              <w:rPr>
                <w:rFonts w:ascii="Noto Sans CJK JP Regular" w:eastAsiaTheme="minorEastAsia" w:hint="eastAsia"/>
                <w:sz w:val="18"/>
                <w:lang w:eastAsia="zh-CN"/>
              </w:rPr>
            </w:pPr>
            <w:r>
              <w:rPr>
                <w:rFonts w:ascii="Noto Sans CJK JP Regular" w:eastAsiaTheme="minorEastAsia" w:hint="eastAsia"/>
                <w:sz w:val="18"/>
                <w:lang w:eastAsia="zh-CN"/>
              </w:rPr>
              <w:t>O</w:t>
            </w:r>
            <w:r>
              <w:rPr>
                <w:rFonts w:ascii="Noto Sans CJK JP Regular" w:eastAsiaTheme="minorEastAsia"/>
                <w:sz w:val="18"/>
                <w:lang w:eastAsia="zh-CN"/>
              </w:rPr>
              <w:t>TU</w:t>
            </w:r>
          </w:p>
          <w:p w14:paraId="1C1BB6D7" w14:textId="3D74FA3F" w:rsidR="00467761" w:rsidRDefault="00467761" w:rsidP="00467761">
            <w:pPr>
              <w:pStyle w:val="TableParagraph"/>
              <w:spacing w:line="275" w:lineRule="exact"/>
              <w:ind w:left="12"/>
              <w:jc w:val="center"/>
              <w:rPr>
                <w:rFonts w:ascii="Noto Sans CJK JP Regular"/>
                <w:sz w:val="18"/>
              </w:rPr>
            </w:pPr>
            <w:r>
              <w:rPr>
                <w:rFonts w:ascii="Noto Sans CJK JP Regular"/>
                <w:w w:val="90"/>
                <w:sz w:val="18"/>
              </w:rPr>
              <w:t>2</w:t>
            </w:r>
          </w:p>
        </w:tc>
        <w:tc>
          <w:tcPr>
            <w:tcW w:w="365" w:type="dxa"/>
            <w:tcBorders>
              <w:top w:val="single" w:sz="8" w:space="0" w:color="000000"/>
            </w:tcBorders>
          </w:tcPr>
          <w:p w14:paraId="6617CCB0" w14:textId="77777777" w:rsidR="00467761" w:rsidRDefault="00467761" w:rsidP="00467761">
            <w:pPr>
              <w:pStyle w:val="TableParagraph"/>
              <w:rPr>
                <w:rFonts w:ascii="Noto Sans CJK JP Regular"/>
                <w:sz w:val="18"/>
              </w:rPr>
            </w:pPr>
          </w:p>
          <w:p w14:paraId="3A145EEB" w14:textId="77777777" w:rsidR="00467761" w:rsidRPr="00183BC6" w:rsidRDefault="00467761" w:rsidP="00467761">
            <w:pPr>
              <w:pStyle w:val="TableParagraph"/>
              <w:spacing w:before="9"/>
              <w:rPr>
                <w:rFonts w:ascii="Noto Sans CJK JP Regular" w:eastAsiaTheme="minorEastAsia" w:hint="eastAsia"/>
                <w:sz w:val="18"/>
                <w:lang w:eastAsia="zh-CN"/>
              </w:rPr>
            </w:pPr>
            <w:r>
              <w:rPr>
                <w:rFonts w:ascii="Noto Sans CJK JP Regular" w:eastAsiaTheme="minorEastAsia" w:hint="eastAsia"/>
                <w:sz w:val="18"/>
                <w:lang w:eastAsia="zh-CN"/>
              </w:rPr>
              <w:t>E</w:t>
            </w:r>
            <w:r>
              <w:rPr>
                <w:rFonts w:ascii="Noto Sans CJK JP Regular" w:eastAsiaTheme="minorEastAsia"/>
                <w:sz w:val="18"/>
                <w:lang w:eastAsia="zh-CN"/>
              </w:rPr>
              <w:t>OBA</w:t>
            </w:r>
          </w:p>
          <w:p w14:paraId="19B11F69" w14:textId="3A8A3530" w:rsidR="00467761" w:rsidRDefault="00467761" w:rsidP="00467761">
            <w:pPr>
              <w:pStyle w:val="TableParagraph"/>
              <w:spacing w:line="275" w:lineRule="exact"/>
              <w:ind w:left="12"/>
              <w:jc w:val="center"/>
              <w:rPr>
                <w:rFonts w:ascii="Noto Sans CJK JP Regular"/>
                <w:sz w:val="18"/>
              </w:rPr>
            </w:pPr>
            <w:r>
              <w:rPr>
                <w:rFonts w:ascii="Noto Sans CJK JP Regular"/>
                <w:w w:val="90"/>
                <w:sz w:val="18"/>
              </w:rPr>
              <w:t>3</w:t>
            </w:r>
          </w:p>
        </w:tc>
        <w:tc>
          <w:tcPr>
            <w:tcW w:w="360" w:type="dxa"/>
            <w:tcBorders>
              <w:top w:val="single" w:sz="8" w:space="0" w:color="000000"/>
            </w:tcBorders>
          </w:tcPr>
          <w:p w14:paraId="74F99939" w14:textId="77777777" w:rsidR="00467761" w:rsidRDefault="00467761" w:rsidP="0046776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26780A2F" w14:textId="77777777" w:rsidR="00467761" w:rsidRPr="00183BC6" w:rsidRDefault="00467761" w:rsidP="00467761">
            <w:pPr>
              <w:pStyle w:val="TableParagraph"/>
              <w:spacing w:before="1"/>
              <w:rPr>
                <w:rFonts w:ascii="Noto Sans CJK JP Regular" w:eastAsiaTheme="minorEastAsia" w:hint="eastAsia"/>
                <w:sz w:val="21"/>
                <w:lang w:eastAsia="zh-CN"/>
              </w:rPr>
            </w:pPr>
            <w:r>
              <w:rPr>
                <w:rFonts w:ascii="Noto Sans CJK JP Regular" w:eastAsiaTheme="minorEastAsia" w:hint="eastAsia"/>
                <w:sz w:val="21"/>
                <w:lang w:eastAsia="zh-CN"/>
              </w:rPr>
              <w:t>E</w:t>
            </w:r>
            <w:r>
              <w:rPr>
                <w:rFonts w:ascii="Noto Sans CJK JP Regular" w:eastAsiaTheme="minorEastAsia"/>
                <w:sz w:val="21"/>
                <w:lang w:eastAsia="zh-CN"/>
              </w:rPr>
              <w:t>OPA</w:t>
            </w:r>
          </w:p>
          <w:p w14:paraId="59E15D38" w14:textId="662B64E5" w:rsidR="00467761" w:rsidRDefault="00467761" w:rsidP="00467761">
            <w:pPr>
              <w:pStyle w:val="TableParagraph"/>
              <w:spacing w:line="177" w:lineRule="exact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39" w:type="dxa"/>
            <w:gridSpan w:val="2"/>
          </w:tcPr>
          <w:p w14:paraId="5A52723D" w14:textId="77777777" w:rsidR="00467761" w:rsidRDefault="00467761" w:rsidP="0046776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27F5721E" w14:textId="77777777" w:rsidR="00467761" w:rsidRPr="00183BC6" w:rsidRDefault="00467761" w:rsidP="00467761">
            <w:pPr>
              <w:pStyle w:val="TableParagraph"/>
              <w:spacing w:before="20"/>
              <w:rPr>
                <w:rFonts w:ascii="Noto Sans CJK JP Regular" w:eastAsiaTheme="minorEastAsia" w:hint="eastAsia"/>
                <w:sz w:val="20"/>
                <w:lang w:eastAsia="zh-CN"/>
              </w:rPr>
            </w:pPr>
            <w:r>
              <w:rPr>
                <w:rFonts w:ascii="Noto Sans CJK JP Regular" w:eastAsiaTheme="minorEastAsia" w:hint="eastAsia"/>
                <w:sz w:val="20"/>
                <w:lang w:eastAsia="zh-CN"/>
              </w:rPr>
              <w:t>O</w:t>
            </w:r>
            <w:r>
              <w:rPr>
                <w:rFonts w:ascii="Noto Sans CJK JP Regular" w:eastAsiaTheme="minorEastAsia"/>
                <w:sz w:val="20"/>
                <w:lang w:eastAsia="zh-CN"/>
              </w:rPr>
              <w:t>MU</w:t>
            </w:r>
          </w:p>
          <w:p w14:paraId="5C1FE73C" w14:textId="0E27A837" w:rsidR="00467761" w:rsidRDefault="00467761" w:rsidP="00467761">
            <w:pPr>
              <w:pStyle w:val="TableParagraph"/>
              <w:spacing w:line="179" w:lineRule="exact"/>
              <w:ind w:left="14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60" w:type="dxa"/>
          </w:tcPr>
          <w:p w14:paraId="4C768EF9" w14:textId="77777777" w:rsidR="00467761" w:rsidRDefault="00467761" w:rsidP="0046776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7B57C982" w14:textId="77777777" w:rsidR="00467761" w:rsidRPr="00183BC6" w:rsidRDefault="00467761" w:rsidP="00467761">
            <w:pPr>
              <w:pStyle w:val="TableParagraph"/>
              <w:spacing w:before="20"/>
              <w:rPr>
                <w:rFonts w:ascii="Noto Sans CJK JP Regular" w:eastAsiaTheme="minorEastAsia" w:hint="eastAsia"/>
                <w:sz w:val="20"/>
                <w:lang w:eastAsia="zh-CN"/>
              </w:rPr>
            </w:pPr>
            <w:r>
              <w:rPr>
                <w:rFonts w:ascii="Noto Sans CJK JP Regular" w:eastAsiaTheme="minorEastAsia" w:hint="eastAsia"/>
                <w:sz w:val="20"/>
                <w:lang w:eastAsia="zh-CN"/>
              </w:rPr>
              <w:t>O</w:t>
            </w:r>
            <w:r>
              <w:rPr>
                <w:rFonts w:ascii="Noto Sans CJK JP Regular" w:eastAsiaTheme="minorEastAsia"/>
                <w:sz w:val="20"/>
                <w:lang w:eastAsia="zh-CN"/>
              </w:rPr>
              <w:t>MU</w:t>
            </w:r>
          </w:p>
          <w:p w14:paraId="69E2B5DA" w14:textId="71DA855F" w:rsidR="00467761" w:rsidRDefault="00467761" w:rsidP="00467761">
            <w:pPr>
              <w:pStyle w:val="TableParagraph"/>
              <w:spacing w:line="179" w:lineRule="exact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62" w:type="dxa"/>
          </w:tcPr>
          <w:p w14:paraId="7170C5F8" w14:textId="77777777" w:rsidR="00467761" w:rsidRDefault="00467761" w:rsidP="0046776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0E67A4E5" w14:textId="77777777" w:rsidR="00467761" w:rsidRPr="00183BC6" w:rsidRDefault="00467761" w:rsidP="00467761">
            <w:pPr>
              <w:pStyle w:val="TableParagraph"/>
              <w:spacing w:before="20"/>
              <w:rPr>
                <w:rFonts w:ascii="Noto Sans CJK JP Regular" w:eastAsiaTheme="minorEastAsia" w:hint="eastAsia"/>
                <w:sz w:val="20"/>
                <w:lang w:eastAsia="zh-CN"/>
              </w:rPr>
            </w:pPr>
            <w:r>
              <w:rPr>
                <w:rFonts w:ascii="Noto Sans CJK JP Regular" w:eastAsiaTheme="minorEastAsia" w:hint="eastAsia"/>
                <w:sz w:val="20"/>
                <w:lang w:eastAsia="zh-CN"/>
              </w:rPr>
              <w:t>O</w:t>
            </w:r>
            <w:r>
              <w:rPr>
                <w:rFonts w:ascii="Noto Sans CJK JP Regular" w:eastAsiaTheme="minorEastAsia"/>
                <w:sz w:val="20"/>
                <w:lang w:eastAsia="zh-CN"/>
              </w:rPr>
              <w:t>DU</w:t>
            </w:r>
          </w:p>
          <w:p w14:paraId="4ACE43CC" w14:textId="392DAAF3" w:rsidR="00467761" w:rsidRDefault="00467761" w:rsidP="00467761">
            <w:pPr>
              <w:pStyle w:val="TableParagraph"/>
              <w:spacing w:line="179" w:lineRule="exact"/>
              <w:ind w:left="14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62" w:type="dxa"/>
          </w:tcPr>
          <w:p w14:paraId="3E099775" w14:textId="77777777" w:rsidR="00467761" w:rsidRDefault="00467761" w:rsidP="0046776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1104406B" w14:textId="77777777" w:rsidR="00467761" w:rsidRPr="00183BC6" w:rsidRDefault="00467761" w:rsidP="00467761">
            <w:pPr>
              <w:pStyle w:val="TableParagraph"/>
              <w:spacing w:before="20"/>
              <w:rPr>
                <w:rFonts w:ascii="Noto Sans CJK JP Regular" w:eastAsiaTheme="minorEastAsia" w:hint="eastAsia"/>
                <w:sz w:val="20"/>
                <w:lang w:eastAsia="zh-CN"/>
              </w:rPr>
            </w:pPr>
            <w:r>
              <w:rPr>
                <w:rFonts w:ascii="Noto Sans CJK JP Regular" w:eastAsiaTheme="minorEastAsia" w:hint="eastAsia"/>
                <w:sz w:val="20"/>
                <w:lang w:eastAsia="zh-CN"/>
              </w:rPr>
              <w:t>O</w:t>
            </w:r>
            <w:r>
              <w:rPr>
                <w:rFonts w:ascii="Noto Sans CJK JP Regular" w:eastAsiaTheme="minorEastAsia"/>
                <w:sz w:val="20"/>
                <w:lang w:eastAsia="zh-CN"/>
              </w:rPr>
              <w:t>DU</w:t>
            </w:r>
          </w:p>
          <w:p w14:paraId="7B85F7D7" w14:textId="6B280556" w:rsidR="00467761" w:rsidRDefault="00467761" w:rsidP="00467761">
            <w:pPr>
              <w:pStyle w:val="TableParagraph"/>
              <w:spacing w:line="179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60" w:type="dxa"/>
          </w:tcPr>
          <w:p w14:paraId="5D81E66B" w14:textId="77777777" w:rsidR="00467761" w:rsidRDefault="00467761" w:rsidP="0046776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5B7185B0" w14:textId="77777777" w:rsidR="00467761" w:rsidRDefault="00467761" w:rsidP="00467761">
            <w:pPr>
              <w:pStyle w:val="TableParagraph"/>
              <w:spacing w:before="20"/>
              <w:rPr>
                <w:rFonts w:ascii="Noto Sans CJK JP Regular"/>
                <w:sz w:val="20"/>
              </w:rPr>
            </w:pPr>
          </w:p>
          <w:p w14:paraId="2D22A394" w14:textId="77777777" w:rsidR="00467761" w:rsidRDefault="00467761" w:rsidP="00467761">
            <w:pPr>
              <w:pStyle w:val="TableParagraph"/>
              <w:spacing w:line="179" w:lineRule="exact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362" w:type="dxa"/>
            <w:gridSpan w:val="2"/>
          </w:tcPr>
          <w:p w14:paraId="24EA3B29" w14:textId="77777777" w:rsidR="00467761" w:rsidRDefault="00467761" w:rsidP="0046776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48EC57EE" w14:textId="77777777" w:rsidR="00467761" w:rsidRDefault="00467761" w:rsidP="00467761">
            <w:pPr>
              <w:pStyle w:val="TableParagraph"/>
              <w:spacing w:before="20"/>
              <w:rPr>
                <w:rFonts w:ascii="Noto Sans CJK JP Regular"/>
                <w:sz w:val="20"/>
              </w:rPr>
            </w:pPr>
          </w:p>
          <w:p w14:paraId="2DF61C9B" w14:textId="77777777" w:rsidR="00467761" w:rsidRDefault="00467761" w:rsidP="00467761">
            <w:pPr>
              <w:pStyle w:val="TableParagraph"/>
              <w:spacing w:line="179" w:lineRule="exact"/>
              <w:ind w:left="88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384" w:type="dxa"/>
          </w:tcPr>
          <w:p w14:paraId="55B4234D" w14:textId="77777777" w:rsidR="00467761" w:rsidRDefault="00467761" w:rsidP="0046776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7ABB1544" w14:textId="77777777" w:rsidR="00467761" w:rsidRDefault="00467761" w:rsidP="00467761">
            <w:pPr>
              <w:pStyle w:val="TableParagraph"/>
              <w:spacing w:before="20"/>
              <w:rPr>
                <w:rFonts w:ascii="Noto Sans CJK JP Regular"/>
                <w:sz w:val="20"/>
              </w:rPr>
            </w:pPr>
          </w:p>
          <w:p w14:paraId="762BB8CD" w14:textId="77777777" w:rsidR="00467761" w:rsidRDefault="00467761" w:rsidP="00467761">
            <w:pPr>
              <w:pStyle w:val="TableParagraph"/>
              <w:spacing w:line="179" w:lineRule="exact"/>
              <w:ind w:left="10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362" w:type="dxa"/>
          </w:tcPr>
          <w:p w14:paraId="065D8E48" w14:textId="77777777" w:rsidR="00467761" w:rsidRDefault="00467761" w:rsidP="0046776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4E2812BB" w14:textId="77777777" w:rsidR="00467761" w:rsidRDefault="00467761" w:rsidP="00467761">
            <w:pPr>
              <w:pStyle w:val="TableParagraph"/>
              <w:spacing w:before="20"/>
              <w:rPr>
                <w:rFonts w:ascii="Noto Sans CJK JP Regular"/>
                <w:sz w:val="20"/>
              </w:rPr>
            </w:pPr>
          </w:p>
          <w:p w14:paraId="72638113" w14:textId="77777777" w:rsidR="00467761" w:rsidRDefault="00467761" w:rsidP="00467761">
            <w:pPr>
              <w:pStyle w:val="TableParagraph"/>
              <w:spacing w:line="179" w:lineRule="exact"/>
              <w:ind w:left="88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337" w:type="dxa"/>
            <w:tcBorders>
              <w:top w:val="single" w:sz="8" w:space="0" w:color="000000"/>
            </w:tcBorders>
          </w:tcPr>
          <w:p w14:paraId="6E5B9A61" w14:textId="77777777" w:rsidR="00467761" w:rsidRDefault="00467761" w:rsidP="0046776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4B3E6B68" w14:textId="77777777" w:rsidR="00467761" w:rsidRDefault="00467761" w:rsidP="00467761">
            <w:pPr>
              <w:pStyle w:val="TableParagraph"/>
              <w:spacing w:before="1"/>
              <w:rPr>
                <w:rFonts w:ascii="Noto Sans CJK JP Regular"/>
                <w:sz w:val="21"/>
              </w:rPr>
            </w:pPr>
          </w:p>
          <w:p w14:paraId="34AB4B79" w14:textId="77777777" w:rsidR="00467761" w:rsidRDefault="00467761" w:rsidP="00467761">
            <w:pPr>
              <w:pStyle w:val="TableParagraph"/>
              <w:spacing w:line="177" w:lineRule="exact"/>
              <w:ind w:left="89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377" w:type="dxa"/>
            <w:tcBorders>
              <w:top w:val="single" w:sz="8" w:space="0" w:color="000000"/>
            </w:tcBorders>
          </w:tcPr>
          <w:p w14:paraId="2A7B40DE" w14:textId="77777777" w:rsidR="00467761" w:rsidRDefault="00467761" w:rsidP="0046776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55744B4E" w14:textId="77777777" w:rsidR="00467761" w:rsidRDefault="00467761" w:rsidP="00467761">
            <w:pPr>
              <w:pStyle w:val="TableParagraph"/>
              <w:spacing w:before="1"/>
              <w:rPr>
                <w:rFonts w:ascii="Noto Sans CJK JP Regular"/>
                <w:sz w:val="21"/>
              </w:rPr>
            </w:pPr>
          </w:p>
          <w:p w14:paraId="6979D430" w14:textId="77777777" w:rsidR="00467761" w:rsidRDefault="00467761" w:rsidP="00467761">
            <w:pPr>
              <w:pStyle w:val="TableParagraph"/>
              <w:spacing w:line="177" w:lineRule="exact"/>
              <w:ind w:left="7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 w:rsidR="00592210" w14:paraId="5BA25F49" w14:textId="77777777" w:rsidTr="00DD19D8">
        <w:trPr>
          <w:trHeight w:val="401"/>
        </w:trPr>
        <w:tc>
          <w:tcPr>
            <w:tcW w:w="5103" w:type="dxa"/>
            <w:gridSpan w:val="16"/>
          </w:tcPr>
          <w:p w14:paraId="5BFB8822" w14:textId="77777777" w:rsidR="00592210" w:rsidRDefault="00592210" w:rsidP="00DD19D8">
            <w:pPr>
              <w:pStyle w:val="TableParagraph"/>
              <w:spacing w:line="360" w:lineRule="exact"/>
              <w:ind w:left="2080" w:right="2062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光纤走线区</w:t>
            </w:r>
          </w:p>
        </w:tc>
      </w:tr>
    </w:tbl>
    <w:p w14:paraId="37E890C8" w14:textId="77777777" w:rsidR="00592210" w:rsidRPr="004A09C6" w:rsidRDefault="00592210" w:rsidP="00592210">
      <w:pPr>
        <w:spacing w:line="360" w:lineRule="auto"/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7B488C93" wp14:editId="1FA72A49">
                <wp:simplePos x="0" y="0"/>
                <wp:positionH relativeFrom="page">
                  <wp:posOffset>13935075</wp:posOffset>
                </wp:positionH>
                <wp:positionV relativeFrom="paragraph">
                  <wp:posOffset>-11641455</wp:posOffset>
                </wp:positionV>
                <wp:extent cx="3214370" cy="939165"/>
                <wp:effectExtent l="1990725" t="0" r="0" b="1676400"/>
                <wp:wrapNone/>
                <wp:docPr id="40" name="任意多边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>
                        <a:xfrm>
                          <a:off x="0" y="0"/>
                          <a:ext cx="3214370" cy="9391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62" h="1479">
                              <a:moveTo>
                                <a:pt x="1927" y="3702"/>
                              </a:moveTo>
                              <a:lnTo>
                                <a:pt x="1591" y="3702"/>
                              </a:lnTo>
                              <a:lnTo>
                                <a:pt x="1591" y="2619"/>
                              </a:lnTo>
                              <a:lnTo>
                                <a:pt x="1231" y="2619"/>
                              </a:lnTo>
                              <a:lnTo>
                                <a:pt x="1231" y="3702"/>
                              </a:lnTo>
                              <a:lnTo>
                                <a:pt x="-3135" y="3702"/>
                              </a:lnTo>
                              <a:lnTo>
                                <a:pt x="-3135" y="4098"/>
                              </a:lnTo>
                              <a:lnTo>
                                <a:pt x="1927" y="4098"/>
                              </a:lnTo>
                              <a:lnTo>
                                <a:pt x="1927" y="370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polyline w14:anchorId="12C01290" id="任意多边形 7" o:spid="_x0000_s1026" style="position:absolute;left:0;text-align:left;z-index:-25165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points="1193.6pt,-731.55pt,1176.8pt,-731.55pt,1176.8pt,-785.7pt,1158.8pt,-785.7pt,1158.8pt,-731.55pt,940.5pt,-731.55pt,940.5pt,-711.75pt,1193.6pt,-711.75pt,1193.6pt,-731.55pt" coordsize="5062,1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" stroked="f">
                <v:path arrowok="t" textboxrect="0,0,5062,1479"/>
                <o:lock v:ext="edit" verticies="t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7708FC32" wp14:editId="6B0DEF5C">
                <wp:simplePos x="0" y="0"/>
                <wp:positionH relativeFrom="page">
                  <wp:posOffset>13926185</wp:posOffset>
                </wp:positionH>
                <wp:positionV relativeFrom="paragraph">
                  <wp:posOffset>7774305</wp:posOffset>
                </wp:positionV>
                <wp:extent cx="3214370" cy="939165"/>
                <wp:effectExtent l="1989455" t="1110615" r="0" b="0"/>
                <wp:wrapNone/>
                <wp:docPr id="43" name="任意多边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>
                        <a:xfrm>
                          <a:off x="0" y="0"/>
                          <a:ext cx="3214370" cy="9391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62" h="1479">
                              <a:moveTo>
                                <a:pt x="1929" y="-666"/>
                              </a:moveTo>
                              <a:lnTo>
                                <a:pt x="1593" y="-666"/>
                              </a:lnTo>
                              <a:lnTo>
                                <a:pt x="1593" y="-1749"/>
                              </a:lnTo>
                              <a:lnTo>
                                <a:pt x="1233" y="-1749"/>
                              </a:lnTo>
                              <a:lnTo>
                                <a:pt x="1233" y="-666"/>
                              </a:lnTo>
                              <a:lnTo>
                                <a:pt x="-3133" y="-666"/>
                              </a:lnTo>
                              <a:lnTo>
                                <a:pt x="-3133" y="-270"/>
                              </a:lnTo>
                              <a:lnTo>
                                <a:pt x="1929" y="-270"/>
                              </a:lnTo>
                              <a:lnTo>
                                <a:pt x="1929" y="-66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polyline w14:anchorId="2216564C" id="任意多边形 6" o:spid="_x0000_s1026" style="position:absolute;left:0;text-align:left;z-index:-251652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points="1193pt,578.85pt,1176.2pt,578.85pt,1176.2pt,524.7pt,1158.2pt,524.7pt,1158.2pt,578.85pt,939.9pt,578.85pt,939.9pt,598.65pt,1193pt,598.65pt,1193pt,578.85pt" coordsize="5062,1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" stroked="f">
                <v:path arrowok="t" textboxrect="0,0,5062,1479"/>
                <o:lock v:ext="edit" verticies="t"/>
                <w10:wrap anchorx="page"/>
              </v:polyline>
            </w:pict>
          </mc:Fallback>
        </mc:AlternateContent>
      </w:r>
      <w:r w:rsidRPr="004A09C6">
        <w:t>D</w:t>
      </w:r>
      <w:r>
        <w:t xml:space="preserve"> </w:t>
      </w:r>
      <w:r>
        <w:rPr>
          <w:rFonts w:hint="eastAsia"/>
        </w:rPr>
        <w:t>网元</w:t>
      </w:r>
      <w:r>
        <w:t>：</w:t>
      </w:r>
    </w:p>
    <w:tbl>
      <w:tblPr>
        <w:tblStyle w:val="TableNormal"/>
        <w:tblW w:w="5103" w:type="dxa"/>
        <w:tblInd w:w="24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3"/>
        <w:gridCol w:w="360"/>
        <w:gridCol w:w="365"/>
        <w:gridCol w:w="360"/>
        <w:gridCol w:w="214"/>
        <w:gridCol w:w="125"/>
        <w:gridCol w:w="360"/>
        <w:gridCol w:w="362"/>
        <w:gridCol w:w="362"/>
        <w:gridCol w:w="360"/>
        <w:gridCol w:w="115"/>
        <w:gridCol w:w="247"/>
        <w:gridCol w:w="384"/>
        <w:gridCol w:w="362"/>
        <w:gridCol w:w="337"/>
        <w:gridCol w:w="377"/>
      </w:tblGrid>
      <w:tr w:rsidR="00592210" w14:paraId="593F7C49" w14:textId="77777777" w:rsidTr="00DD19D8">
        <w:trPr>
          <w:trHeight w:val="91"/>
        </w:trPr>
        <w:tc>
          <w:tcPr>
            <w:tcW w:w="5103" w:type="dxa"/>
            <w:gridSpan w:val="16"/>
          </w:tcPr>
          <w:p w14:paraId="70070B0A" w14:textId="77777777" w:rsidR="00592210" w:rsidRDefault="00592210" w:rsidP="00DD19D8">
            <w:pPr>
              <w:pStyle w:val="TableParagraph"/>
              <w:spacing w:line="348" w:lineRule="exact"/>
              <w:ind w:left="2078" w:right="2065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公</w:t>
            </w:r>
            <w:r>
              <w:rPr>
                <w:rFonts w:ascii="Noto Sans CJK JP Regular" w:eastAsia="Noto Sans CJK JP Regular" w:hint="eastAsia"/>
                <w:sz w:val="18"/>
              </w:rPr>
              <w:t>共接口区</w:t>
            </w:r>
          </w:p>
        </w:tc>
      </w:tr>
      <w:tr w:rsidR="00592210" w14:paraId="00E2AB25" w14:textId="77777777" w:rsidTr="00DD19D8">
        <w:trPr>
          <w:trHeight w:val="308"/>
        </w:trPr>
        <w:tc>
          <w:tcPr>
            <w:tcW w:w="1712" w:type="dxa"/>
            <w:gridSpan w:val="5"/>
            <w:tcBorders>
              <w:bottom w:val="single" w:sz="8" w:space="0" w:color="000000"/>
            </w:tcBorders>
          </w:tcPr>
          <w:p w14:paraId="738FEDE2" w14:textId="77777777" w:rsidR="00592210" w:rsidRDefault="00592210" w:rsidP="00DD19D8">
            <w:pPr>
              <w:pStyle w:val="TableParagraph"/>
              <w:spacing w:line="289" w:lineRule="exact"/>
              <w:ind w:left="594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风扇区</w:t>
            </w:r>
          </w:p>
        </w:tc>
        <w:tc>
          <w:tcPr>
            <w:tcW w:w="1684" w:type="dxa"/>
            <w:gridSpan w:val="6"/>
          </w:tcPr>
          <w:p w14:paraId="73A5F07C" w14:textId="77777777" w:rsidR="00592210" w:rsidRDefault="00592210" w:rsidP="00DD19D8">
            <w:pPr>
              <w:pStyle w:val="TableParagraph"/>
              <w:spacing w:line="289" w:lineRule="exact"/>
              <w:ind w:left="550" w:right="539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风扇区</w:t>
            </w:r>
          </w:p>
        </w:tc>
        <w:tc>
          <w:tcPr>
            <w:tcW w:w="1707" w:type="dxa"/>
            <w:gridSpan w:val="5"/>
            <w:tcBorders>
              <w:bottom w:val="single" w:sz="8" w:space="0" w:color="000000"/>
            </w:tcBorders>
          </w:tcPr>
          <w:p w14:paraId="4007A8C7" w14:textId="77777777" w:rsidR="00592210" w:rsidRDefault="00592210" w:rsidP="00DD19D8">
            <w:pPr>
              <w:pStyle w:val="TableParagraph"/>
              <w:spacing w:line="289" w:lineRule="exact"/>
              <w:ind w:left="553" w:right="558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风扇区</w:t>
            </w:r>
          </w:p>
        </w:tc>
      </w:tr>
      <w:tr w:rsidR="007874FF" w14:paraId="676CC219" w14:textId="77777777" w:rsidTr="00DD19D8">
        <w:trPr>
          <w:trHeight w:val="508"/>
        </w:trPr>
        <w:tc>
          <w:tcPr>
            <w:tcW w:w="413" w:type="dxa"/>
            <w:tcBorders>
              <w:top w:val="single" w:sz="8" w:space="0" w:color="000000"/>
            </w:tcBorders>
          </w:tcPr>
          <w:p w14:paraId="399E9DC0" w14:textId="77777777" w:rsidR="007874FF" w:rsidRDefault="007874FF" w:rsidP="007874FF">
            <w:pPr>
              <w:pStyle w:val="TableParagraph"/>
              <w:rPr>
                <w:rFonts w:ascii="Noto Sans CJK JP Regular"/>
                <w:sz w:val="18"/>
              </w:rPr>
            </w:pPr>
          </w:p>
          <w:p w14:paraId="1516B302" w14:textId="77777777" w:rsidR="007874FF" w:rsidRPr="00183BC6" w:rsidRDefault="007874FF" w:rsidP="007874FF">
            <w:pPr>
              <w:pStyle w:val="TableParagraph"/>
              <w:spacing w:before="9"/>
              <w:rPr>
                <w:rFonts w:ascii="Noto Sans CJK JP Regular" w:eastAsiaTheme="minorEastAsia" w:hint="eastAsia"/>
                <w:sz w:val="18"/>
                <w:lang w:eastAsia="zh-CN"/>
              </w:rPr>
            </w:pPr>
            <w:r>
              <w:rPr>
                <w:rFonts w:ascii="Noto Sans CJK JP Regular" w:eastAsiaTheme="minorEastAsia" w:hint="eastAsia"/>
                <w:sz w:val="18"/>
                <w:lang w:eastAsia="zh-CN"/>
              </w:rPr>
              <w:t>O</w:t>
            </w:r>
            <w:r>
              <w:rPr>
                <w:rFonts w:ascii="Noto Sans CJK JP Regular" w:eastAsiaTheme="minorEastAsia"/>
                <w:sz w:val="18"/>
                <w:lang w:eastAsia="zh-CN"/>
              </w:rPr>
              <w:t>TU</w:t>
            </w:r>
          </w:p>
          <w:p w14:paraId="7B95C36E" w14:textId="22DE088E" w:rsidR="007874FF" w:rsidRDefault="007874FF" w:rsidP="007874FF">
            <w:pPr>
              <w:pStyle w:val="TableParagraph"/>
              <w:spacing w:line="275" w:lineRule="exact"/>
              <w:ind w:left="37"/>
              <w:jc w:val="center"/>
              <w:rPr>
                <w:rFonts w:ascii="Noto Sans CJK JP Regular"/>
                <w:sz w:val="18"/>
              </w:rPr>
            </w:pPr>
            <w:r>
              <w:rPr>
                <w:rFonts w:ascii="Noto Sans CJK JP Regular"/>
                <w:w w:val="90"/>
                <w:sz w:val="18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</w:tcBorders>
          </w:tcPr>
          <w:p w14:paraId="46390ABC" w14:textId="77777777" w:rsidR="007874FF" w:rsidRDefault="007874FF" w:rsidP="007874FF">
            <w:pPr>
              <w:pStyle w:val="TableParagraph"/>
              <w:rPr>
                <w:rFonts w:ascii="Noto Sans CJK JP Regular"/>
                <w:sz w:val="18"/>
              </w:rPr>
            </w:pPr>
          </w:p>
          <w:p w14:paraId="155DA345" w14:textId="77777777" w:rsidR="007874FF" w:rsidRPr="00183BC6" w:rsidRDefault="007874FF" w:rsidP="007874FF">
            <w:pPr>
              <w:pStyle w:val="TableParagraph"/>
              <w:spacing w:before="9"/>
              <w:rPr>
                <w:rFonts w:ascii="Noto Sans CJK JP Regular" w:eastAsiaTheme="minorEastAsia" w:hint="eastAsia"/>
                <w:sz w:val="18"/>
                <w:lang w:eastAsia="zh-CN"/>
              </w:rPr>
            </w:pPr>
            <w:r>
              <w:rPr>
                <w:rFonts w:ascii="Noto Sans CJK JP Regular" w:eastAsiaTheme="minorEastAsia" w:hint="eastAsia"/>
                <w:sz w:val="18"/>
                <w:lang w:eastAsia="zh-CN"/>
              </w:rPr>
              <w:t>O</w:t>
            </w:r>
            <w:r>
              <w:rPr>
                <w:rFonts w:ascii="Noto Sans CJK JP Regular" w:eastAsiaTheme="minorEastAsia"/>
                <w:sz w:val="18"/>
                <w:lang w:eastAsia="zh-CN"/>
              </w:rPr>
              <w:t>TU</w:t>
            </w:r>
          </w:p>
          <w:p w14:paraId="7366CEF3" w14:textId="444D40CB" w:rsidR="007874FF" w:rsidRDefault="007874FF" w:rsidP="007874FF">
            <w:pPr>
              <w:pStyle w:val="TableParagraph"/>
              <w:spacing w:line="275" w:lineRule="exact"/>
              <w:ind w:left="12"/>
              <w:jc w:val="center"/>
              <w:rPr>
                <w:rFonts w:ascii="Noto Sans CJK JP Regular"/>
                <w:sz w:val="18"/>
              </w:rPr>
            </w:pPr>
            <w:r>
              <w:rPr>
                <w:rFonts w:ascii="Noto Sans CJK JP Regular"/>
                <w:w w:val="90"/>
                <w:sz w:val="18"/>
              </w:rPr>
              <w:t>2</w:t>
            </w:r>
          </w:p>
        </w:tc>
        <w:tc>
          <w:tcPr>
            <w:tcW w:w="365" w:type="dxa"/>
            <w:tcBorders>
              <w:top w:val="single" w:sz="8" w:space="0" w:color="000000"/>
            </w:tcBorders>
          </w:tcPr>
          <w:p w14:paraId="4ED57F1A" w14:textId="77777777" w:rsidR="007874FF" w:rsidRDefault="007874FF" w:rsidP="007874FF">
            <w:pPr>
              <w:pStyle w:val="TableParagraph"/>
              <w:rPr>
                <w:rFonts w:ascii="Noto Sans CJK JP Regular"/>
                <w:sz w:val="18"/>
              </w:rPr>
            </w:pPr>
          </w:p>
          <w:p w14:paraId="6F79F949" w14:textId="77777777" w:rsidR="007874FF" w:rsidRPr="00183BC6" w:rsidRDefault="007874FF" w:rsidP="007874FF">
            <w:pPr>
              <w:pStyle w:val="TableParagraph"/>
              <w:spacing w:before="9"/>
              <w:rPr>
                <w:rFonts w:ascii="Noto Sans CJK JP Regular" w:eastAsiaTheme="minorEastAsia" w:hint="eastAsia"/>
                <w:sz w:val="18"/>
                <w:lang w:eastAsia="zh-CN"/>
              </w:rPr>
            </w:pPr>
            <w:r>
              <w:rPr>
                <w:rFonts w:ascii="Noto Sans CJK JP Regular" w:eastAsiaTheme="minorEastAsia" w:hint="eastAsia"/>
                <w:sz w:val="18"/>
                <w:lang w:eastAsia="zh-CN"/>
              </w:rPr>
              <w:t>E</w:t>
            </w:r>
            <w:r>
              <w:rPr>
                <w:rFonts w:ascii="Noto Sans CJK JP Regular" w:eastAsiaTheme="minorEastAsia"/>
                <w:sz w:val="18"/>
                <w:lang w:eastAsia="zh-CN"/>
              </w:rPr>
              <w:t>OBA</w:t>
            </w:r>
          </w:p>
          <w:p w14:paraId="644218DF" w14:textId="355D547D" w:rsidR="007874FF" w:rsidRDefault="007874FF" w:rsidP="007874FF">
            <w:pPr>
              <w:pStyle w:val="TableParagraph"/>
              <w:spacing w:line="275" w:lineRule="exact"/>
              <w:ind w:left="12"/>
              <w:jc w:val="center"/>
              <w:rPr>
                <w:rFonts w:ascii="Noto Sans CJK JP Regular"/>
                <w:sz w:val="18"/>
              </w:rPr>
            </w:pPr>
            <w:r>
              <w:rPr>
                <w:rFonts w:ascii="Noto Sans CJK JP Regular"/>
                <w:w w:val="90"/>
                <w:sz w:val="18"/>
              </w:rPr>
              <w:t>3</w:t>
            </w:r>
          </w:p>
        </w:tc>
        <w:tc>
          <w:tcPr>
            <w:tcW w:w="360" w:type="dxa"/>
            <w:tcBorders>
              <w:top w:val="single" w:sz="8" w:space="0" w:color="000000"/>
            </w:tcBorders>
          </w:tcPr>
          <w:p w14:paraId="1F09BD26" w14:textId="77777777" w:rsidR="007874FF" w:rsidRDefault="007874FF" w:rsidP="007874FF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53AA1B78" w14:textId="77777777" w:rsidR="007874FF" w:rsidRPr="00183BC6" w:rsidRDefault="007874FF" w:rsidP="007874FF">
            <w:pPr>
              <w:pStyle w:val="TableParagraph"/>
              <w:spacing w:before="1"/>
              <w:rPr>
                <w:rFonts w:ascii="Noto Sans CJK JP Regular" w:eastAsiaTheme="minorEastAsia" w:hint="eastAsia"/>
                <w:sz w:val="21"/>
                <w:lang w:eastAsia="zh-CN"/>
              </w:rPr>
            </w:pPr>
            <w:r>
              <w:rPr>
                <w:rFonts w:ascii="Noto Sans CJK JP Regular" w:eastAsiaTheme="minorEastAsia" w:hint="eastAsia"/>
                <w:sz w:val="21"/>
                <w:lang w:eastAsia="zh-CN"/>
              </w:rPr>
              <w:t>E</w:t>
            </w:r>
            <w:r>
              <w:rPr>
                <w:rFonts w:ascii="Noto Sans CJK JP Regular" w:eastAsiaTheme="minorEastAsia"/>
                <w:sz w:val="21"/>
                <w:lang w:eastAsia="zh-CN"/>
              </w:rPr>
              <w:t>OPA</w:t>
            </w:r>
          </w:p>
          <w:p w14:paraId="1CD9AFD6" w14:textId="3FEC9B11" w:rsidR="007874FF" w:rsidRDefault="007874FF" w:rsidP="007874FF">
            <w:pPr>
              <w:pStyle w:val="TableParagraph"/>
              <w:spacing w:line="177" w:lineRule="exact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39" w:type="dxa"/>
            <w:gridSpan w:val="2"/>
          </w:tcPr>
          <w:p w14:paraId="3D76E6B2" w14:textId="77777777" w:rsidR="007874FF" w:rsidRDefault="007874FF" w:rsidP="007874FF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157D006D" w14:textId="77777777" w:rsidR="007874FF" w:rsidRPr="00183BC6" w:rsidRDefault="007874FF" w:rsidP="007874FF">
            <w:pPr>
              <w:pStyle w:val="TableParagraph"/>
              <w:spacing w:before="20"/>
              <w:rPr>
                <w:rFonts w:ascii="Noto Sans CJK JP Regular" w:eastAsiaTheme="minorEastAsia" w:hint="eastAsia"/>
                <w:sz w:val="20"/>
                <w:lang w:eastAsia="zh-CN"/>
              </w:rPr>
            </w:pPr>
            <w:r>
              <w:rPr>
                <w:rFonts w:ascii="Noto Sans CJK JP Regular" w:eastAsiaTheme="minorEastAsia" w:hint="eastAsia"/>
                <w:sz w:val="20"/>
                <w:lang w:eastAsia="zh-CN"/>
              </w:rPr>
              <w:t>O</w:t>
            </w:r>
            <w:r>
              <w:rPr>
                <w:rFonts w:ascii="Noto Sans CJK JP Regular" w:eastAsiaTheme="minorEastAsia"/>
                <w:sz w:val="20"/>
                <w:lang w:eastAsia="zh-CN"/>
              </w:rPr>
              <w:t>MU</w:t>
            </w:r>
          </w:p>
          <w:p w14:paraId="481304B6" w14:textId="77860D31" w:rsidR="007874FF" w:rsidRDefault="007874FF" w:rsidP="007874FF">
            <w:pPr>
              <w:pStyle w:val="TableParagraph"/>
              <w:spacing w:line="179" w:lineRule="exact"/>
              <w:ind w:left="14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60" w:type="dxa"/>
          </w:tcPr>
          <w:p w14:paraId="781273DA" w14:textId="77777777" w:rsidR="007874FF" w:rsidRDefault="007874FF" w:rsidP="007874FF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76F35C11" w14:textId="77777777" w:rsidR="007874FF" w:rsidRPr="00183BC6" w:rsidRDefault="007874FF" w:rsidP="007874FF">
            <w:pPr>
              <w:pStyle w:val="TableParagraph"/>
              <w:spacing w:before="20"/>
              <w:rPr>
                <w:rFonts w:ascii="Noto Sans CJK JP Regular" w:eastAsiaTheme="minorEastAsia" w:hint="eastAsia"/>
                <w:sz w:val="20"/>
                <w:lang w:eastAsia="zh-CN"/>
              </w:rPr>
            </w:pPr>
            <w:r>
              <w:rPr>
                <w:rFonts w:ascii="Noto Sans CJK JP Regular" w:eastAsiaTheme="minorEastAsia" w:hint="eastAsia"/>
                <w:sz w:val="20"/>
                <w:lang w:eastAsia="zh-CN"/>
              </w:rPr>
              <w:t>O</w:t>
            </w:r>
            <w:r>
              <w:rPr>
                <w:rFonts w:ascii="Noto Sans CJK JP Regular" w:eastAsiaTheme="minorEastAsia"/>
                <w:sz w:val="20"/>
                <w:lang w:eastAsia="zh-CN"/>
              </w:rPr>
              <w:t>MU</w:t>
            </w:r>
          </w:p>
          <w:p w14:paraId="5C9E377C" w14:textId="711FEB57" w:rsidR="007874FF" w:rsidRDefault="007874FF" w:rsidP="007874FF">
            <w:pPr>
              <w:pStyle w:val="TableParagraph"/>
              <w:spacing w:line="179" w:lineRule="exact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62" w:type="dxa"/>
          </w:tcPr>
          <w:p w14:paraId="03D41502" w14:textId="77777777" w:rsidR="007874FF" w:rsidRDefault="007874FF" w:rsidP="007874FF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7A36A40C" w14:textId="77777777" w:rsidR="007874FF" w:rsidRPr="00183BC6" w:rsidRDefault="007874FF" w:rsidP="007874FF">
            <w:pPr>
              <w:pStyle w:val="TableParagraph"/>
              <w:spacing w:before="20"/>
              <w:rPr>
                <w:rFonts w:ascii="Noto Sans CJK JP Regular" w:eastAsiaTheme="minorEastAsia" w:hint="eastAsia"/>
                <w:sz w:val="20"/>
                <w:lang w:eastAsia="zh-CN"/>
              </w:rPr>
            </w:pPr>
            <w:r>
              <w:rPr>
                <w:rFonts w:ascii="Noto Sans CJK JP Regular" w:eastAsiaTheme="minorEastAsia" w:hint="eastAsia"/>
                <w:sz w:val="20"/>
                <w:lang w:eastAsia="zh-CN"/>
              </w:rPr>
              <w:t>O</w:t>
            </w:r>
            <w:r>
              <w:rPr>
                <w:rFonts w:ascii="Noto Sans CJK JP Regular" w:eastAsiaTheme="minorEastAsia"/>
                <w:sz w:val="20"/>
                <w:lang w:eastAsia="zh-CN"/>
              </w:rPr>
              <w:t>DU</w:t>
            </w:r>
          </w:p>
          <w:p w14:paraId="7DFF0952" w14:textId="1D4054A7" w:rsidR="007874FF" w:rsidRDefault="007874FF" w:rsidP="007874FF">
            <w:pPr>
              <w:pStyle w:val="TableParagraph"/>
              <w:spacing w:line="179" w:lineRule="exact"/>
              <w:ind w:left="14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62" w:type="dxa"/>
          </w:tcPr>
          <w:p w14:paraId="325EE952" w14:textId="77777777" w:rsidR="007874FF" w:rsidRDefault="007874FF" w:rsidP="007874FF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7E29CE2B" w14:textId="77777777" w:rsidR="007874FF" w:rsidRPr="00183BC6" w:rsidRDefault="007874FF" w:rsidP="007874FF">
            <w:pPr>
              <w:pStyle w:val="TableParagraph"/>
              <w:spacing w:before="20"/>
              <w:rPr>
                <w:rFonts w:ascii="Noto Sans CJK JP Regular" w:eastAsiaTheme="minorEastAsia" w:hint="eastAsia"/>
                <w:sz w:val="20"/>
                <w:lang w:eastAsia="zh-CN"/>
              </w:rPr>
            </w:pPr>
            <w:r>
              <w:rPr>
                <w:rFonts w:ascii="Noto Sans CJK JP Regular" w:eastAsiaTheme="minorEastAsia" w:hint="eastAsia"/>
                <w:sz w:val="20"/>
                <w:lang w:eastAsia="zh-CN"/>
              </w:rPr>
              <w:t>O</w:t>
            </w:r>
            <w:r>
              <w:rPr>
                <w:rFonts w:ascii="Noto Sans CJK JP Regular" w:eastAsiaTheme="minorEastAsia"/>
                <w:sz w:val="20"/>
                <w:lang w:eastAsia="zh-CN"/>
              </w:rPr>
              <w:t>DU</w:t>
            </w:r>
          </w:p>
          <w:p w14:paraId="51E4C624" w14:textId="24D75098" w:rsidR="007874FF" w:rsidRDefault="007874FF" w:rsidP="007874FF">
            <w:pPr>
              <w:pStyle w:val="TableParagraph"/>
              <w:spacing w:line="179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60" w:type="dxa"/>
          </w:tcPr>
          <w:p w14:paraId="50923CCD" w14:textId="77777777" w:rsidR="007874FF" w:rsidRDefault="007874FF" w:rsidP="007874FF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153369A1" w14:textId="77777777" w:rsidR="007874FF" w:rsidRDefault="007874FF" w:rsidP="007874FF">
            <w:pPr>
              <w:pStyle w:val="TableParagraph"/>
              <w:spacing w:before="20"/>
              <w:rPr>
                <w:rFonts w:ascii="Noto Sans CJK JP Regular"/>
                <w:sz w:val="20"/>
              </w:rPr>
            </w:pPr>
          </w:p>
          <w:p w14:paraId="70680134" w14:textId="77777777" w:rsidR="007874FF" w:rsidRDefault="007874FF" w:rsidP="007874FF">
            <w:pPr>
              <w:pStyle w:val="TableParagraph"/>
              <w:spacing w:line="179" w:lineRule="exact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362" w:type="dxa"/>
            <w:gridSpan w:val="2"/>
          </w:tcPr>
          <w:p w14:paraId="61031F2D" w14:textId="77777777" w:rsidR="007874FF" w:rsidRDefault="007874FF" w:rsidP="007874FF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4FCFE1C8" w14:textId="77777777" w:rsidR="007874FF" w:rsidRDefault="007874FF" w:rsidP="007874FF">
            <w:pPr>
              <w:pStyle w:val="TableParagraph"/>
              <w:spacing w:before="20"/>
              <w:rPr>
                <w:rFonts w:ascii="Noto Sans CJK JP Regular"/>
                <w:sz w:val="20"/>
              </w:rPr>
            </w:pPr>
          </w:p>
          <w:p w14:paraId="751586BA" w14:textId="77777777" w:rsidR="007874FF" w:rsidRDefault="007874FF" w:rsidP="007874FF">
            <w:pPr>
              <w:pStyle w:val="TableParagraph"/>
              <w:spacing w:line="179" w:lineRule="exact"/>
              <w:ind w:left="88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384" w:type="dxa"/>
          </w:tcPr>
          <w:p w14:paraId="55DE7BF0" w14:textId="77777777" w:rsidR="007874FF" w:rsidRDefault="007874FF" w:rsidP="007874FF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53459575" w14:textId="77777777" w:rsidR="007874FF" w:rsidRDefault="007874FF" w:rsidP="007874FF">
            <w:pPr>
              <w:pStyle w:val="TableParagraph"/>
              <w:spacing w:before="20"/>
              <w:rPr>
                <w:rFonts w:ascii="Noto Sans CJK JP Regular"/>
                <w:sz w:val="20"/>
              </w:rPr>
            </w:pPr>
          </w:p>
          <w:p w14:paraId="2F83793B" w14:textId="77777777" w:rsidR="007874FF" w:rsidRDefault="007874FF" w:rsidP="007874FF">
            <w:pPr>
              <w:pStyle w:val="TableParagraph"/>
              <w:spacing w:line="179" w:lineRule="exact"/>
              <w:ind w:left="10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362" w:type="dxa"/>
          </w:tcPr>
          <w:p w14:paraId="61CE8A19" w14:textId="77777777" w:rsidR="007874FF" w:rsidRDefault="007874FF" w:rsidP="007874FF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4B94CDBA" w14:textId="77777777" w:rsidR="007874FF" w:rsidRDefault="007874FF" w:rsidP="007874FF">
            <w:pPr>
              <w:pStyle w:val="TableParagraph"/>
              <w:spacing w:before="20"/>
              <w:rPr>
                <w:rFonts w:ascii="Noto Sans CJK JP Regular"/>
                <w:sz w:val="20"/>
              </w:rPr>
            </w:pPr>
          </w:p>
          <w:p w14:paraId="26A540F3" w14:textId="77777777" w:rsidR="007874FF" w:rsidRDefault="007874FF" w:rsidP="007874FF">
            <w:pPr>
              <w:pStyle w:val="TableParagraph"/>
              <w:spacing w:line="179" w:lineRule="exact"/>
              <w:ind w:left="88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337" w:type="dxa"/>
            <w:tcBorders>
              <w:top w:val="single" w:sz="8" w:space="0" w:color="000000"/>
            </w:tcBorders>
          </w:tcPr>
          <w:p w14:paraId="2CB95EBB" w14:textId="77777777" w:rsidR="007874FF" w:rsidRDefault="007874FF" w:rsidP="007874FF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5E73E51A" w14:textId="77777777" w:rsidR="007874FF" w:rsidRDefault="007874FF" w:rsidP="007874FF">
            <w:pPr>
              <w:pStyle w:val="TableParagraph"/>
              <w:spacing w:before="1"/>
              <w:rPr>
                <w:rFonts w:ascii="Noto Sans CJK JP Regular"/>
                <w:sz w:val="21"/>
              </w:rPr>
            </w:pPr>
          </w:p>
          <w:p w14:paraId="1F2906FD" w14:textId="77777777" w:rsidR="007874FF" w:rsidRDefault="007874FF" w:rsidP="007874FF">
            <w:pPr>
              <w:pStyle w:val="TableParagraph"/>
              <w:spacing w:line="177" w:lineRule="exact"/>
              <w:ind w:left="89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377" w:type="dxa"/>
            <w:tcBorders>
              <w:top w:val="single" w:sz="8" w:space="0" w:color="000000"/>
            </w:tcBorders>
          </w:tcPr>
          <w:p w14:paraId="03FDEB02" w14:textId="77777777" w:rsidR="007874FF" w:rsidRDefault="007874FF" w:rsidP="007874FF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3F2D7010" w14:textId="77777777" w:rsidR="007874FF" w:rsidRDefault="007874FF" w:rsidP="007874FF">
            <w:pPr>
              <w:pStyle w:val="TableParagraph"/>
              <w:spacing w:before="1"/>
              <w:rPr>
                <w:rFonts w:ascii="Noto Sans CJK JP Regular"/>
                <w:sz w:val="21"/>
              </w:rPr>
            </w:pPr>
          </w:p>
          <w:p w14:paraId="4D30E277" w14:textId="77777777" w:rsidR="007874FF" w:rsidRDefault="007874FF" w:rsidP="007874FF">
            <w:pPr>
              <w:pStyle w:val="TableParagraph"/>
              <w:spacing w:line="177" w:lineRule="exact"/>
              <w:ind w:left="7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 w:rsidR="00592210" w14:paraId="298A3E2D" w14:textId="77777777" w:rsidTr="00DD19D8">
        <w:trPr>
          <w:trHeight w:val="157"/>
        </w:trPr>
        <w:tc>
          <w:tcPr>
            <w:tcW w:w="5103" w:type="dxa"/>
            <w:gridSpan w:val="16"/>
          </w:tcPr>
          <w:p w14:paraId="525F353D" w14:textId="77777777" w:rsidR="00592210" w:rsidRDefault="00592210" w:rsidP="00DD19D8">
            <w:pPr>
              <w:pStyle w:val="TableParagraph"/>
              <w:spacing w:line="360" w:lineRule="exact"/>
              <w:ind w:left="2080" w:right="2062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光纤走线区</w:t>
            </w:r>
          </w:p>
        </w:tc>
      </w:tr>
      <w:tr w:rsidR="00592210" w14:paraId="47DC7714" w14:textId="77777777" w:rsidTr="00DD19D8">
        <w:trPr>
          <w:trHeight w:val="367"/>
        </w:trPr>
        <w:tc>
          <w:tcPr>
            <w:tcW w:w="5103" w:type="dxa"/>
            <w:gridSpan w:val="16"/>
          </w:tcPr>
          <w:p w14:paraId="37801618" w14:textId="77777777" w:rsidR="00592210" w:rsidRDefault="00592210" w:rsidP="00DD19D8">
            <w:pPr>
              <w:pStyle w:val="TableParagraph"/>
              <w:spacing w:line="348" w:lineRule="exact"/>
              <w:ind w:left="2078" w:right="2065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公共接口区</w:t>
            </w:r>
          </w:p>
        </w:tc>
      </w:tr>
      <w:tr w:rsidR="00592210" w14:paraId="7E9EED8B" w14:textId="77777777" w:rsidTr="00DD19D8">
        <w:trPr>
          <w:trHeight w:val="308"/>
        </w:trPr>
        <w:tc>
          <w:tcPr>
            <w:tcW w:w="1712" w:type="dxa"/>
            <w:gridSpan w:val="5"/>
            <w:tcBorders>
              <w:bottom w:val="single" w:sz="8" w:space="0" w:color="000000"/>
            </w:tcBorders>
          </w:tcPr>
          <w:p w14:paraId="6FD1045E" w14:textId="77777777" w:rsidR="00592210" w:rsidRDefault="00592210" w:rsidP="00DD19D8">
            <w:pPr>
              <w:pStyle w:val="TableParagraph"/>
              <w:spacing w:line="289" w:lineRule="exact"/>
              <w:ind w:left="594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风扇区</w:t>
            </w:r>
          </w:p>
        </w:tc>
        <w:tc>
          <w:tcPr>
            <w:tcW w:w="1684" w:type="dxa"/>
            <w:gridSpan w:val="6"/>
          </w:tcPr>
          <w:p w14:paraId="40A17CA4" w14:textId="77777777" w:rsidR="00592210" w:rsidRDefault="00592210" w:rsidP="00DD19D8">
            <w:pPr>
              <w:pStyle w:val="TableParagraph"/>
              <w:spacing w:line="289" w:lineRule="exact"/>
              <w:ind w:left="550" w:right="539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风扇区</w:t>
            </w:r>
          </w:p>
        </w:tc>
        <w:tc>
          <w:tcPr>
            <w:tcW w:w="1707" w:type="dxa"/>
            <w:gridSpan w:val="5"/>
            <w:tcBorders>
              <w:bottom w:val="single" w:sz="8" w:space="0" w:color="000000"/>
            </w:tcBorders>
          </w:tcPr>
          <w:p w14:paraId="0E37680A" w14:textId="77777777" w:rsidR="00592210" w:rsidRDefault="00592210" w:rsidP="00DD19D8">
            <w:pPr>
              <w:pStyle w:val="TableParagraph"/>
              <w:spacing w:line="289" w:lineRule="exact"/>
              <w:ind w:left="553" w:right="558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风扇区</w:t>
            </w:r>
          </w:p>
        </w:tc>
      </w:tr>
      <w:tr w:rsidR="00822751" w14:paraId="6905AAB4" w14:textId="77777777" w:rsidTr="00DD19D8">
        <w:trPr>
          <w:trHeight w:val="579"/>
        </w:trPr>
        <w:tc>
          <w:tcPr>
            <w:tcW w:w="413" w:type="dxa"/>
            <w:tcBorders>
              <w:top w:val="single" w:sz="8" w:space="0" w:color="000000"/>
            </w:tcBorders>
          </w:tcPr>
          <w:p w14:paraId="320BEA41" w14:textId="77777777" w:rsidR="00822751" w:rsidRDefault="00822751" w:rsidP="00822751">
            <w:pPr>
              <w:pStyle w:val="TableParagraph"/>
              <w:rPr>
                <w:rFonts w:ascii="Noto Sans CJK JP Regular"/>
                <w:sz w:val="18"/>
              </w:rPr>
            </w:pPr>
          </w:p>
          <w:p w14:paraId="0E2683BA" w14:textId="77777777" w:rsidR="00822751" w:rsidRDefault="00822751" w:rsidP="00822751">
            <w:pPr>
              <w:pStyle w:val="TableParagraph"/>
              <w:spacing w:before="9"/>
              <w:rPr>
                <w:rFonts w:ascii="Noto Sans CJK JP Regular"/>
                <w:sz w:val="18"/>
              </w:rPr>
            </w:pPr>
          </w:p>
          <w:p w14:paraId="76982E50" w14:textId="77777777" w:rsidR="00822751" w:rsidRDefault="00822751" w:rsidP="00822751">
            <w:pPr>
              <w:pStyle w:val="TableParagraph"/>
              <w:spacing w:line="275" w:lineRule="exact"/>
              <w:ind w:left="37"/>
              <w:jc w:val="center"/>
              <w:rPr>
                <w:rFonts w:ascii="Noto Sans CJK JP Regular"/>
                <w:sz w:val="18"/>
              </w:rPr>
            </w:pPr>
            <w:r>
              <w:rPr>
                <w:rFonts w:ascii="Noto Sans CJK JP Regular"/>
                <w:w w:val="90"/>
                <w:sz w:val="18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</w:tcBorders>
          </w:tcPr>
          <w:p w14:paraId="4735B8A9" w14:textId="77777777" w:rsidR="00822751" w:rsidRDefault="00822751" w:rsidP="00822751">
            <w:pPr>
              <w:pStyle w:val="TableParagraph"/>
              <w:rPr>
                <w:rFonts w:ascii="Noto Sans CJK JP Regular"/>
                <w:sz w:val="18"/>
              </w:rPr>
            </w:pPr>
          </w:p>
          <w:p w14:paraId="72FA0023" w14:textId="77777777" w:rsidR="00822751" w:rsidRDefault="00822751" w:rsidP="00822751">
            <w:pPr>
              <w:pStyle w:val="TableParagraph"/>
              <w:spacing w:before="9"/>
              <w:rPr>
                <w:rFonts w:ascii="Noto Sans CJK JP Regular"/>
                <w:sz w:val="18"/>
              </w:rPr>
            </w:pPr>
          </w:p>
          <w:p w14:paraId="7BE42942" w14:textId="77777777" w:rsidR="00822751" w:rsidRDefault="00822751" w:rsidP="00822751">
            <w:pPr>
              <w:pStyle w:val="TableParagraph"/>
              <w:spacing w:line="275" w:lineRule="exact"/>
              <w:ind w:left="12"/>
              <w:jc w:val="center"/>
              <w:rPr>
                <w:rFonts w:ascii="Noto Sans CJK JP Regular"/>
                <w:sz w:val="18"/>
              </w:rPr>
            </w:pPr>
            <w:r>
              <w:rPr>
                <w:rFonts w:ascii="Noto Sans CJK JP Regular"/>
                <w:w w:val="90"/>
                <w:sz w:val="18"/>
              </w:rPr>
              <w:t>2</w:t>
            </w:r>
          </w:p>
        </w:tc>
        <w:tc>
          <w:tcPr>
            <w:tcW w:w="365" w:type="dxa"/>
            <w:tcBorders>
              <w:top w:val="single" w:sz="8" w:space="0" w:color="000000"/>
            </w:tcBorders>
          </w:tcPr>
          <w:p w14:paraId="7B0FD491" w14:textId="77777777" w:rsidR="00822751" w:rsidRDefault="00822751" w:rsidP="00822751">
            <w:pPr>
              <w:pStyle w:val="TableParagraph"/>
              <w:rPr>
                <w:rFonts w:ascii="Noto Sans CJK JP Regular"/>
                <w:sz w:val="18"/>
              </w:rPr>
            </w:pPr>
          </w:p>
          <w:p w14:paraId="295AA7CD" w14:textId="77777777" w:rsidR="00822751" w:rsidRDefault="00822751" w:rsidP="00822751">
            <w:pPr>
              <w:pStyle w:val="TableParagraph"/>
              <w:spacing w:before="9"/>
              <w:rPr>
                <w:rFonts w:ascii="Noto Sans CJK JP Regular"/>
                <w:sz w:val="18"/>
              </w:rPr>
            </w:pPr>
          </w:p>
          <w:p w14:paraId="15E43752" w14:textId="77777777" w:rsidR="00822751" w:rsidRDefault="00822751" w:rsidP="00822751">
            <w:pPr>
              <w:pStyle w:val="TableParagraph"/>
              <w:spacing w:line="275" w:lineRule="exact"/>
              <w:ind w:left="12"/>
              <w:jc w:val="center"/>
              <w:rPr>
                <w:rFonts w:ascii="Noto Sans CJK JP Regular"/>
                <w:sz w:val="18"/>
              </w:rPr>
            </w:pPr>
            <w:r>
              <w:rPr>
                <w:rFonts w:ascii="Noto Sans CJK JP Regular"/>
                <w:w w:val="90"/>
                <w:sz w:val="18"/>
              </w:rPr>
              <w:t>3</w:t>
            </w:r>
          </w:p>
        </w:tc>
        <w:tc>
          <w:tcPr>
            <w:tcW w:w="360" w:type="dxa"/>
            <w:tcBorders>
              <w:top w:val="single" w:sz="8" w:space="0" w:color="000000"/>
            </w:tcBorders>
          </w:tcPr>
          <w:p w14:paraId="6F2B0214" w14:textId="77777777" w:rsidR="00822751" w:rsidRDefault="00822751" w:rsidP="0082275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5FFBA96F" w14:textId="77777777" w:rsidR="00822751" w:rsidRDefault="00822751" w:rsidP="00822751">
            <w:pPr>
              <w:pStyle w:val="TableParagraph"/>
              <w:spacing w:before="1"/>
              <w:rPr>
                <w:rFonts w:ascii="Noto Sans CJK JP Regular"/>
                <w:sz w:val="21"/>
              </w:rPr>
            </w:pPr>
          </w:p>
          <w:p w14:paraId="549FDE04" w14:textId="77777777" w:rsidR="00822751" w:rsidRDefault="00822751" w:rsidP="00822751">
            <w:pPr>
              <w:pStyle w:val="TableParagraph"/>
              <w:spacing w:line="177" w:lineRule="exact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39" w:type="dxa"/>
            <w:gridSpan w:val="2"/>
          </w:tcPr>
          <w:p w14:paraId="31688A92" w14:textId="77777777" w:rsidR="00822751" w:rsidRDefault="00822751" w:rsidP="0082275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1298C342" w14:textId="77777777" w:rsidR="00822751" w:rsidRPr="00183BC6" w:rsidRDefault="00822751" w:rsidP="00822751">
            <w:pPr>
              <w:pStyle w:val="TableParagraph"/>
              <w:spacing w:before="20"/>
              <w:rPr>
                <w:rFonts w:ascii="Noto Sans CJK JP Regular" w:eastAsiaTheme="minorEastAsia" w:hint="eastAsia"/>
                <w:sz w:val="20"/>
                <w:lang w:eastAsia="zh-CN"/>
              </w:rPr>
            </w:pPr>
            <w:r>
              <w:rPr>
                <w:rFonts w:ascii="Noto Sans CJK JP Regular" w:eastAsiaTheme="minorEastAsia" w:hint="eastAsia"/>
                <w:sz w:val="20"/>
                <w:lang w:eastAsia="zh-CN"/>
              </w:rPr>
              <w:t>O</w:t>
            </w:r>
            <w:r>
              <w:rPr>
                <w:rFonts w:ascii="Noto Sans CJK JP Regular" w:eastAsiaTheme="minorEastAsia"/>
                <w:sz w:val="20"/>
                <w:lang w:eastAsia="zh-CN"/>
              </w:rPr>
              <w:t>SCF</w:t>
            </w:r>
          </w:p>
          <w:p w14:paraId="684E48E7" w14:textId="09876D25" w:rsidR="00822751" w:rsidRDefault="00822751" w:rsidP="00822751">
            <w:pPr>
              <w:pStyle w:val="TableParagraph"/>
              <w:spacing w:line="179" w:lineRule="exact"/>
              <w:ind w:left="14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60" w:type="dxa"/>
          </w:tcPr>
          <w:p w14:paraId="7071ACDD" w14:textId="77777777" w:rsidR="00822751" w:rsidRDefault="00822751" w:rsidP="0082275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54018851" w14:textId="77777777" w:rsidR="00822751" w:rsidRPr="00183BC6" w:rsidRDefault="00822751" w:rsidP="00822751">
            <w:pPr>
              <w:pStyle w:val="TableParagraph"/>
              <w:spacing w:before="20"/>
              <w:rPr>
                <w:rFonts w:ascii="Noto Sans CJK JP Regular" w:eastAsiaTheme="minorEastAsia" w:hint="eastAsia"/>
                <w:sz w:val="20"/>
                <w:lang w:eastAsia="zh-CN"/>
              </w:rPr>
            </w:pPr>
            <w:r>
              <w:rPr>
                <w:rFonts w:ascii="Noto Sans CJK JP Regular" w:eastAsiaTheme="minorEastAsia" w:hint="eastAsia"/>
                <w:sz w:val="20"/>
                <w:lang w:eastAsia="zh-CN"/>
              </w:rPr>
              <w:t>O</w:t>
            </w:r>
            <w:r>
              <w:rPr>
                <w:rFonts w:ascii="Noto Sans CJK JP Regular" w:eastAsiaTheme="minorEastAsia"/>
                <w:sz w:val="20"/>
                <w:lang w:eastAsia="zh-CN"/>
              </w:rPr>
              <w:t>HP</w:t>
            </w:r>
          </w:p>
          <w:p w14:paraId="17CC9EDD" w14:textId="59D76E8E" w:rsidR="00822751" w:rsidRDefault="00822751" w:rsidP="00822751">
            <w:pPr>
              <w:pStyle w:val="TableParagraph"/>
              <w:spacing w:line="179" w:lineRule="exact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62" w:type="dxa"/>
          </w:tcPr>
          <w:p w14:paraId="318D8DB5" w14:textId="77777777" w:rsidR="00822751" w:rsidRDefault="00822751" w:rsidP="0082275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1E822F13" w14:textId="77777777" w:rsidR="00822751" w:rsidRDefault="00822751" w:rsidP="00822751">
            <w:pPr>
              <w:pStyle w:val="TableParagraph"/>
              <w:spacing w:before="20"/>
              <w:rPr>
                <w:rFonts w:ascii="Noto Sans CJK JP Regular"/>
                <w:sz w:val="20"/>
              </w:rPr>
            </w:pPr>
          </w:p>
          <w:p w14:paraId="6065141B" w14:textId="0354A8F9" w:rsidR="00822751" w:rsidRDefault="00822751" w:rsidP="00822751">
            <w:pPr>
              <w:pStyle w:val="TableParagraph"/>
              <w:spacing w:line="179" w:lineRule="exact"/>
              <w:ind w:left="14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62" w:type="dxa"/>
          </w:tcPr>
          <w:p w14:paraId="5E843F0A" w14:textId="77777777" w:rsidR="00822751" w:rsidRDefault="00822751" w:rsidP="0082275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12735174" w14:textId="77777777" w:rsidR="00822751" w:rsidRPr="00183BC6" w:rsidRDefault="00822751" w:rsidP="00822751">
            <w:pPr>
              <w:pStyle w:val="TableParagraph"/>
              <w:spacing w:before="20"/>
              <w:rPr>
                <w:rFonts w:ascii="Noto Sans CJK JP Regular" w:eastAsiaTheme="minorEastAsia" w:hint="eastAsia"/>
                <w:sz w:val="20"/>
                <w:lang w:eastAsia="zh-CN"/>
              </w:rPr>
            </w:pPr>
            <w:r>
              <w:rPr>
                <w:rFonts w:ascii="Noto Sans CJK JP Regular" w:eastAsiaTheme="minorEastAsia" w:hint="eastAsia"/>
                <w:sz w:val="20"/>
                <w:lang w:eastAsia="zh-CN"/>
              </w:rPr>
              <w:t>N</w:t>
            </w:r>
            <w:r>
              <w:rPr>
                <w:rFonts w:ascii="Noto Sans CJK JP Regular" w:eastAsiaTheme="minorEastAsia"/>
                <w:sz w:val="20"/>
                <w:lang w:eastAsia="zh-CN"/>
              </w:rPr>
              <w:t>CPF</w:t>
            </w:r>
          </w:p>
          <w:p w14:paraId="36C103B0" w14:textId="6D089B6A" w:rsidR="00822751" w:rsidRDefault="00822751" w:rsidP="00822751">
            <w:pPr>
              <w:pStyle w:val="TableParagraph"/>
              <w:spacing w:line="179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60" w:type="dxa"/>
          </w:tcPr>
          <w:p w14:paraId="58DEAAD0" w14:textId="77777777" w:rsidR="00822751" w:rsidRDefault="00822751" w:rsidP="0082275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714BCBBF" w14:textId="77777777" w:rsidR="00822751" w:rsidRPr="00183BC6" w:rsidRDefault="00822751" w:rsidP="00822751">
            <w:pPr>
              <w:pStyle w:val="TableParagraph"/>
              <w:spacing w:before="20"/>
              <w:rPr>
                <w:rFonts w:ascii="Noto Sans CJK JP Regular" w:eastAsiaTheme="minorEastAsia" w:hint="eastAsia"/>
                <w:sz w:val="20"/>
                <w:lang w:eastAsia="zh-CN"/>
              </w:rPr>
            </w:pPr>
            <w:r>
              <w:rPr>
                <w:rFonts w:ascii="Noto Sans CJK JP Regular" w:eastAsiaTheme="minorEastAsia" w:hint="eastAsia"/>
                <w:sz w:val="20"/>
                <w:lang w:eastAsia="zh-CN"/>
              </w:rPr>
              <w:t>A</w:t>
            </w:r>
            <w:r>
              <w:rPr>
                <w:rFonts w:ascii="Noto Sans CJK JP Regular" w:eastAsiaTheme="minorEastAsia"/>
                <w:sz w:val="20"/>
                <w:lang w:eastAsia="zh-CN"/>
              </w:rPr>
              <w:t>SPF</w:t>
            </w:r>
          </w:p>
          <w:p w14:paraId="41E34269" w14:textId="03D44498" w:rsidR="00822751" w:rsidRDefault="00822751" w:rsidP="00822751">
            <w:pPr>
              <w:pStyle w:val="TableParagraph"/>
              <w:spacing w:line="179" w:lineRule="exact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362" w:type="dxa"/>
            <w:gridSpan w:val="2"/>
          </w:tcPr>
          <w:p w14:paraId="46779947" w14:textId="77777777" w:rsidR="00822751" w:rsidRDefault="00822751" w:rsidP="0082275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75400F2F" w14:textId="77777777" w:rsidR="00822751" w:rsidRDefault="00822751" w:rsidP="00822751">
            <w:pPr>
              <w:pStyle w:val="TableParagraph"/>
              <w:spacing w:before="20"/>
              <w:rPr>
                <w:rFonts w:ascii="Noto Sans CJK JP Regular"/>
                <w:sz w:val="20"/>
              </w:rPr>
            </w:pPr>
          </w:p>
          <w:p w14:paraId="35936879" w14:textId="77777777" w:rsidR="00822751" w:rsidRDefault="00822751" w:rsidP="00822751">
            <w:pPr>
              <w:pStyle w:val="TableParagraph"/>
              <w:spacing w:line="179" w:lineRule="exact"/>
              <w:ind w:left="88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384" w:type="dxa"/>
          </w:tcPr>
          <w:p w14:paraId="731BC119" w14:textId="77777777" w:rsidR="00822751" w:rsidRDefault="00822751" w:rsidP="0082275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0ACBBF71" w14:textId="77777777" w:rsidR="00822751" w:rsidRDefault="00822751" w:rsidP="00822751">
            <w:pPr>
              <w:pStyle w:val="TableParagraph"/>
              <w:spacing w:before="20"/>
              <w:rPr>
                <w:rFonts w:ascii="Noto Sans CJK JP Regular"/>
                <w:sz w:val="20"/>
              </w:rPr>
            </w:pPr>
          </w:p>
          <w:p w14:paraId="457C0022" w14:textId="77777777" w:rsidR="00822751" w:rsidRDefault="00822751" w:rsidP="00822751">
            <w:pPr>
              <w:pStyle w:val="TableParagraph"/>
              <w:spacing w:line="179" w:lineRule="exact"/>
              <w:ind w:left="10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362" w:type="dxa"/>
          </w:tcPr>
          <w:p w14:paraId="411DE707" w14:textId="77777777" w:rsidR="00822751" w:rsidRDefault="00822751" w:rsidP="0082275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3334C6BE" w14:textId="77777777" w:rsidR="00822751" w:rsidRDefault="00822751" w:rsidP="00822751">
            <w:pPr>
              <w:pStyle w:val="TableParagraph"/>
              <w:spacing w:before="20"/>
              <w:rPr>
                <w:rFonts w:ascii="Noto Sans CJK JP Regular"/>
                <w:sz w:val="20"/>
              </w:rPr>
            </w:pPr>
          </w:p>
          <w:p w14:paraId="0AB940A4" w14:textId="77777777" w:rsidR="00822751" w:rsidRDefault="00822751" w:rsidP="00822751">
            <w:pPr>
              <w:pStyle w:val="TableParagraph"/>
              <w:spacing w:line="179" w:lineRule="exact"/>
              <w:ind w:left="88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337" w:type="dxa"/>
            <w:tcBorders>
              <w:top w:val="single" w:sz="8" w:space="0" w:color="000000"/>
            </w:tcBorders>
          </w:tcPr>
          <w:p w14:paraId="7FF19057" w14:textId="77777777" w:rsidR="00822751" w:rsidRDefault="00822751" w:rsidP="0082275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713B65B8" w14:textId="77777777" w:rsidR="00822751" w:rsidRDefault="00822751" w:rsidP="00822751">
            <w:pPr>
              <w:pStyle w:val="TableParagraph"/>
              <w:spacing w:before="1"/>
              <w:rPr>
                <w:rFonts w:ascii="Noto Sans CJK JP Regular"/>
                <w:sz w:val="21"/>
              </w:rPr>
            </w:pPr>
          </w:p>
          <w:p w14:paraId="0EBA3776" w14:textId="77777777" w:rsidR="00822751" w:rsidRDefault="00822751" w:rsidP="00822751">
            <w:pPr>
              <w:pStyle w:val="TableParagraph"/>
              <w:spacing w:line="177" w:lineRule="exact"/>
              <w:ind w:left="89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377" w:type="dxa"/>
            <w:tcBorders>
              <w:top w:val="single" w:sz="8" w:space="0" w:color="000000"/>
            </w:tcBorders>
          </w:tcPr>
          <w:p w14:paraId="18EE67D6" w14:textId="77777777" w:rsidR="00822751" w:rsidRDefault="00822751" w:rsidP="00822751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0D12388A" w14:textId="77777777" w:rsidR="00822751" w:rsidRDefault="00822751" w:rsidP="00822751">
            <w:pPr>
              <w:pStyle w:val="TableParagraph"/>
              <w:spacing w:before="1"/>
              <w:rPr>
                <w:rFonts w:ascii="Noto Sans CJK JP Regular"/>
                <w:sz w:val="21"/>
              </w:rPr>
            </w:pPr>
          </w:p>
          <w:p w14:paraId="0F0FB7AA" w14:textId="77777777" w:rsidR="00822751" w:rsidRDefault="00822751" w:rsidP="00822751">
            <w:pPr>
              <w:pStyle w:val="TableParagraph"/>
              <w:spacing w:line="177" w:lineRule="exact"/>
              <w:ind w:left="7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 w:rsidR="00592210" w14:paraId="60519660" w14:textId="77777777" w:rsidTr="00DD19D8">
        <w:trPr>
          <w:trHeight w:val="242"/>
        </w:trPr>
        <w:tc>
          <w:tcPr>
            <w:tcW w:w="5103" w:type="dxa"/>
            <w:gridSpan w:val="16"/>
          </w:tcPr>
          <w:p w14:paraId="1972B334" w14:textId="77777777" w:rsidR="00592210" w:rsidRDefault="00592210" w:rsidP="00DD19D8">
            <w:pPr>
              <w:pStyle w:val="TableParagraph"/>
              <w:spacing w:line="360" w:lineRule="exact"/>
              <w:ind w:left="2080" w:right="2062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光纤走线区</w:t>
            </w:r>
          </w:p>
        </w:tc>
      </w:tr>
      <w:tr w:rsidR="00592210" w14:paraId="44DE8EDC" w14:textId="77777777" w:rsidTr="00DD19D8">
        <w:trPr>
          <w:trHeight w:val="367"/>
        </w:trPr>
        <w:tc>
          <w:tcPr>
            <w:tcW w:w="5103" w:type="dxa"/>
            <w:gridSpan w:val="16"/>
          </w:tcPr>
          <w:p w14:paraId="3502BB77" w14:textId="77777777" w:rsidR="00592210" w:rsidRDefault="00592210" w:rsidP="00DD19D8">
            <w:pPr>
              <w:pStyle w:val="TableParagraph"/>
              <w:spacing w:line="348" w:lineRule="exact"/>
              <w:ind w:left="2078" w:right="2065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公共接口区</w:t>
            </w:r>
          </w:p>
        </w:tc>
      </w:tr>
      <w:tr w:rsidR="00592210" w14:paraId="2561D17D" w14:textId="77777777" w:rsidTr="00DD19D8">
        <w:trPr>
          <w:trHeight w:val="308"/>
        </w:trPr>
        <w:tc>
          <w:tcPr>
            <w:tcW w:w="1712" w:type="dxa"/>
            <w:gridSpan w:val="5"/>
            <w:tcBorders>
              <w:bottom w:val="single" w:sz="8" w:space="0" w:color="000000"/>
            </w:tcBorders>
          </w:tcPr>
          <w:p w14:paraId="291B6477" w14:textId="77777777" w:rsidR="00592210" w:rsidRDefault="00592210" w:rsidP="00DD19D8">
            <w:pPr>
              <w:pStyle w:val="TableParagraph"/>
              <w:spacing w:line="289" w:lineRule="exact"/>
              <w:ind w:left="594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风扇区</w:t>
            </w:r>
          </w:p>
        </w:tc>
        <w:tc>
          <w:tcPr>
            <w:tcW w:w="1684" w:type="dxa"/>
            <w:gridSpan w:val="6"/>
          </w:tcPr>
          <w:p w14:paraId="1AE9FB34" w14:textId="77777777" w:rsidR="00592210" w:rsidRDefault="00592210" w:rsidP="00DD19D8">
            <w:pPr>
              <w:pStyle w:val="TableParagraph"/>
              <w:spacing w:line="289" w:lineRule="exact"/>
              <w:ind w:left="550" w:right="539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风扇区</w:t>
            </w:r>
          </w:p>
        </w:tc>
        <w:tc>
          <w:tcPr>
            <w:tcW w:w="1707" w:type="dxa"/>
            <w:gridSpan w:val="5"/>
            <w:tcBorders>
              <w:bottom w:val="single" w:sz="8" w:space="0" w:color="000000"/>
            </w:tcBorders>
          </w:tcPr>
          <w:p w14:paraId="1D56C8CB" w14:textId="77777777" w:rsidR="00592210" w:rsidRDefault="00592210" w:rsidP="00DD19D8">
            <w:pPr>
              <w:pStyle w:val="TableParagraph"/>
              <w:spacing w:line="289" w:lineRule="exact"/>
              <w:ind w:left="553" w:right="558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风扇区</w:t>
            </w:r>
          </w:p>
        </w:tc>
      </w:tr>
      <w:tr w:rsidR="007874FF" w14:paraId="5DEE2557" w14:textId="77777777" w:rsidTr="00DD19D8">
        <w:trPr>
          <w:trHeight w:val="522"/>
        </w:trPr>
        <w:tc>
          <w:tcPr>
            <w:tcW w:w="413" w:type="dxa"/>
            <w:tcBorders>
              <w:top w:val="single" w:sz="8" w:space="0" w:color="000000"/>
            </w:tcBorders>
          </w:tcPr>
          <w:p w14:paraId="34AE75AA" w14:textId="77777777" w:rsidR="007874FF" w:rsidRDefault="007874FF" w:rsidP="007874FF">
            <w:pPr>
              <w:pStyle w:val="TableParagraph"/>
              <w:rPr>
                <w:rFonts w:ascii="Noto Sans CJK JP Regular"/>
                <w:sz w:val="18"/>
              </w:rPr>
            </w:pPr>
          </w:p>
          <w:p w14:paraId="23E4B8A7" w14:textId="77777777" w:rsidR="007874FF" w:rsidRDefault="007874FF" w:rsidP="007874FF">
            <w:pPr>
              <w:pStyle w:val="TableParagraph"/>
              <w:spacing w:before="9"/>
              <w:rPr>
                <w:rFonts w:ascii="Noto Sans CJK JP Regular"/>
                <w:sz w:val="18"/>
              </w:rPr>
            </w:pPr>
          </w:p>
          <w:p w14:paraId="188C937F" w14:textId="77777777" w:rsidR="007874FF" w:rsidRDefault="007874FF" w:rsidP="007874FF">
            <w:pPr>
              <w:pStyle w:val="TableParagraph"/>
              <w:spacing w:line="275" w:lineRule="exact"/>
              <w:ind w:left="37"/>
              <w:jc w:val="center"/>
              <w:rPr>
                <w:rFonts w:ascii="Noto Sans CJK JP Regular"/>
                <w:sz w:val="18"/>
              </w:rPr>
            </w:pPr>
            <w:r>
              <w:rPr>
                <w:rFonts w:ascii="Noto Sans CJK JP Regular"/>
                <w:w w:val="90"/>
                <w:sz w:val="18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</w:tcBorders>
          </w:tcPr>
          <w:p w14:paraId="640324C9" w14:textId="77777777" w:rsidR="007874FF" w:rsidRDefault="007874FF" w:rsidP="007874FF">
            <w:pPr>
              <w:pStyle w:val="TableParagraph"/>
              <w:rPr>
                <w:rFonts w:ascii="Noto Sans CJK JP Regular"/>
                <w:sz w:val="18"/>
              </w:rPr>
            </w:pPr>
          </w:p>
          <w:p w14:paraId="67A70EF4" w14:textId="77777777" w:rsidR="007874FF" w:rsidRDefault="007874FF" w:rsidP="007874FF">
            <w:pPr>
              <w:pStyle w:val="TableParagraph"/>
              <w:spacing w:before="9"/>
              <w:rPr>
                <w:rFonts w:ascii="Noto Sans CJK JP Regular"/>
                <w:sz w:val="18"/>
              </w:rPr>
            </w:pPr>
          </w:p>
          <w:p w14:paraId="0EF5A1FA" w14:textId="77777777" w:rsidR="007874FF" w:rsidRDefault="007874FF" w:rsidP="007874FF">
            <w:pPr>
              <w:pStyle w:val="TableParagraph"/>
              <w:spacing w:line="275" w:lineRule="exact"/>
              <w:ind w:left="12"/>
              <w:jc w:val="center"/>
              <w:rPr>
                <w:rFonts w:ascii="Noto Sans CJK JP Regular"/>
                <w:sz w:val="18"/>
              </w:rPr>
            </w:pPr>
            <w:r>
              <w:rPr>
                <w:rFonts w:ascii="Noto Sans CJK JP Regular"/>
                <w:w w:val="90"/>
                <w:sz w:val="18"/>
              </w:rPr>
              <w:t>2</w:t>
            </w:r>
          </w:p>
        </w:tc>
        <w:tc>
          <w:tcPr>
            <w:tcW w:w="365" w:type="dxa"/>
            <w:tcBorders>
              <w:top w:val="single" w:sz="8" w:space="0" w:color="000000"/>
            </w:tcBorders>
          </w:tcPr>
          <w:p w14:paraId="639C4237" w14:textId="77777777" w:rsidR="007874FF" w:rsidRDefault="007874FF" w:rsidP="007874FF">
            <w:pPr>
              <w:pStyle w:val="TableParagraph"/>
              <w:rPr>
                <w:rFonts w:ascii="Noto Sans CJK JP Regular"/>
                <w:sz w:val="18"/>
              </w:rPr>
            </w:pPr>
          </w:p>
          <w:p w14:paraId="7CA517F6" w14:textId="77777777" w:rsidR="007874FF" w:rsidRPr="00183BC6" w:rsidRDefault="007874FF" w:rsidP="007874FF">
            <w:pPr>
              <w:pStyle w:val="TableParagraph"/>
              <w:spacing w:before="9"/>
              <w:rPr>
                <w:rFonts w:ascii="Noto Sans CJK JP Regular" w:eastAsiaTheme="minorEastAsia" w:hint="eastAsia"/>
                <w:sz w:val="18"/>
                <w:lang w:eastAsia="zh-CN"/>
              </w:rPr>
            </w:pPr>
            <w:r>
              <w:rPr>
                <w:rFonts w:ascii="Noto Sans CJK JP Regular" w:eastAsiaTheme="minorEastAsia" w:hint="eastAsia"/>
                <w:sz w:val="18"/>
                <w:lang w:eastAsia="zh-CN"/>
              </w:rPr>
              <w:t>E</w:t>
            </w:r>
            <w:r>
              <w:rPr>
                <w:rFonts w:ascii="Noto Sans CJK JP Regular" w:eastAsiaTheme="minorEastAsia"/>
                <w:sz w:val="18"/>
                <w:lang w:eastAsia="zh-CN"/>
              </w:rPr>
              <w:t>OBA</w:t>
            </w:r>
          </w:p>
          <w:p w14:paraId="58F9E0A4" w14:textId="64952C5B" w:rsidR="007874FF" w:rsidRDefault="007874FF" w:rsidP="007874FF">
            <w:pPr>
              <w:pStyle w:val="TableParagraph"/>
              <w:spacing w:line="275" w:lineRule="exact"/>
              <w:ind w:left="12"/>
              <w:jc w:val="center"/>
              <w:rPr>
                <w:rFonts w:ascii="Noto Sans CJK JP Regular"/>
                <w:sz w:val="18"/>
              </w:rPr>
            </w:pPr>
            <w:r>
              <w:rPr>
                <w:rFonts w:ascii="Noto Sans CJK JP Regular"/>
                <w:w w:val="90"/>
                <w:sz w:val="18"/>
              </w:rPr>
              <w:t>3</w:t>
            </w:r>
          </w:p>
        </w:tc>
        <w:tc>
          <w:tcPr>
            <w:tcW w:w="360" w:type="dxa"/>
            <w:tcBorders>
              <w:top w:val="single" w:sz="8" w:space="0" w:color="000000"/>
            </w:tcBorders>
          </w:tcPr>
          <w:p w14:paraId="51DA5554" w14:textId="77777777" w:rsidR="007874FF" w:rsidRDefault="007874FF" w:rsidP="007874FF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40085567" w14:textId="77777777" w:rsidR="007874FF" w:rsidRPr="00183BC6" w:rsidRDefault="007874FF" w:rsidP="007874FF">
            <w:pPr>
              <w:pStyle w:val="TableParagraph"/>
              <w:spacing w:before="1"/>
              <w:rPr>
                <w:rFonts w:ascii="Noto Sans CJK JP Regular" w:eastAsiaTheme="minorEastAsia" w:hint="eastAsia"/>
                <w:sz w:val="21"/>
                <w:lang w:eastAsia="zh-CN"/>
              </w:rPr>
            </w:pPr>
            <w:r>
              <w:rPr>
                <w:rFonts w:ascii="Noto Sans CJK JP Regular" w:eastAsiaTheme="minorEastAsia" w:hint="eastAsia"/>
                <w:sz w:val="21"/>
                <w:lang w:eastAsia="zh-CN"/>
              </w:rPr>
              <w:t>E</w:t>
            </w:r>
            <w:r>
              <w:rPr>
                <w:rFonts w:ascii="Noto Sans CJK JP Regular" w:eastAsiaTheme="minorEastAsia"/>
                <w:sz w:val="21"/>
                <w:lang w:eastAsia="zh-CN"/>
              </w:rPr>
              <w:t>OPA</w:t>
            </w:r>
          </w:p>
          <w:p w14:paraId="7C22744E" w14:textId="1AC11AC0" w:rsidR="007874FF" w:rsidRDefault="007874FF" w:rsidP="007874FF">
            <w:pPr>
              <w:pStyle w:val="TableParagraph"/>
              <w:spacing w:line="177" w:lineRule="exact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39" w:type="dxa"/>
            <w:gridSpan w:val="2"/>
          </w:tcPr>
          <w:p w14:paraId="19FFD554" w14:textId="77777777" w:rsidR="007874FF" w:rsidRDefault="007874FF" w:rsidP="007874FF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06A7C512" w14:textId="77777777" w:rsidR="007874FF" w:rsidRPr="00183BC6" w:rsidRDefault="007874FF" w:rsidP="007874FF">
            <w:pPr>
              <w:pStyle w:val="TableParagraph"/>
              <w:spacing w:before="20"/>
              <w:rPr>
                <w:rFonts w:ascii="Noto Sans CJK JP Regular" w:eastAsiaTheme="minorEastAsia" w:hint="eastAsia"/>
                <w:sz w:val="20"/>
                <w:lang w:eastAsia="zh-CN"/>
              </w:rPr>
            </w:pPr>
            <w:r>
              <w:rPr>
                <w:rFonts w:ascii="Noto Sans CJK JP Regular" w:eastAsiaTheme="minorEastAsia" w:hint="eastAsia"/>
                <w:sz w:val="20"/>
                <w:lang w:eastAsia="zh-CN"/>
              </w:rPr>
              <w:t>O</w:t>
            </w:r>
            <w:r>
              <w:rPr>
                <w:rFonts w:ascii="Noto Sans CJK JP Regular" w:eastAsiaTheme="minorEastAsia"/>
                <w:sz w:val="20"/>
                <w:lang w:eastAsia="zh-CN"/>
              </w:rPr>
              <w:t>MU</w:t>
            </w:r>
          </w:p>
          <w:p w14:paraId="6E4F2F26" w14:textId="6D3FF6F0" w:rsidR="007874FF" w:rsidRDefault="007874FF" w:rsidP="007874FF">
            <w:pPr>
              <w:pStyle w:val="TableParagraph"/>
              <w:spacing w:line="179" w:lineRule="exact"/>
              <w:ind w:left="14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60" w:type="dxa"/>
          </w:tcPr>
          <w:p w14:paraId="48210933" w14:textId="77777777" w:rsidR="007874FF" w:rsidRDefault="007874FF" w:rsidP="007874FF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366ABE59" w14:textId="77777777" w:rsidR="007874FF" w:rsidRPr="00183BC6" w:rsidRDefault="007874FF" w:rsidP="007874FF">
            <w:pPr>
              <w:pStyle w:val="TableParagraph"/>
              <w:spacing w:before="20"/>
              <w:rPr>
                <w:rFonts w:ascii="Noto Sans CJK JP Regular" w:eastAsiaTheme="minorEastAsia" w:hint="eastAsia"/>
                <w:sz w:val="20"/>
                <w:lang w:eastAsia="zh-CN"/>
              </w:rPr>
            </w:pPr>
            <w:r>
              <w:rPr>
                <w:rFonts w:ascii="Noto Sans CJK JP Regular" w:eastAsiaTheme="minorEastAsia" w:hint="eastAsia"/>
                <w:sz w:val="20"/>
                <w:lang w:eastAsia="zh-CN"/>
              </w:rPr>
              <w:t>O</w:t>
            </w:r>
            <w:r>
              <w:rPr>
                <w:rFonts w:ascii="Noto Sans CJK JP Regular" w:eastAsiaTheme="minorEastAsia"/>
                <w:sz w:val="20"/>
                <w:lang w:eastAsia="zh-CN"/>
              </w:rPr>
              <w:t>MU</w:t>
            </w:r>
          </w:p>
          <w:p w14:paraId="4D0848A9" w14:textId="3815277C" w:rsidR="007874FF" w:rsidRDefault="007874FF" w:rsidP="007874FF">
            <w:pPr>
              <w:pStyle w:val="TableParagraph"/>
              <w:spacing w:line="179" w:lineRule="exact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62" w:type="dxa"/>
          </w:tcPr>
          <w:p w14:paraId="60657ED9" w14:textId="77777777" w:rsidR="007874FF" w:rsidRDefault="007874FF" w:rsidP="007874FF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30C042B8" w14:textId="77777777" w:rsidR="007874FF" w:rsidRPr="00183BC6" w:rsidRDefault="007874FF" w:rsidP="007874FF">
            <w:pPr>
              <w:pStyle w:val="TableParagraph"/>
              <w:spacing w:before="20"/>
              <w:rPr>
                <w:rFonts w:ascii="Noto Sans CJK JP Regular" w:eastAsiaTheme="minorEastAsia" w:hint="eastAsia"/>
                <w:sz w:val="20"/>
                <w:lang w:eastAsia="zh-CN"/>
              </w:rPr>
            </w:pPr>
            <w:r>
              <w:rPr>
                <w:rFonts w:ascii="Noto Sans CJK JP Regular" w:eastAsiaTheme="minorEastAsia" w:hint="eastAsia"/>
                <w:sz w:val="20"/>
                <w:lang w:eastAsia="zh-CN"/>
              </w:rPr>
              <w:t>O</w:t>
            </w:r>
            <w:r>
              <w:rPr>
                <w:rFonts w:ascii="Noto Sans CJK JP Regular" w:eastAsiaTheme="minorEastAsia"/>
                <w:sz w:val="20"/>
                <w:lang w:eastAsia="zh-CN"/>
              </w:rPr>
              <w:t>DU</w:t>
            </w:r>
          </w:p>
          <w:p w14:paraId="565A382F" w14:textId="5ACC584C" w:rsidR="007874FF" w:rsidRDefault="007874FF" w:rsidP="007874FF">
            <w:pPr>
              <w:pStyle w:val="TableParagraph"/>
              <w:spacing w:line="179" w:lineRule="exact"/>
              <w:ind w:left="14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62" w:type="dxa"/>
          </w:tcPr>
          <w:p w14:paraId="5AE1F444" w14:textId="77777777" w:rsidR="007874FF" w:rsidRDefault="007874FF" w:rsidP="007874FF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2964CE2A" w14:textId="77777777" w:rsidR="007874FF" w:rsidRPr="00183BC6" w:rsidRDefault="007874FF" w:rsidP="007874FF">
            <w:pPr>
              <w:pStyle w:val="TableParagraph"/>
              <w:spacing w:before="20"/>
              <w:rPr>
                <w:rFonts w:ascii="Noto Sans CJK JP Regular" w:eastAsiaTheme="minorEastAsia" w:hint="eastAsia"/>
                <w:sz w:val="20"/>
                <w:lang w:eastAsia="zh-CN"/>
              </w:rPr>
            </w:pPr>
            <w:r>
              <w:rPr>
                <w:rFonts w:ascii="Noto Sans CJK JP Regular" w:eastAsiaTheme="minorEastAsia" w:hint="eastAsia"/>
                <w:sz w:val="20"/>
                <w:lang w:eastAsia="zh-CN"/>
              </w:rPr>
              <w:t>O</w:t>
            </w:r>
            <w:r>
              <w:rPr>
                <w:rFonts w:ascii="Noto Sans CJK JP Regular" w:eastAsiaTheme="minorEastAsia"/>
                <w:sz w:val="20"/>
                <w:lang w:eastAsia="zh-CN"/>
              </w:rPr>
              <w:t>DU</w:t>
            </w:r>
          </w:p>
          <w:p w14:paraId="6C2AE15C" w14:textId="1B45E598" w:rsidR="007874FF" w:rsidRDefault="007874FF" w:rsidP="007874FF">
            <w:pPr>
              <w:pStyle w:val="TableParagraph"/>
              <w:spacing w:line="179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60" w:type="dxa"/>
          </w:tcPr>
          <w:p w14:paraId="441479D0" w14:textId="77777777" w:rsidR="007874FF" w:rsidRDefault="007874FF" w:rsidP="007874FF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6091EFE9" w14:textId="77777777" w:rsidR="007874FF" w:rsidRDefault="007874FF" w:rsidP="007874FF">
            <w:pPr>
              <w:pStyle w:val="TableParagraph"/>
              <w:spacing w:before="20"/>
              <w:rPr>
                <w:rFonts w:ascii="Noto Sans CJK JP Regular"/>
                <w:sz w:val="20"/>
              </w:rPr>
            </w:pPr>
          </w:p>
          <w:p w14:paraId="59ADA532" w14:textId="77777777" w:rsidR="007874FF" w:rsidRDefault="007874FF" w:rsidP="007874FF">
            <w:pPr>
              <w:pStyle w:val="TableParagraph"/>
              <w:spacing w:line="179" w:lineRule="exact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362" w:type="dxa"/>
            <w:gridSpan w:val="2"/>
          </w:tcPr>
          <w:p w14:paraId="75A74A0D" w14:textId="77777777" w:rsidR="007874FF" w:rsidRDefault="007874FF" w:rsidP="007874FF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2DD0BB3A" w14:textId="77777777" w:rsidR="007874FF" w:rsidRDefault="007874FF" w:rsidP="007874FF">
            <w:pPr>
              <w:pStyle w:val="TableParagraph"/>
              <w:spacing w:before="20"/>
              <w:rPr>
                <w:rFonts w:ascii="Noto Sans CJK JP Regular"/>
                <w:sz w:val="20"/>
              </w:rPr>
            </w:pPr>
          </w:p>
          <w:p w14:paraId="3BAB6621" w14:textId="77777777" w:rsidR="007874FF" w:rsidRDefault="007874FF" w:rsidP="007874FF">
            <w:pPr>
              <w:pStyle w:val="TableParagraph"/>
              <w:spacing w:line="179" w:lineRule="exact"/>
              <w:ind w:left="88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384" w:type="dxa"/>
          </w:tcPr>
          <w:p w14:paraId="3979D376" w14:textId="77777777" w:rsidR="007874FF" w:rsidRDefault="007874FF" w:rsidP="007874FF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11B216AF" w14:textId="77777777" w:rsidR="007874FF" w:rsidRDefault="007874FF" w:rsidP="007874FF">
            <w:pPr>
              <w:pStyle w:val="TableParagraph"/>
              <w:spacing w:before="20"/>
              <w:rPr>
                <w:rFonts w:ascii="Noto Sans CJK JP Regular"/>
                <w:sz w:val="20"/>
              </w:rPr>
            </w:pPr>
          </w:p>
          <w:p w14:paraId="781CEF9E" w14:textId="77777777" w:rsidR="007874FF" w:rsidRDefault="007874FF" w:rsidP="007874FF">
            <w:pPr>
              <w:pStyle w:val="TableParagraph"/>
              <w:spacing w:line="179" w:lineRule="exact"/>
              <w:ind w:left="10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362" w:type="dxa"/>
          </w:tcPr>
          <w:p w14:paraId="09217B82" w14:textId="77777777" w:rsidR="007874FF" w:rsidRDefault="007874FF" w:rsidP="007874FF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648BEE7C" w14:textId="77777777" w:rsidR="007874FF" w:rsidRDefault="007874FF" w:rsidP="007874FF">
            <w:pPr>
              <w:pStyle w:val="TableParagraph"/>
              <w:spacing w:before="20"/>
              <w:rPr>
                <w:rFonts w:ascii="Noto Sans CJK JP Regular"/>
                <w:sz w:val="20"/>
              </w:rPr>
            </w:pPr>
          </w:p>
          <w:p w14:paraId="6748F717" w14:textId="77777777" w:rsidR="007874FF" w:rsidRDefault="007874FF" w:rsidP="007874FF">
            <w:pPr>
              <w:pStyle w:val="TableParagraph"/>
              <w:spacing w:line="179" w:lineRule="exact"/>
              <w:ind w:left="88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337" w:type="dxa"/>
            <w:tcBorders>
              <w:top w:val="single" w:sz="8" w:space="0" w:color="000000"/>
            </w:tcBorders>
          </w:tcPr>
          <w:p w14:paraId="753C2AB5" w14:textId="77777777" w:rsidR="007874FF" w:rsidRDefault="007874FF" w:rsidP="007874FF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203F5D8A" w14:textId="77777777" w:rsidR="007874FF" w:rsidRDefault="007874FF" w:rsidP="007874FF">
            <w:pPr>
              <w:pStyle w:val="TableParagraph"/>
              <w:spacing w:before="1"/>
              <w:rPr>
                <w:rFonts w:ascii="Noto Sans CJK JP Regular"/>
                <w:sz w:val="21"/>
              </w:rPr>
            </w:pPr>
          </w:p>
          <w:p w14:paraId="39F42D4F" w14:textId="77777777" w:rsidR="007874FF" w:rsidRDefault="007874FF" w:rsidP="007874FF">
            <w:pPr>
              <w:pStyle w:val="TableParagraph"/>
              <w:spacing w:line="177" w:lineRule="exact"/>
              <w:ind w:left="89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377" w:type="dxa"/>
            <w:tcBorders>
              <w:top w:val="single" w:sz="8" w:space="0" w:color="000000"/>
            </w:tcBorders>
          </w:tcPr>
          <w:p w14:paraId="677AEFB0" w14:textId="77777777" w:rsidR="007874FF" w:rsidRDefault="007874FF" w:rsidP="007874FF">
            <w:pPr>
              <w:pStyle w:val="TableParagraph"/>
              <w:rPr>
                <w:rFonts w:ascii="Noto Sans CJK JP Regular"/>
                <w:sz w:val="20"/>
              </w:rPr>
            </w:pPr>
          </w:p>
          <w:p w14:paraId="724A116B" w14:textId="77777777" w:rsidR="007874FF" w:rsidRDefault="007874FF" w:rsidP="007874FF">
            <w:pPr>
              <w:pStyle w:val="TableParagraph"/>
              <w:spacing w:before="1"/>
              <w:rPr>
                <w:rFonts w:ascii="Noto Sans CJK JP Regular"/>
                <w:sz w:val="21"/>
              </w:rPr>
            </w:pPr>
          </w:p>
          <w:p w14:paraId="1E8B37F3" w14:textId="77777777" w:rsidR="007874FF" w:rsidRDefault="007874FF" w:rsidP="007874FF">
            <w:pPr>
              <w:pStyle w:val="TableParagraph"/>
              <w:spacing w:line="177" w:lineRule="exact"/>
              <w:ind w:left="7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 w:rsidR="00592210" w14:paraId="7940F70A" w14:textId="77777777" w:rsidTr="00DD19D8">
        <w:trPr>
          <w:trHeight w:val="401"/>
        </w:trPr>
        <w:tc>
          <w:tcPr>
            <w:tcW w:w="5103" w:type="dxa"/>
            <w:gridSpan w:val="16"/>
          </w:tcPr>
          <w:p w14:paraId="141B6010" w14:textId="77777777" w:rsidR="00592210" w:rsidRDefault="00592210" w:rsidP="00DD19D8">
            <w:pPr>
              <w:pStyle w:val="TableParagraph"/>
              <w:spacing w:line="360" w:lineRule="exact"/>
              <w:ind w:left="2080" w:right="2062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光纤走线区</w:t>
            </w:r>
          </w:p>
        </w:tc>
      </w:tr>
    </w:tbl>
    <w:p w14:paraId="4176C605" w14:textId="2BF10944" w:rsidR="00592210" w:rsidRDefault="00592210" w:rsidP="006A61E8">
      <w:pPr>
        <w:spacing w:line="360" w:lineRule="auto"/>
        <w:rPr>
          <w:sz w:val="24"/>
          <w:szCs w:val="28"/>
        </w:rPr>
      </w:pPr>
    </w:p>
    <w:p w14:paraId="08DB996E" w14:textId="77777777" w:rsidR="00A76DE9" w:rsidRPr="0076551B" w:rsidRDefault="00A76DE9" w:rsidP="00A76DE9">
      <w:pPr>
        <w:spacing w:line="360" w:lineRule="auto"/>
        <w:ind w:firstLine="420"/>
        <w:rPr>
          <w:b/>
          <w:bCs/>
        </w:rPr>
      </w:pPr>
      <w:r w:rsidRPr="002C5B4E">
        <w:rPr>
          <w:rFonts w:hint="eastAsia"/>
          <w:b/>
          <w:bCs/>
          <w:highlight w:val="yellow"/>
        </w:rPr>
        <w:t>作业：实验记录：</w:t>
      </w:r>
    </w:p>
    <w:p w14:paraId="6B99CC3A" w14:textId="77777777" w:rsidR="00A76DE9" w:rsidRPr="0076551B" w:rsidRDefault="00A76DE9" w:rsidP="00A76DE9">
      <w:pPr>
        <w:spacing w:line="360" w:lineRule="auto"/>
        <w:ind w:firstLine="420"/>
      </w:pPr>
      <w:r w:rsidRPr="0076551B">
        <w:lastRenderedPageBreak/>
        <w:t>请填写连接关系表格</w:t>
      </w:r>
      <w:r>
        <w:rPr>
          <w:rFonts w:hint="eastAsia"/>
        </w:rPr>
        <w:t>（</w:t>
      </w:r>
      <w:r w:rsidRPr="00212D61">
        <w:rPr>
          <w:rFonts w:hint="eastAsia"/>
          <w:color w:val="FF0000"/>
        </w:rPr>
        <w:t>右键点击网元，点击“连接信息”，截图</w:t>
      </w:r>
      <w:r>
        <w:rPr>
          <w:rFonts w:hint="eastAsia"/>
        </w:rPr>
        <w:t>）</w:t>
      </w:r>
    </w:p>
    <w:tbl>
      <w:tblPr>
        <w:tblStyle w:val="TableNormal"/>
        <w:tblW w:w="6819" w:type="dxa"/>
        <w:tblInd w:w="1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50"/>
        <w:gridCol w:w="3016"/>
        <w:gridCol w:w="3153"/>
      </w:tblGrid>
      <w:tr w:rsidR="00A76DE9" w14:paraId="2ACB104B" w14:textId="77777777" w:rsidTr="005D4E83">
        <w:trPr>
          <w:trHeight w:val="520"/>
        </w:trPr>
        <w:tc>
          <w:tcPr>
            <w:tcW w:w="650" w:type="dxa"/>
          </w:tcPr>
          <w:p w14:paraId="063CC0EA" w14:textId="77777777" w:rsidR="00A76DE9" w:rsidRDefault="00A76DE9" w:rsidP="005D4E83">
            <w:pPr>
              <w:pStyle w:val="TableParagraph"/>
              <w:spacing w:before="91"/>
              <w:ind w:left="143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序号</w:t>
            </w:r>
          </w:p>
        </w:tc>
        <w:tc>
          <w:tcPr>
            <w:tcW w:w="3016" w:type="dxa"/>
          </w:tcPr>
          <w:p w14:paraId="63C17D97" w14:textId="77777777" w:rsidR="00A76DE9" w:rsidRDefault="00A76DE9" w:rsidP="005D4E83">
            <w:pPr>
              <w:pStyle w:val="TableParagraph"/>
              <w:spacing w:before="91"/>
              <w:ind w:left="1218" w:right="1207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源网元</w:t>
            </w:r>
          </w:p>
        </w:tc>
        <w:tc>
          <w:tcPr>
            <w:tcW w:w="3153" w:type="dxa"/>
          </w:tcPr>
          <w:p w14:paraId="10FBE69F" w14:textId="77777777" w:rsidR="00A76DE9" w:rsidRDefault="00A76DE9" w:rsidP="005D4E83">
            <w:pPr>
              <w:pStyle w:val="TableParagraph"/>
              <w:spacing w:before="91"/>
              <w:ind w:left="1197" w:right="1185"/>
              <w:jc w:val="center"/>
              <w:rPr>
                <w:rFonts w:ascii="Noto Sans CJK JP Regular" w:eastAsia="Noto Sans CJK JP Regular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目的网元</w:t>
            </w:r>
          </w:p>
        </w:tc>
      </w:tr>
      <w:tr w:rsidR="00A76DE9" w14:paraId="0E54AA4C" w14:textId="77777777" w:rsidTr="005D4E83">
        <w:trPr>
          <w:trHeight w:val="520"/>
        </w:trPr>
        <w:tc>
          <w:tcPr>
            <w:tcW w:w="650" w:type="dxa"/>
          </w:tcPr>
          <w:p w14:paraId="4B3CDF5E" w14:textId="514426DD" w:rsidR="00A76DE9" w:rsidRPr="006E63D5" w:rsidRDefault="006E63D5" w:rsidP="005D4E83">
            <w:pPr>
              <w:pStyle w:val="TableParagraph"/>
              <w:rPr>
                <w:rFonts w:eastAsiaTheme="minorEastAsia" w:hint="eastAsia"/>
                <w:sz w:val="20"/>
                <w:lang w:eastAsia="zh-CN"/>
              </w:rPr>
            </w:pPr>
            <w:r>
              <w:rPr>
                <w:rFonts w:eastAsiaTheme="minorEastAsia" w:hint="eastAsia"/>
                <w:sz w:val="20"/>
                <w:lang w:eastAsia="zh-CN"/>
              </w:rPr>
              <w:t>1</w:t>
            </w:r>
          </w:p>
        </w:tc>
        <w:tc>
          <w:tcPr>
            <w:tcW w:w="3016" w:type="dxa"/>
          </w:tcPr>
          <w:p w14:paraId="7951F5FB" w14:textId="29BDFBE7" w:rsidR="00A76DE9" w:rsidRPr="006E63D5" w:rsidRDefault="006E63D5" w:rsidP="005D4E83">
            <w:pPr>
              <w:pStyle w:val="TableParagraph"/>
              <w:rPr>
                <w:rFonts w:eastAsiaTheme="minorEastAsia" w:hint="eastAsia"/>
                <w:sz w:val="20"/>
                <w:lang w:eastAsia="zh-CN"/>
              </w:rPr>
            </w:pPr>
            <w:r>
              <w:rPr>
                <w:rFonts w:eastAsiaTheme="minorEastAsia" w:hint="eastAsia"/>
                <w:sz w:val="20"/>
                <w:lang w:eastAsia="zh-CN"/>
              </w:rPr>
              <w:t>胡成成</w:t>
            </w:r>
            <w:r>
              <w:rPr>
                <w:rFonts w:eastAsiaTheme="minorEastAsia" w:hint="eastAsia"/>
                <w:sz w:val="20"/>
                <w:lang w:eastAsia="zh-CN"/>
              </w:rPr>
              <w:t>A</w:t>
            </w:r>
          </w:p>
        </w:tc>
        <w:tc>
          <w:tcPr>
            <w:tcW w:w="3153" w:type="dxa"/>
          </w:tcPr>
          <w:p w14:paraId="5856A068" w14:textId="5E638ED1" w:rsidR="00A76DE9" w:rsidRDefault="006E63D5" w:rsidP="005D4E83">
            <w:pPr>
              <w:pStyle w:val="TableParagraph"/>
              <w:rPr>
                <w:sz w:val="20"/>
              </w:rPr>
            </w:pPr>
            <w:r>
              <w:rPr>
                <w:rFonts w:eastAsiaTheme="minorEastAsia" w:hint="eastAsia"/>
                <w:sz w:val="20"/>
                <w:lang w:eastAsia="zh-CN"/>
              </w:rPr>
              <w:t>胡成成</w:t>
            </w:r>
            <w:r>
              <w:rPr>
                <w:rFonts w:eastAsiaTheme="minorEastAsia" w:hint="eastAsia"/>
                <w:sz w:val="20"/>
                <w:lang w:eastAsia="zh-CN"/>
              </w:rPr>
              <w:t>B</w:t>
            </w:r>
          </w:p>
        </w:tc>
      </w:tr>
      <w:tr w:rsidR="00A76DE9" w14:paraId="3C3207DF" w14:textId="77777777" w:rsidTr="005D4E83">
        <w:trPr>
          <w:trHeight w:val="522"/>
        </w:trPr>
        <w:tc>
          <w:tcPr>
            <w:tcW w:w="650" w:type="dxa"/>
          </w:tcPr>
          <w:p w14:paraId="6115EA64" w14:textId="3E93DB67" w:rsidR="00A76DE9" w:rsidRPr="006E63D5" w:rsidRDefault="006E63D5" w:rsidP="005D4E83">
            <w:pPr>
              <w:pStyle w:val="TableParagraph"/>
              <w:rPr>
                <w:rFonts w:eastAsiaTheme="minorEastAsia" w:hint="eastAsia"/>
                <w:sz w:val="20"/>
                <w:lang w:eastAsia="zh-CN"/>
              </w:rPr>
            </w:pPr>
            <w:r>
              <w:rPr>
                <w:rFonts w:eastAsiaTheme="minorEastAsia" w:hint="eastAsia"/>
                <w:sz w:val="20"/>
                <w:lang w:eastAsia="zh-CN"/>
              </w:rPr>
              <w:t>2</w:t>
            </w:r>
          </w:p>
        </w:tc>
        <w:tc>
          <w:tcPr>
            <w:tcW w:w="3016" w:type="dxa"/>
          </w:tcPr>
          <w:p w14:paraId="20CDF4CB" w14:textId="2A6FFF28" w:rsidR="00A76DE9" w:rsidRDefault="006E63D5" w:rsidP="005D4E83">
            <w:pPr>
              <w:pStyle w:val="TableParagraph"/>
              <w:rPr>
                <w:sz w:val="20"/>
              </w:rPr>
            </w:pPr>
            <w:r>
              <w:rPr>
                <w:rFonts w:eastAsiaTheme="minorEastAsia" w:hint="eastAsia"/>
                <w:sz w:val="20"/>
                <w:lang w:eastAsia="zh-CN"/>
              </w:rPr>
              <w:t>胡成成</w:t>
            </w:r>
            <w:r>
              <w:rPr>
                <w:rFonts w:eastAsiaTheme="minorEastAsia" w:hint="eastAsia"/>
                <w:sz w:val="20"/>
                <w:lang w:eastAsia="zh-CN"/>
              </w:rPr>
              <w:t>B</w:t>
            </w:r>
          </w:p>
        </w:tc>
        <w:tc>
          <w:tcPr>
            <w:tcW w:w="3153" w:type="dxa"/>
          </w:tcPr>
          <w:p w14:paraId="1834C9E5" w14:textId="16E5FE90" w:rsidR="00A76DE9" w:rsidRDefault="006E63D5" w:rsidP="005D4E83">
            <w:pPr>
              <w:pStyle w:val="TableParagraph"/>
              <w:rPr>
                <w:sz w:val="20"/>
              </w:rPr>
            </w:pPr>
            <w:r>
              <w:rPr>
                <w:rFonts w:eastAsiaTheme="minorEastAsia" w:hint="eastAsia"/>
                <w:sz w:val="20"/>
                <w:lang w:eastAsia="zh-CN"/>
              </w:rPr>
              <w:t>胡成成</w:t>
            </w:r>
            <w:r>
              <w:rPr>
                <w:rFonts w:eastAsiaTheme="minorEastAsia" w:hint="eastAsia"/>
                <w:sz w:val="20"/>
                <w:lang w:eastAsia="zh-CN"/>
              </w:rPr>
              <w:t>C</w:t>
            </w:r>
          </w:p>
        </w:tc>
      </w:tr>
      <w:tr w:rsidR="00A76DE9" w14:paraId="5ADDCF72" w14:textId="77777777" w:rsidTr="005D4E83">
        <w:trPr>
          <w:trHeight w:val="510"/>
        </w:trPr>
        <w:tc>
          <w:tcPr>
            <w:tcW w:w="650" w:type="dxa"/>
          </w:tcPr>
          <w:p w14:paraId="6664B9E5" w14:textId="4954E691" w:rsidR="00A76DE9" w:rsidRPr="006E63D5" w:rsidRDefault="006E63D5" w:rsidP="005D4E83">
            <w:pPr>
              <w:pStyle w:val="TableParagraph"/>
              <w:rPr>
                <w:rFonts w:eastAsiaTheme="minorEastAsia" w:hint="eastAsia"/>
                <w:sz w:val="20"/>
                <w:lang w:eastAsia="zh-CN"/>
              </w:rPr>
            </w:pPr>
            <w:r>
              <w:rPr>
                <w:rFonts w:eastAsiaTheme="minorEastAsia" w:hint="eastAsia"/>
                <w:sz w:val="20"/>
                <w:lang w:eastAsia="zh-CN"/>
              </w:rPr>
              <w:t>3</w:t>
            </w:r>
          </w:p>
        </w:tc>
        <w:tc>
          <w:tcPr>
            <w:tcW w:w="3016" w:type="dxa"/>
          </w:tcPr>
          <w:p w14:paraId="413C75C3" w14:textId="159635CD" w:rsidR="00A76DE9" w:rsidRDefault="006E63D5" w:rsidP="005D4E83">
            <w:pPr>
              <w:pStyle w:val="TableParagraph"/>
              <w:rPr>
                <w:sz w:val="20"/>
              </w:rPr>
            </w:pPr>
            <w:r>
              <w:rPr>
                <w:rFonts w:eastAsiaTheme="minorEastAsia" w:hint="eastAsia"/>
                <w:sz w:val="20"/>
                <w:lang w:eastAsia="zh-CN"/>
              </w:rPr>
              <w:t>胡成成</w:t>
            </w:r>
            <w:r>
              <w:rPr>
                <w:rFonts w:eastAsiaTheme="minorEastAsia" w:hint="eastAsia"/>
                <w:sz w:val="20"/>
                <w:lang w:eastAsia="zh-CN"/>
              </w:rPr>
              <w:t>C</w:t>
            </w:r>
          </w:p>
        </w:tc>
        <w:tc>
          <w:tcPr>
            <w:tcW w:w="3153" w:type="dxa"/>
          </w:tcPr>
          <w:p w14:paraId="477E7F13" w14:textId="1F9D580E" w:rsidR="00A76DE9" w:rsidRDefault="006E63D5" w:rsidP="005D4E83">
            <w:pPr>
              <w:pStyle w:val="TableParagraph"/>
              <w:rPr>
                <w:sz w:val="20"/>
              </w:rPr>
            </w:pPr>
            <w:r>
              <w:rPr>
                <w:rFonts w:eastAsiaTheme="minorEastAsia" w:hint="eastAsia"/>
                <w:sz w:val="20"/>
                <w:lang w:eastAsia="zh-CN"/>
              </w:rPr>
              <w:t>胡成成</w:t>
            </w:r>
            <w:r>
              <w:rPr>
                <w:rFonts w:eastAsiaTheme="minorEastAsia" w:hint="eastAsia"/>
                <w:sz w:val="20"/>
                <w:lang w:eastAsia="zh-CN"/>
              </w:rPr>
              <w:t>D</w:t>
            </w:r>
          </w:p>
        </w:tc>
      </w:tr>
      <w:tr w:rsidR="00A76DE9" w14:paraId="4A6895D2" w14:textId="77777777" w:rsidTr="005D4E83">
        <w:trPr>
          <w:trHeight w:val="520"/>
        </w:trPr>
        <w:tc>
          <w:tcPr>
            <w:tcW w:w="650" w:type="dxa"/>
          </w:tcPr>
          <w:p w14:paraId="0A6C3690" w14:textId="591E34F2" w:rsidR="00A76DE9" w:rsidRPr="006E63D5" w:rsidRDefault="006E63D5" w:rsidP="005D4E83">
            <w:pPr>
              <w:pStyle w:val="TableParagraph"/>
              <w:rPr>
                <w:rFonts w:eastAsiaTheme="minorEastAsia" w:hint="eastAsia"/>
                <w:sz w:val="20"/>
                <w:lang w:eastAsia="zh-CN"/>
              </w:rPr>
            </w:pPr>
            <w:r>
              <w:rPr>
                <w:rFonts w:eastAsiaTheme="minorEastAsia" w:hint="eastAsia"/>
                <w:sz w:val="20"/>
                <w:lang w:eastAsia="zh-CN"/>
              </w:rPr>
              <w:t>4</w:t>
            </w:r>
          </w:p>
        </w:tc>
        <w:tc>
          <w:tcPr>
            <w:tcW w:w="3016" w:type="dxa"/>
          </w:tcPr>
          <w:p w14:paraId="7475E63C" w14:textId="611F799A" w:rsidR="00A76DE9" w:rsidRDefault="006E63D5" w:rsidP="005D4E83">
            <w:pPr>
              <w:pStyle w:val="TableParagraph"/>
              <w:rPr>
                <w:sz w:val="20"/>
              </w:rPr>
            </w:pPr>
            <w:r>
              <w:rPr>
                <w:rFonts w:eastAsiaTheme="minorEastAsia" w:hint="eastAsia"/>
                <w:sz w:val="20"/>
                <w:lang w:eastAsia="zh-CN"/>
              </w:rPr>
              <w:t>胡成成</w:t>
            </w:r>
            <w:r>
              <w:rPr>
                <w:rFonts w:eastAsiaTheme="minorEastAsia" w:hint="eastAsia"/>
                <w:sz w:val="20"/>
                <w:lang w:eastAsia="zh-CN"/>
              </w:rPr>
              <w:t>D</w:t>
            </w:r>
          </w:p>
        </w:tc>
        <w:tc>
          <w:tcPr>
            <w:tcW w:w="3153" w:type="dxa"/>
          </w:tcPr>
          <w:p w14:paraId="6A0E8747" w14:textId="4015ED02" w:rsidR="00A76DE9" w:rsidRDefault="006E63D5" w:rsidP="005D4E83">
            <w:pPr>
              <w:pStyle w:val="TableParagraph"/>
              <w:rPr>
                <w:sz w:val="20"/>
              </w:rPr>
            </w:pPr>
            <w:r>
              <w:rPr>
                <w:rFonts w:eastAsiaTheme="minorEastAsia" w:hint="eastAsia"/>
                <w:sz w:val="20"/>
                <w:lang w:eastAsia="zh-CN"/>
              </w:rPr>
              <w:t>胡成成</w:t>
            </w:r>
            <w:r>
              <w:rPr>
                <w:rFonts w:eastAsiaTheme="minorEastAsia" w:hint="eastAsia"/>
                <w:sz w:val="20"/>
                <w:lang w:eastAsia="zh-CN"/>
              </w:rPr>
              <w:t>A</w:t>
            </w:r>
          </w:p>
        </w:tc>
      </w:tr>
    </w:tbl>
    <w:p w14:paraId="58FD4F64" w14:textId="5DE84318" w:rsidR="00A76DE9" w:rsidRDefault="00770D7C" w:rsidP="00770D7C">
      <w:pPr>
        <w:spacing w:line="360" w:lineRule="auto"/>
        <w:jc w:val="center"/>
        <w:rPr>
          <w:sz w:val="24"/>
          <w:szCs w:val="28"/>
        </w:rPr>
      </w:pPr>
      <w:r w:rsidRPr="000B5DBE">
        <w:rPr>
          <w:noProof/>
        </w:rPr>
        <w:drawing>
          <wp:inline distT="0" distB="0" distL="0" distR="0" wp14:anchorId="3BE468EA" wp14:editId="65E04F5F">
            <wp:extent cx="4392399" cy="1959428"/>
            <wp:effectExtent l="0" t="0" r="8255" b="3175"/>
            <wp:docPr id="1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捕获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38" t="34007" r="18458" b="30186"/>
                    <a:stretch/>
                  </pic:blipFill>
                  <pic:spPr bwMode="auto">
                    <a:xfrm>
                      <a:off x="0" y="0"/>
                      <a:ext cx="4437563" cy="197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2E9B4" w14:textId="5B524A61" w:rsidR="000A754D" w:rsidRDefault="000A754D" w:rsidP="00770D7C">
      <w:pPr>
        <w:spacing w:line="360" w:lineRule="auto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7EFC4EBD" wp14:editId="4EAD1626">
            <wp:extent cx="4440609" cy="1995055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76" t="11788" r="4296" b="23092"/>
                    <a:stretch/>
                  </pic:blipFill>
                  <pic:spPr bwMode="auto">
                    <a:xfrm>
                      <a:off x="0" y="0"/>
                      <a:ext cx="4457340" cy="2002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3D43F" w14:textId="73EEE034" w:rsidR="000A754D" w:rsidRDefault="005F26A7" w:rsidP="00770D7C">
      <w:pPr>
        <w:spacing w:line="360" w:lineRule="auto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79246AB8" wp14:editId="5C8914E3">
            <wp:extent cx="4433931" cy="2018805"/>
            <wp:effectExtent l="0" t="0" r="508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231" t="19408" r="6671" b="17137"/>
                    <a:stretch/>
                  </pic:blipFill>
                  <pic:spPr bwMode="auto">
                    <a:xfrm>
                      <a:off x="0" y="0"/>
                      <a:ext cx="4435572" cy="2019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1C1A89" w14:textId="0732C620" w:rsidR="005F26A7" w:rsidRDefault="005F26A7" w:rsidP="00770D7C">
      <w:pPr>
        <w:spacing w:line="360" w:lineRule="auto"/>
        <w:jc w:val="center"/>
        <w:rPr>
          <w:rFonts w:hint="eastAsia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1E7709F" wp14:editId="415D02A9">
            <wp:extent cx="4404838" cy="197109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319" t="16792" r="9127" b="21954"/>
                    <a:stretch/>
                  </pic:blipFill>
                  <pic:spPr bwMode="auto">
                    <a:xfrm>
                      <a:off x="0" y="0"/>
                      <a:ext cx="4406948" cy="1972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66E06" w14:textId="77777777" w:rsidR="00A76DE9" w:rsidRDefault="00A76DE9" w:rsidP="00A76DE9">
      <w:pPr>
        <w:pStyle w:val="ab"/>
        <w:spacing w:before="51"/>
        <w:rPr>
          <w:lang w:eastAsia="zh-CN"/>
        </w:rPr>
      </w:pPr>
      <w:r w:rsidRPr="002C5B4E">
        <w:rPr>
          <w:rFonts w:ascii="宋体" w:eastAsia="宋体" w:hAnsi="宋体" w:cs="宋体" w:hint="eastAsia"/>
          <w:highlight w:val="yellow"/>
          <w:lang w:eastAsia="zh-CN"/>
        </w:rPr>
        <w:t>作业：</w:t>
      </w:r>
      <w:r>
        <w:rPr>
          <w:rFonts w:ascii="宋体" w:eastAsia="宋体" w:hAnsi="宋体" w:cs="宋体" w:hint="eastAsia"/>
          <w:lang w:eastAsia="zh-CN"/>
        </w:rPr>
        <w:t>参考下图并画出网元B、C、D的连线图。</w:t>
      </w:r>
    </w:p>
    <w:p w14:paraId="3FA91428" w14:textId="3AA82DD9" w:rsidR="00A76DE9" w:rsidRDefault="00A76DE9" w:rsidP="006A61E8">
      <w:pPr>
        <w:spacing w:line="360" w:lineRule="auto"/>
        <w:rPr>
          <w:sz w:val="24"/>
          <w:szCs w:val="28"/>
        </w:rPr>
      </w:pPr>
      <w:r>
        <w:rPr>
          <w:noProof/>
        </w:rPr>
        <w:drawing>
          <wp:inline distT="0" distB="0" distL="0" distR="0" wp14:anchorId="256D6813" wp14:editId="17C28113">
            <wp:extent cx="5337958" cy="3663615"/>
            <wp:effectExtent l="0" t="0" r="0" b="0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78" cy="366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3BD10" w14:textId="2B954C9A" w:rsidR="00255912" w:rsidRDefault="00255912" w:rsidP="006A61E8">
      <w:pPr>
        <w:spacing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694B3AB7" wp14:editId="46F414FC">
            <wp:extent cx="5280634" cy="3236026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8785" cy="325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28ED" w:rsidRPr="001028ED">
        <w:rPr>
          <w:noProof/>
        </w:rPr>
        <w:t xml:space="preserve"> </w:t>
      </w:r>
      <w:r w:rsidR="001028ED">
        <w:rPr>
          <w:noProof/>
        </w:rPr>
        <w:drawing>
          <wp:inline distT="0" distB="0" distL="0" distR="0" wp14:anchorId="1A9C80C0" wp14:editId="7D5B1DDB">
            <wp:extent cx="5274310" cy="32264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751B" w14:textId="7945148A" w:rsidR="001028ED" w:rsidRPr="00A76DE9" w:rsidRDefault="001028ED" w:rsidP="006A61E8">
      <w:pPr>
        <w:spacing w:line="360" w:lineRule="auto"/>
        <w:rPr>
          <w:rFonts w:hint="eastAsia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A31F0E9" wp14:editId="6BBD4FC8">
            <wp:extent cx="5274310" cy="32162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931A" w14:textId="77777777" w:rsidR="006A61E8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实验结果与分析：</w:t>
      </w:r>
    </w:p>
    <w:p w14:paraId="164566F5" w14:textId="17734F08" w:rsidR="00852802" w:rsidRDefault="009A7554" w:rsidP="00852802">
      <w:pPr>
        <w:pStyle w:val="aa"/>
        <w:numPr>
          <w:ilvl w:val="0"/>
          <w:numId w:val="3"/>
        </w:numPr>
        <w:spacing w:line="360" w:lineRule="auto"/>
        <w:ind w:firstLineChars="0"/>
        <w:rPr>
          <w:bCs/>
          <w:sz w:val="24"/>
          <w:szCs w:val="28"/>
        </w:rPr>
      </w:pPr>
      <w:r w:rsidRPr="009A7554">
        <w:rPr>
          <w:rFonts w:hint="eastAsia"/>
          <w:bCs/>
          <w:sz w:val="24"/>
          <w:szCs w:val="28"/>
        </w:rPr>
        <w:t>实验中共用到</w:t>
      </w:r>
      <w:r w:rsidRPr="009A7554">
        <w:rPr>
          <w:rFonts w:hint="eastAsia"/>
          <w:bCs/>
          <w:sz w:val="24"/>
          <w:szCs w:val="28"/>
        </w:rPr>
        <w:t>19</w:t>
      </w:r>
      <w:r>
        <w:rPr>
          <w:rFonts w:hint="eastAsia"/>
          <w:bCs/>
          <w:sz w:val="24"/>
          <w:szCs w:val="28"/>
        </w:rPr>
        <w:t>2</w:t>
      </w:r>
      <w:r w:rsidRPr="009A7554">
        <w:rPr>
          <w:rFonts w:hint="eastAsia"/>
          <w:bCs/>
          <w:sz w:val="24"/>
          <w:szCs w:val="28"/>
        </w:rPr>
        <w:t>.1-19</w:t>
      </w:r>
      <w:r>
        <w:rPr>
          <w:rFonts w:hint="eastAsia"/>
          <w:bCs/>
          <w:sz w:val="24"/>
          <w:szCs w:val="28"/>
        </w:rPr>
        <w:t>2</w:t>
      </w:r>
      <w:r w:rsidRPr="009A7554">
        <w:rPr>
          <w:rFonts w:hint="eastAsia"/>
          <w:bCs/>
          <w:sz w:val="24"/>
          <w:szCs w:val="28"/>
        </w:rPr>
        <w:t>.6</w:t>
      </w:r>
      <w:r w:rsidRPr="009A7554">
        <w:rPr>
          <w:rFonts w:hint="eastAsia"/>
          <w:bCs/>
          <w:sz w:val="24"/>
          <w:szCs w:val="28"/>
        </w:rPr>
        <w:t>六个</w:t>
      </w:r>
      <w:r>
        <w:rPr>
          <w:rFonts w:hint="eastAsia"/>
          <w:bCs/>
          <w:sz w:val="24"/>
          <w:szCs w:val="28"/>
        </w:rPr>
        <w:t>中心频率，</w:t>
      </w:r>
      <w:r w:rsidR="00852802">
        <w:rPr>
          <w:rFonts w:hint="eastAsia"/>
          <w:bCs/>
          <w:sz w:val="24"/>
          <w:szCs w:val="28"/>
        </w:rPr>
        <w:t>分辨对应</w:t>
      </w:r>
      <w:r w:rsidR="00852802">
        <w:rPr>
          <w:rFonts w:hint="eastAsia"/>
          <w:bCs/>
          <w:sz w:val="24"/>
          <w:szCs w:val="28"/>
        </w:rPr>
        <w:t>CH1-CH6</w:t>
      </w:r>
      <w:r w:rsidR="00852802">
        <w:rPr>
          <w:rFonts w:hint="eastAsia"/>
          <w:bCs/>
          <w:sz w:val="24"/>
          <w:szCs w:val="28"/>
        </w:rPr>
        <w:t>通道，在设置的时候要严格对应通道。</w:t>
      </w:r>
    </w:p>
    <w:p w14:paraId="3DABA479" w14:textId="6A77911C" w:rsidR="007347B6" w:rsidRDefault="007347B6" w:rsidP="00852802">
      <w:pPr>
        <w:pStyle w:val="aa"/>
        <w:numPr>
          <w:ilvl w:val="0"/>
          <w:numId w:val="3"/>
        </w:numPr>
        <w:spacing w:line="360" w:lineRule="auto"/>
        <w:ind w:firstLine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上一级网元的</w:t>
      </w:r>
      <w:r>
        <w:rPr>
          <w:rFonts w:hint="eastAsia"/>
          <w:bCs/>
          <w:sz w:val="24"/>
          <w:szCs w:val="28"/>
        </w:rPr>
        <w:t>1</w:t>
      </w:r>
      <w:r>
        <w:rPr>
          <w:rFonts w:hint="eastAsia"/>
          <w:bCs/>
          <w:sz w:val="24"/>
          <w:szCs w:val="28"/>
        </w:rPr>
        <w:t>子架链接下一级网元的</w:t>
      </w:r>
      <w:r>
        <w:rPr>
          <w:rFonts w:hint="eastAsia"/>
          <w:bCs/>
          <w:sz w:val="24"/>
          <w:szCs w:val="28"/>
        </w:rPr>
        <w:t>3</w:t>
      </w:r>
      <w:r>
        <w:rPr>
          <w:rFonts w:hint="eastAsia"/>
          <w:bCs/>
          <w:sz w:val="24"/>
          <w:szCs w:val="28"/>
        </w:rPr>
        <w:t>子架，依次类推。</w:t>
      </w:r>
    </w:p>
    <w:p w14:paraId="0806CED2" w14:textId="1BC6282C" w:rsidR="007347B6" w:rsidRDefault="002349F8" w:rsidP="00852802">
      <w:pPr>
        <w:pStyle w:val="aa"/>
        <w:numPr>
          <w:ilvl w:val="0"/>
          <w:numId w:val="3"/>
        </w:numPr>
        <w:spacing w:line="360" w:lineRule="auto"/>
        <w:ind w:firstLine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在设置</w:t>
      </w:r>
      <w:r>
        <w:rPr>
          <w:rFonts w:hint="eastAsia"/>
          <w:bCs/>
          <w:sz w:val="24"/>
          <w:szCs w:val="28"/>
        </w:rPr>
        <w:t>A</w:t>
      </w:r>
      <w:r>
        <w:rPr>
          <w:rFonts w:hint="eastAsia"/>
          <w:bCs/>
          <w:sz w:val="24"/>
          <w:szCs w:val="28"/>
        </w:rPr>
        <w:t>网元到</w:t>
      </w:r>
      <w:r>
        <w:rPr>
          <w:rFonts w:hint="eastAsia"/>
          <w:bCs/>
          <w:sz w:val="24"/>
          <w:szCs w:val="28"/>
        </w:rPr>
        <w:t>C</w:t>
      </w:r>
      <w:r>
        <w:rPr>
          <w:rFonts w:hint="eastAsia"/>
          <w:bCs/>
          <w:sz w:val="24"/>
          <w:szCs w:val="28"/>
        </w:rPr>
        <w:t>网元过程中，通过的</w:t>
      </w:r>
      <w:r>
        <w:rPr>
          <w:rFonts w:hint="eastAsia"/>
          <w:bCs/>
          <w:sz w:val="24"/>
          <w:szCs w:val="28"/>
        </w:rPr>
        <w:t>B</w:t>
      </w:r>
      <w:r>
        <w:rPr>
          <w:rFonts w:hint="eastAsia"/>
          <w:bCs/>
          <w:sz w:val="24"/>
          <w:szCs w:val="28"/>
        </w:rPr>
        <w:t>网元中，要设置直通的</w:t>
      </w:r>
      <w:r>
        <w:rPr>
          <w:rFonts w:hint="eastAsia"/>
          <w:bCs/>
          <w:sz w:val="24"/>
          <w:szCs w:val="28"/>
        </w:rPr>
        <w:t>CH3</w:t>
      </w:r>
      <w:r>
        <w:rPr>
          <w:rFonts w:hint="eastAsia"/>
          <w:bCs/>
          <w:sz w:val="24"/>
          <w:szCs w:val="28"/>
        </w:rPr>
        <w:t>和</w:t>
      </w:r>
      <w:r>
        <w:rPr>
          <w:rFonts w:hint="eastAsia"/>
          <w:bCs/>
          <w:sz w:val="24"/>
          <w:szCs w:val="28"/>
        </w:rPr>
        <w:t>CH4</w:t>
      </w:r>
      <w:r>
        <w:rPr>
          <w:rFonts w:hint="eastAsia"/>
          <w:bCs/>
          <w:sz w:val="24"/>
          <w:szCs w:val="28"/>
        </w:rPr>
        <w:t>通道给</w:t>
      </w:r>
      <w:r>
        <w:rPr>
          <w:rFonts w:hint="eastAsia"/>
          <w:bCs/>
          <w:sz w:val="24"/>
          <w:szCs w:val="28"/>
        </w:rPr>
        <w:t>.3OTU</w:t>
      </w:r>
      <w:r>
        <w:rPr>
          <w:rFonts w:hint="eastAsia"/>
          <w:bCs/>
          <w:sz w:val="24"/>
          <w:szCs w:val="28"/>
        </w:rPr>
        <w:t>和</w:t>
      </w:r>
      <w:r>
        <w:rPr>
          <w:rFonts w:hint="eastAsia"/>
          <w:bCs/>
          <w:sz w:val="24"/>
          <w:szCs w:val="28"/>
        </w:rPr>
        <w:t>.</w:t>
      </w:r>
      <w:r>
        <w:rPr>
          <w:bCs/>
          <w:sz w:val="24"/>
          <w:szCs w:val="28"/>
        </w:rPr>
        <w:t>4OTU</w:t>
      </w:r>
      <w:r w:rsidR="00206C3E">
        <w:rPr>
          <w:rFonts w:hint="eastAsia"/>
          <w:bCs/>
          <w:sz w:val="24"/>
          <w:szCs w:val="28"/>
        </w:rPr>
        <w:t>。</w:t>
      </w:r>
    </w:p>
    <w:p w14:paraId="1BFFE479" w14:textId="48C554A3" w:rsidR="009D655D" w:rsidRDefault="009D655D" w:rsidP="00852802">
      <w:pPr>
        <w:pStyle w:val="aa"/>
        <w:numPr>
          <w:ilvl w:val="0"/>
          <w:numId w:val="3"/>
        </w:numPr>
        <w:spacing w:line="360" w:lineRule="auto"/>
        <w:ind w:firstLine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在连线前一定要预先画好每个网元内部的连线图，了解网元内的拓扑结构，不易出错。</w:t>
      </w:r>
    </w:p>
    <w:p w14:paraId="554CBD6A" w14:textId="013AB1B6" w:rsidR="007A595E" w:rsidRDefault="007A595E" w:rsidP="00852802">
      <w:pPr>
        <w:pStyle w:val="aa"/>
        <w:numPr>
          <w:ilvl w:val="0"/>
          <w:numId w:val="3"/>
        </w:numPr>
        <w:spacing w:line="360" w:lineRule="auto"/>
        <w:ind w:firstLine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网元间连线都有两条互相通往的线路，共八条线。</w:t>
      </w:r>
    </w:p>
    <w:p w14:paraId="43C031C3" w14:textId="18C3AB3B" w:rsidR="00CB03A5" w:rsidRPr="00852802" w:rsidRDefault="00CB03A5" w:rsidP="00852802">
      <w:pPr>
        <w:pStyle w:val="aa"/>
        <w:numPr>
          <w:ilvl w:val="0"/>
          <w:numId w:val="3"/>
        </w:numPr>
        <w:spacing w:line="360" w:lineRule="auto"/>
        <w:ind w:firstLineChars="0"/>
        <w:rPr>
          <w:rFonts w:hint="eastAsia"/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监控网元的</w:t>
      </w:r>
      <w:r>
        <w:rPr>
          <w:rFonts w:hint="eastAsia"/>
          <w:bCs/>
          <w:sz w:val="24"/>
          <w:szCs w:val="28"/>
        </w:rPr>
        <w:t>OSCF</w:t>
      </w:r>
      <w:r>
        <w:rPr>
          <w:rFonts w:hint="eastAsia"/>
          <w:bCs/>
          <w:sz w:val="24"/>
          <w:szCs w:val="28"/>
        </w:rPr>
        <w:t>线图不通过</w:t>
      </w:r>
      <w:r>
        <w:rPr>
          <w:rFonts w:hint="eastAsia"/>
          <w:bCs/>
          <w:sz w:val="24"/>
          <w:szCs w:val="28"/>
        </w:rPr>
        <w:t>OA</w:t>
      </w:r>
      <w:r>
        <w:rPr>
          <w:rFonts w:hint="eastAsia"/>
          <w:bCs/>
          <w:sz w:val="24"/>
          <w:szCs w:val="28"/>
        </w:rPr>
        <w:t>。</w:t>
      </w:r>
    </w:p>
    <w:p w14:paraId="48442EB6" w14:textId="77777777" w:rsidR="008772E4" w:rsidRPr="006E5526" w:rsidDel="00CE182B" w:rsidRDefault="008772E4" w:rsidP="006A61E8">
      <w:pPr>
        <w:spacing w:line="360" w:lineRule="auto"/>
        <w:rPr>
          <w:del w:id="2" w:author="pc" w:date="2019-11-08T15:06:00Z"/>
          <w:b/>
          <w:sz w:val="24"/>
          <w:szCs w:val="28"/>
        </w:rPr>
      </w:pPr>
    </w:p>
    <w:p w14:paraId="7AC0E2FE" w14:textId="77777777" w:rsidR="007802C2" w:rsidRPr="005953C9" w:rsidRDefault="00CE182B" w:rsidP="00CE182B">
      <w:pPr>
        <w:widowControl/>
        <w:jc w:val="left"/>
        <w:rPr>
          <w:sz w:val="24"/>
          <w:szCs w:val="28"/>
        </w:rPr>
      </w:pPr>
      <w:r w:rsidRPr="005953C9">
        <w:rPr>
          <w:sz w:val="24"/>
          <w:szCs w:val="28"/>
        </w:rPr>
        <w:t xml:space="preserve"> </w:t>
      </w:r>
    </w:p>
    <w:sectPr w:rsidR="007802C2" w:rsidRPr="005953C9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550D5" w14:textId="77777777" w:rsidR="00B206AD" w:rsidRDefault="00B206AD" w:rsidP="006A61E8">
      <w:r>
        <w:separator/>
      </w:r>
    </w:p>
  </w:endnote>
  <w:endnote w:type="continuationSeparator" w:id="0">
    <w:p w14:paraId="4977F73C" w14:textId="77777777" w:rsidR="00B206AD" w:rsidRDefault="00B206AD" w:rsidP="006A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JP Regular">
    <w:altName w:val="Arial"/>
    <w:charset w:val="00"/>
    <w:family w:val="swiss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F57DE6" w14:textId="77777777" w:rsidR="00B206AD" w:rsidRDefault="00B206AD" w:rsidP="006A61E8">
      <w:r>
        <w:separator/>
      </w:r>
    </w:p>
  </w:footnote>
  <w:footnote w:type="continuationSeparator" w:id="0">
    <w:p w14:paraId="148801C4" w14:textId="77777777" w:rsidR="00B206AD" w:rsidRDefault="00B206AD" w:rsidP="006A6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670FE" w14:textId="77777777" w:rsidR="00DD19D8" w:rsidRPr="00302014" w:rsidRDefault="00DD19D8" w:rsidP="0030201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867EC"/>
    <w:multiLevelType w:val="hybridMultilevel"/>
    <w:tmpl w:val="DFFECDEA"/>
    <w:lvl w:ilvl="0" w:tplc="39CA6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D34A7A"/>
    <w:multiLevelType w:val="hybridMultilevel"/>
    <w:tmpl w:val="E7925C42"/>
    <w:lvl w:ilvl="0" w:tplc="7CD2F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E030C8"/>
    <w:multiLevelType w:val="hybridMultilevel"/>
    <w:tmpl w:val="0DBA15E4"/>
    <w:lvl w:ilvl="0" w:tplc="5854E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873A4E"/>
    <w:multiLevelType w:val="hybridMultilevel"/>
    <w:tmpl w:val="A07A0AF8"/>
    <w:lvl w:ilvl="0" w:tplc="A8DA2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0018F3"/>
    <w:multiLevelType w:val="hybridMultilevel"/>
    <w:tmpl w:val="034CF3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1E8"/>
    <w:rsid w:val="00017E2B"/>
    <w:rsid w:val="00056539"/>
    <w:rsid w:val="0006488C"/>
    <w:rsid w:val="0007236B"/>
    <w:rsid w:val="000A6709"/>
    <w:rsid w:val="000A754D"/>
    <w:rsid w:val="001028ED"/>
    <w:rsid w:val="00140E96"/>
    <w:rsid w:val="00183BC6"/>
    <w:rsid w:val="001D64F6"/>
    <w:rsid w:val="00206C3E"/>
    <w:rsid w:val="002349F8"/>
    <w:rsid w:val="00255912"/>
    <w:rsid w:val="002C0649"/>
    <w:rsid w:val="00302014"/>
    <w:rsid w:val="00306421"/>
    <w:rsid w:val="003806E6"/>
    <w:rsid w:val="003967F9"/>
    <w:rsid w:val="003C11DC"/>
    <w:rsid w:val="00465D7C"/>
    <w:rsid w:val="00467761"/>
    <w:rsid w:val="004E7D69"/>
    <w:rsid w:val="00566226"/>
    <w:rsid w:val="005728F7"/>
    <w:rsid w:val="00592210"/>
    <w:rsid w:val="005953C9"/>
    <w:rsid w:val="005F26A7"/>
    <w:rsid w:val="005F5453"/>
    <w:rsid w:val="00621FA6"/>
    <w:rsid w:val="00632674"/>
    <w:rsid w:val="00643616"/>
    <w:rsid w:val="006A61E8"/>
    <w:rsid w:val="006C1E59"/>
    <w:rsid w:val="006E5526"/>
    <w:rsid w:val="006E63D5"/>
    <w:rsid w:val="00717341"/>
    <w:rsid w:val="007331EA"/>
    <w:rsid w:val="007347B6"/>
    <w:rsid w:val="00770D7C"/>
    <w:rsid w:val="007802C2"/>
    <w:rsid w:val="007874FF"/>
    <w:rsid w:val="007A595E"/>
    <w:rsid w:val="007E32BC"/>
    <w:rsid w:val="00810CD4"/>
    <w:rsid w:val="00822751"/>
    <w:rsid w:val="00852802"/>
    <w:rsid w:val="008772E4"/>
    <w:rsid w:val="008815F2"/>
    <w:rsid w:val="008B4FB1"/>
    <w:rsid w:val="008C7603"/>
    <w:rsid w:val="00910E09"/>
    <w:rsid w:val="00916E88"/>
    <w:rsid w:val="00926A1B"/>
    <w:rsid w:val="00931FA6"/>
    <w:rsid w:val="00941B64"/>
    <w:rsid w:val="00971A26"/>
    <w:rsid w:val="00975373"/>
    <w:rsid w:val="009A7554"/>
    <w:rsid w:val="009C1227"/>
    <w:rsid w:val="009D655D"/>
    <w:rsid w:val="009D6B4A"/>
    <w:rsid w:val="009E2D09"/>
    <w:rsid w:val="00A232F6"/>
    <w:rsid w:val="00A3009B"/>
    <w:rsid w:val="00A76DE9"/>
    <w:rsid w:val="00AA1B2E"/>
    <w:rsid w:val="00AC2391"/>
    <w:rsid w:val="00AE09FD"/>
    <w:rsid w:val="00AE399B"/>
    <w:rsid w:val="00B206AD"/>
    <w:rsid w:val="00B51EA6"/>
    <w:rsid w:val="00BC466E"/>
    <w:rsid w:val="00BE4C69"/>
    <w:rsid w:val="00BE5E96"/>
    <w:rsid w:val="00C50E9F"/>
    <w:rsid w:val="00C64E13"/>
    <w:rsid w:val="00C90EAE"/>
    <w:rsid w:val="00CA1A38"/>
    <w:rsid w:val="00CB03A5"/>
    <w:rsid w:val="00CE182B"/>
    <w:rsid w:val="00CF6B7B"/>
    <w:rsid w:val="00D265FB"/>
    <w:rsid w:val="00D44F37"/>
    <w:rsid w:val="00DD19D8"/>
    <w:rsid w:val="00DF62D1"/>
    <w:rsid w:val="00E155C4"/>
    <w:rsid w:val="00E96353"/>
    <w:rsid w:val="00EF58EB"/>
    <w:rsid w:val="00F44011"/>
    <w:rsid w:val="00F64B50"/>
    <w:rsid w:val="00F64BA1"/>
    <w:rsid w:val="00F7635A"/>
    <w:rsid w:val="00FA460D"/>
    <w:rsid w:val="00FC68F4"/>
    <w:rsid w:val="00FD17A6"/>
    <w:rsid w:val="00FD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26690"/>
  <w15:docId w15:val="{DF219EBB-F800-4877-8B10-A10F9502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61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6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61E8"/>
    <w:rPr>
      <w:sz w:val="18"/>
      <w:szCs w:val="18"/>
    </w:rPr>
  </w:style>
  <w:style w:type="paragraph" w:styleId="a7">
    <w:name w:val="Revision"/>
    <w:hidden/>
    <w:uiPriority w:val="99"/>
    <w:semiHidden/>
    <w:rsid w:val="00643616"/>
  </w:style>
  <w:style w:type="paragraph" w:styleId="a8">
    <w:name w:val="Balloon Text"/>
    <w:basedOn w:val="a"/>
    <w:link w:val="a9"/>
    <w:uiPriority w:val="99"/>
    <w:semiHidden/>
    <w:unhideWhenUsed/>
    <w:rsid w:val="0064361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43616"/>
    <w:rPr>
      <w:sz w:val="18"/>
      <w:szCs w:val="18"/>
    </w:rPr>
  </w:style>
  <w:style w:type="paragraph" w:styleId="aa">
    <w:name w:val="List Paragraph"/>
    <w:basedOn w:val="a"/>
    <w:uiPriority w:val="34"/>
    <w:qFormat/>
    <w:rsid w:val="005953C9"/>
    <w:pPr>
      <w:ind w:firstLineChars="200" w:firstLine="420"/>
    </w:pPr>
  </w:style>
  <w:style w:type="table" w:customStyle="1" w:styleId="TableNormal">
    <w:name w:val="Table Normal"/>
    <w:uiPriority w:val="2"/>
    <w:semiHidden/>
    <w:unhideWhenUsed/>
    <w:qFormat/>
    <w:rsid w:val="00BE5E96"/>
    <w:rPr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E5E96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2"/>
      <w:lang w:eastAsia="en-US"/>
    </w:rPr>
  </w:style>
  <w:style w:type="paragraph" w:styleId="ab">
    <w:name w:val="Body Text"/>
    <w:basedOn w:val="a"/>
    <w:link w:val="ac"/>
    <w:uiPriority w:val="1"/>
    <w:qFormat/>
    <w:rsid w:val="00592210"/>
    <w:pPr>
      <w:autoSpaceDE w:val="0"/>
      <w:autoSpaceDN w:val="0"/>
      <w:jc w:val="left"/>
    </w:pPr>
    <w:rPr>
      <w:rFonts w:ascii="Noto Sans CJK JP Regular" w:eastAsia="Noto Sans CJK JP Regular" w:hAnsi="Noto Sans CJK JP Regular" w:cs="Noto Sans CJK JP Regular"/>
      <w:kern w:val="0"/>
      <w:szCs w:val="21"/>
      <w:lang w:eastAsia="en-US"/>
    </w:rPr>
  </w:style>
  <w:style w:type="character" w:customStyle="1" w:styleId="ac">
    <w:name w:val="正文文本 字符"/>
    <w:basedOn w:val="a0"/>
    <w:link w:val="ab"/>
    <w:uiPriority w:val="1"/>
    <w:rsid w:val="00592210"/>
    <w:rPr>
      <w:rFonts w:ascii="Noto Sans CJK JP Regular" w:eastAsia="Noto Sans CJK JP Regular" w:hAnsi="Noto Sans CJK JP Regular" w:cs="Noto Sans CJK JP Regular"/>
      <w:kern w:val="0"/>
      <w:szCs w:val="21"/>
      <w:lang w:eastAsia="en-US"/>
    </w:rPr>
  </w:style>
  <w:style w:type="table" w:styleId="ad">
    <w:name w:val="Table Grid"/>
    <w:basedOn w:val="a1"/>
    <w:uiPriority w:val="39"/>
    <w:rsid w:val="005922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93CA7-289A-4FDC-9EE6-EFDF49C99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10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仁霖</dc:creator>
  <cp:keywords/>
  <dc:description/>
  <cp:lastModifiedBy>胡 成成</cp:lastModifiedBy>
  <cp:revision>79</cp:revision>
  <dcterms:created xsi:type="dcterms:W3CDTF">2017-05-02T06:31:00Z</dcterms:created>
  <dcterms:modified xsi:type="dcterms:W3CDTF">2020-11-15T11:20:00Z</dcterms:modified>
</cp:coreProperties>
</file>