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0FA96" w14:textId="77777777" w:rsidR="00CA1A38" w:rsidRPr="00CA1A38" w:rsidRDefault="00CA1A38" w:rsidP="00FA460D">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科技大学实验报告</w:t>
      </w:r>
    </w:p>
    <w:p w14:paraId="60CF6C40" w14:textId="7BBF134C" w:rsidR="00534AEA" w:rsidRDefault="00534AEA" w:rsidP="00534AEA">
      <w:pPr>
        <w:pBdr>
          <w:bottom w:val="single" w:sz="6" w:space="1" w:color="auto"/>
        </w:pBdr>
        <w:spacing w:line="360" w:lineRule="auto"/>
        <w:rPr>
          <w:ins w:id="0" w:author="胡 成成" w:date="2020-03-28T18:48:00Z"/>
          <w:szCs w:val="28"/>
        </w:rPr>
      </w:pPr>
      <w:ins w:id="1" w:author="胡 成成" w:date="2020-03-28T18:48:00Z">
        <w:r w:rsidRPr="00302014">
          <w:rPr>
            <w:rFonts w:hint="eastAsia"/>
            <w:szCs w:val="28"/>
          </w:rPr>
          <w:t>学院：</w:t>
        </w:r>
        <w:r>
          <w:rPr>
            <w:rFonts w:hint="eastAsia"/>
            <w:szCs w:val="28"/>
          </w:rPr>
          <w:t>计算机与通信工程学院</w:t>
        </w:r>
        <w:r>
          <w:rPr>
            <w:szCs w:val="28"/>
          </w:rPr>
          <w:t xml:space="preserve">      </w:t>
        </w:r>
        <w:r>
          <w:rPr>
            <w:szCs w:val="28"/>
          </w:rPr>
          <w:tab/>
        </w:r>
        <w:r>
          <w:rPr>
            <w:rFonts w:hint="eastAsia"/>
            <w:szCs w:val="28"/>
          </w:rPr>
          <w:t>专业：通信工程</w:t>
        </w:r>
        <w:r>
          <w:rPr>
            <w:szCs w:val="28"/>
          </w:rPr>
          <w:t xml:space="preserve">       </w:t>
        </w:r>
        <w:r>
          <w:rPr>
            <w:szCs w:val="28"/>
          </w:rPr>
          <w:tab/>
        </w:r>
        <w:r w:rsidRPr="00302014">
          <w:rPr>
            <w:rFonts w:hint="eastAsia"/>
            <w:szCs w:val="28"/>
          </w:rPr>
          <w:t>班级：</w:t>
        </w:r>
        <w:r>
          <w:rPr>
            <w:rFonts w:hint="eastAsia"/>
            <w:szCs w:val="28"/>
          </w:rPr>
          <w:t>通信</w:t>
        </w:r>
        <w:r>
          <w:rPr>
            <w:rFonts w:hint="eastAsia"/>
            <w:szCs w:val="28"/>
          </w:rPr>
          <w:t>1701</w:t>
        </w:r>
        <w:r>
          <w:rPr>
            <w:szCs w:val="28"/>
          </w:rPr>
          <w:t xml:space="preserve"> </w:t>
        </w:r>
        <w:r w:rsidRPr="00302014">
          <w:rPr>
            <w:rFonts w:hint="eastAsia"/>
            <w:szCs w:val="28"/>
          </w:rPr>
          <w:t xml:space="preserve">    </w:t>
        </w:r>
      </w:ins>
    </w:p>
    <w:p w14:paraId="1078CDC3" w14:textId="3C6129FE" w:rsidR="00534AEA" w:rsidRDefault="00534AEA" w:rsidP="00534AEA">
      <w:pPr>
        <w:pBdr>
          <w:bottom w:val="single" w:sz="4" w:space="1" w:color="auto"/>
        </w:pBdr>
        <w:spacing w:beforeLines="100" w:before="312" w:afterLines="100" w:after="312" w:line="360" w:lineRule="auto"/>
        <w:rPr>
          <w:ins w:id="2" w:author="胡 成成" w:date="2020-03-28T18:48:00Z"/>
          <w:b/>
          <w:sz w:val="24"/>
          <w:szCs w:val="28"/>
        </w:rPr>
      </w:pPr>
      <w:ins w:id="3" w:author="胡 成成" w:date="2020-03-28T18:48:00Z">
        <w:r w:rsidRPr="00302014">
          <w:rPr>
            <w:rFonts w:hint="eastAsia"/>
            <w:szCs w:val="28"/>
          </w:rPr>
          <w:t>姓名：</w:t>
        </w:r>
        <w:r>
          <w:rPr>
            <w:rFonts w:hint="eastAsia"/>
            <w:szCs w:val="28"/>
          </w:rPr>
          <w:t>胡成成</w:t>
        </w:r>
        <w:r w:rsidRPr="00302014">
          <w:rPr>
            <w:rFonts w:hint="eastAsia"/>
            <w:szCs w:val="28"/>
          </w:rPr>
          <w:t xml:space="preserve">  </w:t>
        </w:r>
        <w:r>
          <w:rPr>
            <w:szCs w:val="28"/>
          </w:rPr>
          <w:t xml:space="preserve">        </w:t>
        </w:r>
        <w:r>
          <w:rPr>
            <w:szCs w:val="28"/>
          </w:rPr>
          <w:tab/>
        </w:r>
        <w:r w:rsidRPr="00302014">
          <w:rPr>
            <w:rFonts w:hint="eastAsia"/>
            <w:szCs w:val="28"/>
          </w:rPr>
          <w:t>学号：</w:t>
        </w:r>
        <w:r>
          <w:rPr>
            <w:rFonts w:hint="eastAsia"/>
            <w:szCs w:val="28"/>
          </w:rPr>
          <w:t>41724260</w:t>
        </w:r>
        <w:r>
          <w:rPr>
            <w:szCs w:val="28"/>
          </w:rPr>
          <w:t xml:space="preserve">      </w:t>
        </w:r>
        <w:r>
          <w:rPr>
            <w:szCs w:val="28"/>
          </w:rPr>
          <w:tab/>
        </w:r>
        <w:r>
          <w:rPr>
            <w:rFonts w:hint="eastAsia"/>
            <w:szCs w:val="28"/>
          </w:rPr>
          <w:t>实验日期：</w:t>
        </w:r>
        <w:r>
          <w:rPr>
            <w:rFonts w:hint="eastAsia"/>
            <w:szCs w:val="28"/>
          </w:rPr>
          <w:t xml:space="preserve">  2020</w:t>
        </w:r>
        <w:r>
          <w:rPr>
            <w:szCs w:val="28"/>
          </w:rPr>
          <w:t>年</w:t>
        </w:r>
        <w:r w:rsidRPr="00302014">
          <w:rPr>
            <w:rFonts w:hint="eastAsia"/>
            <w:szCs w:val="28"/>
          </w:rPr>
          <w:t xml:space="preserve"> </w:t>
        </w:r>
        <w:r>
          <w:rPr>
            <w:szCs w:val="28"/>
          </w:rPr>
          <w:t xml:space="preserve"> </w:t>
        </w:r>
        <w:r>
          <w:rPr>
            <w:rFonts w:hint="eastAsia"/>
            <w:szCs w:val="28"/>
          </w:rPr>
          <w:t>4</w:t>
        </w:r>
        <w:r>
          <w:rPr>
            <w:rFonts w:hint="eastAsia"/>
            <w:szCs w:val="28"/>
          </w:rPr>
          <w:t>月</w:t>
        </w:r>
        <w:r>
          <w:rPr>
            <w:rFonts w:hint="eastAsia"/>
            <w:szCs w:val="28"/>
          </w:rPr>
          <w:t xml:space="preserve">  </w:t>
        </w:r>
      </w:ins>
      <w:ins w:id="4" w:author="胡 成成" w:date="2020-04-07T09:12:00Z">
        <w:r w:rsidR="0075586F">
          <w:rPr>
            <w:rFonts w:hint="eastAsia"/>
            <w:szCs w:val="28"/>
          </w:rPr>
          <w:t>7</w:t>
        </w:r>
      </w:ins>
      <w:ins w:id="5" w:author="胡 成成" w:date="2020-03-28T18:48:00Z">
        <w:r>
          <w:rPr>
            <w:rFonts w:hint="eastAsia"/>
            <w:szCs w:val="28"/>
          </w:rPr>
          <w:t>日</w:t>
        </w:r>
        <w:r w:rsidRPr="00302014">
          <w:rPr>
            <w:rFonts w:hint="eastAsia"/>
            <w:szCs w:val="28"/>
          </w:rPr>
          <w:t xml:space="preserve">  </w:t>
        </w:r>
      </w:ins>
    </w:p>
    <w:p w14:paraId="1F7A08A9" w14:textId="2D5D22C3" w:rsidR="00302014" w:rsidDel="00534AEA" w:rsidRDefault="00302014" w:rsidP="006A61E8">
      <w:pPr>
        <w:pBdr>
          <w:bottom w:val="single" w:sz="6" w:space="1" w:color="auto"/>
        </w:pBdr>
        <w:spacing w:line="360" w:lineRule="auto"/>
        <w:rPr>
          <w:del w:id="6" w:author="胡 成成" w:date="2020-03-28T18:48:00Z"/>
          <w:szCs w:val="28"/>
        </w:rPr>
      </w:pPr>
      <w:del w:id="7" w:author="胡 成成" w:date="2020-03-28T18:48:00Z">
        <w:r w:rsidRPr="00302014" w:rsidDel="00534AEA">
          <w:rPr>
            <w:rFonts w:hint="eastAsia"/>
            <w:szCs w:val="28"/>
          </w:rPr>
          <w:delText>学院：</w:delText>
        </w:r>
        <w:r w:rsidR="00FC68F4" w:rsidDel="00534AEA">
          <w:rPr>
            <w:rFonts w:hint="eastAsia"/>
            <w:szCs w:val="28"/>
          </w:rPr>
          <w:delText xml:space="preserve">    </w:delText>
        </w:r>
        <w:r w:rsidRPr="00302014" w:rsidDel="00534AEA">
          <w:rPr>
            <w:rFonts w:hint="eastAsia"/>
            <w:szCs w:val="28"/>
          </w:rPr>
          <w:delText xml:space="preserve">             </w:delText>
        </w:r>
        <w:r w:rsidR="00FC68F4" w:rsidDel="00534AEA">
          <w:rPr>
            <w:szCs w:val="28"/>
          </w:rPr>
          <w:delText xml:space="preserve">  </w:delText>
        </w:r>
        <w:r w:rsidR="00F7635A" w:rsidDel="00534AEA">
          <w:rPr>
            <w:rFonts w:hint="eastAsia"/>
            <w:szCs w:val="28"/>
          </w:rPr>
          <w:delText>专业：</w:delText>
        </w:r>
        <w:r w:rsidR="00F7635A" w:rsidDel="00534AEA">
          <w:rPr>
            <w:rFonts w:hint="eastAsia"/>
            <w:szCs w:val="28"/>
          </w:rPr>
          <w:delText xml:space="preserve">              </w:delText>
        </w:r>
        <w:r w:rsidR="00FC68F4" w:rsidDel="00534AEA">
          <w:rPr>
            <w:szCs w:val="28"/>
          </w:rPr>
          <w:delText xml:space="preserve">     </w:delText>
        </w:r>
        <w:r w:rsidRPr="00302014" w:rsidDel="00534AEA">
          <w:rPr>
            <w:rFonts w:hint="eastAsia"/>
            <w:szCs w:val="28"/>
          </w:rPr>
          <w:delText>班级：</w:delText>
        </w:r>
        <w:r w:rsidRPr="00302014" w:rsidDel="00534AEA">
          <w:rPr>
            <w:rFonts w:hint="eastAsia"/>
            <w:szCs w:val="28"/>
          </w:rPr>
          <w:delText xml:space="preserve">                   </w:delText>
        </w:r>
      </w:del>
    </w:p>
    <w:p w14:paraId="27AB0FC4" w14:textId="4D1CB16C" w:rsidR="00CA1A38" w:rsidDel="00534AEA" w:rsidRDefault="00F7635A" w:rsidP="00CA1A38">
      <w:pPr>
        <w:pBdr>
          <w:bottom w:val="single" w:sz="4" w:space="1" w:color="auto"/>
        </w:pBdr>
        <w:spacing w:beforeLines="100" w:before="312" w:afterLines="100" w:after="312" w:line="360" w:lineRule="auto"/>
        <w:rPr>
          <w:del w:id="8" w:author="胡 成成" w:date="2020-03-28T18:48:00Z"/>
          <w:b/>
          <w:sz w:val="24"/>
          <w:szCs w:val="28"/>
        </w:rPr>
      </w:pPr>
      <w:del w:id="9" w:author="胡 成成" w:date="2020-03-28T18:48:00Z">
        <w:r w:rsidRPr="00302014" w:rsidDel="00534AEA">
          <w:rPr>
            <w:rFonts w:hint="eastAsia"/>
            <w:szCs w:val="28"/>
          </w:rPr>
          <w:delText>姓名：</w:delText>
        </w:r>
        <w:r w:rsidRPr="00302014" w:rsidDel="00534AEA">
          <w:rPr>
            <w:rFonts w:hint="eastAsia"/>
            <w:szCs w:val="28"/>
          </w:rPr>
          <w:delText xml:space="preserve">         </w:delText>
        </w:r>
        <w:r w:rsidDel="00534AEA">
          <w:rPr>
            <w:szCs w:val="28"/>
          </w:rPr>
          <w:delText xml:space="preserve">        </w:delText>
        </w:r>
        <w:r w:rsidR="00FC68F4" w:rsidDel="00534AEA">
          <w:rPr>
            <w:szCs w:val="28"/>
          </w:rPr>
          <w:delText xml:space="preserve">   </w:delText>
        </w:r>
        <w:r w:rsidRPr="00302014" w:rsidDel="00534AEA">
          <w:rPr>
            <w:rFonts w:hint="eastAsia"/>
            <w:szCs w:val="28"/>
          </w:rPr>
          <w:delText>学号：</w:delText>
        </w:r>
        <w:r w:rsidRPr="00302014" w:rsidDel="00534AEA">
          <w:rPr>
            <w:rFonts w:hint="eastAsia"/>
            <w:szCs w:val="28"/>
          </w:rPr>
          <w:delText xml:space="preserve">           </w:delText>
        </w:r>
        <w:r w:rsidR="00FC68F4" w:rsidDel="00534AEA">
          <w:rPr>
            <w:szCs w:val="28"/>
          </w:rPr>
          <w:delText xml:space="preserve">     </w:delText>
        </w:r>
        <w:r w:rsidR="00CA1A38" w:rsidDel="00534AEA">
          <w:rPr>
            <w:rFonts w:hint="eastAsia"/>
            <w:szCs w:val="28"/>
          </w:rPr>
          <w:delText>实验日期：</w:delText>
        </w:r>
        <w:r w:rsidR="00CA1A38" w:rsidDel="00534AEA">
          <w:rPr>
            <w:rFonts w:hint="eastAsia"/>
            <w:szCs w:val="28"/>
          </w:rPr>
          <w:delText xml:space="preserve">   </w:delText>
        </w:r>
        <w:r w:rsidR="00CA1A38" w:rsidDel="00534AEA">
          <w:rPr>
            <w:szCs w:val="28"/>
          </w:rPr>
          <w:delText xml:space="preserve">    </w:delText>
        </w:r>
        <w:r w:rsidR="00CA1A38" w:rsidDel="00534AEA">
          <w:rPr>
            <w:rFonts w:hint="eastAsia"/>
            <w:szCs w:val="28"/>
          </w:rPr>
          <w:delText xml:space="preserve"> </w:delText>
        </w:r>
        <w:r w:rsidR="00CA1A38" w:rsidDel="00534AEA">
          <w:rPr>
            <w:szCs w:val="28"/>
          </w:rPr>
          <w:delText>年</w:delText>
        </w:r>
        <w:r w:rsidR="00CA1A38" w:rsidRPr="00302014" w:rsidDel="00534AEA">
          <w:rPr>
            <w:rFonts w:hint="eastAsia"/>
            <w:szCs w:val="28"/>
          </w:rPr>
          <w:delText xml:space="preserve">    </w:delText>
        </w:r>
        <w:r w:rsidR="00CA1A38" w:rsidDel="00534AEA">
          <w:rPr>
            <w:szCs w:val="28"/>
          </w:rPr>
          <w:delText xml:space="preserve"> </w:delText>
        </w:r>
        <w:r w:rsidR="00CA1A38" w:rsidDel="00534AEA">
          <w:rPr>
            <w:rFonts w:hint="eastAsia"/>
            <w:szCs w:val="28"/>
          </w:rPr>
          <w:delText>月</w:delText>
        </w:r>
        <w:r w:rsidR="00CA1A38" w:rsidDel="00534AEA">
          <w:rPr>
            <w:rFonts w:hint="eastAsia"/>
            <w:szCs w:val="28"/>
          </w:rPr>
          <w:delText xml:space="preserve">    </w:delText>
        </w:r>
        <w:r w:rsidR="00CA1A38" w:rsidDel="00534AEA">
          <w:rPr>
            <w:szCs w:val="28"/>
          </w:rPr>
          <w:delText xml:space="preserve"> </w:delText>
        </w:r>
        <w:r w:rsidR="00CA1A38" w:rsidDel="00534AEA">
          <w:rPr>
            <w:rFonts w:hint="eastAsia"/>
            <w:szCs w:val="28"/>
          </w:rPr>
          <w:delText>日</w:delText>
        </w:r>
        <w:r w:rsidR="00CA1A38" w:rsidRPr="00302014" w:rsidDel="00534AEA">
          <w:rPr>
            <w:rFonts w:hint="eastAsia"/>
            <w:szCs w:val="28"/>
          </w:rPr>
          <w:delText xml:space="preserve">  </w:delText>
        </w:r>
      </w:del>
    </w:p>
    <w:p w14:paraId="688899E8" w14:textId="2064AAA6" w:rsidR="006A61E8" w:rsidRPr="006E5526" w:rsidDel="00423492" w:rsidRDefault="006A61E8" w:rsidP="00302014">
      <w:pPr>
        <w:spacing w:beforeLines="100" w:before="312" w:line="360" w:lineRule="auto"/>
        <w:rPr>
          <w:del w:id="10" w:author="胡 成成" w:date="2020-03-28T18:51:00Z"/>
          <w:b/>
          <w:sz w:val="24"/>
          <w:szCs w:val="28"/>
          <w:u w:val="single"/>
        </w:rPr>
      </w:pPr>
      <w:r w:rsidRPr="006E5526">
        <w:rPr>
          <w:rFonts w:hint="eastAsia"/>
          <w:b/>
          <w:sz w:val="24"/>
          <w:szCs w:val="28"/>
        </w:rPr>
        <w:t>实验名称：</w:t>
      </w:r>
      <w:ins w:id="11" w:author="胡 成成" w:date="2020-03-28T18:51:00Z">
        <w:r w:rsidR="00423492" w:rsidRPr="00423492">
          <w:rPr>
            <w:rFonts w:hint="eastAsia"/>
            <w:b/>
            <w:sz w:val="24"/>
            <w:szCs w:val="28"/>
          </w:rPr>
          <w:t>指数型随机变量相关分布函数验证</w:t>
        </w:r>
      </w:ins>
    </w:p>
    <w:p w14:paraId="5B8552F7" w14:textId="77777777" w:rsidR="006A61E8" w:rsidRPr="006A61E8" w:rsidRDefault="006A61E8">
      <w:pPr>
        <w:spacing w:beforeLines="100" w:before="312" w:line="360" w:lineRule="auto"/>
        <w:rPr>
          <w:sz w:val="24"/>
          <w:szCs w:val="28"/>
        </w:rPr>
        <w:pPrChange w:id="12" w:author="胡 成成" w:date="2020-03-28T18:51:00Z">
          <w:pPr>
            <w:spacing w:line="360" w:lineRule="auto"/>
          </w:pPr>
        </w:pPrChange>
      </w:pPr>
    </w:p>
    <w:p w14:paraId="24CCA6F9" w14:textId="77777777" w:rsidR="00EF58EB" w:rsidRDefault="006A61E8" w:rsidP="006A61E8">
      <w:pPr>
        <w:spacing w:line="360" w:lineRule="auto"/>
        <w:rPr>
          <w:b/>
          <w:sz w:val="24"/>
          <w:szCs w:val="28"/>
        </w:rPr>
      </w:pPr>
      <w:r w:rsidRPr="006E5526">
        <w:rPr>
          <w:rFonts w:hint="eastAsia"/>
          <w:b/>
          <w:sz w:val="24"/>
          <w:szCs w:val="28"/>
        </w:rPr>
        <w:t>实验目的：</w:t>
      </w:r>
    </w:p>
    <w:p w14:paraId="5CDD1F8B" w14:textId="6820F53B" w:rsidR="00423492" w:rsidRDefault="00423492">
      <w:pPr>
        <w:pStyle w:val="aa"/>
        <w:numPr>
          <w:ilvl w:val="0"/>
          <w:numId w:val="1"/>
        </w:numPr>
        <w:spacing w:line="360" w:lineRule="auto"/>
        <w:ind w:firstLineChars="0"/>
        <w:rPr>
          <w:ins w:id="13" w:author="胡 成成" w:date="2020-04-02T21:03:00Z"/>
          <w:bCs/>
          <w:sz w:val="24"/>
          <w:szCs w:val="28"/>
        </w:rPr>
      </w:pPr>
      <w:ins w:id="14" w:author="胡 成成" w:date="2020-03-28T18:51:00Z">
        <w:r w:rsidRPr="00423492">
          <w:rPr>
            <w:rFonts w:hint="eastAsia"/>
            <w:bCs/>
            <w:sz w:val="24"/>
            <w:szCs w:val="28"/>
            <w:rPrChange w:id="15" w:author="胡 成成" w:date="2020-03-28T18:51:00Z">
              <w:rPr>
                <w:rFonts w:hint="eastAsia"/>
                <w:b/>
                <w:sz w:val="24"/>
                <w:szCs w:val="28"/>
              </w:rPr>
            </w:rPrChange>
          </w:rPr>
          <w:t>进一步加深对下列分布函数的理解</w:t>
        </w:r>
      </w:ins>
      <w:ins w:id="16" w:author="胡 成成" w:date="2020-03-28T18:52:00Z">
        <w:r>
          <w:rPr>
            <w:rFonts w:hint="eastAsia"/>
            <w:bCs/>
            <w:sz w:val="24"/>
            <w:szCs w:val="28"/>
          </w:rPr>
          <w:t>。</w:t>
        </w:r>
      </w:ins>
    </w:p>
    <w:p w14:paraId="46283DD1" w14:textId="68387628" w:rsidR="007066ED" w:rsidRPr="007066ED" w:rsidRDefault="007066ED" w:rsidP="007066ED">
      <w:pPr>
        <w:pStyle w:val="aa"/>
        <w:spacing w:line="360" w:lineRule="auto"/>
        <w:ind w:left="420" w:firstLineChars="0" w:firstLine="0"/>
        <w:rPr>
          <w:ins w:id="17" w:author="胡 成成" w:date="2020-04-02T21:03:00Z"/>
          <w:bCs/>
          <w:sz w:val="24"/>
          <w:szCs w:val="28"/>
        </w:rPr>
      </w:pPr>
      <w:ins w:id="18" w:author="胡 成成" w:date="2020-04-02T21:03:00Z">
        <w:r w:rsidRPr="007066ED">
          <w:rPr>
            <w:bCs/>
            <w:sz w:val="24"/>
            <w:szCs w:val="28"/>
          </w:rPr>
          <w:t xml:space="preserve">Y = X1 + X2 + … + XN </w:t>
        </w:r>
        <w:r w:rsidRPr="007066ED">
          <w:rPr>
            <w:rFonts w:hint="eastAsia"/>
            <w:bCs/>
            <w:sz w:val="24"/>
            <w:szCs w:val="28"/>
          </w:rPr>
          <w:t>符合参数为</w:t>
        </w:r>
        <w:r w:rsidRPr="007066ED">
          <w:rPr>
            <w:bCs/>
            <w:sz w:val="24"/>
            <w:szCs w:val="28"/>
          </w:rPr>
          <w:t>p</w:t>
        </w:r>
        <m:oMath>
          <m:r>
            <w:rPr>
              <w:rFonts w:ascii="Cambria Math" w:hAnsi="Cambria Math"/>
              <w:sz w:val="24"/>
              <w:szCs w:val="28"/>
            </w:rPr>
            <m:t>μ</m:t>
          </m:r>
        </m:oMath>
        <w:r w:rsidRPr="007066ED">
          <w:rPr>
            <w:rFonts w:hint="eastAsia"/>
            <w:bCs/>
            <w:sz w:val="24"/>
            <w:szCs w:val="28"/>
          </w:rPr>
          <w:t>的指数分布，</w:t>
        </w:r>
      </w:ins>
    </w:p>
    <w:p w14:paraId="10D8542B" w14:textId="18538A8F" w:rsidR="007066ED" w:rsidRPr="007066ED" w:rsidRDefault="00396158" w:rsidP="007066ED">
      <w:pPr>
        <w:pStyle w:val="aa"/>
        <w:spacing w:line="360" w:lineRule="auto"/>
        <w:ind w:left="420" w:firstLineChars="0" w:firstLine="0"/>
        <w:rPr>
          <w:ins w:id="19" w:author="胡 成成" w:date="2020-04-02T21:03:00Z"/>
          <w:bCs/>
          <w:sz w:val="24"/>
          <w:szCs w:val="28"/>
        </w:rPr>
      </w:pPr>
      <m:oMath>
        <m:sSub>
          <m:sSubPr>
            <m:ctrlPr>
              <w:ins w:id="20" w:author="胡 成成" w:date="2020-04-02T21:04:00Z">
                <w:rPr>
                  <w:rFonts w:ascii="Cambria Math" w:hAnsi="Cambria Math"/>
                  <w:i/>
                  <w:sz w:val="24"/>
                  <w:szCs w:val="28"/>
                </w:rPr>
              </w:ins>
            </m:ctrlPr>
          </m:sSubPr>
          <m:e>
            <m:r>
              <w:ins w:id="21" w:author="胡 成成" w:date="2020-04-02T21:04:00Z">
                <w:rPr>
                  <w:rFonts w:ascii="Cambria Math" w:hAnsi="Cambria Math"/>
                  <w:sz w:val="24"/>
                  <w:szCs w:val="28"/>
                </w:rPr>
                <m:t>Erl</m:t>
              </w:ins>
            </m:r>
          </m:e>
          <m:sub>
            <m:r>
              <w:ins w:id="22" w:author="胡 成成" w:date="2020-04-02T21:04:00Z">
                <w:rPr>
                  <w:rFonts w:ascii="Cambria Math" w:hAnsi="Cambria Math"/>
                  <w:sz w:val="24"/>
                  <w:szCs w:val="28"/>
                </w:rPr>
                <m:t>n</m:t>
              </w:ins>
            </m:r>
          </m:sub>
        </m:sSub>
      </m:oMath>
      <w:ins w:id="23" w:author="胡 成成" w:date="2020-04-02T21:03:00Z">
        <w:r w:rsidR="007066ED" w:rsidRPr="007066ED">
          <w:rPr>
            <w:bCs/>
            <w:sz w:val="24"/>
            <w:szCs w:val="28"/>
          </w:rPr>
          <w:t xml:space="preserve"> = X1 + X2 + … + </w:t>
        </w:r>
      </w:ins>
      <m:oMath>
        <m:sSub>
          <m:sSubPr>
            <m:ctrlPr>
              <w:ins w:id="24" w:author="胡 成成" w:date="2020-04-02T21:04:00Z">
                <w:rPr>
                  <w:rFonts w:ascii="Cambria Math" w:hAnsi="Cambria Math"/>
                  <w:i/>
                  <w:sz w:val="24"/>
                  <w:szCs w:val="28"/>
                </w:rPr>
              </w:ins>
            </m:ctrlPr>
          </m:sSubPr>
          <m:e>
            <m:r>
              <w:ins w:id="25" w:author="胡 成成" w:date="2020-04-02T21:04:00Z">
                <w:rPr>
                  <w:rFonts w:ascii="Cambria Math" w:hAnsi="Cambria Math" w:hint="eastAsia"/>
                  <w:sz w:val="24"/>
                  <w:szCs w:val="28"/>
                </w:rPr>
                <m:t>X</m:t>
              </w:ins>
            </m:r>
          </m:e>
          <m:sub>
            <m:r>
              <w:ins w:id="26" w:author="胡 成成" w:date="2020-04-02T21:04:00Z">
                <w:rPr>
                  <w:rFonts w:ascii="Cambria Math" w:hAnsi="Cambria Math"/>
                  <w:sz w:val="24"/>
                  <w:szCs w:val="28"/>
                </w:rPr>
                <m:t>n</m:t>
              </w:ins>
            </m:r>
          </m:sub>
        </m:sSub>
      </m:oMath>
      <w:ins w:id="27" w:author="胡 成成" w:date="2020-04-02T21:03:00Z">
        <w:r w:rsidR="007066ED" w:rsidRPr="007066ED">
          <w:rPr>
            <w:rFonts w:hint="eastAsia"/>
            <w:bCs/>
            <w:sz w:val="24"/>
            <w:szCs w:val="28"/>
          </w:rPr>
          <w:t>符合参数为</w:t>
        </w:r>
        <w:r w:rsidR="007066ED" w:rsidRPr="007066ED">
          <w:rPr>
            <w:bCs/>
            <w:sz w:val="24"/>
            <w:szCs w:val="28"/>
          </w:rPr>
          <w:t xml:space="preserve">(n, </w:t>
        </w:r>
        <m:oMath>
          <m:r>
            <w:rPr>
              <w:rFonts w:ascii="Cambria Math" w:hAnsi="Cambria Math"/>
              <w:sz w:val="24"/>
              <w:szCs w:val="28"/>
            </w:rPr>
            <m:t>μ</m:t>
          </m:r>
        </m:oMath>
        <w:r w:rsidR="007066ED" w:rsidRPr="007066ED">
          <w:rPr>
            <w:bCs/>
            <w:sz w:val="24"/>
            <w:szCs w:val="28"/>
          </w:rPr>
          <w:t>)</w:t>
        </w:r>
        <w:r w:rsidR="007066ED" w:rsidRPr="007066ED">
          <w:rPr>
            <w:rFonts w:hint="eastAsia"/>
            <w:bCs/>
            <w:sz w:val="24"/>
            <w:szCs w:val="28"/>
          </w:rPr>
          <w:t>的</w:t>
        </w:r>
        <w:r w:rsidR="007066ED" w:rsidRPr="007066ED">
          <w:rPr>
            <w:bCs/>
            <w:sz w:val="24"/>
            <w:szCs w:val="28"/>
          </w:rPr>
          <w:t>erlang</w:t>
        </w:r>
        <w:r w:rsidR="007066ED" w:rsidRPr="007066ED">
          <w:rPr>
            <w:rFonts w:hint="eastAsia"/>
            <w:bCs/>
            <w:sz w:val="24"/>
            <w:szCs w:val="28"/>
          </w:rPr>
          <w:t>分布，</w:t>
        </w:r>
      </w:ins>
    </w:p>
    <w:p w14:paraId="536CD184" w14:textId="7D1D21BE" w:rsidR="007066ED" w:rsidRPr="007066ED" w:rsidRDefault="007066ED">
      <w:pPr>
        <w:spacing w:line="360" w:lineRule="auto"/>
        <w:ind w:firstLine="420"/>
        <w:rPr>
          <w:ins w:id="28" w:author="胡 成成" w:date="2020-03-28T18:51:00Z"/>
          <w:bCs/>
          <w:sz w:val="24"/>
          <w:szCs w:val="28"/>
          <w:rPrChange w:id="29" w:author="胡 成成" w:date="2020-04-02T21:03:00Z">
            <w:rPr>
              <w:ins w:id="30" w:author="胡 成成" w:date="2020-03-28T18:51:00Z"/>
              <w:b/>
              <w:sz w:val="24"/>
              <w:szCs w:val="28"/>
            </w:rPr>
          </w:rPrChange>
        </w:rPr>
        <w:pPrChange w:id="31" w:author="胡 成成" w:date="2020-04-02T21:03:00Z">
          <w:pPr>
            <w:spacing w:line="360" w:lineRule="auto"/>
          </w:pPr>
        </w:pPrChange>
      </w:pPr>
      <w:ins w:id="32" w:author="胡 成成" w:date="2020-04-02T21:03:00Z">
        <w:r w:rsidRPr="007066ED">
          <w:rPr>
            <w:rFonts w:hint="eastAsia"/>
            <w:bCs/>
            <w:sz w:val="24"/>
            <w:szCs w:val="28"/>
            <w:rPrChange w:id="33" w:author="胡 成成" w:date="2020-04-02T21:03:00Z">
              <w:rPr>
                <w:rFonts w:hint="eastAsia"/>
              </w:rPr>
            </w:rPrChange>
          </w:rPr>
          <w:t>其中</w:t>
        </w:r>
        <w:r w:rsidRPr="007066ED">
          <w:rPr>
            <w:bCs/>
            <w:sz w:val="24"/>
            <w:szCs w:val="28"/>
            <w:rPrChange w:id="34" w:author="胡 成成" w:date="2020-04-02T21:03:00Z">
              <w:rPr/>
            </w:rPrChange>
          </w:rPr>
          <w:t>X1</w:t>
        </w:r>
        <w:r w:rsidRPr="007066ED">
          <w:rPr>
            <w:rFonts w:hint="eastAsia"/>
            <w:bCs/>
            <w:sz w:val="24"/>
            <w:szCs w:val="28"/>
            <w:rPrChange w:id="35" w:author="胡 成成" w:date="2020-04-02T21:03:00Z">
              <w:rPr>
                <w:rFonts w:hint="eastAsia"/>
              </w:rPr>
            </w:rPrChange>
          </w:rPr>
          <w:t>，</w:t>
        </w:r>
        <w:r w:rsidRPr="007066ED">
          <w:rPr>
            <w:bCs/>
            <w:sz w:val="24"/>
            <w:szCs w:val="28"/>
            <w:rPrChange w:id="36" w:author="胡 成成" w:date="2020-04-02T21:03:00Z">
              <w:rPr/>
            </w:rPrChange>
          </w:rPr>
          <w:t>X2</w:t>
        </w:r>
        <w:r w:rsidRPr="007066ED">
          <w:rPr>
            <w:rFonts w:hint="eastAsia"/>
            <w:bCs/>
            <w:sz w:val="24"/>
            <w:szCs w:val="28"/>
            <w:rPrChange w:id="37" w:author="胡 成成" w:date="2020-04-02T21:03:00Z">
              <w:rPr>
                <w:rFonts w:hint="eastAsia"/>
              </w:rPr>
            </w:rPrChange>
          </w:rPr>
          <w:t>，…为独立同分布的参数为</w:t>
        </w:r>
        <m:oMath>
          <m:r>
            <w:rPr>
              <w:rFonts w:ascii="Cambria Math" w:hAnsi="Cambria Math"/>
              <w:sz w:val="24"/>
              <w:szCs w:val="28"/>
              <w:rPrChange w:id="38" w:author="胡 成成" w:date="2020-04-02T21:03:00Z">
                <w:rPr>
                  <w:rFonts w:ascii="Cambria Math" w:hAnsi="Cambria Math"/>
                </w:rPr>
              </w:rPrChange>
            </w:rPr>
            <m:t>μ</m:t>
          </m:r>
        </m:oMath>
        <w:r w:rsidRPr="007066ED">
          <w:rPr>
            <w:rFonts w:hint="eastAsia"/>
            <w:bCs/>
            <w:sz w:val="24"/>
            <w:szCs w:val="28"/>
            <w:rPrChange w:id="39" w:author="胡 成成" w:date="2020-04-02T21:03:00Z">
              <w:rPr>
                <w:rFonts w:hint="eastAsia"/>
              </w:rPr>
            </w:rPrChange>
          </w:rPr>
          <w:t>的指数型随机变量，</w:t>
        </w:r>
        <w:r w:rsidRPr="007066ED">
          <w:rPr>
            <w:bCs/>
            <w:sz w:val="24"/>
            <w:szCs w:val="28"/>
            <w:rPrChange w:id="40" w:author="胡 成成" w:date="2020-04-02T21:03:00Z">
              <w:rPr/>
            </w:rPrChange>
          </w:rPr>
          <w:t>N</w:t>
        </w:r>
        <w:r w:rsidRPr="007066ED">
          <w:rPr>
            <w:rFonts w:hint="eastAsia"/>
            <w:bCs/>
            <w:sz w:val="24"/>
            <w:szCs w:val="28"/>
            <w:rPrChange w:id="41" w:author="胡 成成" w:date="2020-04-02T21:03:00Z">
              <w:rPr>
                <w:rFonts w:hint="eastAsia"/>
              </w:rPr>
            </w:rPrChange>
          </w:rPr>
          <w:t>为参数为</w:t>
        </w:r>
        <w:r w:rsidRPr="007066ED">
          <w:rPr>
            <w:bCs/>
            <w:sz w:val="24"/>
            <w:szCs w:val="28"/>
            <w:rPrChange w:id="42" w:author="胡 成成" w:date="2020-04-02T21:03:00Z">
              <w:rPr/>
            </w:rPrChange>
          </w:rPr>
          <w:t>p</w:t>
        </w:r>
        <w:r w:rsidRPr="007066ED">
          <w:rPr>
            <w:rFonts w:hint="eastAsia"/>
            <w:bCs/>
            <w:sz w:val="24"/>
            <w:szCs w:val="28"/>
            <w:rPrChange w:id="43" w:author="胡 成成" w:date="2020-04-02T21:03:00Z">
              <w:rPr>
                <w:rFonts w:hint="eastAsia"/>
              </w:rPr>
            </w:rPrChange>
          </w:rPr>
          <w:t>（由</w:t>
        </w:r>
        <w:r w:rsidRPr="007066ED">
          <w:rPr>
            <w:bCs/>
            <w:sz w:val="24"/>
            <w:szCs w:val="28"/>
            <w:rPrChange w:id="44" w:author="胡 成成" w:date="2020-04-02T21:03:00Z">
              <w:rPr/>
            </w:rPrChange>
          </w:rPr>
          <w:t>1</w:t>
        </w:r>
        <w:r w:rsidRPr="007066ED">
          <w:rPr>
            <w:rFonts w:hint="eastAsia"/>
            <w:bCs/>
            <w:sz w:val="24"/>
            <w:szCs w:val="28"/>
            <w:rPrChange w:id="45" w:author="胡 成成" w:date="2020-04-02T21:03:00Z">
              <w:rPr>
                <w:rFonts w:hint="eastAsia"/>
              </w:rPr>
            </w:rPrChange>
          </w:rPr>
          <w:t>开始）的几何型随机变量。</w:t>
        </w:r>
      </w:ins>
    </w:p>
    <w:p w14:paraId="5A2E5EBF" w14:textId="2B305AFF" w:rsidR="00EF58EB" w:rsidRPr="00423492" w:rsidRDefault="00423492">
      <w:pPr>
        <w:pStyle w:val="aa"/>
        <w:numPr>
          <w:ilvl w:val="0"/>
          <w:numId w:val="1"/>
        </w:numPr>
        <w:spacing w:line="360" w:lineRule="auto"/>
        <w:ind w:firstLineChars="0"/>
        <w:rPr>
          <w:bCs/>
          <w:sz w:val="24"/>
          <w:szCs w:val="28"/>
          <w:rPrChange w:id="46" w:author="胡 成成" w:date="2020-03-28T18:52:00Z">
            <w:rPr>
              <w:b/>
              <w:sz w:val="24"/>
              <w:szCs w:val="28"/>
            </w:rPr>
          </w:rPrChange>
        </w:rPr>
        <w:pPrChange w:id="47" w:author="胡 成成" w:date="2020-03-28T18:52:00Z">
          <w:pPr>
            <w:spacing w:line="360" w:lineRule="auto"/>
          </w:pPr>
        </w:pPrChange>
      </w:pPr>
      <w:ins w:id="48" w:author="胡 成成" w:date="2020-03-28T18:51:00Z">
        <w:r w:rsidRPr="00423492">
          <w:rPr>
            <w:rFonts w:hint="eastAsia"/>
            <w:bCs/>
            <w:sz w:val="24"/>
            <w:szCs w:val="28"/>
            <w:rPrChange w:id="49" w:author="胡 成成" w:date="2020-03-28T18:52:00Z">
              <w:rPr>
                <w:rFonts w:hint="eastAsia"/>
                <w:b/>
                <w:sz w:val="24"/>
                <w:szCs w:val="28"/>
              </w:rPr>
            </w:rPrChange>
          </w:rPr>
          <w:t>掌握基于累积分布函数生成随机数的方法。</w:t>
        </w:r>
      </w:ins>
    </w:p>
    <w:p w14:paraId="3FF59962" w14:textId="77777777" w:rsidR="006A61E8" w:rsidRPr="006E5526" w:rsidRDefault="006A61E8" w:rsidP="006A61E8">
      <w:pPr>
        <w:spacing w:line="360" w:lineRule="auto"/>
        <w:rPr>
          <w:b/>
          <w:sz w:val="24"/>
          <w:szCs w:val="28"/>
        </w:rPr>
      </w:pPr>
      <w:r w:rsidRPr="006E5526">
        <w:rPr>
          <w:rFonts w:hint="eastAsia"/>
          <w:b/>
          <w:sz w:val="24"/>
          <w:szCs w:val="28"/>
        </w:rPr>
        <w:t>实验仪器：</w:t>
      </w:r>
    </w:p>
    <w:p w14:paraId="2F2A8D22" w14:textId="77777777" w:rsidR="000C442A" w:rsidRPr="000C442A" w:rsidRDefault="000C442A" w:rsidP="000C442A">
      <w:pPr>
        <w:spacing w:line="360" w:lineRule="auto"/>
        <w:rPr>
          <w:ins w:id="50" w:author="胡 成成" w:date="2020-03-28T18:53:00Z"/>
          <w:sz w:val="24"/>
          <w:szCs w:val="28"/>
        </w:rPr>
      </w:pPr>
      <w:ins w:id="51" w:author="胡 成成" w:date="2020-03-28T18:53:00Z">
        <w:r w:rsidRPr="000C442A">
          <w:rPr>
            <w:rFonts w:hint="eastAsia"/>
            <w:sz w:val="24"/>
            <w:szCs w:val="28"/>
          </w:rPr>
          <w:t>1.</w:t>
        </w:r>
        <w:r w:rsidRPr="000C442A">
          <w:rPr>
            <w:rFonts w:hint="eastAsia"/>
            <w:sz w:val="24"/>
            <w:szCs w:val="28"/>
          </w:rPr>
          <w:tab/>
        </w:r>
        <w:r w:rsidRPr="000C442A">
          <w:rPr>
            <w:rFonts w:hint="eastAsia"/>
            <w:sz w:val="24"/>
            <w:szCs w:val="28"/>
          </w:rPr>
          <w:t>操作系统：</w:t>
        </w:r>
        <w:r w:rsidRPr="000C442A">
          <w:rPr>
            <w:rFonts w:hint="eastAsia"/>
            <w:sz w:val="24"/>
            <w:szCs w:val="28"/>
          </w:rPr>
          <w:t>WIN10</w:t>
        </w:r>
      </w:ins>
    </w:p>
    <w:p w14:paraId="4C0A0FD4" w14:textId="0E750BCD" w:rsidR="006A61E8" w:rsidRPr="006A61E8" w:rsidRDefault="000C442A" w:rsidP="000C442A">
      <w:pPr>
        <w:spacing w:line="360" w:lineRule="auto"/>
        <w:rPr>
          <w:sz w:val="24"/>
          <w:szCs w:val="28"/>
        </w:rPr>
      </w:pPr>
      <w:ins w:id="52" w:author="胡 成成" w:date="2020-03-28T18:53:00Z">
        <w:r w:rsidRPr="000C442A">
          <w:rPr>
            <w:rFonts w:hint="eastAsia"/>
            <w:sz w:val="24"/>
            <w:szCs w:val="28"/>
          </w:rPr>
          <w:t>2.</w:t>
        </w:r>
        <w:r w:rsidRPr="000C442A">
          <w:rPr>
            <w:rFonts w:hint="eastAsia"/>
            <w:sz w:val="24"/>
            <w:szCs w:val="28"/>
          </w:rPr>
          <w:tab/>
        </w:r>
        <w:r w:rsidRPr="000C442A">
          <w:rPr>
            <w:rFonts w:hint="eastAsia"/>
            <w:sz w:val="24"/>
            <w:szCs w:val="28"/>
          </w:rPr>
          <w:t>操作软件：</w:t>
        </w:r>
        <w:r w:rsidRPr="000C442A">
          <w:rPr>
            <w:rFonts w:hint="eastAsia"/>
            <w:sz w:val="24"/>
            <w:szCs w:val="28"/>
          </w:rPr>
          <w:t>MATLAB R2018b</w:t>
        </w:r>
      </w:ins>
    </w:p>
    <w:p w14:paraId="390E1FF1" w14:textId="77777777" w:rsidR="006A61E8" w:rsidRPr="006E5526" w:rsidRDefault="006A61E8" w:rsidP="006A61E8">
      <w:pPr>
        <w:spacing w:line="360" w:lineRule="auto"/>
        <w:rPr>
          <w:b/>
          <w:sz w:val="24"/>
          <w:szCs w:val="28"/>
        </w:rPr>
      </w:pPr>
      <w:r w:rsidRPr="006E5526">
        <w:rPr>
          <w:rFonts w:hint="eastAsia"/>
          <w:b/>
          <w:sz w:val="24"/>
          <w:szCs w:val="28"/>
        </w:rPr>
        <w:t>实验原理：</w:t>
      </w:r>
    </w:p>
    <w:p w14:paraId="6DEC37EA" w14:textId="5DF7268D" w:rsidR="006A61E8" w:rsidRDefault="00552319" w:rsidP="00552319">
      <w:pPr>
        <w:pStyle w:val="aa"/>
        <w:numPr>
          <w:ilvl w:val="0"/>
          <w:numId w:val="2"/>
        </w:numPr>
        <w:spacing w:line="360" w:lineRule="auto"/>
        <w:ind w:firstLineChars="0"/>
        <w:rPr>
          <w:ins w:id="53" w:author="胡 成成" w:date="2020-04-02T17:32:00Z"/>
          <w:sz w:val="24"/>
          <w:szCs w:val="28"/>
        </w:rPr>
      </w:pPr>
      <w:ins w:id="54" w:author="胡 成成" w:date="2020-04-02T17:32:00Z">
        <w:r w:rsidRPr="00552319">
          <w:rPr>
            <w:rFonts w:hint="eastAsia"/>
            <w:sz w:val="24"/>
            <w:szCs w:val="28"/>
            <w:rPrChange w:id="55" w:author="胡 成成" w:date="2020-04-02T17:32:00Z">
              <w:rPr>
                <w:rFonts w:hint="eastAsia"/>
              </w:rPr>
            </w:rPrChange>
          </w:rPr>
          <w:t>指数分布</w:t>
        </w:r>
      </w:ins>
    </w:p>
    <w:p w14:paraId="6D8EE6E1" w14:textId="31A5EAA4" w:rsidR="00552319" w:rsidRDefault="00552319" w:rsidP="00552319">
      <w:pPr>
        <w:spacing w:line="360" w:lineRule="auto"/>
        <w:ind w:firstLine="360"/>
        <w:rPr>
          <w:ins w:id="56" w:author="胡 成成" w:date="2020-04-02T17:34:00Z"/>
          <w:sz w:val="24"/>
          <w:szCs w:val="28"/>
        </w:rPr>
      </w:pPr>
      <w:ins w:id="57" w:author="胡 成成" w:date="2020-04-02T17:33:00Z">
        <w:r w:rsidRPr="00552319">
          <w:rPr>
            <w:rFonts w:hint="eastAsia"/>
            <w:sz w:val="24"/>
            <w:szCs w:val="28"/>
            <w:rPrChange w:id="58" w:author="胡 成成" w:date="2020-04-02T17:33:00Z">
              <w:rPr>
                <w:rFonts w:hint="eastAsia"/>
              </w:rPr>
            </w:rPrChange>
          </w:rPr>
          <w:t>在概率理论和统计学中，指数分布是描述泊松过程中的事件之间的时间的概率分布，即事件以恒定平均速率连续且独立地发生的过程。</w:t>
        </w:r>
        <w:r w:rsidRPr="00552319">
          <w:rPr>
            <w:rFonts w:hint="eastAsia"/>
            <w:sz w:val="24"/>
            <w:szCs w:val="28"/>
          </w:rPr>
          <w:t>指数函数的一个重要特征是无记忆性。这表示如果一个随机变量呈指数分布，当</w:t>
        </w:r>
        <w:r w:rsidRPr="00552319">
          <w:rPr>
            <w:rFonts w:hint="eastAsia"/>
            <w:sz w:val="24"/>
            <w:szCs w:val="28"/>
          </w:rPr>
          <w:t>s</w:t>
        </w:r>
      </w:ins>
      <w:ins w:id="59" w:author="胡 成成" w:date="2020-04-02T17:34:00Z">
        <w:r>
          <w:rPr>
            <w:rFonts w:hint="eastAsia"/>
            <w:sz w:val="24"/>
            <w:szCs w:val="28"/>
          </w:rPr>
          <w:t>，</w:t>
        </w:r>
      </w:ins>
      <w:ins w:id="60" w:author="胡 成成" w:date="2020-04-02T17:33:00Z">
        <w:r w:rsidRPr="00552319">
          <w:rPr>
            <w:rFonts w:hint="eastAsia"/>
            <w:sz w:val="24"/>
            <w:szCs w:val="28"/>
          </w:rPr>
          <w:t>t&gt;0</w:t>
        </w:r>
        <w:r w:rsidRPr="00552319">
          <w:rPr>
            <w:rFonts w:hint="eastAsia"/>
            <w:sz w:val="24"/>
            <w:szCs w:val="28"/>
          </w:rPr>
          <w:t>时有</w:t>
        </w:r>
        <w:r w:rsidRPr="00552319">
          <w:rPr>
            <w:rFonts w:hint="eastAsia"/>
            <w:sz w:val="24"/>
            <w:szCs w:val="28"/>
          </w:rPr>
          <w:t>P(T&gt;t+s</w:t>
        </w:r>
      </w:ins>
      <w:ins w:id="61" w:author="胡 成成" w:date="2020-04-02T17:39:00Z">
        <w:r w:rsidR="007C2DB0">
          <w:rPr>
            <w:sz w:val="24"/>
            <w:szCs w:val="28"/>
          </w:rPr>
          <w:t xml:space="preserve"> </w:t>
        </w:r>
      </w:ins>
      <w:ins w:id="62" w:author="胡 成成" w:date="2020-04-02T17:33:00Z">
        <w:r w:rsidRPr="00552319">
          <w:rPr>
            <w:rFonts w:hint="eastAsia"/>
            <w:sz w:val="24"/>
            <w:szCs w:val="28"/>
          </w:rPr>
          <w:t>|</w:t>
        </w:r>
      </w:ins>
      <w:ins w:id="63" w:author="胡 成成" w:date="2020-04-02T17:39:00Z">
        <w:r w:rsidR="007C2DB0">
          <w:rPr>
            <w:sz w:val="24"/>
            <w:szCs w:val="28"/>
          </w:rPr>
          <w:t xml:space="preserve"> </w:t>
        </w:r>
      </w:ins>
      <w:ins w:id="64" w:author="胡 成成" w:date="2020-04-02T17:33:00Z">
        <w:r w:rsidRPr="00552319">
          <w:rPr>
            <w:rFonts w:hint="eastAsia"/>
            <w:sz w:val="24"/>
            <w:szCs w:val="28"/>
          </w:rPr>
          <w:t>T&gt;t)=P(T&gt;s)</w:t>
        </w:r>
        <w:r w:rsidRPr="00552319">
          <w:rPr>
            <w:rFonts w:hint="eastAsia"/>
            <w:sz w:val="24"/>
            <w:szCs w:val="28"/>
          </w:rPr>
          <w:t>。</w:t>
        </w:r>
      </w:ins>
    </w:p>
    <w:p w14:paraId="3A822ABA" w14:textId="77777777" w:rsidR="00552319" w:rsidRDefault="00552319" w:rsidP="00552319">
      <w:pPr>
        <w:pStyle w:val="aa"/>
        <w:numPr>
          <w:ilvl w:val="0"/>
          <w:numId w:val="3"/>
        </w:numPr>
        <w:spacing w:line="360" w:lineRule="auto"/>
        <w:ind w:firstLineChars="0"/>
        <w:rPr>
          <w:ins w:id="65" w:author="胡 成成" w:date="2020-04-02T17:36:00Z"/>
          <w:sz w:val="24"/>
          <w:szCs w:val="28"/>
        </w:rPr>
      </w:pPr>
      <w:ins w:id="66" w:author="胡 成成" w:date="2020-04-02T17:36:00Z">
        <w:r>
          <w:rPr>
            <w:rFonts w:hint="eastAsia"/>
            <w:sz w:val="24"/>
            <w:szCs w:val="28"/>
          </w:rPr>
          <w:t>概率密度函数</w:t>
        </w:r>
      </w:ins>
    </w:p>
    <w:p w14:paraId="23474C4F" w14:textId="1A5ACAC5" w:rsidR="00552319" w:rsidRDefault="00552319" w:rsidP="00552319">
      <w:pPr>
        <w:pStyle w:val="aa"/>
        <w:spacing w:line="360" w:lineRule="auto"/>
        <w:ind w:left="780" w:firstLineChars="0" w:firstLine="0"/>
        <w:jc w:val="center"/>
        <w:rPr>
          <w:ins w:id="67" w:author="胡 成成" w:date="2020-04-02T17:37:00Z"/>
          <w:sz w:val="24"/>
          <w:szCs w:val="28"/>
        </w:rPr>
      </w:pPr>
      <w:ins w:id="68" w:author="胡 成成" w:date="2020-04-02T17:36:00Z">
        <w:r w:rsidRPr="00552319">
          <w:rPr>
            <w:noProof/>
          </w:rPr>
          <w:drawing>
            <wp:inline distT="0" distB="0" distL="0" distR="0" wp14:anchorId="03549A24" wp14:editId="2FE90B14">
              <wp:extent cx="2320566" cy="53908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777" b="60808"/>
                      <a:stretch/>
                    </pic:blipFill>
                    <pic:spPr bwMode="auto">
                      <a:xfrm>
                        <a:off x="0" y="0"/>
                        <a:ext cx="2487338" cy="577829"/>
                      </a:xfrm>
                      <a:prstGeom prst="rect">
                        <a:avLst/>
                      </a:prstGeom>
                      <a:ln>
                        <a:noFill/>
                      </a:ln>
                      <a:extLst>
                        <a:ext uri="{53640926-AAD7-44D8-BBD7-CCE9431645EC}">
                          <a14:shadowObscured xmlns:a14="http://schemas.microsoft.com/office/drawing/2010/main"/>
                        </a:ext>
                      </a:extLst>
                    </pic:spPr>
                  </pic:pic>
                </a:graphicData>
              </a:graphic>
            </wp:inline>
          </w:drawing>
        </w:r>
      </w:ins>
    </w:p>
    <w:p w14:paraId="2821AC81" w14:textId="05EC020A" w:rsidR="00552319" w:rsidRDefault="00552319" w:rsidP="00552319">
      <w:pPr>
        <w:pStyle w:val="aa"/>
        <w:numPr>
          <w:ilvl w:val="0"/>
          <w:numId w:val="3"/>
        </w:numPr>
        <w:spacing w:line="360" w:lineRule="auto"/>
        <w:ind w:firstLineChars="0"/>
        <w:rPr>
          <w:ins w:id="69" w:author="胡 成成" w:date="2020-04-02T17:38:00Z"/>
          <w:sz w:val="24"/>
          <w:szCs w:val="28"/>
        </w:rPr>
      </w:pPr>
      <w:ins w:id="70" w:author="胡 成成" w:date="2020-04-02T17:37:00Z">
        <w:r>
          <w:rPr>
            <w:rFonts w:hint="eastAsia"/>
            <w:sz w:val="24"/>
            <w:szCs w:val="28"/>
          </w:rPr>
          <w:t>分布函数</w:t>
        </w:r>
      </w:ins>
    </w:p>
    <w:p w14:paraId="4A16FC52" w14:textId="234DA043" w:rsidR="00552319" w:rsidRDefault="00552319">
      <w:pPr>
        <w:pStyle w:val="aa"/>
        <w:spacing w:line="360" w:lineRule="auto"/>
        <w:ind w:left="780" w:firstLineChars="0" w:firstLine="0"/>
        <w:jc w:val="center"/>
        <w:rPr>
          <w:ins w:id="71" w:author="胡 成成" w:date="2020-04-02T17:37:00Z"/>
          <w:sz w:val="24"/>
          <w:szCs w:val="28"/>
        </w:rPr>
        <w:pPrChange w:id="72" w:author="胡 成成" w:date="2020-04-02T17:38:00Z">
          <w:pPr>
            <w:pStyle w:val="aa"/>
            <w:numPr>
              <w:numId w:val="3"/>
            </w:numPr>
            <w:spacing w:line="360" w:lineRule="auto"/>
            <w:ind w:left="780" w:firstLineChars="0" w:hanging="420"/>
          </w:pPr>
        </w:pPrChange>
      </w:pPr>
      <w:ins w:id="73" w:author="胡 成成" w:date="2020-04-02T17:38:00Z">
        <w:r>
          <w:rPr>
            <w:noProof/>
          </w:rPr>
          <w:drawing>
            <wp:inline distT="0" distB="0" distL="0" distR="0" wp14:anchorId="106B6419" wp14:editId="0DAF899C">
              <wp:extent cx="2354239" cy="4451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181" cy="450013"/>
                      </a:xfrm>
                      <a:prstGeom prst="rect">
                        <a:avLst/>
                      </a:prstGeom>
                      <a:noFill/>
                      <a:ln>
                        <a:noFill/>
                      </a:ln>
                    </pic:spPr>
                  </pic:pic>
                </a:graphicData>
              </a:graphic>
            </wp:inline>
          </w:drawing>
        </w:r>
      </w:ins>
    </w:p>
    <w:p w14:paraId="0A02B90C" w14:textId="179C41AD" w:rsidR="00552319" w:rsidRDefault="00552319" w:rsidP="00552319">
      <w:pPr>
        <w:pStyle w:val="aa"/>
        <w:numPr>
          <w:ilvl w:val="0"/>
          <w:numId w:val="3"/>
        </w:numPr>
        <w:spacing w:line="360" w:lineRule="auto"/>
        <w:ind w:firstLineChars="0"/>
        <w:rPr>
          <w:ins w:id="74" w:author="胡 成成" w:date="2020-04-02T17:38:00Z"/>
          <w:sz w:val="24"/>
          <w:szCs w:val="28"/>
        </w:rPr>
      </w:pPr>
      <w:ins w:id="75" w:author="胡 成成" w:date="2020-04-02T17:37:00Z">
        <w:r>
          <w:rPr>
            <w:rFonts w:hint="eastAsia"/>
            <w:sz w:val="24"/>
            <w:szCs w:val="28"/>
          </w:rPr>
          <w:t>数学期望</w:t>
        </w:r>
      </w:ins>
    </w:p>
    <w:p w14:paraId="609042CB" w14:textId="195F4163" w:rsidR="00552319" w:rsidRPr="00552319" w:rsidRDefault="00552319">
      <w:pPr>
        <w:spacing w:line="360" w:lineRule="auto"/>
        <w:ind w:left="360"/>
        <w:jc w:val="center"/>
        <w:rPr>
          <w:ins w:id="76" w:author="胡 成成" w:date="2020-04-02T17:37:00Z"/>
          <w:sz w:val="24"/>
          <w:szCs w:val="28"/>
        </w:rPr>
        <w:pPrChange w:id="77" w:author="胡 成成" w:date="2020-04-02T17:39:00Z">
          <w:pPr>
            <w:pStyle w:val="aa"/>
            <w:numPr>
              <w:numId w:val="3"/>
            </w:numPr>
            <w:spacing w:line="360" w:lineRule="auto"/>
            <w:ind w:left="780" w:firstLineChars="0" w:hanging="420"/>
          </w:pPr>
        </w:pPrChange>
      </w:pPr>
      <w:ins w:id="78" w:author="胡 成成" w:date="2020-04-02T17:38:00Z">
        <w:r>
          <w:rPr>
            <w:noProof/>
          </w:rPr>
          <w:lastRenderedPageBreak/>
          <w:drawing>
            <wp:inline distT="0" distB="0" distL="0" distR="0" wp14:anchorId="765C2C0F" wp14:editId="49132506">
              <wp:extent cx="648335" cy="3346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335" cy="334645"/>
                      </a:xfrm>
                      <a:prstGeom prst="rect">
                        <a:avLst/>
                      </a:prstGeom>
                      <a:noFill/>
                      <a:ln>
                        <a:noFill/>
                      </a:ln>
                    </pic:spPr>
                  </pic:pic>
                </a:graphicData>
              </a:graphic>
            </wp:inline>
          </w:drawing>
        </w:r>
      </w:ins>
    </w:p>
    <w:p w14:paraId="35C07640" w14:textId="66E552AD" w:rsidR="00552319" w:rsidRDefault="00552319" w:rsidP="00552319">
      <w:pPr>
        <w:pStyle w:val="aa"/>
        <w:numPr>
          <w:ilvl w:val="0"/>
          <w:numId w:val="3"/>
        </w:numPr>
        <w:spacing w:line="360" w:lineRule="auto"/>
        <w:ind w:firstLineChars="0"/>
        <w:rPr>
          <w:ins w:id="79" w:author="胡 成成" w:date="2020-04-02T17:39:00Z"/>
          <w:sz w:val="24"/>
          <w:szCs w:val="28"/>
        </w:rPr>
      </w:pPr>
      <w:ins w:id="80" w:author="胡 成成" w:date="2020-04-02T17:37:00Z">
        <w:r>
          <w:rPr>
            <w:rFonts w:hint="eastAsia"/>
            <w:sz w:val="24"/>
            <w:szCs w:val="28"/>
          </w:rPr>
          <w:t>方差</w:t>
        </w:r>
      </w:ins>
    </w:p>
    <w:p w14:paraId="06A1AB4A" w14:textId="52C2842D" w:rsidR="00552319" w:rsidRPr="00552319" w:rsidRDefault="00552319">
      <w:pPr>
        <w:spacing w:line="360" w:lineRule="auto"/>
        <w:ind w:left="360"/>
        <w:jc w:val="center"/>
        <w:rPr>
          <w:ins w:id="81" w:author="胡 成成" w:date="2020-04-02T17:32:00Z"/>
          <w:sz w:val="24"/>
          <w:szCs w:val="28"/>
          <w:rPrChange w:id="82" w:author="胡 成成" w:date="2020-04-02T17:39:00Z">
            <w:rPr>
              <w:ins w:id="83" w:author="胡 成成" w:date="2020-04-02T17:32:00Z"/>
            </w:rPr>
          </w:rPrChange>
        </w:rPr>
        <w:pPrChange w:id="84" w:author="胡 成成" w:date="2020-04-02T17:39:00Z">
          <w:pPr>
            <w:spacing w:line="360" w:lineRule="auto"/>
          </w:pPr>
        </w:pPrChange>
      </w:pPr>
      <w:ins w:id="85" w:author="胡 成成" w:date="2020-04-02T17:39:00Z">
        <w:r>
          <w:rPr>
            <w:noProof/>
          </w:rPr>
          <w:drawing>
            <wp:inline distT="0" distB="0" distL="0" distR="0" wp14:anchorId="541855CB" wp14:editId="3102C814">
              <wp:extent cx="1412240" cy="3346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240" cy="334645"/>
                      </a:xfrm>
                      <a:prstGeom prst="rect">
                        <a:avLst/>
                      </a:prstGeom>
                      <a:noFill/>
                      <a:ln>
                        <a:noFill/>
                      </a:ln>
                    </pic:spPr>
                  </pic:pic>
                </a:graphicData>
              </a:graphic>
            </wp:inline>
          </w:drawing>
        </w:r>
      </w:ins>
    </w:p>
    <w:p w14:paraId="4DDEB8B2" w14:textId="45277569" w:rsidR="00552319" w:rsidRDefault="00552319" w:rsidP="00552319">
      <w:pPr>
        <w:pStyle w:val="aa"/>
        <w:numPr>
          <w:ilvl w:val="0"/>
          <w:numId w:val="2"/>
        </w:numPr>
        <w:spacing w:line="360" w:lineRule="auto"/>
        <w:ind w:firstLineChars="0"/>
        <w:rPr>
          <w:ins w:id="86" w:author="胡 成成" w:date="2020-04-02T17:40:00Z"/>
          <w:sz w:val="24"/>
          <w:szCs w:val="28"/>
        </w:rPr>
      </w:pPr>
      <w:ins w:id="87" w:author="胡 成成" w:date="2020-04-02T17:32:00Z">
        <w:r>
          <w:rPr>
            <w:rFonts w:hint="eastAsia"/>
            <w:sz w:val="24"/>
            <w:szCs w:val="28"/>
          </w:rPr>
          <w:t>几何分布</w:t>
        </w:r>
      </w:ins>
    </w:p>
    <w:p w14:paraId="15D02333" w14:textId="55866E69" w:rsidR="007C2DB0" w:rsidRDefault="007C2DB0" w:rsidP="007C2DB0">
      <w:pPr>
        <w:spacing w:line="360" w:lineRule="auto"/>
        <w:ind w:firstLine="360"/>
        <w:rPr>
          <w:ins w:id="88" w:author="胡 成成" w:date="2020-04-02T17:43:00Z"/>
          <w:sz w:val="24"/>
          <w:szCs w:val="28"/>
        </w:rPr>
      </w:pPr>
      <w:ins w:id="89" w:author="胡 成成" w:date="2020-04-02T17:40:00Z">
        <w:r w:rsidRPr="007C2DB0">
          <w:rPr>
            <w:rFonts w:hint="eastAsia"/>
            <w:sz w:val="24"/>
            <w:szCs w:val="28"/>
            <w:rPrChange w:id="90" w:author="胡 成成" w:date="2020-04-02T17:40:00Z">
              <w:rPr>
                <w:rFonts w:hint="eastAsia"/>
              </w:rPr>
            </w:rPrChange>
          </w:rPr>
          <w:t>几何分布是离散型概率分布。定义为：在</w:t>
        </w:r>
        <w:r w:rsidRPr="007C2DB0">
          <w:rPr>
            <w:sz w:val="24"/>
            <w:szCs w:val="28"/>
            <w:rPrChange w:id="91" w:author="胡 成成" w:date="2020-04-02T17:40:00Z">
              <w:rPr/>
            </w:rPrChange>
          </w:rPr>
          <w:t>n</w:t>
        </w:r>
        <w:r w:rsidRPr="007C2DB0">
          <w:rPr>
            <w:rFonts w:hint="eastAsia"/>
            <w:sz w:val="24"/>
            <w:szCs w:val="28"/>
            <w:rPrChange w:id="92" w:author="胡 成成" w:date="2020-04-02T17:40:00Z">
              <w:rPr>
                <w:rFonts w:hint="eastAsia"/>
              </w:rPr>
            </w:rPrChange>
          </w:rPr>
          <w:t>次伯努利试验中，试验</w:t>
        </w:r>
        <w:r w:rsidRPr="007C2DB0">
          <w:rPr>
            <w:sz w:val="24"/>
            <w:szCs w:val="28"/>
            <w:rPrChange w:id="93" w:author="胡 成成" w:date="2020-04-02T17:40:00Z">
              <w:rPr/>
            </w:rPrChange>
          </w:rPr>
          <w:t>k</w:t>
        </w:r>
        <w:r w:rsidRPr="007C2DB0">
          <w:rPr>
            <w:rFonts w:hint="eastAsia"/>
            <w:sz w:val="24"/>
            <w:szCs w:val="28"/>
            <w:rPrChange w:id="94" w:author="胡 成成" w:date="2020-04-02T17:40:00Z">
              <w:rPr>
                <w:rFonts w:hint="eastAsia"/>
              </w:rPr>
            </w:rPrChange>
          </w:rPr>
          <w:t>次才得到第一次成功的机率。</w:t>
        </w:r>
        <w:r>
          <w:rPr>
            <w:rFonts w:hint="eastAsia"/>
            <w:sz w:val="24"/>
            <w:szCs w:val="28"/>
          </w:rPr>
          <w:t>即</w:t>
        </w:r>
        <w:r w:rsidRPr="007C2DB0">
          <w:rPr>
            <w:rFonts w:hint="eastAsia"/>
            <w:sz w:val="24"/>
            <w:szCs w:val="28"/>
            <w:rPrChange w:id="95" w:author="胡 成成" w:date="2020-04-02T17:40:00Z">
              <w:rPr>
                <w:rFonts w:hint="eastAsia"/>
              </w:rPr>
            </w:rPrChange>
          </w:rPr>
          <w:t>：前</w:t>
        </w:r>
        <w:r w:rsidRPr="007C2DB0">
          <w:rPr>
            <w:sz w:val="24"/>
            <w:szCs w:val="28"/>
            <w:rPrChange w:id="96" w:author="胡 成成" w:date="2020-04-02T17:40:00Z">
              <w:rPr/>
            </w:rPrChange>
          </w:rPr>
          <w:t>k-1</w:t>
        </w:r>
        <w:r w:rsidRPr="007C2DB0">
          <w:rPr>
            <w:rFonts w:hint="eastAsia"/>
            <w:sz w:val="24"/>
            <w:szCs w:val="28"/>
            <w:rPrChange w:id="97" w:author="胡 成成" w:date="2020-04-02T17:40:00Z">
              <w:rPr>
                <w:rFonts w:hint="eastAsia"/>
              </w:rPr>
            </w:rPrChange>
          </w:rPr>
          <w:t>次皆失败，第</w:t>
        </w:r>
        <w:r w:rsidRPr="007C2DB0">
          <w:rPr>
            <w:sz w:val="24"/>
            <w:szCs w:val="28"/>
            <w:rPrChange w:id="98" w:author="胡 成成" w:date="2020-04-02T17:40:00Z">
              <w:rPr/>
            </w:rPrChange>
          </w:rPr>
          <w:t>k</w:t>
        </w:r>
        <w:r w:rsidRPr="007C2DB0">
          <w:rPr>
            <w:rFonts w:hint="eastAsia"/>
            <w:sz w:val="24"/>
            <w:szCs w:val="28"/>
            <w:rPrChange w:id="99" w:author="胡 成成" w:date="2020-04-02T17:40:00Z">
              <w:rPr>
                <w:rFonts w:hint="eastAsia"/>
              </w:rPr>
            </w:rPrChange>
          </w:rPr>
          <w:t>次成功的概率。</w:t>
        </w:r>
      </w:ins>
      <w:ins w:id="100" w:author="胡 成成" w:date="2020-04-02T17:41:00Z">
        <w:r w:rsidR="005D3B98" w:rsidRPr="005D3B98">
          <w:rPr>
            <w:rFonts w:hint="eastAsia"/>
            <w:sz w:val="24"/>
            <w:szCs w:val="28"/>
          </w:rPr>
          <w:t>在伯努利试验中，成功的概率为</w:t>
        </w:r>
        <w:r w:rsidR="005D3B98" w:rsidRPr="005D3B98">
          <w:rPr>
            <w:rFonts w:hint="eastAsia"/>
            <w:sz w:val="24"/>
            <w:szCs w:val="28"/>
          </w:rPr>
          <w:t>p</w:t>
        </w:r>
        <w:r w:rsidR="005D3B98" w:rsidRPr="005D3B98">
          <w:rPr>
            <w:rFonts w:hint="eastAsia"/>
            <w:sz w:val="24"/>
            <w:szCs w:val="28"/>
          </w:rPr>
          <w:t>，若ξ表示出现首次成功时的试验次数，则ξ是离散型随机变量，它只取正整数，且有</w:t>
        </w:r>
        <w:r w:rsidR="005D3B98" w:rsidRPr="005D3B98">
          <w:rPr>
            <w:rFonts w:hint="eastAsia"/>
            <w:sz w:val="24"/>
            <w:szCs w:val="28"/>
          </w:rPr>
          <w:t>P(</w:t>
        </w:r>
        <w:r w:rsidR="005D3B98" w:rsidRPr="005D3B98">
          <w:rPr>
            <w:rFonts w:hint="eastAsia"/>
            <w:sz w:val="24"/>
            <w:szCs w:val="28"/>
          </w:rPr>
          <w:t>ξ</w:t>
        </w:r>
        <w:r w:rsidR="005D3B98" w:rsidRPr="005D3B98">
          <w:rPr>
            <w:rFonts w:hint="eastAsia"/>
            <w:sz w:val="24"/>
            <w:szCs w:val="28"/>
          </w:rPr>
          <w:t>=k)=(1-p)</w:t>
        </w:r>
        <w:r w:rsidR="005D3B98" w:rsidRPr="005D3B98">
          <w:rPr>
            <w:rFonts w:hint="eastAsia"/>
            <w:sz w:val="24"/>
            <w:szCs w:val="28"/>
          </w:rPr>
          <w:t>的</w:t>
        </w:r>
        <w:r w:rsidR="005D3B98" w:rsidRPr="005D3B98">
          <w:rPr>
            <w:rFonts w:hint="eastAsia"/>
            <w:sz w:val="24"/>
            <w:szCs w:val="28"/>
          </w:rPr>
          <w:t>(k-1)</w:t>
        </w:r>
        <w:r w:rsidR="005D3B98" w:rsidRPr="005D3B98">
          <w:rPr>
            <w:rFonts w:hint="eastAsia"/>
            <w:sz w:val="24"/>
            <w:szCs w:val="28"/>
          </w:rPr>
          <w:t>次方乘以</w:t>
        </w:r>
        <w:r w:rsidR="005D3B98" w:rsidRPr="005D3B98">
          <w:rPr>
            <w:rFonts w:hint="eastAsia"/>
            <w:sz w:val="24"/>
            <w:szCs w:val="28"/>
          </w:rPr>
          <w:t>p (k=1</w:t>
        </w:r>
        <w:r w:rsidR="005D3B98" w:rsidRPr="005D3B98">
          <w:rPr>
            <w:rFonts w:hint="eastAsia"/>
            <w:sz w:val="24"/>
            <w:szCs w:val="28"/>
          </w:rPr>
          <w:t>，</w:t>
        </w:r>
        <w:r w:rsidR="005D3B98" w:rsidRPr="005D3B98">
          <w:rPr>
            <w:rFonts w:hint="eastAsia"/>
            <w:sz w:val="24"/>
            <w:szCs w:val="28"/>
          </w:rPr>
          <w:t>2</w:t>
        </w:r>
        <w:r w:rsidR="005D3B98" w:rsidRPr="005D3B98">
          <w:rPr>
            <w:rFonts w:hint="eastAsia"/>
            <w:sz w:val="24"/>
            <w:szCs w:val="28"/>
          </w:rPr>
          <w:t>，…，</w:t>
        </w:r>
        <w:r w:rsidR="005D3B98" w:rsidRPr="005D3B98">
          <w:rPr>
            <w:rFonts w:hint="eastAsia"/>
            <w:sz w:val="24"/>
            <w:szCs w:val="28"/>
          </w:rPr>
          <w:t>0&lt;p&lt;1)</w:t>
        </w:r>
        <w:r w:rsidR="005D3B98" w:rsidRPr="005D3B98">
          <w:rPr>
            <w:rFonts w:hint="eastAsia"/>
            <w:sz w:val="24"/>
            <w:szCs w:val="28"/>
          </w:rPr>
          <w:t>，此时称随机变量ξ服从几何分布。它的期望为</w:t>
        </w:r>
        <w:r w:rsidR="005D3B98" w:rsidRPr="005D3B98">
          <w:rPr>
            <w:rFonts w:hint="eastAsia"/>
            <w:sz w:val="24"/>
            <w:szCs w:val="28"/>
          </w:rPr>
          <w:t>1/p</w:t>
        </w:r>
        <w:r w:rsidR="005D3B98" w:rsidRPr="005D3B98">
          <w:rPr>
            <w:rFonts w:hint="eastAsia"/>
            <w:sz w:val="24"/>
            <w:szCs w:val="28"/>
          </w:rPr>
          <w:t>，方差为</w:t>
        </w:r>
        <w:r w:rsidR="005D3B98" w:rsidRPr="005D3B98">
          <w:rPr>
            <w:rFonts w:hint="eastAsia"/>
            <w:sz w:val="24"/>
            <w:szCs w:val="28"/>
          </w:rPr>
          <w:t>(1-p)/(p</w:t>
        </w:r>
        <w:r w:rsidR="005D3B98">
          <w:rPr>
            <w:rFonts w:hint="eastAsia"/>
            <w:sz w:val="24"/>
            <w:szCs w:val="28"/>
          </w:rPr>
          <w:t>*p</w:t>
        </w:r>
        <w:r w:rsidR="005D3B98" w:rsidRPr="005D3B98">
          <w:rPr>
            <w:rFonts w:hint="eastAsia"/>
            <w:sz w:val="24"/>
            <w:szCs w:val="28"/>
          </w:rPr>
          <w:t>)</w:t>
        </w:r>
        <w:r w:rsidR="005D3B98" w:rsidRPr="005D3B98">
          <w:rPr>
            <w:rFonts w:hint="eastAsia"/>
            <w:sz w:val="24"/>
            <w:szCs w:val="28"/>
          </w:rPr>
          <w:t>。</w:t>
        </w:r>
      </w:ins>
    </w:p>
    <w:p w14:paraId="21469EF1" w14:textId="7EBF6929" w:rsidR="00660F3D" w:rsidRDefault="00660F3D" w:rsidP="00660F3D">
      <w:pPr>
        <w:pStyle w:val="aa"/>
        <w:numPr>
          <w:ilvl w:val="0"/>
          <w:numId w:val="3"/>
        </w:numPr>
        <w:spacing w:line="360" w:lineRule="auto"/>
        <w:ind w:firstLineChars="0"/>
        <w:rPr>
          <w:ins w:id="101" w:author="胡 成成" w:date="2020-04-02T17:43:00Z"/>
          <w:sz w:val="24"/>
          <w:szCs w:val="28"/>
        </w:rPr>
      </w:pPr>
      <w:ins w:id="102" w:author="胡 成成" w:date="2020-04-02T17:43:00Z">
        <w:r>
          <w:rPr>
            <w:rFonts w:hint="eastAsia"/>
            <w:sz w:val="24"/>
            <w:szCs w:val="28"/>
          </w:rPr>
          <w:t>分布列</w:t>
        </w:r>
      </w:ins>
    </w:p>
    <w:p w14:paraId="10325843" w14:textId="6FBE0813" w:rsidR="00660F3D" w:rsidRPr="00660F3D" w:rsidRDefault="00660F3D">
      <w:pPr>
        <w:widowControl/>
        <w:jc w:val="center"/>
        <w:rPr>
          <w:ins w:id="103" w:author="胡 成成" w:date="2020-04-02T17:43:00Z"/>
          <w:rFonts w:ascii="宋体" w:eastAsia="宋体" w:hAnsi="宋体" w:cs="宋体"/>
          <w:kern w:val="0"/>
          <w:sz w:val="24"/>
          <w:szCs w:val="24"/>
          <w:rPrChange w:id="104" w:author="胡 成成" w:date="2020-04-02T17:43:00Z">
            <w:rPr>
              <w:ins w:id="105" w:author="胡 成成" w:date="2020-04-02T17:43:00Z"/>
            </w:rPr>
          </w:rPrChange>
        </w:rPr>
        <w:pPrChange w:id="106" w:author="胡 成成" w:date="2020-04-02T17:43:00Z">
          <w:pPr>
            <w:pStyle w:val="aa"/>
            <w:numPr>
              <w:numId w:val="3"/>
            </w:numPr>
            <w:spacing w:line="360" w:lineRule="auto"/>
            <w:ind w:left="780" w:firstLineChars="0" w:hanging="420"/>
          </w:pPr>
        </w:pPrChange>
      </w:pPr>
      <w:ins w:id="107" w:author="胡 成成" w:date="2020-04-02T17:43:00Z">
        <w:r w:rsidRPr="00660F3D">
          <w:rPr>
            <w:rFonts w:ascii="宋体" w:eastAsia="宋体" w:hAnsi="宋体" w:cs="宋体"/>
            <w:noProof/>
            <w:kern w:val="0"/>
            <w:sz w:val="24"/>
            <w:szCs w:val="24"/>
          </w:rPr>
          <w:drawing>
            <wp:inline distT="0" distB="0" distL="0" distR="0" wp14:anchorId="5DCA5A65" wp14:editId="2D427DCC">
              <wp:extent cx="2087880" cy="21844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80" cy="218440"/>
                      </a:xfrm>
                      <a:prstGeom prst="rect">
                        <a:avLst/>
                      </a:prstGeom>
                      <a:noFill/>
                      <a:ln>
                        <a:noFill/>
                      </a:ln>
                    </pic:spPr>
                  </pic:pic>
                </a:graphicData>
              </a:graphic>
            </wp:inline>
          </w:drawing>
        </w:r>
        <w:r>
          <w:rPr>
            <w:rFonts w:ascii="宋体" w:eastAsia="宋体" w:hAnsi="宋体" w:cs="宋体" w:hint="eastAsia"/>
            <w:kern w:val="0"/>
            <w:sz w:val="24"/>
            <w:szCs w:val="24"/>
          </w:rPr>
          <w:t>，</w:t>
        </w:r>
        <w:r w:rsidRPr="00660F3D">
          <w:rPr>
            <w:rFonts w:ascii="宋体" w:eastAsia="宋体" w:hAnsi="宋体" w:cs="宋体"/>
            <w:noProof/>
            <w:kern w:val="0"/>
            <w:sz w:val="24"/>
            <w:szCs w:val="24"/>
          </w:rPr>
          <w:drawing>
            <wp:inline distT="0" distB="0" distL="0" distR="0" wp14:anchorId="36FAC084" wp14:editId="30A69F96">
              <wp:extent cx="907415" cy="156845"/>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7415" cy="156845"/>
                      </a:xfrm>
                      <a:prstGeom prst="rect">
                        <a:avLst/>
                      </a:prstGeom>
                      <a:noFill/>
                      <a:ln>
                        <a:noFill/>
                      </a:ln>
                    </pic:spPr>
                  </pic:pic>
                </a:graphicData>
              </a:graphic>
            </wp:inline>
          </w:drawing>
        </w:r>
      </w:ins>
    </w:p>
    <w:p w14:paraId="7D6019FB" w14:textId="371CE3F7" w:rsidR="00660F3D" w:rsidRDefault="00660F3D" w:rsidP="00660F3D">
      <w:pPr>
        <w:pStyle w:val="aa"/>
        <w:numPr>
          <w:ilvl w:val="0"/>
          <w:numId w:val="3"/>
        </w:numPr>
        <w:spacing w:line="360" w:lineRule="auto"/>
        <w:ind w:firstLineChars="0"/>
        <w:rPr>
          <w:ins w:id="108" w:author="胡 成成" w:date="2020-04-02T17:44:00Z"/>
          <w:sz w:val="24"/>
          <w:szCs w:val="28"/>
        </w:rPr>
      </w:pPr>
      <w:ins w:id="109" w:author="胡 成成" w:date="2020-04-02T17:43:00Z">
        <w:r>
          <w:rPr>
            <w:rFonts w:hint="eastAsia"/>
            <w:sz w:val="24"/>
            <w:szCs w:val="28"/>
          </w:rPr>
          <w:t>期望</w:t>
        </w:r>
      </w:ins>
    </w:p>
    <w:p w14:paraId="6A625EE8" w14:textId="55188E14" w:rsidR="00C067AD" w:rsidRPr="00C067AD" w:rsidRDefault="00C067AD">
      <w:pPr>
        <w:spacing w:line="360" w:lineRule="auto"/>
        <w:ind w:left="360"/>
        <w:jc w:val="center"/>
        <w:rPr>
          <w:ins w:id="110" w:author="胡 成成" w:date="2020-04-02T17:43:00Z"/>
          <w:sz w:val="24"/>
          <w:szCs w:val="28"/>
          <w:rPrChange w:id="111" w:author="胡 成成" w:date="2020-04-02T17:44:00Z">
            <w:rPr>
              <w:ins w:id="112" w:author="胡 成成" w:date="2020-04-02T17:43:00Z"/>
            </w:rPr>
          </w:rPrChange>
        </w:rPr>
        <w:pPrChange w:id="113" w:author="胡 成成" w:date="2020-04-02T17:44:00Z">
          <w:pPr>
            <w:pStyle w:val="aa"/>
            <w:numPr>
              <w:numId w:val="3"/>
            </w:numPr>
            <w:spacing w:line="360" w:lineRule="auto"/>
            <w:ind w:left="780" w:firstLineChars="0" w:hanging="420"/>
          </w:pPr>
        </w:pPrChange>
      </w:pPr>
      <w:ins w:id="114" w:author="胡 成成" w:date="2020-04-02T17:44:00Z">
        <w:r>
          <w:rPr>
            <w:noProof/>
          </w:rPr>
          <w:drawing>
            <wp:inline distT="0" distB="0" distL="0" distR="0" wp14:anchorId="7EE59879" wp14:editId="1FD1F7B5">
              <wp:extent cx="641350" cy="38227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350" cy="382270"/>
                      </a:xfrm>
                      <a:prstGeom prst="rect">
                        <a:avLst/>
                      </a:prstGeom>
                      <a:noFill/>
                      <a:ln>
                        <a:noFill/>
                      </a:ln>
                    </pic:spPr>
                  </pic:pic>
                </a:graphicData>
              </a:graphic>
            </wp:inline>
          </w:drawing>
        </w:r>
      </w:ins>
    </w:p>
    <w:p w14:paraId="71E68F4F" w14:textId="2A0F7F5E" w:rsidR="00660F3D" w:rsidRDefault="00660F3D" w:rsidP="00660F3D">
      <w:pPr>
        <w:pStyle w:val="aa"/>
        <w:numPr>
          <w:ilvl w:val="0"/>
          <w:numId w:val="3"/>
        </w:numPr>
        <w:spacing w:line="360" w:lineRule="auto"/>
        <w:ind w:firstLineChars="0"/>
        <w:rPr>
          <w:ins w:id="115" w:author="胡 成成" w:date="2020-04-02T17:44:00Z"/>
          <w:sz w:val="24"/>
          <w:szCs w:val="28"/>
        </w:rPr>
      </w:pPr>
      <w:ins w:id="116" w:author="胡 成成" w:date="2020-04-02T17:43:00Z">
        <w:r>
          <w:rPr>
            <w:rFonts w:hint="eastAsia"/>
            <w:sz w:val="24"/>
            <w:szCs w:val="28"/>
          </w:rPr>
          <w:t>方差</w:t>
        </w:r>
      </w:ins>
    </w:p>
    <w:p w14:paraId="2F95F46B" w14:textId="41461EDF" w:rsidR="00C067AD" w:rsidRDefault="00C067AD" w:rsidP="00C067AD">
      <w:pPr>
        <w:spacing w:line="360" w:lineRule="auto"/>
        <w:ind w:left="360"/>
        <w:jc w:val="center"/>
        <w:rPr>
          <w:ins w:id="117" w:author="胡 成成" w:date="2020-04-02T17:45:00Z"/>
          <w:sz w:val="24"/>
          <w:szCs w:val="28"/>
        </w:rPr>
      </w:pPr>
      <w:ins w:id="118" w:author="胡 成成" w:date="2020-04-02T17:44:00Z">
        <w:r>
          <w:rPr>
            <w:noProof/>
          </w:rPr>
          <w:drawing>
            <wp:inline distT="0" distB="0" distL="0" distR="0" wp14:anchorId="2B0C8321" wp14:editId="1226BE25">
              <wp:extent cx="1466850" cy="3892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389255"/>
                      </a:xfrm>
                      <a:prstGeom prst="rect">
                        <a:avLst/>
                      </a:prstGeom>
                      <a:noFill/>
                      <a:ln>
                        <a:noFill/>
                      </a:ln>
                    </pic:spPr>
                  </pic:pic>
                </a:graphicData>
              </a:graphic>
            </wp:inline>
          </w:drawing>
        </w:r>
      </w:ins>
    </w:p>
    <w:p w14:paraId="3A1B2216" w14:textId="2C44732E" w:rsidR="00F1301F" w:rsidRDefault="00DA70C4" w:rsidP="00F1301F">
      <w:pPr>
        <w:pStyle w:val="aa"/>
        <w:numPr>
          <w:ilvl w:val="0"/>
          <w:numId w:val="2"/>
        </w:numPr>
        <w:spacing w:line="360" w:lineRule="auto"/>
        <w:ind w:firstLineChars="0"/>
        <w:rPr>
          <w:ins w:id="119" w:author="胡 成成" w:date="2020-04-02T17:45:00Z"/>
          <w:sz w:val="24"/>
          <w:szCs w:val="28"/>
        </w:rPr>
      </w:pPr>
      <w:ins w:id="120" w:author="胡 成成" w:date="2020-04-07T09:13:00Z">
        <w:r>
          <w:rPr>
            <w:rFonts w:hint="eastAsia"/>
            <w:sz w:val="24"/>
            <w:szCs w:val="28"/>
          </w:rPr>
          <w:t>爱</w:t>
        </w:r>
      </w:ins>
      <w:ins w:id="121" w:author="胡 成成" w:date="2020-04-02T17:45:00Z">
        <w:r w:rsidR="00F1301F" w:rsidRPr="00F1301F">
          <w:rPr>
            <w:rFonts w:hint="eastAsia"/>
            <w:sz w:val="24"/>
            <w:szCs w:val="28"/>
          </w:rPr>
          <w:t>尔朗分布</w:t>
        </w:r>
      </w:ins>
    </w:p>
    <w:p w14:paraId="5C823595" w14:textId="26B4387C" w:rsidR="00F1301F" w:rsidRDefault="00F1301F" w:rsidP="00F1301F">
      <w:pPr>
        <w:spacing w:line="360" w:lineRule="auto"/>
        <w:ind w:firstLine="360"/>
        <w:rPr>
          <w:ins w:id="122" w:author="胡 成成" w:date="2020-04-02T17:47:00Z"/>
          <w:sz w:val="24"/>
          <w:szCs w:val="28"/>
        </w:rPr>
      </w:pPr>
      <w:ins w:id="123" w:author="胡 成成" w:date="2020-04-02T17:45:00Z">
        <w:r w:rsidRPr="00F1301F">
          <w:rPr>
            <w:rFonts w:hint="eastAsia"/>
            <w:sz w:val="24"/>
            <w:szCs w:val="28"/>
            <w:rPrChange w:id="124" w:author="胡 成成" w:date="2020-04-02T17:45:00Z">
              <w:rPr>
                <w:rFonts w:hint="eastAsia"/>
              </w:rPr>
            </w:rPrChange>
          </w:rPr>
          <w:t>概率与统计相关学科中，爱尔朗分布（</w:t>
        </w:r>
        <w:r w:rsidRPr="00F1301F">
          <w:rPr>
            <w:sz w:val="24"/>
            <w:szCs w:val="28"/>
            <w:rPrChange w:id="125" w:author="胡 成成" w:date="2020-04-02T17:45:00Z">
              <w:rPr/>
            </w:rPrChange>
          </w:rPr>
          <w:t>Erlang Distribution</w:t>
        </w:r>
        <w:r w:rsidRPr="00F1301F">
          <w:rPr>
            <w:rFonts w:hint="eastAsia"/>
            <w:sz w:val="24"/>
            <w:szCs w:val="28"/>
            <w:rPrChange w:id="126" w:author="胡 成成" w:date="2020-04-02T17:45:00Z">
              <w:rPr>
                <w:rFonts w:hint="eastAsia"/>
              </w:rPr>
            </w:rPrChange>
          </w:rPr>
          <w:t>）是一种连续型概率分布。</w:t>
        </w:r>
      </w:ins>
      <w:ins w:id="127" w:author="胡 成成" w:date="2020-04-02T17:46:00Z">
        <w:r w:rsidRPr="00F1301F">
          <w:rPr>
            <w:rFonts w:hint="eastAsia"/>
            <w:sz w:val="24"/>
            <w:szCs w:val="28"/>
          </w:rPr>
          <w:t>爱尔朗分布与指数分布一样多用来表示独立随机事件发生的时间间隔。相比于指数分布，爱尔朗分布能更好地对现实数据进行拟合（更适用于多个串行过程，或无记忆性假设不显著的情况下）。一般通过将爱尔朗过程分解为多个指数过程的技巧来对爱尔朗分布进行分析。</w:t>
        </w:r>
      </w:ins>
    </w:p>
    <w:p w14:paraId="6AE7BF64" w14:textId="316459CC" w:rsidR="00F1301F" w:rsidRDefault="00F1301F" w:rsidP="00F1301F">
      <w:pPr>
        <w:pStyle w:val="aa"/>
        <w:numPr>
          <w:ilvl w:val="0"/>
          <w:numId w:val="3"/>
        </w:numPr>
        <w:spacing w:line="360" w:lineRule="auto"/>
        <w:ind w:firstLineChars="0"/>
        <w:rPr>
          <w:ins w:id="128" w:author="胡 成成" w:date="2020-04-02T17:47:00Z"/>
          <w:sz w:val="24"/>
          <w:szCs w:val="28"/>
        </w:rPr>
      </w:pPr>
      <w:ins w:id="129" w:author="胡 成成" w:date="2020-04-02T17:47:00Z">
        <w:r>
          <w:rPr>
            <w:rFonts w:hint="eastAsia"/>
            <w:sz w:val="24"/>
            <w:szCs w:val="28"/>
          </w:rPr>
          <w:t>概率密度：</w:t>
        </w:r>
      </w:ins>
    </w:p>
    <w:p w14:paraId="71D5C717" w14:textId="126C9D74" w:rsidR="00F1301F" w:rsidRDefault="00F1301F" w:rsidP="00F1301F">
      <w:pPr>
        <w:pStyle w:val="aa"/>
        <w:spacing w:line="360" w:lineRule="auto"/>
        <w:ind w:left="780" w:firstLineChars="0" w:firstLine="0"/>
        <w:jc w:val="center"/>
        <w:rPr>
          <w:ins w:id="130" w:author="胡 成成" w:date="2020-04-02T17:47:00Z"/>
          <w:sz w:val="24"/>
          <w:szCs w:val="28"/>
        </w:rPr>
      </w:pPr>
      <w:ins w:id="131" w:author="胡 成成" w:date="2020-04-02T17:47:00Z">
        <w:r>
          <w:rPr>
            <w:noProof/>
          </w:rPr>
          <w:drawing>
            <wp:inline distT="0" distB="0" distL="0" distR="0" wp14:anchorId="2F82C0AC" wp14:editId="6BCC29CD">
              <wp:extent cx="2081092" cy="70968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8833" cy="732785"/>
                      </a:xfrm>
                      <a:prstGeom prst="rect">
                        <a:avLst/>
                      </a:prstGeom>
                      <a:noFill/>
                      <a:ln>
                        <a:noFill/>
                      </a:ln>
                    </pic:spPr>
                  </pic:pic>
                </a:graphicData>
              </a:graphic>
            </wp:inline>
          </w:drawing>
        </w:r>
      </w:ins>
    </w:p>
    <w:p w14:paraId="7F19D008" w14:textId="77777777" w:rsidR="00F1301F" w:rsidRDefault="00F1301F" w:rsidP="00F1301F">
      <w:pPr>
        <w:pStyle w:val="aa"/>
        <w:numPr>
          <w:ilvl w:val="0"/>
          <w:numId w:val="3"/>
        </w:numPr>
        <w:spacing w:line="360" w:lineRule="auto"/>
        <w:ind w:firstLineChars="0"/>
        <w:rPr>
          <w:ins w:id="132" w:author="胡 成成" w:date="2020-04-02T17:48:00Z"/>
          <w:sz w:val="24"/>
          <w:szCs w:val="28"/>
        </w:rPr>
      </w:pPr>
      <w:ins w:id="133" w:author="胡 成成" w:date="2020-04-02T17:48:00Z">
        <w:r w:rsidRPr="00F1301F">
          <w:rPr>
            <w:rFonts w:hint="eastAsia"/>
            <w:sz w:val="24"/>
            <w:szCs w:val="28"/>
          </w:rPr>
          <w:t>累积分布函数</w:t>
        </w:r>
        <w:r>
          <w:rPr>
            <w:rFonts w:hint="eastAsia"/>
            <w:sz w:val="24"/>
            <w:szCs w:val="28"/>
          </w:rPr>
          <w:t>：</w:t>
        </w:r>
      </w:ins>
    </w:p>
    <w:p w14:paraId="6BE127E8" w14:textId="17AA2BC8" w:rsidR="00F1301F" w:rsidRPr="00F1301F" w:rsidRDefault="00291138">
      <w:pPr>
        <w:pStyle w:val="aa"/>
        <w:spacing w:line="360" w:lineRule="auto"/>
        <w:ind w:left="780" w:firstLineChars="0" w:firstLine="0"/>
        <w:jc w:val="center"/>
        <w:rPr>
          <w:sz w:val="24"/>
          <w:szCs w:val="28"/>
          <w:rPrChange w:id="134" w:author="胡 成成" w:date="2020-04-02T17:47:00Z">
            <w:rPr/>
          </w:rPrChange>
        </w:rPr>
        <w:pPrChange w:id="135" w:author="胡 成成" w:date="2020-04-02T17:48:00Z">
          <w:pPr>
            <w:spacing w:line="360" w:lineRule="auto"/>
          </w:pPr>
        </w:pPrChange>
      </w:pPr>
      <w:ins w:id="136" w:author="胡 成成" w:date="2020-04-06T13:08:00Z">
        <w:r>
          <w:rPr>
            <w:noProof/>
          </w:rPr>
          <w:drawing>
            <wp:inline distT="0" distB="0" distL="0" distR="0" wp14:anchorId="765E58EA" wp14:editId="5BEB9378">
              <wp:extent cx="2167247" cy="568812"/>
              <wp:effectExtent l="0" t="0" r="508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7772" cy="571574"/>
                      </a:xfrm>
                      <a:prstGeom prst="rect">
                        <a:avLst/>
                      </a:prstGeom>
                    </pic:spPr>
                  </pic:pic>
                </a:graphicData>
              </a:graphic>
            </wp:inline>
          </w:drawing>
        </w:r>
      </w:ins>
    </w:p>
    <w:p w14:paraId="1A2A0445" w14:textId="77777777" w:rsidR="006A61E8" w:rsidRPr="006E5526" w:rsidRDefault="006A61E8" w:rsidP="006A61E8">
      <w:pPr>
        <w:spacing w:line="360" w:lineRule="auto"/>
        <w:rPr>
          <w:b/>
          <w:sz w:val="24"/>
          <w:szCs w:val="28"/>
        </w:rPr>
      </w:pPr>
      <w:r w:rsidRPr="006E5526">
        <w:rPr>
          <w:rFonts w:hint="eastAsia"/>
          <w:b/>
          <w:sz w:val="24"/>
          <w:szCs w:val="28"/>
        </w:rPr>
        <w:lastRenderedPageBreak/>
        <w:t>实验内容与步骤：</w:t>
      </w:r>
    </w:p>
    <w:p w14:paraId="77562BF0" w14:textId="7FF6CE73" w:rsidR="004B71ED" w:rsidRPr="004B71ED" w:rsidRDefault="004B71ED">
      <w:pPr>
        <w:pStyle w:val="aa"/>
        <w:numPr>
          <w:ilvl w:val="0"/>
          <w:numId w:val="4"/>
        </w:numPr>
        <w:spacing w:line="360" w:lineRule="auto"/>
        <w:ind w:firstLineChars="0"/>
        <w:rPr>
          <w:ins w:id="137" w:author="胡 成成" w:date="2020-04-02T17:49:00Z"/>
          <w:sz w:val="24"/>
          <w:szCs w:val="28"/>
          <w:rPrChange w:id="138" w:author="胡 成成" w:date="2020-04-02T17:49:00Z">
            <w:rPr>
              <w:ins w:id="139" w:author="胡 成成" w:date="2020-04-02T17:49:00Z"/>
            </w:rPr>
          </w:rPrChange>
        </w:rPr>
        <w:pPrChange w:id="140" w:author="胡 成成" w:date="2020-04-02T17:49:00Z">
          <w:pPr>
            <w:spacing w:line="360" w:lineRule="auto"/>
          </w:pPr>
        </w:pPrChange>
      </w:pPr>
      <w:ins w:id="141" w:author="胡 成成" w:date="2020-04-02T17:49:00Z">
        <w:r w:rsidRPr="004B71ED">
          <w:rPr>
            <w:rFonts w:hint="eastAsia"/>
            <w:sz w:val="24"/>
            <w:szCs w:val="28"/>
            <w:rPrChange w:id="142" w:author="胡 成成" w:date="2020-04-02T17:49:00Z">
              <w:rPr>
                <w:rFonts w:hint="eastAsia"/>
              </w:rPr>
            </w:rPrChange>
          </w:rPr>
          <w:t>输入：几何分布参数</w:t>
        </w:r>
        <w:r w:rsidRPr="004B71ED">
          <w:rPr>
            <w:sz w:val="24"/>
            <w:szCs w:val="28"/>
            <w:rPrChange w:id="143" w:author="胡 成成" w:date="2020-04-02T17:49:00Z">
              <w:rPr/>
            </w:rPrChange>
          </w:rPr>
          <w:t>p</w:t>
        </w:r>
        <w:r w:rsidRPr="004B71ED">
          <w:rPr>
            <w:rFonts w:hint="eastAsia"/>
            <w:sz w:val="24"/>
            <w:szCs w:val="28"/>
            <w:rPrChange w:id="144" w:author="胡 成成" w:date="2020-04-02T17:49:00Z">
              <w:rPr>
                <w:rFonts w:hint="eastAsia"/>
              </w:rPr>
            </w:rPrChange>
          </w:rPr>
          <w:t>，指数分布参数</w:t>
        </w:r>
      </w:ins>
      <m:oMath>
        <m:r>
          <w:ins w:id="145" w:author="胡 成成" w:date="2020-04-02T17:51:00Z">
            <w:rPr>
              <w:rFonts w:ascii="Cambria Math" w:hAnsi="Cambria Math"/>
              <w:sz w:val="24"/>
              <w:szCs w:val="28"/>
            </w:rPr>
            <m:t>μ</m:t>
          </w:ins>
        </m:r>
      </m:oMath>
      <w:ins w:id="146" w:author="胡 成成" w:date="2020-04-02T17:49:00Z">
        <w:r w:rsidRPr="004B71ED">
          <w:rPr>
            <w:rFonts w:hint="eastAsia"/>
            <w:sz w:val="24"/>
            <w:szCs w:val="28"/>
            <w:rPrChange w:id="147" w:author="胡 成成" w:date="2020-04-02T17:49:00Z">
              <w:rPr>
                <w:rFonts w:hint="eastAsia"/>
              </w:rPr>
            </w:rPrChange>
          </w:rPr>
          <w:t>；</w:t>
        </w:r>
      </w:ins>
    </w:p>
    <w:p w14:paraId="3FE087EE" w14:textId="69F3BDA7" w:rsidR="004B71ED" w:rsidRPr="004B71ED" w:rsidRDefault="004B71ED">
      <w:pPr>
        <w:pStyle w:val="aa"/>
        <w:numPr>
          <w:ilvl w:val="0"/>
          <w:numId w:val="4"/>
        </w:numPr>
        <w:spacing w:line="360" w:lineRule="auto"/>
        <w:ind w:firstLineChars="0"/>
        <w:rPr>
          <w:ins w:id="148" w:author="胡 成成" w:date="2020-04-02T17:49:00Z"/>
          <w:sz w:val="24"/>
          <w:szCs w:val="28"/>
          <w:rPrChange w:id="149" w:author="胡 成成" w:date="2020-04-02T17:49:00Z">
            <w:rPr>
              <w:ins w:id="150" w:author="胡 成成" w:date="2020-04-02T17:49:00Z"/>
            </w:rPr>
          </w:rPrChange>
        </w:rPr>
        <w:pPrChange w:id="151" w:author="胡 成成" w:date="2020-04-02T17:49:00Z">
          <w:pPr>
            <w:spacing w:line="360" w:lineRule="auto"/>
          </w:pPr>
        </w:pPrChange>
      </w:pPr>
      <w:ins w:id="152" w:author="胡 成成" w:date="2020-04-02T17:49:00Z">
        <w:r w:rsidRPr="004B71ED">
          <w:rPr>
            <w:rFonts w:hint="eastAsia"/>
            <w:sz w:val="24"/>
            <w:szCs w:val="28"/>
            <w:rPrChange w:id="153" w:author="胡 成成" w:date="2020-04-02T17:49:00Z">
              <w:rPr>
                <w:rFonts w:hint="eastAsia"/>
              </w:rPr>
            </w:rPrChange>
          </w:rPr>
          <w:t>过程：</w:t>
        </w:r>
      </w:ins>
    </w:p>
    <w:p w14:paraId="23CB851D" w14:textId="563AB7DC" w:rsidR="004B71ED" w:rsidRPr="004B71ED" w:rsidRDefault="004B71ED">
      <w:pPr>
        <w:pStyle w:val="aa"/>
        <w:numPr>
          <w:ilvl w:val="1"/>
          <w:numId w:val="4"/>
        </w:numPr>
        <w:spacing w:line="360" w:lineRule="auto"/>
        <w:ind w:firstLineChars="0"/>
        <w:rPr>
          <w:ins w:id="154" w:author="胡 成成" w:date="2020-04-02T17:49:00Z"/>
          <w:sz w:val="24"/>
          <w:szCs w:val="28"/>
          <w:rPrChange w:id="155" w:author="胡 成成" w:date="2020-04-02T17:49:00Z">
            <w:rPr>
              <w:ins w:id="156" w:author="胡 成成" w:date="2020-04-02T17:49:00Z"/>
            </w:rPr>
          </w:rPrChange>
        </w:rPr>
        <w:pPrChange w:id="157" w:author="胡 成成" w:date="2020-04-02T17:49:00Z">
          <w:pPr>
            <w:spacing w:line="360" w:lineRule="auto"/>
          </w:pPr>
        </w:pPrChange>
      </w:pPr>
      <w:ins w:id="158" w:author="胡 成成" w:date="2020-04-02T17:49:00Z">
        <w:r w:rsidRPr="004B71ED">
          <w:rPr>
            <w:rFonts w:hint="eastAsia"/>
            <w:sz w:val="24"/>
            <w:szCs w:val="28"/>
            <w:rPrChange w:id="159" w:author="胡 成成" w:date="2020-04-02T17:49:00Z">
              <w:rPr>
                <w:rFonts w:hint="eastAsia"/>
              </w:rPr>
            </w:rPrChange>
          </w:rPr>
          <w:t>设</w:t>
        </w:r>
        <w:r w:rsidRPr="004B71ED">
          <w:rPr>
            <w:sz w:val="24"/>
            <w:szCs w:val="28"/>
            <w:rPrChange w:id="160" w:author="胡 成成" w:date="2020-04-02T17:49:00Z">
              <w:rPr/>
            </w:rPrChange>
          </w:rPr>
          <w:t xml:space="preserve">n = </w:t>
        </w:r>
        <m:oMath>
          <m:r>
            <w:rPr>
              <w:rFonts w:ascii="Cambria Math" w:hAnsi="Cambria Math"/>
              <w:sz w:val="24"/>
              <w:szCs w:val="28"/>
              <w:rPrChange w:id="161" w:author="胡 成成" w:date="2020-04-02T17:51:00Z">
                <w:rPr>
                  <w:rFonts w:ascii="Cambria Math" w:hAnsi="Cambria Math"/>
                  <w:sz w:val="24"/>
                  <w:szCs w:val="28"/>
                </w:rPr>
              </w:rPrChange>
            </w:rPr>
            <m:t>1/p</m:t>
          </m:r>
        </m:oMath>
      </w:ins>
      <w:ins w:id="162" w:author="胡 成成" w:date="2020-04-02T17:52:00Z">
        <w:r w:rsidR="00090F95" w:rsidRPr="00090F95">
          <w:rPr>
            <w:rFonts w:hint="eastAsia"/>
            <w:sz w:val="24"/>
            <w:szCs w:val="28"/>
          </w:rPr>
          <w:t>向上取整</w:t>
        </w:r>
      </w:ins>
      <w:ins w:id="163" w:author="胡 成成" w:date="2020-04-02T17:49:00Z">
        <w:r w:rsidRPr="004B71ED">
          <w:rPr>
            <w:rFonts w:hint="eastAsia"/>
            <w:sz w:val="24"/>
            <w:szCs w:val="28"/>
            <w:rPrChange w:id="164" w:author="胡 成成" w:date="2020-04-02T17:49:00Z">
              <w:rPr>
                <w:rFonts w:hint="eastAsia"/>
              </w:rPr>
            </w:rPrChange>
          </w:rPr>
          <w:t>，通过生成随机数</w:t>
        </w:r>
        <w:r w:rsidRPr="004B71ED">
          <w:rPr>
            <w:sz w:val="24"/>
            <w:szCs w:val="28"/>
            <w:rPrChange w:id="165" w:author="胡 成成" w:date="2020-04-02T17:49:00Z">
              <w:rPr/>
            </w:rPrChange>
          </w:rPr>
          <w:t xml:space="preserve">N, X1, X2,…, </w:t>
        </w:r>
      </w:ins>
      <m:oMath>
        <m:sSub>
          <m:sSubPr>
            <m:ctrlPr>
              <w:ins w:id="166" w:author="胡 成成" w:date="2020-04-02T17:54:00Z">
                <w:rPr>
                  <w:rFonts w:ascii="Cambria Math" w:hAnsi="Cambria Math"/>
                  <w:i/>
                  <w:sz w:val="24"/>
                  <w:szCs w:val="28"/>
                </w:rPr>
              </w:ins>
            </m:ctrlPr>
          </m:sSubPr>
          <m:e>
            <m:r>
              <w:ins w:id="167" w:author="胡 成成" w:date="2020-04-02T17:54:00Z">
                <w:rPr>
                  <w:rFonts w:ascii="Cambria Math" w:hAnsi="Cambria Math" w:hint="eastAsia"/>
                  <w:sz w:val="24"/>
                  <w:szCs w:val="28"/>
                </w:rPr>
                <m:t>X</m:t>
              </w:ins>
            </m:r>
          </m:e>
          <m:sub>
            <m:r>
              <w:ins w:id="168" w:author="胡 成成" w:date="2020-04-02T17:54:00Z">
                <w:rPr>
                  <w:rFonts w:ascii="Cambria Math" w:hAnsi="Cambria Math" w:hint="eastAsia"/>
                  <w:sz w:val="24"/>
                  <w:szCs w:val="28"/>
                </w:rPr>
                <m:t>max</m:t>
              </w:ins>
            </m:r>
          </m:sub>
        </m:sSub>
        <m:r>
          <w:ins w:id="169" w:author="胡 成成" w:date="2020-04-02T17:54:00Z">
            <w:rPr>
              <w:rFonts w:ascii="Cambria Math" w:hAnsi="Cambria Math" w:hint="eastAsia"/>
              <w:sz w:val="24"/>
              <w:szCs w:val="28"/>
            </w:rPr>
            <m:t>{n,N}</m:t>
          </w:ins>
        </m:r>
      </m:oMath>
      <w:ins w:id="170" w:author="胡 成成" w:date="2020-04-02T17:49:00Z">
        <w:r w:rsidRPr="004B71ED">
          <w:rPr>
            <w:rFonts w:hint="eastAsia"/>
            <w:sz w:val="24"/>
            <w:szCs w:val="28"/>
            <w:rPrChange w:id="171" w:author="胡 成成" w:date="2020-04-02T17:49:00Z">
              <w:rPr>
                <w:rFonts w:hint="eastAsia"/>
              </w:rPr>
            </w:rPrChange>
          </w:rPr>
          <w:t>生成</w:t>
        </w:r>
        <w:r w:rsidRPr="004B71ED">
          <w:rPr>
            <w:sz w:val="24"/>
            <w:szCs w:val="28"/>
            <w:rPrChange w:id="172" w:author="胡 成成" w:date="2020-04-02T17:49:00Z">
              <w:rPr/>
            </w:rPrChange>
          </w:rPr>
          <w:t>Y</w:t>
        </w:r>
        <w:r w:rsidRPr="004B71ED">
          <w:rPr>
            <w:rFonts w:hint="eastAsia"/>
            <w:sz w:val="24"/>
            <w:szCs w:val="28"/>
            <w:rPrChange w:id="173" w:author="胡 成成" w:date="2020-04-02T17:49:00Z">
              <w:rPr>
                <w:rFonts w:hint="eastAsia"/>
              </w:rPr>
            </w:rPrChange>
          </w:rPr>
          <w:t>与</w:t>
        </w:r>
      </w:ins>
      <m:oMath>
        <m:sSub>
          <m:sSubPr>
            <m:ctrlPr>
              <w:ins w:id="174" w:author="胡 成成" w:date="2020-04-02T17:54:00Z">
                <w:rPr>
                  <w:rFonts w:ascii="Cambria Math" w:hAnsi="Cambria Math"/>
                  <w:i/>
                  <w:sz w:val="24"/>
                  <w:szCs w:val="28"/>
                </w:rPr>
              </w:ins>
            </m:ctrlPr>
          </m:sSubPr>
          <m:e>
            <m:r>
              <w:ins w:id="175" w:author="胡 成成" w:date="2020-04-02T17:54:00Z">
                <w:rPr>
                  <w:rFonts w:ascii="Cambria Math" w:hAnsi="Cambria Math"/>
                  <w:sz w:val="24"/>
                  <w:szCs w:val="28"/>
                  <w:rPrChange w:id="176" w:author="胡 成成" w:date="2020-04-02T17:54:00Z">
                    <w:rPr>
                      <w:rFonts w:ascii="Cambria Math" w:hAnsi="Cambria Math"/>
                      <w:sz w:val="24"/>
                      <w:szCs w:val="28"/>
                    </w:rPr>
                  </w:rPrChange>
                </w:rPr>
                <m:t>Erl</m:t>
              </w:ins>
            </m:r>
          </m:e>
          <m:sub>
            <m:r>
              <w:ins w:id="177" w:author="胡 成成" w:date="2020-04-02T17:54:00Z">
                <w:rPr>
                  <w:rFonts w:ascii="Cambria Math" w:hAnsi="Cambria Math"/>
                  <w:sz w:val="24"/>
                  <w:szCs w:val="28"/>
                </w:rPr>
                <m:t>n</m:t>
              </w:ins>
            </m:r>
          </m:sub>
        </m:sSub>
      </m:oMath>
      <w:ins w:id="178" w:author="胡 成成" w:date="2020-04-02T17:49:00Z">
        <w:r w:rsidRPr="004B71ED">
          <w:rPr>
            <w:rFonts w:hint="eastAsia"/>
            <w:sz w:val="24"/>
            <w:szCs w:val="28"/>
            <w:rPrChange w:id="179" w:author="胡 成成" w:date="2020-04-02T17:49:00Z">
              <w:rPr>
                <w:rFonts w:hint="eastAsia"/>
              </w:rPr>
            </w:rPrChange>
          </w:rPr>
          <w:t>，重复该操作</w:t>
        </w:r>
        <w:r w:rsidRPr="004B71ED">
          <w:rPr>
            <w:sz w:val="24"/>
            <w:szCs w:val="28"/>
            <w:rPrChange w:id="180" w:author="胡 成成" w:date="2020-04-02T17:49:00Z">
              <w:rPr/>
            </w:rPrChange>
          </w:rPr>
          <w:t>1e6</w:t>
        </w:r>
        <w:r w:rsidRPr="004B71ED">
          <w:rPr>
            <w:rFonts w:hint="eastAsia"/>
            <w:sz w:val="24"/>
            <w:szCs w:val="28"/>
            <w:rPrChange w:id="181" w:author="胡 成成" w:date="2020-04-02T17:49:00Z">
              <w:rPr>
                <w:rFonts w:hint="eastAsia"/>
              </w:rPr>
            </w:rPrChange>
          </w:rPr>
          <w:t>次；</w:t>
        </w:r>
      </w:ins>
    </w:p>
    <w:p w14:paraId="51BE603B" w14:textId="208CB6EE" w:rsidR="004B71ED" w:rsidRPr="004B71ED" w:rsidRDefault="004B71ED">
      <w:pPr>
        <w:pStyle w:val="aa"/>
        <w:numPr>
          <w:ilvl w:val="1"/>
          <w:numId w:val="4"/>
        </w:numPr>
        <w:spacing w:line="360" w:lineRule="auto"/>
        <w:ind w:firstLineChars="0"/>
        <w:rPr>
          <w:ins w:id="182" w:author="胡 成成" w:date="2020-04-02T17:49:00Z"/>
          <w:sz w:val="24"/>
          <w:szCs w:val="28"/>
          <w:rPrChange w:id="183" w:author="胡 成成" w:date="2020-04-02T17:50:00Z">
            <w:rPr>
              <w:ins w:id="184" w:author="胡 成成" w:date="2020-04-02T17:49:00Z"/>
            </w:rPr>
          </w:rPrChange>
        </w:rPr>
        <w:pPrChange w:id="185" w:author="胡 成成" w:date="2020-04-02T17:50:00Z">
          <w:pPr>
            <w:spacing w:line="360" w:lineRule="auto"/>
          </w:pPr>
        </w:pPrChange>
      </w:pPr>
      <w:ins w:id="186" w:author="胡 成成" w:date="2020-04-02T17:49:00Z">
        <w:r w:rsidRPr="004B71ED">
          <w:rPr>
            <w:rFonts w:hint="eastAsia"/>
            <w:sz w:val="24"/>
            <w:szCs w:val="28"/>
            <w:rPrChange w:id="187" w:author="胡 成成" w:date="2020-04-02T17:50:00Z">
              <w:rPr>
                <w:rFonts w:hint="eastAsia"/>
              </w:rPr>
            </w:rPrChange>
          </w:rPr>
          <w:t>随机生成</w:t>
        </w:r>
        <w:r w:rsidRPr="004B71ED">
          <w:rPr>
            <w:sz w:val="24"/>
            <w:szCs w:val="28"/>
            <w:rPrChange w:id="188" w:author="胡 成成" w:date="2020-04-02T17:50:00Z">
              <w:rPr/>
            </w:rPrChange>
          </w:rPr>
          <w:t xml:space="preserve">N, X1, </w:t>
        </w:r>
        <w:r w:rsidRPr="004B71ED">
          <w:rPr>
            <w:rFonts w:hint="eastAsia"/>
            <w:sz w:val="24"/>
            <w:szCs w:val="28"/>
            <w:rPrChange w:id="189" w:author="胡 成成" w:date="2020-04-02T17:50:00Z">
              <w:rPr>
                <w:rFonts w:hint="eastAsia"/>
              </w:rPr>
            </w:rPrChange>
          </w:rPr>
          <w:t>…</w:t>
        </w:r>
        <w:r w:rsidRPr="004B71ED">
          <w:rPr>
            <w:sz w:val="24"/>
            <w:szCs w:val="28"/>
            <w:rPrChange w:id="190" w:author="胡 成成" w:date="2020-04-02T17:50:00Z">
              <w:rPr/>
            </w:rPrChange>
          </w:rPr>
          <w:t xml:space="preserve">, </w:t>
        </w:r>
      </w:ins>
      <m:oMath>
        <m:sSub>
          <m:sSubPr>
            <m:ctrlPr>
              <w:ins w:id="191" w:author="胡 成成" w:date="2020-04-02T17:54:00Z">
                <w:rPr>
                  <w:rFonts w:ascii="Cambria Math" w:hAnsi="Cambria Math"/>
                  <w:i/>
                  <w:sz w:val="24"/>
                  <w:szCs w:val="28"/>
                </w:rPr>
              </w:ins>
            </m:ctrlPr>
          </m:sSubPr>
          <m:e>
            <m:r>
              <w:ins w:id="192" w:author="胡 成成" w:date="2020-04-02T17:54:00Z">
                <w:rPr>
                  <w:rFonts w:ascii="Cambria Math" w:hAnsi="Cambria Math"/>
                  <w:sz w:val="24"/>
                  <w:szCs w:val="28"/>
                  <w:rPrChange w:id="193" w:author="胡 成成" w:date="2020-04-02T17:53:00Z">
                    <w:rPr>
                      <w:rFonts w:ascii="Cambria Math" w:hAnsi="Cambria Math"/>
                      <w:sz w:val="24"/>
                      <w:szCs w:val="28"/>
                    </w:rPr>
                  </w:rPrChange>
                </w:rPr>
                <m:t>X</m:t>
              </w:ins>
            </m:r>
          </m:e>
          <m:sub>
            <m:r>
              <w:ins w:id="194" w:author="胡 成成" w:date="2020-04-02T17:54:00Z">
                <w:rPr>
                  <w:rFonts w:ascii="Cambria Math" w:hAnsi="Cambria Math" w:hint="eastAsia"/>
                  <w:sz w:val="24"/>
                  <w:szCs w:val="28"/>
                </w:rPr>
                <m:t>max</m:t>
              </w:ins>
            </m:r>
          </m:sub>
        </m:sSub>
        <m:r>
          <w:ins w:id="195" w:author="胡 成成" w:date="2020-04-02T17:49:00Z">
            <w:rPr>
              <w:rFonts w:ascii="Cambria Math" w:hAnsi="Cambria Math"/>
              <w:sz w:val="24"/>
              <w:szCs w:val="28"/>
              <w:rPrChange w:id="196" w:author="胡 成成" w:date="2020-04-02T17:53:00Z">
                <w:rPr>
                  <w:rFonts w:ascii="Cambria Math" w:hAnsi="Cambria Math"/>
                  <w:sz w:val="24"/>
                  <w:szCs w:val="28"/>
                </w:rPr>
              </w:rPrChange>
            </w:rPr>
            <m:t>{n,N}</m:t>
          </w:ins>
        </m:r>
      </m:oMath>
      <w:ins w:id="197" w:author="胡 成成" w:date="2020-04-02T17:49:00Z">
        <w:r w:rsidRPr="004B71ED">
          <w:rPr>
            <w:rFonts w:hint="eastAsia"/>
            <w:sz w:val="24"/>
            <w:szCs w:val="28"/>
            <w:rPrChange w:id="198" w:author="胡 成成" w:date="2020-04-02T17:50:00Z">
              <w:rPr>
                <w:rFonts w:hint="eastAsia"/>
              </w:rPr>
            </w:rPrChange>
          </w:rPr>
          <w:t>时不允许直接调用自带指数</w:t>
        </w:r>
        <w:r w:rsidRPr="004B71ED">
          <w:rPr>
            <w:sz w:val="24"/>
            <w:szCs w:val="28"/>
            <w:rPrChange w:id="199" w:author="胡 成成" w:date="2020-04-02T17:50:00Z">
              <w:rPr/>
            </w:rPrChange>
          </w:rPr>
          <w:t>/</w:t>
        </w:r>
        <w:r w:rsidRPr="004B71ED">
          <w:rPr>
            <w:rFonts w:hint="eastAsia"/>
            <w:sz w:val="24"/>
            <w:szCs w:val="28"/>
            <w:rPrChange w:id="200" w:author="胡 成成" w:date="2020-04-02T17:50:00Z">
              <w:rPr>
                <w:rFonts w:hint="eastAsia"/>
              </w:rPr>
            </w:rPrChange>
          </w:rPr>
          <w:t>几何分布随机生成函数，需要用</w:t>
        </w:r>
        <w:r w:rsidRPr="004B71ED">
          <w:rPr>
            <w:sz w:val="24"/>
            <w:szCs w:val="28"/>
            <w:rPrChange w:id="201" w:author="胡 成成" w:date="2020-04-02T17:50:00Z">
              <w:rPr/>
            </w:rPrChange>
          </w:rPr>
          <w:t>rand()</w:t>
        </w:r>
        <w:r w:rsidRPr="004B71ED">
          <w:rPr>
            <w:rFonts w:hint="eastAsia"/>
            <w:sz w:val="24"/>
            <w:szCs w:val="28"/>
            <w:rPrChange w:id="202" w:author="胡 成成" w:date="2020-04-02T17:50:00Z">
              <w:rPr>
                <w:rFonts w:hint="eastAsia"/>
              </w:rPr>
            </w:rPrChange>
          </w:rPr>
          <w:t>函数间接生成；</w:t>
        </w:r>
      </w:ins>
    </w:p>
    <w:p w14:paraId="0F7EA834" w14:textId="5114D536" w:rsidR="004B71ED" w:rsidRPr="004B71ED" w:rsidRDefault="004B71ED">
      <w:pPr>
        <w:pStyle w:val="aa"/>
        <w:numPr>
          <w:ilvl w:val="1"/>
          <w:numId w:val="4"/>
        </w:numPr>
        <w:spacing w:line="360" w:lineRule="auto"/>
        <w:ind w:firstLineChars="0"/>
        <w:rPr>
          <w:ins w:id="203" w:author="胡 成成" w:date="2020-04-02T17:49:00Z"/>
          <w:sz w:val="24"/>
          <w:szCs w:val="28"/>
          <w:rPrChange w:id="204" w:author="胡 成成" w:date="2020-04-02T17:50:00Z">
            <w:rPr>
              <w:ins w:id="205" w:author="胡 成成" w:date="2020-04-02T17:49:00Z"/>
            </w:rPr>
          </w:rPrChange>
        </w:rPr>
        <w:pPrChange w:id="206" w:author="胡 成成" w:date="2020-04-02T17:50:00Z">
          <w:pPr>
            <w:spacing w:line="360" w:lineRule="auto"/>
          </w:pPr>
        </w:pPrChange>
      </w:pPr>
      <w:ins w:id="207" w:author="胡 成成" w:date="2020-04-02T17:49:00Z">
        <w:r w:rsidRPr="004B71ED">
          <w:rPr>
            <w:rFonts w:hint="eastAsia"/>
            <w:sz w:val="24"/>
            <w:szCs w:val="28"/>
            <w:rPrChange w:id="208" w:author="胡 成成" w:date="2020-04-02T17:50:00Z">
              <w:rPr>
                <w:rFonts w:hint="eastAsia"/>
              </w:rPr>
            </w:rPrChange>
          </w:rPr>
          <w:t>对随机生成的</w:t>
        </w:r>
        <w:r w:rsidRPr="004B71ED">
          <w:rPr>
            <w:sz w:val="24"/>
            <w:szCs w:val="28"/>
            <w:rPrChange w:id="209" w:author="胡 成成" w:date="2020-04-02T17:50:00Z">
              <w:rPr/>
            </w:rPrChange>
          </w:rPr>
          <w:t>X1</w:t>
        </w:r>
        <w:r w:rsidRPr="004B71ED">
          <w:rPr>
            <w:rFonts w:hint="eastAsia"/>
            <w:sz w:val="24"/>
            <w:szCs w:val="28"/>
            <w:rPrChange w:id="210" w:author="胡 成成" w:date="2020-04-02T17:50:00Z">
              <w:rPr>
                <w:rFonts w:hint="eastAsia"/>
              </w:rPr>
            </w:rPrChange>
          </w:rPr>
          <w:t>，</w:t>
        </w:r>
        <w:r w:rsidRPr="004B71ED">
          <w:rPr>
            <w:sz w:val="24"/>
            <w:szCs w:val="28"/>
            <w:rPrChange w:id="211" w:author="胡 成成" w:date="2020-04-02T17:50:00Z">
              <w:rPr/>
            </w:rPrChange>
          </w:rPr>
          <w:t>Y</w:t>
        </w:r>
        <w:r w:rsidRPr="004B71ED">
          <w:rPr>
            <w:rFonts w:hint="eastAsia"/>
            <w:sz w:val="24"/>
            <w:szCs w:val="28"/>
            <w:rPrChange w:id="212" w:author="胡 成成" w:date="2020-04-02T17:50:00Z">
              <w:rPr>
                <w:rFonts w:hint="eastAsia"/>
              </w:rPr>
            </w:rPrChange>
          </w:rPr>
          <w:t>，</w:t>
        </w:r>
      </w:ins>
      <m:oMath>
        <m:sSub>
          <m:sSubPr>
            <m:ctrlPr>
              <w:ins w:id="213" w:author="胡 成成" w:date="2020-04-02T17:55:00Z">
                <w:rPr>
                  <w:rFonts w:ascii="Cambria Math" w:hAnsi="Cambria Math"/>
                  <w:i/>
                  <w:sz w:val="24"/>
                  <w:szCs w:val="28"/>
                </w:rPr>
              </w:ins>
            </m:ctrlPr>
          </m:sSubPr>
          <m:e>
            <m:r>
              <w:ins w:id="214" w:author="胡 成成" w:date="2020-04-02T17:55:00Z">
                <w:rPr>
                  <w:rFonts w:ascii="Cambria Math" w:hAnsi="Cambria Math"/>
                  <w:sz w:val="24"/>
                  <w:szCs w:val="28"/>
                </w:rPr>
                <m:t>Erl</m:t>
              </w:ins>
            </m:r>
          </m:e>
          <m:sub>
            <m:r>
              <w:ins w:id="215" w:author="胡 成成" w:date="2020-04-02T17:55:00Z">
                <w:rPr>
                  <w:rFonts w:ascii="Cambria Math" w:hAnsi="Cambria Math"/>
                  <w:sz w:val="24"/>
                  <w:szCs w:val="28"/>
                </w:rPr>
                <m:t>n</m:t>
              </w:ins>
            </m:r>
          </m:sub>
        </m:sSub>
      </m:oMath>
      <w:ins w:id="216" w:author="胡 成成" w:date="2020-04-02T17:49:00Z">
        <w:r w:rsidRPr="004B71ED">
          <w:rPr>
            <w:rFonts w:hint="eastAsia"/>
            <w:sz w:val="24"/>
            <w:szCs w:val="28"/>
            <w:rPrChange w:id="217" w:author="胡 成成" w:date="2020-04-02T17:50:00Z">
              <w:rPr>
                <w:rFonts w:hint="eastAsia"/>
              </w:rPr>
            </w:rPrChange>
          </w:rPr>
          <w:t>进行数值统计，包括各自的累积分布（横轴</w:t>
        </w:r>
        <w:r w:rsidRPr="004B71ED">
          <w:rPr>
            <w:sz w:val="24"/>
            <w:szCs w:val="28"/>
            <w:rPrChange w:id="218" w:author="胡 成成" w:date="2020-04-02T17:50:00Z">
              <w:rPr/>
            </w:rPrChange>
          </w:rPr>
          <w:t>100</w:t>
        </w:r>
        <w:r w:rsidRPr="004B71ED">
          <w:rPr>
            <w:rFonts w:hint="eastAsia"/>
            <w:sz w:val="24"/>
            <w:szCs w:val="28"/>
            <w:rPrChange w:id="219" w:author="胡 成成" w:date="2020-04-02T17:50:00Z">
              <w:rPr>
                <w:rFonts w:hint="eastAsia"/>
              </w:rPr>
            </w:rPrChange>
          </w:rPr>
          <w:t>个点）、均值、方差；</w:t>
        </w:r>
      </w:ins>
    </w:p>
    <w:p w14:paraId="58F29312" w14:textId="7D3A98FD" w:rsidR="006A61E8" w:rsidRPr="004B71ED" w:rsidRDefault="004B71ED">
      <w:pPr>
        <w:pStyle w:val="aa"/>
        <w:numPr>
          <w:ilvl w:val="0"/>
          <w:numId w:val="4"/>
        </w:numPr>
        <w:spacing w:line="360" w:lineRule="auto"/>
        <w:ind w:firstLineChars="0"/>
        <w:rPr>
          <w:sz w:val="24"/>
          <w:szCs w:val="28"/>
          <w:rPrChange w:id="220" w:author="胡 成成" w:date="2020-04-02T17:50:00Z">
            <w:rPr/>
          </w:rPrChange>
        </w:rPr>
        <w:pPrChange w:id="221" w:author="胡 成成" w:date="2020-04-02T17:50:00Z">
          <w:pPr>
            <w:spacing w:line="360" w:lineRule="auto"/>
          </w:pPr>
        </w:pPrChange>
      </w:pPr>
      <w:ins w:id="222" w:author="胡 成成" w:date="2020-04-02T17:49:00Z">
        <w:r w:rsidRPr="004B71ED">
          <w:rPr>
            <w:rFonts w:hint="eastAsia"/>
            <w:sz w:val="24"/>
            <w:szCs w:val="28"/>
            <w:rPrChange w:id="223" w:author="胡 成成" w:date="2020-04-02T17:50:00Z">
              <w:rPr>
                <w:rFonts w:hint="eastAsia"/>
              </w:rPr>
            </w:rPrChange>
          </w:rPr>
          <w:t>输出：显示数值统计得到的均值与方差；在一幅图中分别基于数值统计与理论公式描绘</w:t>
        </w:r>
        <w:r w:rsidRPr="004B71ED">
          <w:rPr>
            <w:sz w:val="24"/>
            <w:szCs w:val="28"/>
            <w:rPrChange w:id="224" w:author="胡 成成" w:date="2020-04-02T17:50:00Z">
              <w:rPr/>
            </w:rPrChange>
          </w:rPr>
          <w:t>X1</w:t>
        </w:r>
        <w:r w:rsidRPr="004B71ED">
          <w:rPr>
            <w:rFonts w:hint="eastAsia"/>
            <w:sz w:val="24"/>
            <w:szCs w:val="28"/>
            <w:rPrChange w:id="225" w:author="胡 成成" w:date="2020-04-02T17:50:00Z">
              <w:rPr>
                <w:rFonts w:hint="eastAsia"/>
              </w:rPr>
            </w:rPrChange>
          </w:rPr>
          <w:t>，</w:t>
        </w:r>
        <w:r w:rsidRPr="004B71ED">
          <w:rPr>
            <w:sz w:val="24"/>
            <w:szCs w:val="28"/>
            <w:rPrChange w:id="226" w:author="胡 成成" w:date="2020-04-02T17:50:00Z">
              <w:rPr/>
            </w:rPrChange>
          </w:rPr>
          <w:t>Y</w:t>
        </w:r>
        <w:r w:rsidRPr="004B71ED">
          <w:rPr>
            <w:rFonts w:hint="eastAsia"/>
            <w:sz w:val="24"/>
            <w:szCs w:val="28"/>
            <w:rPrChange w:id="227" w:author="胡 成成" w:date="2020-04-02T17:50:00Z">
              <w:rPr>
                <w:rFonts w:hint="eastAsia"/>
              </w:rPr>
            </w:rPrChange>
          </w:rPr>
          <w:t>，</w:t>
        </w:r>
      </w:ins>
      <m:oMath>
        <m:sSub>
          <m:sSubPr>
            <m:ctrlPr>
              <w:ins w:id="228" w:author="胡 成成" w:date="2020-04-02T17:55:00Z">
                <w:rPr>
                  <w:rFonts w:ascii="Cambria Math" w:hAnsi="Cambria Math"/>
                  <w:i/>
                  <w:sz w:val="24"/>
                  <w:szCs w:val="28"/>
                </w:rPr>
              </w:ins>
            </m:ctrlPr>
          </m:sSubPr>
          <m:e>
            <m:r>
              <w:ins w:id="229" w:author="胡 成成" w:date="2020-04-02T17:55:00Z">
                <w:rPr>
                  <w:rFonts w:ascii="Cambria Math" w:hAnsi="Cambria Math"/>
                  <w:sz w:val="24"/>
                  <w:szCs w:val="28"/>
                </w:rPr>
                <m:t>Erl</m:t>
              </w:ins>
            </m:r>
          </m:e>
          <m:sub>
            <m:r>
              <w:ins w:id="230" w:author="胡 成成" w:date="2020-04-02T17:55:00Z">
                <w:rPr>
                  <w:rFonts w:ascii="Cambria Math" w:hAnsi="Cambria Math"/>
                  <w:sz w:val="24"/>
                  <w:szCs w:val="28"/>
                </w:rPr>
                <m:t>n</m:t>
              </w:ins>
            </m:r>
          </m:sub>
        </m:sSub>
      </m:oMath>
      <w:ins w:id="231" w:author="胡 成成" w:date="2020-04-02T17:49:00Z">
        <w:r w:rsidRPr="004B71ED">
          <w:rPr>
            <w:rFonts w:hint="eastAsia"/>
            <w:sz w:val="24"/>
            <w:szCs w:val="28"/>
            <w:rPrChange w:id="232" w:author="胡 成成" w:date="2020-04-02T17:50:00Z">
              <w:rPr>
                <w:rFonts w:hint="eastAsia"/>
              </w:rPr>
            </w:rPrChange>
          </w:rPr>
          <w:t>的累积分布（横轴</w:t>
        </w:r>
        <w:r w:rsidRPr="004B71ED">
          <w:rPr>
            <w:sz w:val="24"/>
            <w:szCs w:val="28"/>
            <w:rPrChange w:id="233" w:author="胡 成成" w:date="2020-04-02T17:50:00Z">
              <w:rPr/>
            </w:rPrChange>
          </w:rPr>
          <w:t>100</w:t>
        </w:r>
        <w:r w:rsidRPr="004B71ED">
          <w:rPr>
            <w:rFonts w:hint="eastAsia"/>
            <w:sz w:val="24"/>
            <w:szCs w:val="28"/>
            <w:rPrChange w:id="234" w:author="胡 成成" w:date="2020-04-02T17:50:00Z">
              <w:rPr>
                <w:rFonts w:hint="eastAsia"/>
              </w:rPr>
            </w:rPrChange>
          </w:rPr>
          <w:t>个点），验证统计值与理论值是否吻合。</w:t>
        </w:r>
      </w:ins>
    </w:p>
    <w:p w14:paraId="6D0108BB" w14:textId="77777777" w:rsidR="006A61E8" w:rsidRPr="006E5526" w:rsidRDefault="00CC7818" w:rsidP="006A61E8">
      <w:pPr>
        <w:spacing w:line="360" w:lineRule="auto"/>
        <w:rPr>
          <w:b/>
          <w:sz w:val="24"/>
          <w:szCs w:val="28"/>
        </w:rPr>
      </w:pPr>
      <w:r>
        <w:rPr>
          <w:rFonts w:hint="eastAsia"/>
          <w:b/>
          <w:sz w:val="24"/>
          <w:szCs w:val="28"/>
        </w:rPr>
        <w:t>程序说明及流程图</w:t>
      </w:r>
      <w:r w:rsidR="006A61E8" w:rsidRPr="006E5526">
        <w:rPr>
          <w:rFonts w:hint="eastAsia"/>
          <w:b/>
          <w:sz w:val="24"/>
          <w:szCs w:val="28"/>
        </w:rPr>
        <w:t>：</w:t>
      </w:r>
    </w:p>
    <w:p w14:paraId="0F2BE5B6" w14:textId="08DFE36B" w:rsidR="00CC5151" w:rsidRDefault="00D82D10" w:rsidP="008734D6">
      <w:pPr>
        <w:pStyle w:val="aa"/>
        <w:numPr>
          <w:ilvl w:val="0"/>
          <w:numId w:val="7"/>
        </w:numPr>
        <w:spacing w:line="360" w:lineRule="auto"/>
        <w:ind w:firstLineChars="0"/>
        <w:rPr>
          <w:ins w:id="235" w:author="胡 成成" w:date="2020-04-02T20:41:00Z"/>
          <w:sz w:val="24"/>
          <w:szCs w:val="28"/>
        </w:rPr>
      </w:pPr>
      <w:ins w:id="236" w:author="胡 成成" w:date="2020-04-02T18:23:00Z">
        <w:r>
          <w:rPr>
            <w:rFonts w:hint="eastAsia"/>
            <w:sz w:val="24"/>
            <w:szCs w:val="28"/>
          </w:rPr>
          <w:t>设置</w:t>
        </w:r>
      </w:ins>
      <w:ins w:id="237" w:author="胡 成成" w:date="2020-04-07T09:13:00Z">
        <w:r w:rsidR="00A95C72">
          <w:rPr>
            <w:rFonts w:hint="eastAsia"/>
            <w:sz w:val="24"/>
            <w:szCs w:val="28"/>
          </w:rPr>
          <w:t>输入的</w:t>
        </w:r>
      </w:ins>
      <w:ins w:id="238" w:author="胡 成成" w:date="2020-04-02T18:23:00Z">
        <w:r>
          <w:rPr>
            <w:rFonts w:hint="eastAsia"/>
            <w:sz w:val="24"/>
            <w:szCs w:val="28"/>
          </w:rPr>
          <w:t>几何分布与指数分布的参数</w:t>
        </w:r>
      </w:ins>
      <w:ins w:id="239" w:author="胡 成成" w:date="2020-04-02T20:42:00Z">
        <w:r w:rsidR="00B577E7">
          <w:rPr>
            <w:rFonts w:hint="eastAsia"/>
            <w:sz w:val="24"/>
            <w:szCs w:val="28"/>
          </w:rPr>
          <w:t>，</w:t>
        </w:r>
        <m:oMath>
          <m:r>
            <w:rPr>
              <w:rFonts w:ascii="Cambria Math" w:hAnsi="Cambria Math"/>
              <w:sz w:val="24"/>
              <w:szCs w:val="28"/>
            </w:rPr>
            <m:t>μ</m:t>
          </m:r>
          <m:r>
            <w:rPr>
              <w:rFonts w:ascii="Cambria Math" w:hAnsi="Cambria Math" w:hint="eastAsia"/>
              <w:sz w:val="24"/>
              <w:szCs w:val="28"/>
            </w:rPr>
            <m:t>=0.2</m:t>
          </m:r>
        </m:oMath>
        <w:r w:rsidR="00B577E7">
          <w:rPr>
            <w:rFonts w:hint="eastAsia"/>
            <w:sz w:val="24"/>
            <w:szCs w:val="28"/>
          </w:rPr>
          <w:t>，</w:t>
        </w:r>
        <w:r w:rsidR="00B577E7">
          <w:rPr>
            <w:rFonts w:hint="eastAsia"/>
            <w:sz w:val="24"/>
            <w:szCs w:val="28"/>
          </w:rPr>
          <w:t>p=0.3</w:t>
        </w:r>
      </w:ins>
      <w:ins w:id="240" w:author="胡 成成" w:date="2020-04-02T21:10:00Z">
        <w:r w:rsidR="00D13BA5">
          <w:rPr>
            <w:rFonts w:hint="eastAsia"/>
            <w:sz w:val="24"/>
            <w:szCs w:val="28"/>
          </w:rPr>
          <w:t>：</w:t>
        </w:r>
      </w:ins>
    </w:p>
    <w:p w14:paraId="0C58A9AB" w14:textId="77777777" w:rsidR="00B577E7" w:rsidRPr="00B577E7" w:rsidRDefault="00B577E7">
      <w:pPr>
        <w:pStyle w:val="aa"/>
        <w:spacing w:line="360" w:lineRule="auto"/>
        <w:ind w:left="360" w:firstLine="480"/>
        <w:rPr>
          <w:ins w:id="241" w:author="胡 成成" w:date="2020-04-02T20:41:00Z"/>
          <w:sz w:val="24"/>
          <w:szCs w:val="28"/>
        </w:rPr>
      </w:pPr>
      <w:ins w:id="242" w:author="胡 成成" w:date="2020-04-02T20:41:00Z">
        <w:r w:rsidRPr="00B577E7">
          <w:rPr>
            <w:sz w:val="24"/>
            <w:szCs w:val="28"/>
          </w:rPr>
          <w:t>mu=0.2;</w:t>
        </w:r>
      </w:ins>
    </w:p>
    <w:p w14:paraId="4071BB38" w14:textId="77777777" w:rsidR="00B577E7" w:rsidRPr="00B577E7" w:rsidRDefault="00B577E7">
      <w:pPr>
        <w:pStyle w:val="aa"/>
        <w:spacing w:line="360" w:lineRule="auto"/>
        <w:ind w:left="360" w:firstLine="480"/>
        <w:rPr>
          <w:ins w:id="243" w:author="胡 成成" w:date="2020-04-02T20:41:00Z"/>
          <w:sz w:val="24"/>
          <w:szCs w:val="28"/>
        </w:rPr>
      </w:pPr>
      <w:ins w:id="244" w:author="胡 成成" w:date="2020-04-02T20:41:00Z">
        <w:r w:rsidRPr="00B577E7">
          <w:rPr>
            <w:sz w:val="24"/>
            <w:szCs w:val="28"/>
          </w:rPr>
          <w:t>p=0.3;</w:t>
        </w:r>
      </w:ins>
    </w:p>
    <w:p w14:paraId="0854C6E7" w14:textId="662832BA" w:rsidR="00B577E7" w:rsidRDefault="00B577E7">
      <w:pPr>
        <w:pStyle w:val="aa"/>
        <w:pBdr>
          <w:bottom w:val="single" w:sz="4" w:space="1" w:color="auto"/>
        </w:pBdr>
        <w:spacing w:line="360" w:lineRule="auto"/>
        <w:ind w:left="780" w:firstLineChars="0" w:firstLine="60"/>
        <w:rPr>
          <w:ins w:id="245" w:author="胡 成成" w:date="2020-04-02T20:41:00Z"/>
          <w:sz w:val="24"/>
          <w:szCs w:val="28"/>
        </w:rPr>
        <w:pPrChange w:id="246" w:author="胡 成成" w:date="2020-04-02T20:42:00Z">
          <w:pPr>
            <w:pStyle w:val="aa"/>
            <w:numPr>
              <w:numId w:val="7"/>
            </w:numPr>
            <w:spacing w:line="360" w:lineRule="auto"/>
            <w:ind w:left="360" w:firstLineChars="0" w:hanging="360"/>
          </w:pPr>
        </w:pPrChange>
      </w:pPr>
      <w:ins w:id="247" w:author="胡 成成" w:date="2020-04-02T20:41:00Z">
        <w:r w:rsidRPr="00B577E7">
          <w:rPr>
            <w:sz w:val="24"/>
            <w:szCs w:val="28"/>
          </w:rPr>
          <w:t>n=ceil(1/p);</w:t>
        </w:r>
      </w:ins>
    </w:p>
    <w:p w14:paraId="3C42BD31" w14:textId="6346F84E" w:rsidR="00B577E7" w:rsidRDefault="003056C1" w:rsidP="008734D6">
      <w:pPr>
        <w:pStyle w:val="aa"/>
        <w:numPr>
          <w:ilvl w:val="0"/>
          <w:numId w:val="7"/>
        </w:numPr>
        <w:spacing w:line="360" w:lineRule="auto"/>
        <w:ind w:firstLineChars="0"/>
        <w:rPr>
          <w:ins w:id="248" w:author="胡 成成" w:date="2020-04-02T21:11:00Z"/>
          <w:sz w:val="24"/>
          <w:szCs w:val="28"/>
        </w:rPr>
      </w:pPr>
      <w:ins w:id="249" w:author="胡 成成" w:date="2020-04-02T21:11:00Z">
        <w:r>
          <w:rPr>
            <w:rFonts w:hint="eastAsia"/>
            <w:sz w:val="24"/>
            <w:szCs w:val="28"/>
          </w:rPr>
          <w:t>初始化</w:t>
        </w:r>
        <w:r>
          <w:rPr>
            <w:rFonts w:hint="eastAsia"/>
            <w:sz w:val="24"/>
            <w:szCs w:val="28"/>
          </w:rPr>
          <w:t>X</w:t>
        </w:r>
        <w:r>
          <w:rPr>
            <w:rFonts w:hint="eastAsia"/>
            <w:sz w:val="24"/>
            <w:szCs w:val="28"/>
          </w:rPr>
          <w:t>，</w:t>
        </w:r>
        <w:r>
          <w:rPr>
            <w:rFonts w:hint="eastAsia"/>
            <w:sz w:val="24"/>
            <w:szCs w:val="28"/>
          </w:rPr>
          <w:t>Y</w:t>
        </w:r>
        <w:r>
          <w:rPr>
            <w:rFonts w:hint="eastAsia"/>
            <w:sz w:val="24"/>
            <w:szCs w:val="28"/>
          </w:rPr>
          <w:t>，</w:t>
        </w:r>
        <m:oMath>
          <m:sSub>
            <m:sSubPr>
              <m:ctrlPr>
                <w:rPr>
                  <w:rFonts w:ascii="Cambria Math" w:hAnsi="Cambria Math"/>
                  <w:i/>
                  <w:sz w:val="24"/>
                  <w:szCs w:val="28"/>
                </w:rPr>
              </m:ctrlPr>
            </m:sSubPr>
            <m:e>
              <m:r>
                <w:rPr>
                  <w:rFonts w:ascii="Cambria Math" w:hAnsi="Cambria Math"/>
                  <w:sz w:val="24"/>
                  <w:szCs w:val="28"/>
                </w:rPr>
                <m:t>Erl</m:t>
              </m:r>
            </m:e>
            <m:sub>
              <m:r>
                <w:rPr>
                  <w:rFonts w:ascii="Cambria Math" w:hAnsi="Cambria Math"/>
                  <w:sz w:val="24"/>
                  <w:szCs w:val="28"/>
                </w:rPr>
                <m:t>n</m:t>
              </m:r>
            </m:sub>
          </m:sSub>
        </m:oMath>
        <w:r>
          <w:rPr>
            <w:rFonts w:hint="eastAsia"/>
            <w:sz w:val="24"/>
            <w:szCs w:val="28"/>
          </w:rPr>
          <w:t>并</w:t>
        </w:r>
      </w:ins>
      <w:ins w:id="250" w:author="胡 成成" w:date="2020-04-02T21:09:00Z">
        <w:r w:rsidR="00D13BA5">
          <w:rPr>
            <w:rFonts w:hint="eastAsia"/>
            <w:sz w:val="24"/>
            <w:szCs w:val="28"/>
          </w:rPr>
          <w:t>通过随机数生成</w:t>
        </w:r>
      </w:ins>
      <w:ins w:id="251" w:author="胡 成成" w:date="2020-04-02T21:10:00Z">
        <w:r w:rsidR="00D13BA5" w:rsidRPr="00A57EF5">
          <w:rPr>
            <w:sz w:val="24"/>
            <w:szCs w:val="28"/>
          </w:rPr>
          <w:t xml:space="preserve">N, X1, X2,…, </w:t>
        </w:r>
        <m:oMath>
          <m:sSub>
            <m:sSubPr>
              <m:ctrlPr>
                <w:rPr>
                  <w:rFonts w:ascii="Cambria Math" w:hAnsi="Cambria Math"/>
                  <w:i/>
                  <w:sz w:val="24"/>
                  <w:szCs w:val="28"/>
                </w:rPr>
              </m:ctrlPr>
            </m:sSubPr>
            <m:e>
              <m:r>
                <w:rPr>
                  <w:rFonts w:ascii="Cambria Math" w:hAnsi="Cambria Math" w:hint="eastAsia"/>
                  <w:sz w:val="24"/>
                  <w:szCs w:val="28"/>
                </w:rPr>
                <m:t>X</m:t>
              </m:r>
            </m:e>
            <m:sub>
              <m:r>
                <w:rPr>
                  <w:rFonts w:ascii="Cambria Math" w:hAnsi="Cambria Math" w:hint="eastAsia"/>
                  <w:sz w:val="24"/>
                  <w:szCs w:val="28"/>
                </w:rPr>
                <m:t>max</m:t>
              </m:r>
            </m:sub>
          </m:sSub>
          <m:r>
            <w:rPr>
              <w:rFonts w:ascii="Cambria Math" w:hAnsi="Cambria Math" w:hint="eastAsia"/>
              <w:sz w:val="24"/>
              <w:szCs w:val="28"/>
            </w:rPr>
            <m:t>{n,N}</m:t>
          </m:r>
        </m:oMath>
        <w:r w:rsidR="00D13BA5" w:rsidRPr="00A57EF5">
          <w:rPr>
            <w:rFonts w:hint="eastAsia"/>
            <w:sz w:val="24"/>
            <w:szCs w:val="28"/>
          </w:rPr>
          <w:t>生成</w:t>
        </w:r>
        <w:r w:rsidR="00D13BA5" w:rsidRPr="00A57EF5">
          <w:rPr>
            <w:sz w:val="24"/>
            <w:szCs w:val="28"/>
          </w:rPr>
          <w:t>Y</w:t>
        </w:r>
        <w:r w:rsidR="00D13BA5" w:rsidRPr="00A57EF5">
          <w:rPr>
            <w:rFonts w:hint="eastAsia"/>
            <w:sz w:val="24"/>
            <w:szCs w:val="28"/>
          </w:rPr>
          <w:t>与</w:t>
        </w:r>
        <m:oMath>
          <m:sSub>
            <m:sSubPr>
              <m:ctrlPr>
                <w:rPr>
                  <w:rFonts w:ascii="Cambria Math" w:hAnsi="Cambria Math"/>
                  <w:i/>
                  <w:sz w:val="24"/>
                  <w:szCs w:val="28"/>
                </w:rPr>
              </m:ctrlPr>
            </m:sSubPr>
            <m:e>
              <m:r>
                <w:rPr>
                  <w:rFonts w:ascii="Cambria Math" w:hAnsi="Cambria Math"/>
                  <w:sz w:val="24"/>
                  <w:szCs w:val="28"/>
                </w:rPr>
                <m:t>Erl</m:t>
              </m:r>
            </m:e>
            <m:sub>
              <m:r>
                <w:rPr>
                  <w:rFonts w:ascii="Cambria Math" w:hAnsi="Cambria Math"/>
                  <w:sz w:val="24"/>
                  <w:szCs w:val="28"/>
                </w:rPr>
                <m:t>n</m:t>
              </m:r>
            </m:sub>
          </m:sSub>
        </m:oMath>
        <w:r w:rsidR="00D13BA5">
          <w:rPr>
            <w:rFonts w:hint="eastAsia"/>
            <w:sz w:val="24"/>
            <w:szCs w:val="28"/>
          </w:rPr>
          <w:t>：</w:t>
        </w:r>
      </w:ins>
    </w:p>
    <w:p w14:paraId="1A1EA99F" w14:textId="245EA32C" w:rsidR="00BA5F8D" w:rsidRPr="00BA5F8D" w:rsidRDefault="00BA5F8D" w:rsidP="00BA5F8D">
      <w:pPr>
        <w:pStyle w:val="aa"/>
        <w:spacing w:line="360" w:lineRule="auto"/>
        <w:ind w:left="360" w:firstLine="480"/>
        <w:rPr>
          <w:ins w:id="252" w:author="胡 成成" w:date="2020-04-02T21:11:00Z"/>
          <w:sz w:val="24"/>
          <w:szCs w:val="28"/>
        </w:rPr>
      </w:pPr>
      <w:ins w:id="253" w:author="胡 成成" w:date="2020-04-02T21:11:00Z">
        <w:r w:rsidRPr="00BA5F8D">
          <w:rPr>
            <w:sz w:val="24"/>
            <w:szCs w:val="28"/>
          </w:rPr>
          <w:t>y=zeros(1,1e6);</w:t>
        </w:r>
      </w:ins>
      <w:ins w:id="254" w:author="胡 成成" w:date="2020-04-02T21:12:00Z">
        <w:r>
          <w:rPr>
            <w:sz w:val="24"/>
            <w:szCs w:val="28"/>
          </w:rPr>
          <w:t xml:space="preserve">   </w:t>
        </w:r>
        <w:r>
          <w:rPr>
            <w:sz w:val="24"/>
            <w:szCs w:val="28"/>
          </w:rPr>
          <w:tab/>
        </w:r>
        <w:r>
          <w:rPr>
            <w:sz w:val="24"/>
            <w:szCs w:val="28"/>
          </w:rPr>
          <w:tab/>
        </w:r>
        <w:r>
          <w:rPr>
            <w:rFonts w:hint="eastAsia"/>
            <w:sz w:val="24"/>
            <w:szCs w:val="28"/>
          </w:rPr>
          <w:t>%</w:t>
        </w:r>
        <w:r>
          <w:rPr>
            <w:rFonts w:hint="eastAsia"/>
            <w:sz w:val="24"/>
            <w:szCs w:val="28"/>
          </w:rPr>
          <w:t>初始化</w:t>
        </w:r>
        <w:r>
          <w:rPr>
            <w:rFonts w:hint="eastAsia"/>
            <w:sz w:val="24"/>
            <w:szCs w:val="28"/>
          </w:rPr>
          <w:t>Y</w:t>
        </w:r>
      </w:ins>
    </w:p>
    <w:p w14:paraId="255DE605" w14:textId="317EA7E1" w:rsidR="00BA5F8D" w:rsidRPr="00BA5F8D" w:rsidRDefault="00BA5F8D" w:rsidP="00BA5F8D">
      <w:pPr>
        <w:pStyle w:val="aa"/>
        <w:spacing w:line="360" w:lineRule="auto"/>
        <w:ind w:left="360" w:firstLine="480"/>
        <w:rPr>
          <w:ins w:id="255" w:author="胡 成成" w:date="2020-04-02T21:11:00Z"/>
          <w:sz w:val="24"/>
          <w:szCs w:val="28"/>
        </w:rPr>
      </w:pPr>
      <w:ins w:id="256" w:author="胡 成成" w:date="2020-04-02T21:11:00Z">
        <w:r w:rsidRPr="00BA5F8D">
          <w:rPr>
            <w:sz w:val="24"/>
            <w:szCs w:val="28"/>
          </w:rPr>
          <w:t>x_sum=zeros(1,1e6);</w:t>
        </w:r>
      </w:ins>
      <w:ins w:id="257" w:author="胡 成成" w:date="2020-04-02T21:12:00Z">
        <w:r>
          <w:rPr>
            <w:sz w:val="24"/>
            <w:szCs w:val="28"/>
          </w:rPr>
          <w:t xml:space="preserve">    </w:t>
        </w:r>
        <w:r>
          <w:rPr>
            <w:rFonts w:hint="eastAsia"/>
            <w:sz w:val="24"/>
            <w:szCs w:val="28"/>
          </w:rPr>
          <w:t>%</w:t>
        </w:r>
        <w:r>
          <w:rPr>
            <w:rFonts w:hint="eastAsia"/>
            <w:sz w:val="24"/>
            <w:szCs w:val="28"/>
          </w:rPr>
          <w:t>初始化</w:t>
        </w:r>
        <w:r>
          <w:rPr>
            <w:rFonts w:hint="eastAsia"/>
            <w:sz w:val="24"/>
            <w:szCs w:val="28"/>
          </w:rPr>
          <w:t>X</w:t>
        </w:r>
      </w:ins>
    </w:p>
    <w:p w14:paraId="1E4E1C92" w14:textId="290B5FE0" w:rsidR="00BA5F8D" w:rsidRDefault="00BA5F8D" w:rsidP="00BA5F8D">
      <w:pPr>
        <w:pStyle w:val="aa"/>
        <w:spacing w:line="360" w:lineRule="auto"/>
        <w:ind w:left="360" w:firstLine="480"/>
        <w:rPr>
          <w:ins w:id="258" w:author="胡 成成" w:date="2020-04-02T21:13:00Z"/>
          <w:sz w:val="24"/>
          <w:szCs w:val="28"/>
        </w:rPr>
      </w:pPr>
      <w:ins w:id="259" w:author="胡 成成" w:date="2020-04-02T21:11:00Z">
        <w:r w:rsidRPr="00BA5F8D">
          <w:rPr>
            <w:sz w:val="24"/>
            <w:szCs w:val="28"/>
          </w:rPr>
          <w:t>Erln=zeros(1,1e6);</w:t>
        </w:r>
      </w:ins>
      <w:ins w:id="260" w:author="胡 成成" w:date="2020-04-02T21:12:00Z">
        <w:r>
          <w:rPr>
            <w:sz w:val="24"/>
            <w:szCs w:val="28"/>
          </w:rPr>
          <w:tab/>
        </w:r>
        <w:r>
          <w:rPr>
            <w:sz w:val="24"/>
            <w:szCs w:val="28"/>
          </w:rPr>
          <w:tab/>
        </w:r>
        <w:r>
          <w:rPr>
            <w:rFonts w:hint="eastAsia"/>
            <w:sz w:val="24"/>
            <w:szCs w:val="28"/>
          </w:rPr>
          <w:t>%</w:t>
        </w:r>
        <w:r>
          <w:rPr>
            <w:rFonts w:hint="eastAsia"/>
            <w:sz w:val="24"/>
            <w:szCs w:val="28"/>
          </w:rPr>
          <w:t>初始化</w:t>
        </w:r>
        <m:oMath>
          <m:sSub>
            <m:sSubPr>
              <m:ctrlPr>
                <w:rPr>
                  <w:rFonts w:ascii="Cambria Math" w:hAnsi="Cambria Math"/>
                  <w:i/>
                  <w:sz w:val="24"/>
                  <w:szCs w:val="28"/>
                </w:rPr>
              </m:ctrlPr>
            </m:sSubPr>
            <m:e>
              <m:r>
                <w:rPr>
                  <w:rFonts w:ascii="Cambria Math" w:hAnsi="Cambria Math"/>
                  <w:sz w:val="24"/>
                  <w:szCs w:val="28"/>
                </w:rPr>
                <m:t>Erl</m:t>
              </m:r>
            </m:e>
            <m:sub>
              <m:r>
                <w:rPr>
                  <w:rFonts w:ascii="Cambria Math" w:hAnsi="Cambria Math"/>
                  <w:sz w:val="24"/>
                  <w:szCs w:val="28"/>
                </w:rPr>
                <m:t>n</m:t>
              </m:r>
            </m:sub>
          </m:sSub>
        </m:oMath>
      </w:ins>
    </w:p>
    <w:p w14:paraId="5F2F424A" w14:textId="77777777" w:rsidR="00753C06" w:rsidRPr="00BA5F8D" w:rsidRDefault="00753C06" w:rsidP="00753C06">
      <w:pPr>
        <w:pStyle w:val="aa"/>
        <w:spacing w:line="360" w:lineRule="auto"/>
        <w:ind w:left="360" w:firstLine="480"/>
        <w:rPr>
          <w:ins w:id="261" w:author="胡 成成" w:date="2020-04-02T21:13:00Z"/>
          <w:sz w:val="24"/>
          <w:szCs w:val="28"/>
        </w:rPr>
      </w:pPr>
      <w:ins w:id="262" w:author="胡 成成" w:date="2020-04-02T21:13:00Z">
        <w:r w:rsidRPr="00BA5F8D">
          <w:rPr>
            <w:sz w:val="24"/>
            <w:szCs w:val="28"/>
          </w:rPr>
          <w:t>for i=1:1e6</w:t>
        </w:r>
      </w:ins>
    </w:p>
    <w:p w14:paraId="330EF237" w14:textId="77777777" w:rsidR="00753C06" w:rsidRPr="00BA5F8D" w:rsidRDefault="00753C06" w:rsidP="00753C06">
      <w:pPr>
        <w:pStyle w:val="aa"/>
        <w:spacing w:line="360" w:lineRule="auto"/>
        <w:ind w:left="360" w:firstLine="480"/>
        <w:rPr>
          <w:ins w:id="263" w:author="胡 成成" w:date="2020-04-02T21:13:00Z"/>
          <w:sz w:val="24"/>
          <w:szCs w:val="28"/>
        </w:rPr>
      </w:pPr>
      <w:ins w:id="264" w:author="胡 成成" w:date="2020-04-02T21:13:00Z">
        <w:r w:rsidRPr="00BA5F8D">
          <w:rPr>
            <w:sz w:val="24"/>
            <w:szCs w:val="28"/>
          </w:rPr>
          <w:t xml:space="preserve">     x=(-1/mu)*log(1-rand());</w:t>
        </w:r>
      </w:ins>
    </w:p>
    <w:p w14:paraId="5F6EFFF2" w14:textId="77777777" w:rsidR="00753C06" w:rsidRPr="00BA5F8D" w:rsidRDefault="00753C06" w:rsidP="00753C06">
      <w:pPr>
        <w:pStyle w:val="aa"/>
        <w:spacing w:line="360" w:lineRule="auto"/>
        <w:ind w:left="360" w:firstLine="480"/>
        <w:rPr>
          <w:ins w:id="265" w:author="胡 成成" w:date="2020-04-02T21:13:00Z"/>
          <w:sz w:val="24"/>
          <w:szCs w:val="28"/>
        </w:rPr>
      </w:pPr>
      <w:ins w:id="266" w:author="胡 成成" w:date="2020-04-02T21:13:00Z">
        <w:r w:rsidRPr="00BA5F8D">
          <w:rPr>
            <w:sz w:val="24"/>
            <w:szCs w:val="28"/>
          </w:rPr>
          <w:t xml:space="preserve">     x_sum(1,i)=x;</w:t>
        </w:r>
      </w:ins>
    </w:p>
    <w:p w14:paraId="3E225601" w14:textId="36661F87" w:rsidR="00753C06" w:rsidRPr="00753C06" w:rsidRDefault="00753C06">
      <w:pPr>
        <w:pStyle w:val="aa"/>
        <w:spacing w:line="360" w:lineRule="auto"/>
        <w:ind w:left="780" w:firstLineChars="0" w:firstLine="480"/>
        <w:rPr>
          <w:ins w:id="267" w:author="胡 成成" w:date="2020-04-02T21:13:00Z"/>
          <w:sz w:val="24"/>
          <w:szCs w:val="28"/>
          <w:rPrChange w:id="268" w:author="胡 成成" w:date="2020-04-02T21:13:00Z">
            <w:rPr>
              <w:ins w:id="269" w:author="胡 成成" w:date="2020-04-02T21:13:00Z"/>
            </w:rPr>
          </w:rPrChange>
        </w:rPr>
        <w:pPrChange w:id="270" w:author="胡 成成" w:date="2020-04-02T21:13:00Z">
          <w:pPr>
            <w:pStyle w:val="aa"/>
            <w:spacing w:line="360" w:lineRule="auto"/>
            <w:ind w:left="360" w:firstLine="480"/>
          </w:pPr>
        </w:pPrChange>
      </w:pPr>
      <w:ins w:id="271" w:author="胡 成成" w:date="2020-04-02T21:13:00Z">
        <w:r w:rsidRPr="00BA5F8D">
          <w:rPr>
            <w:sz w:val="24"/>
            <w:szCs w:val="28"/>
          </w:rPr>
          <w:t>end</w:t>
        </w:r>
      </w:ins>
    </w:p>
    <w:p w14:paraId="464A4219" w14:textId="77777777" w:rsidR="00753C06" w:rsidRPr="00BA5F8D" w:rsidRDefault="00753C06" w:rsidP="00753C06">
      <w:pPr>
        <w:pStyle w:val="aa"/>
        <w:spacing w:line="360" w:lineRule="auto"/>
        <w:ind w:left="360" w:firstLine="480"/>
        <w:rPr>
          <w:ins w:id="272" w:author="胡 成成" w:date="2020-04-02T21:13:00Z"/>
          <w:sz w:val="24"/>
          <w:szCs w:val="28"/>
        </w:rPr>
      </w:pPr>
      <w:ins w:id="273" w:author="胡 成成" w:date="2020-04-02T21:13:00Z">
        <w:r w:rsidRPr="00BA5F8D">
          <w:rPr>
            <w:sz w:val="24"/>
            <w:szCs w:val="28"/>
          </w:rPr>
          <w:t>for i=1:1e6</w:t>
        </w:r>
      </w:ins>
    </w:p>
    <w:p w14:paraId="29D69BD7" w14:textId="77777777" w:rsidR="00753C06" w:rsidRPr="00BA5F8D" w:rsidRDefault="00753C06" w:rsidP="00753C06">
      <w:pPr>
        <w:pStyle w:val="aa"/>
        <w:spacing w:line="360" w:lineRule="auto"/>
        <w:ind w:left="360" w:firstLine="480"/>
        <w:rPr>
          <w:ins w:id="274" w:author="胡 成成" w:date="2020-04-02T21:13:00Z"/>
          <w:sz w:val="24"/>
          <w:szCs w:val="28"/>
        </w:rPr>
      </w:pPr>
      <w:ins w:id="275" w:author="胡 成成" w:date="2020-04-02T21:13:00Z">
        <w:r w:rsidRPr="00BA5F8D">
          <w:rPr>
            <w:sz w:val="24"/>
            <w:szCs w:val="28"/>
          </w:rPr>
          <w:t xml:space="preserve">    for j=1:ceil(log(1-rand())/log(1-p))</w:t>
        </w:r>
      </w:ins>
    </w:p>
    <w:p w14:paraId="29254A05" w14:textId="77777777" w:rsidR="00753C06" w:rsidRPr="00BA5F8D" w:rsidRDefault="00753C06" w:rsidP="00753C06">
      <w:pPr>
        <w:pStyle w:val="aa"/>
        <w:spacing w:line="360" w:lineRule="auto"/>
        <w:ind w:left="360" w:firstLine="480"/>
        <w:rPr>
          <w:ins w:id="276" w:author="胡 成成" w:date="2020-04-02T21:13:00Z"/>
          <w:sz w:val="24"/>
          <w:szCs w:val="28"/>
        </w:rPr>
      </w:pPr>
      <w:ins w:id="277" w:author="胡 成成" w:date="2020-04-02T21:13:00Z">
        <w:r w:rsidRPr="00BA5F8D">
          <w:rPr>
            <w:sz w:val="24"/>
            <w:szCs w:val="28"/>
          </w:rPr>
          <w:t xml:space="preserve">        x=(-1/mu)*log(1-rand());</w:t>
        </w:r>
      </w:ins>
    </w:p>
    <w:p w14:paraId="16955D2A" w14:textId="77777777" w:rsidR="00753C06" w:rsidRPr="00BA5F8D" w:rsidRDefault="00753C06" w:rsidP="00753C06">
      <w:pPr>
        <w:pStyle w:val="aa"/>
        <w:spacing w:line="360" w:lineRule="auto"/>
        <w:ind w:left="360" w:firstLine="480"/>
        <w:rPr>
          <w:ins w:id="278" w:author="胡 成成" w:date="2020-04-02T21:13:00Z"/>
          <w:sz w:val="24"/>
          <w:szCs w:val="28"/>
        </w:rPr>
      </w:pPr>
      <w:ins w:id="279" w:author="胡 成成" w:date="2020-04-02T21:13:00Z">
        <w:r w:rsidRPr="00BA5F8D">
          <w:rPr>
            <w:sz w:val="24"/>
            <w:szCs w:val="28"/>
          </w:rPr>
          <w:t xml:space="preserve">        y(1,i)=y(1,i)+x;</w:t>
        </w:r>
      </w:ins>
    </w:p>
    <w:p w14:paraId="7B23C256" w14:textId="77777777" w:rsidR="00753C06" w:rsidRPr="00BA5F8D" w:rsidRDefault="00753C06" w:rsidP="00753C06">
      <w:pPr>
        <w:pStyle w:val="aa"/>
        <w:spacing w:line="360" w:lineRule="auto"/>
        <w:ind w:left="360" w:firstLine="480"/>
        <w:rPr>
          <w:ins w:id="280" w:author="胡 成成" w:date="2020-04-02T21:13:00Z"/>
          <w:sz w:val="24"/>
          <w:szCs w:val="28"/>
        </w:rPr>
      </w:pPr>
      <w:ins w:id="281" w:author="胡 成成" w:date="2020-04-02T21:13:00Z">
        <w:r w:rsidRPr="00BA5F8D">
          <w:rPr>
            <w:sz w:val="24"/>
            <w:szCs w:val="28"/>
          </w:rPr>
          <w:lastRenderedPageBreak/>
          <w:t xml:space="preserve">    end</w:t>
        </w:r>
      </w:ins>
    </w:p>
    <w:p w14:paraId="7C0A9C7D" w14:textId="4F9FB1B4" w:rsidR="00753C06" w:rsidRPr="00753C06" w:rsidRDefault="00753C06">
      <w:pPr>
        <w:pStyle w:val="aa"/>
        <w:spacing w:line="360" w:lineRule="auto"/>
        <w:ind w:left="360" w:firstLine="480"/>
        <w:rPr>
          <w:ins w:id="282" w:author="胡 成成" w:date="2020-04-02T21:11:00Z"/>
          <w:sz w:val="24"/>
          <w:szCs w:val="28"/>
          <w:rPrChange w:id="283" w:author="胡 成成" w:date="2020-04-02T21:13:00Z">
            <w:rPr>
              <w:ins w:id="284" w:author="胡 成成" w:date="2020-04-02T21:11:00Z"/>
            </w:rPr>
          </w:rPrChange>
        </w:rPr>
      </w:pPr>
      <w:ins w:id="285" w:author="胡 成成" w:date="2020-04-02T21:13:00Z">
        <w:r w:rsidRPr="00BA5F8D">
          <w:rPr>
            <w:sz w:val="24"/>
            <w:szCs w:val="28"/>
          </w:rPr>
          <w:t>end</w:t>
        </w:r>
      </w:ins>
    </w:p>
    <w:p w14:paraId="35AABCD8" w14:textId="77777777" w:rsidR="00BA5F8D" w:rsidRPr="00BA5F8D" w:rsidRDefault="00BA5F8D" w:rsidP="00BA5F8D">
      <w:pPr>
        <w:pStyle w:val="aa"/>
        <w:spacing w:line="360" w:lineRule="auto"/>
        <w:ind w:left="360" w:firstLine="480"/>
        <w:rPr>
          <w:ins w:id="286" w:author="胡 成成" w:date="2020-04-02T21:11:00Z"/>
          <w:sz w:val="24"/>
          <w:szCs w:val="28"/>
        </w:rPr>
      </w:pPr>
      <w:ins w:id="287" w:author="胡 成成" w:date="2020-04-02T21:11:00Z">
        <w:r w:rsidRPr="00BA5F8D">
          <w:rPr>
            <w:sz w:val="24"/>
            <w:szCs w:val="28"/>
          </w:rPr>
          <w:t>for i=1:1e6</w:t>
        </w:r>
      </w:ins>
    </w:p>
    <w:p w14:paraId="721B7FF6" w14:textId="77777777" w:rsidR="00BA5F8D" w:rsidRPr="00BA5F8D" w:rsidRDefault="00BA5F8D" w:rsidP="00BA5F8D">
      <w:pPr>
        <w:pStyle w:val="aa"/>
        <w:spacing w:line="360" w:lineRule="auto"/>
        <w:ind w:left="360" w:firstLine="480"/>
        <w:rPr>
          <w:ins w:id="288" w:author="胡 成成" w:date="2020-04-02T21:11:00Z"/>
          <w:sz w:val="24"/>
          <w:szCs w:val="28"/>
        </w:rPr>
      </w:pPr>
      <w:ins w:id="289" w:author="胡 成成" w:date="2020-04-02T21:11:00Z">
        <w:r w:rsidRPr="00BA5F8D">
          <w:rPr>
            <w:sz w:val="24"/>
            <w:szCs w:val="28"/>
          </w:rPr>
          <w:t xml:space="preserve">    for j=1:n</w:t>
        </w:r>
      </w:ins>
    </w:p>
    <w:p w14:paraId="2408E3E0" w14:textId="77777777" w:rsidR="00BA5F8D" w:rsidRPr="00BA5F8D" w:rsidRDefault="00BA5F8D" w:rsidP="00BA5F8D">
      <w:pPr>
        <w:pStyle w:val="aa"/>
        <w:spacing w:line="360" w:lineRule="auto"/>
        <w:ind w:left="360" w:firstLine="480"/>
        <w:rPr>
          <w:ins w:id="290" w:author="胡 成成" w:date="2020-04-02T21:11:00Z"/>
          <w:sz w:val="24"/>
          <w:szCs w:val="28"/>
        </w:rPr>
      </w:pPr>
      <w:ins w:id="291" w:author="胡 成成" w:date="2020-04-02T21:11:00Z">
        <w:r w:rsidRPr="00BA5F8D">
          <w:rPr>
            <w:sz w:val="24"/>
            <w:szCs w:val="28"/>
          </w:rPr>
          <w:t xml:space="preserve">        x=(-1/mu)*log(1-rand());</w:t>
        </w:r>
      </w:ins>
    </w:p>
    <w:p w14:paraId="041AC43F" w14:textId="77777777" w:rsidR="00BA5F8D" w:rsidRPr="00BA5F8D" w:rsidRDefault="00BA5F8D" w:rsidP="00BA5F8D">
      <w:pPr>
        <w:pStyle w:val="aa"/>
        <w:spacing w:line="360" w:lineRule="auto"/>
        <w:ind w:left="360" w:firstLine="480"/>
        <w:rPr>
          <w:ins w:id="292" w:author="胡 成成" w:date="2020-04-02T21:11:00Z"/>
          <w:sz w:val="24"/>
          <w:szCs w:val="28"/>
        </w:rPr>
      </w:pPr>
      <w:ins w:id="293" w:author="胡 成成" w:date="2020-04-02T21:11:00Z">
        <w:r w:rsidRPr="00BA5F8D">
          <w:rPr>
            <w:sz w:val="24"/>
            <w:szCs w:val="28"/>
          </w:rPr>
          <w:t xml:space="preserve">        Erln(1,i)=Erln(1,i)+x;</w:t>
        </w:r>
      </w:ins>
    </w:p>
    <w:p w14:paraId="11E75D63" w14:textId="77777777" w:rsidR="00BA5F8D" w:rsidRPr="00BA5F8D" w:rsidRDefault="00BA5F8D" w:rsidP="00BA5F8D">
      <w:pPr>
        <w:pStyle w:val="aa"/>
        <w:spacing w:line="360" w:lineRule="auto"/>
        <w:ind w:left="360" w:firstLine="480"/>
        <w:rPr>
          <w:ins w:id="294" w:author="胡 成成" w:date="2020-04-02T21:11:00Z"/>
          <w:sz w:val="24"/>
          <w:szCs w:val="28"/>
        </w:rPr>
      </w:pPr>
      <w:ins w:id="295" w:author="胡 成成" w:date="2020-04-02T21:11:00Z">
        <w:r w:rsidRPr="00BA5F8D">
          <w:rPr>
            <w:sz w:val="24"/>
            <w:szCs w:val="28"/>
          </w:rPr>
          <w:t xml:space="preserve">    end</w:t>
        </w:r>
      </w:ins>
    </w:p>
    <w:p w14:paraId="5415A87F" w14:textId="2885BE78" w:rsidR="00E84228" w:rsidRDefault="00BA5F8D">
      <w:pPr>
        <w:pStyle w:val="aa"/>
        <w:pBdr>
          <w:bottom w:val="single" w:sz="4" w:space="1" w:color="auto"/>
        </w:pBdr>
        <w:spacing w:line="360" w:lineRule="auto"/>
        <w:ind w:left="360" w:firstLine="480"/>
        <w:rPr>
          <w:ins w:id="296" w:author="胡 成成" w:date="2020-04-02T21:14:00Z"/>
          <w:sz w:val="24"/>
          <w:szCs w:val="28"/>
        </w:rPr>
        <w:pPrChange w:id="297" w:author="胡 成成" w:date="2020-04-02T21:14:00Z">
          <w:pPr>
            <w:pStyle w:val="aa"/>
            <w:spacing w:line="360" w:lineRule="auto"/>
            <w:ind w:left="360" w:firstLine="480"/>
          </w:pPr>
        </w:pPrChange>
      </w:pPr>
      <w:ins w:id="298" w:author="胡 成成" w:date="2020-04-02T21:11:00Z">
        <w:r w:rsidRPr="00BA5F8D">
          <w:rPr>
            <w:sz w:val="24"/>
            <w:szCs w:val="28"/>
          </w:rPr>
          <w:t>end</w:t>
        </w:r>
      </w:ins>
    </w:p>
    <w:p w14:paraId="2DE8BA04" w14:textId="4E5C8FF9" w:rsidR="00E84228" w:rsidRDefault="00062B66" w:rsidP="00062B66">
      <w:pPr>
        <w:pStyle w:val="aa"/>
        <w:numPr>
          <w:ilvl w:val="0"/>
          <w:numId w:val="7"/>
        </w:numPr>
        <w:spacing w:line="360" w:lineRule="auto"/>
        <w:ind w:firstLineChars="0"/>
        <w:rPr>
          <w:ins w:id="299" w:author="胡 成成" w:date="2020-04-02T21:16:00Z"/>
          <w:sz w:val="24"/>
          <w:szCs w:val="28"/>
        </w:rPr>
      </w:pPr>
      <w:ins w:id="300" w:author="胡 成成" w:date="2020-04-02T21:14:00Z">
        <w:r>
          <w:rPr>
            <w:rFonts w:hint="eastAsia"/>
            <w:sz w:val="24"/>
            <w:szCs w:val="28"/>
          </w:rPr>
          <w:t>计算数值统计的</w:t>
        </w:r>
      </w:ins>
      <w:ins w:id="301" w:author="胡 成成" w:date="2020-04-02T21:15:00Z">
        <w:r>
          <w:rPr>
            <w:rFonts w:hint="eastAsia"/>
            <w:sz w:val="24"/>
            <w:szCs w:val="28"/>
          </w:rPr>
          <w:t>得到的均值与方差</w:t>
        </w:r>
      </w:ins>
    </w:p>
    <w:p w14:paraId="3CC79EFC" w14:textId="77777777" w:rsidR="00062B66" w:rsidRPr="00062B66" w:rsidRDefault="00062B66" w:rsidP="00062B66">
      <w:pPr>
        <w:pStyle w:val="aa"/>
        <w:spacing w:line="360" w:lineRule="auto"/>
        <w:ind w:left="360" w:firstLine="480"/>
        <w:rPr>
          <w:ins w:id="302" w:author="胡 成成" w:date="2020-04-02T21:16:00Z"/>
          <w:sz w:val="24"/>
          <w:szCs w:val="28"/>
        </w:rPr>
      </w:pPr>
      <w:ins w:id="303" w:author="胡 成成" w:date="2020-04-02T21:16:00Z">
        <w:r w:rsidRPr="00062B66">
          <w:rPr>
            <w:sz w:val="24"/>
            <w:szCs w:val="28"/>
          </w:rPr>
          <w:t>mean(x_sum)</w:t>
        </w:r>
      </w:ins>
    </w:p>
    <w:p w14:paraId="512B0CE7" w14:textId="77777777" w:rsidR="00062B66" w:rsidRPr="00062B66" w:rsidRDefault="00062B66" w:rsidP="00062B66">
      <w:pPr>
        <w:pStyle w:val="aa"/>
        <w:spacing w:line="360" w:lineRule="auto"/>
        <w:ind w:left="360" w:firstLine="480"/>
        <w:rPr>
          <w:ins w:id="304" w:author="胡 成成" w:date="2020-04-02T21:16:00Z"/>
          <w:sz w:val="24"/>
          <w:szCs w:val="28"/>
        </w:rPr>
      </w:pPr>
      <w:ins w:id="305" w:author="胡 成成" w:date="2020-04-02T21:16:00Z">
        <w:r w:rsidRPr="00062B66">
          <w:rPr>
            <w:sz w:val="24"/>
            <w:szCs w:val="28"/>
          </w:rPr>
          <w:t>var(x_sum)</w:t>
        </w:r>
      </w:ins>
    </w:p>
    <w:p w14:paraId="7B9ACE36" w14:textId="77777777" w:rsidR="00062B66" w:rsidRPr="00062B66" w:rsidRDefault="00062B66" w:rsidP="00062B66">
      <w:pPr>
        <w:pStyle w:val="aa"/>
        <w:spacing w:line="360" w:lineRule="auto"/>
        <w:ind w:left="360" w:firstLine="480"/>
        <w:rPr>
          <w:ins w:id="306" w:author="胡 成成" w:date="2020-04-02T21:16:00Z"/>
          <w:sz w:val="24"/>
          <w:szCs w:val="28"/>
        </w:rPr>
      </w:pPr>
      <w:ins w:id="307" w:author="胡 成成" w:date="2020-04-02T21:16:00Z">
        <w:r w:rsidRPr="00062B66">
          <w:rPr>
            <w:sz w:val="24"/>
            <w:szCs w:val="28"/>
          </w:rPr>
          <w:t>mean(y)</w:t>
        </w:r>
      </w:ins>
    </w:p>
    <w:p w14:paraId="7CE5D4B7" w14:textId="77777777" w:rsidR="00062B66" w:rsidRPr="00062B66" w:rsidRDefault="00062B66" w:rsidP="00062B66">
      <w:pPr>
        <w:pStyle w:val="aa"/>
        <w:spacing w:line="360" w:lineRule="auto"/>
        <w:ind w:left="360" w:firstLine="480"/>
        <w:rPr>
          <w:ins w:id="308" w:author="胡 成成" w:date="2020-04-02T21:16:00Z"/>
          <w:sz w:val="24"/>
          <w:szCs w:val="28"/>
        </w:rPr>
      </w:pPr>
      <w:ins w:id="309" w:author="胡 成成" w:date="2020-04-02T21:16:00Z">
        <w:r w:rsidRPr="00062B66">
          <w:rPr>
            <w:sz w:val="24"/>
            <w:szCs w:val="28"/>
          </w:rPr>
          <w:t>var(y)</w:t>
        </w:r>
      </w:ins>
    </w:p>
    <w:p w14:paraId="181E6E4A" w14:textId="77777777" w:rsidR="00062B66" w:rsidRPr="00062B66" w:rsidRDefault="00062B66" w:rsidP="00062B66">
      <w:pPr>
        <w:pStyle w:val="aa"/>
        <w:spacing w:line="360" w:lineRule="auto"/>
        <w:ind w:left="360" w:firstLine="480"/>
        <w:rPr>
          <w:ins w:id="310" w:author="胡 成成" w:date="2020-04-02T21:16:00Z"/>
          <w:sz w:val="24"/>
          <w:szCs w:val="28"/>
        </w:rPr>
      </w:pPr>
      <w:ins w:id="311" w:author="胡 成成" w:date="2020-04-02T21:16:00Z">
        <w:r w:rsidRPr="00062B66">
          <w:rPr>
            <w:sz w:val="24"/>
            <w:szCs w:val="28"/>
          </w:rPr>
          <w:t>mean(Erln)</w:t>
        </w:r>
      </w:ins>
    </w:p>
    <w:p w14:paraId="500C1ECB" w14:textId="6279BF75" w:rsidR="00062B66" w:rsidRDefault="00062B66">
      <w:pPr>
        <w:pStyle w:val="aa"/>
        <w:pBdr>
          <w:bottom w:val="single" w:sz="4" w:space="1" w:color="auto"/>
        </w:pBdr>
        <w:spacing w:line="360" w:lineRule="auto"/>
        <w:ind w:left="780" w:firstLineChars="0" w:firstLine="60"/>
        <w:rPr>
          <w:ins w:id="312" w:author="胡 成成" w:date="2020-04-02T21:15:00Z"/>
          <w:sz w:val="24"/>
          <w:szCs w:val="28"/>
        </w:rPr>
        <w:pPrChange w:id="313" w:author="胡 成成" w:date="2020-04-02T21:16:00Z">
          <w:pPr>
            <w:pStyle w:val="aa"/>
            <w:numPr>
              <w:numId w:val="7"/>
            </w:numPr>
            <w:spacing w:line="360" w:lineRule="auto"/>
            <w:ind w:left="360" w:firstLineChars="0" w:hanging="360"/>
          </w:pPr>
        </w:pPrChange>
      </w:pPr>
      <w:ins w:id="314" w:author="胡 成成" w:date="2020-04-02T21:16:00Z">
        <w:r w:rsidRPr="00062B66">
          <w:rPr>
            <w:sz w:val="24"/>
            <w:szCs w:val="28"/>
          </w:rPr>
          <w:t>var(Erln)</w:t>
        </w:r>
      </w:ins>
    </w:p>
    <w:p w14:paraId="27CCABFD" w14:textId="1DDE32E2" w:rsidR="00032071" w:rsidRPr="00032071" w:rsidRDefault="00BF23A6">
      <w:pPr>
        <w:pStyle w:val="aa"/>
        <w:numPr>
          <w:ilvl w:val="0"/>
          <w:numId w:val="7"/>
        </w:numPr>
        <w:spacing w:line="360" w:lineRule="auto"/>
        <w:ind w:firstLineChars="0"/>
        <w:rPr>
          <w:ins w:id="315" w:author="胡 成成" w:date="2020-04-02T21:19:00Z"/>
          <w:sz w:val="24"/>
          <w:szCs w:val="28"/>
          <w:rPrChange w:id="316" w:author="胡 成成" w:date="2020-04-02T21:19:00Z">
            <w:rPr>
              <w:ins w:id="317" w:author="胡 成成" w:date="2020-04-02T21:19:00Z"/>
            </w:rPr>
          </w:rPrChange>
        </w:rPr>
        <w:pPrChange w:id="318" w:author="胡 成成" w:date="2020-04-02T21:19:00Z">
          <w:pPr>
            <w:pStyle w:val="aa"/>
            <w:spacing w:line="360" w:lineRule="auto"/>
            <w:ind w:left="840" w:firstLineChars="0" w:firstLine="0"/>
          </w:pPr>
        </w:pPrChange>
      </w:pPr>
      <w:ins w:id="319" w:author="胡 成成" w:date="2020-04-02T21:16:00Z">
        <w:r>
          <w:rPr>
            <w:rFonts w:hint="eastAsia"/>
            <w:sz w:val="24"/>
            <w:szCs w:val="28"/>
          </w:rPr>
          <w:t>计算数值统计与理论计算值</w:t>
        </w:r>
      </w:ins>
      <w:ins w:id="320" w:author="胡 成成" w:date="2020-04-02T21:17:00Z">
        <w:r>
          <w:rPr>
            <w:rFonts w:hint="eastAsia"/>
            <w:sz w:val="24"/>
            <w:szCs w:val="28"/>
          </w:rPr>
          <w:t>并提取其中</w:t>
        </w:r>
        <w:r>
          <w:rPr>
            <w:rFonts w:hint="eastAsia"/>
            <w:sz w:val="24"/>
            <w:szCs w:val="28"/>
          </w:rPr>
          <w:t>100</w:t>
        </w:r>
        <w:r>
          <w:rPr>
            <w:rFonts w:hint="eastAsia"/>
            <w:sz w:val="24"/>
            <w:szCs w:val="28"/>
          </w:rPr>
          <w:t>对数值，为后续作图准备：</w:t>
        </w:r>
      </w:ins>
    </w:p>
    <w:p w14:paraId="3647291F" w14:textId="77777777" w:rsidR="00032071" w:rsidRPr="00032071" w:rsidRDefault="00032071" w:rsidP="00032071">
      <w:pPr>
        <w:pStyle w:val="aa"/>
        <w:spacing w:line="360" w:lineRule="auto"/>
        <w:ind w:left="360" w:firstLine="480"/>
        <w:rPr>
          <w:ins w:id="321" w:author="胡 成成" w:date="2020-04-02T21:19:00Z"/>
          <w:sz w:val="24"/>
          <w:szCs w:val="28"/>
        </w:rPr>
      </w:pPr>
      <w:ins w:id="322" w:author="胡 成成" w:date="2020-04-02T21:19:00Z">
        <w:r w:rsidRPr="00032071">
          <w:rPr>
            <w:rFonts w:hint="eastAsia"/>
            <w:sz w:val="24"/>
            <w:szCs w:val="28"/>
          </w:rPr>
          <w:t>%</w:t>
        </w:r>
        <w:r w:rsidRPr="00032071">
          <w:rPr>
            <w:rFonts w:hint="eastAsia"/>
            <w:sz w:val="24"/>
            <w:szCs w:val="28"/>
          </w:rPr>
          <w:t>计算</w:t>
        </w:r>
        <w:r w:rsidRPr="00032071">
          <w:rPr>
            <w:rFonts w:hint="eastAsia"/>
            <w:sz w:val="24"/>
            <w:szCs w:val="28"/>
          </w:rPr>
          <w:t>x numerical</w:t>
        </w:r>
        <w:r w:rsidRPr="00032071">
          <w:rPr>
            <w:rFonts w:hint="eastAsia"/>
            <w:sz w:val="24"/>
            <w:szCs w:val="28"/>
          </w:rPr>
          <w:t>部分</w:t>
        </w:r>
      </w:ins>
    </w:p>
    <w:p w14:paraId="6301691E" w14:textId="77777777" w:rsidR="00032071" w:rsidRPr="00032071" w:rsidRDefault="00032071" w:rsidP="00032071">
      <w:pPr>
        <w:pStyle w:val="aa"/>
        <w:spacing w:line="360" w:lineRule="auto"/>
        <w:ind w:left="360" w:firstLine="480"/>
        <w:rPr>
          <w:ins w:id="323" w:author="胡 成成" w:date="2020-04-02T21:19:00Z"/>
          <w:sz w:val="24"/>
          <w:szCs w:val="28"/>
        </w:rPr>
      </w:pPr>
      <w:ins w:id="324" w:author="胡 成成" w:date="2020-04-02T21:19:00Z">
        <w:r w:rsidRPr="00032071">
          <w:rPr>
            <w:sz w:val="24"/>
            <w:szCs w:val="28"/>
          </w:rPr>
          <w:t>[range_x,mid_x]=hist(x_sum,100);</w:t>
        </w:r>
      </w:ins>
    </w:p>
    <w:p w14:paraId="482AA274" w14:textId="77777777" w:rsidR="00032071" w:rsidRPr="00032071" w:rsidRDefault="00032071" w:rsidP="00032071">
      <w:pPr>
        <w:pStyle w:val="aa"/>
        <w:spacing w:line="360" w:lineRule="auto"/>
        <w:ind w:left="360" w:firstLine="480"/>
        <w:rPr>
          <w:ins w:id="325" w:author="胡 成成" w:date="2020-04-02T21:19:00Z"/>
          <w:sz w:val="24"/>
          <w:szCs w:val="28"/>
        </w:rPr>
      </w:pPr>
      <w:ins w:id="326" w:author="胡 成成" w:date="2020-04-02T21:19:00Z">
        <w:r w:rsidRPr="00032071">
          <w:rPr>
            <w:sz w:val="24"/>
            <w:szCs w:val="28"/>
          </w:rPr>
          <w:t>num_x=numel(x_sum);</w:t>
        </w:r>
      </w:ins>
    </w:p>
    <w:p w14:paraId="26A70DF7" w14:textId="77777777" w:rsidR="00032071" w:rsidRPr="00032071" w:rsidRDefault="00032071" w:rsidP="00032071">
      <w:pPr>
        <w:pStyle w:val="aa"/>
        <w:spacing w:line="360" w:lineRule="auto"/>
        <w:ind w:left="360" w:firstLine="480"/>
        <w:rPr>
          <w:ins w:id="327" w:author="胡 成成" w:date="2020-04-02T21:19:00Z"/>
          <w:sz w:val="24"/>
          <w:szCs w:val="28"/>
        </w:rPr>
      </w:pPr>
      <w:ins w:id="328" w:author="胡 成成" w:date="2020-04-02T21:19:00Z">
        <w:r w:rsidRPr="00032071">
          <w:rPr>
            <w:sz w:val="24"/>
            <w:szCs w:val="28"/>
          </w:rPr>
          <w:t>density_x=cumsum(range_x/num_x);</w:t>
        </w:r>
      </w:ins>
    </w:p>
    <w:p w14:paraId="71CF7DB1" w14:textId="77777777" w:rsidR="00032071" w:rsidRPr="00032071" w:rsidRDefault="00032071" w:rsidP="00032071">
      <w:pPr>
        <w:pStyle w:val="aa"/>
        <w:spacing w:line="360" w:lineRule="auto"/>
        <w:ind w:left="360" w:firstLine="480"/>
        <w:rPr>
          <w:ins w:id="329" w:author="胡 成成" w:date="2020-04-02T21:19:00Z"/>
          <w:sz w:val="24"/>
          <w:szCs w:val="28"/>
        </w:rPr>
      </w:pPr>
      <w:ins w:id="330" w:author="胡 成成" w:date="2020-04-02T21:19:00Z">
        <w:r w:rsidRPr="00032071">
          <w:rPr>
            <w:rFonts w:hint="eastAsia"/>
            <w:sz w:val="24"/>
            <w:szCs w:val="28"/>
          </w:rPr>
          <w:t>%</w:t>
        </w:r>
        <w:r w:rsidRPr="00032071">
          <w:rPr>
            <w:rFonts w:hint="eastAsia"/>
            <w:sz w:val="24"/>
            <w:szCs w:val="28"/>
          </w:rPr>
          <w:t>计算</w:t>
        </w:r>
        <w:r w:rsidRPr="00032071">
          <w:rPr>
            <w:rFonts w:hint="eastAsia"/>
            <w:sz w:val="24"/>
            <w:szCs w:val="28"/>
          </w:rPr>
          <w:t xml:space="preserve">x </w:t>
        </w:r>
        <w:r w:rsidRPr="00032071">
          <w:rPr>
            <w:rFonts w:hint="eastAsia"/>
            <w:sz w:val="24"/>
            <w:szCs w:val="28"/>
          </w:rPr>
          <w:t>理论部分</w:t>
        </w:r>
      </w:ins>
    </w:p>
    <w:p w14:paraId="185CAC35" w14:textId="7EBF75B6" w:rsidR="00032071" w:rsidRPr="00032071" w:rsidRDefault="00032071">
      <w:pPr>
        <w:pStyle w:val="aa"/>
        <w:spacing w:line="360" w:lineRule="auto"/>
        <w:ind w:left="780" w:firstLineChars="0" w:firstLine="480"/>
        <w:rPr>
          <w:ins w:id="331" w:author="胡 成成" w:date="2020-04-02T21:18:00Z"/>
          <w:sz w:val="24"/>
          <w:szCs w:val="28"/>
        </w:rPr>
        <w:pPrChange w:id="332" w:author="胡 成成" w:date="2020-04-02T21:19:00Z">
          <w:pPr>
            <w:pStyle w:val="aa"/>
            <w:numPr>
              <w:numId w:val="7"/>
            </w:numPr>
            <w:spacing w:line="360" w:lineRule="auto"/>
            <w:ind w:left="360" w:firstLineChars="0" w:hanging="360"/>
          </w:pPr>
        </w:pPrChange>
      </w:pPr>
      <w:ins w:id="333" w:author="胡 成成" w:date="2020-04-02T21:19:00Z">
        <w:r w:rsidRPr="00032071">
          <w:rPr>
            <w:sz w:val="24"/>
            <w:szCs w:val="28"/>
          </w:rPr>
          <w:t>x_theory=1-exp(-mu*t);</w:t>
        </w:r>
      </w:ins>
    </w:p>
    <w:p w14:paraId="4B10123C" w14:textId="77777777" w:rsidR="00032071" w:rsidRPr="00032071" w:rsidRDefault="00032071" w:rsidP="00032071">
      <w:pPr>
        <w:pStyle w:val="aa"/>
        <w:spacing w:line="360" w:lineRule="auto"/>
        <w:ind w:left="360" w:firstLine="480"/>
        <w:rPr>
          <w:ins w:id="334" w:author="胡 成成" w:date="2020-04-02T21:18:00Z"/>
          <w:sz w:val="24"/>
          <w:szCs w:val="28"/>
        </w:rPr>
      </w:pPr>
      <w:ins w:id="335" w:author="胡 成成" w:date="2020-04-02T21:18:00Z">
        <w:r w:rsidRPr="00032071">
          <w:rPr>
            <w:rFonts w:hint="eastAsia"/>
            <w:sz w:val="24"/>
            <w:szCs w:val="28"/>
          </w:rPr>
          <w:t xml:space="preserve">% </w:t>
        </w:r>
        <w:r w:rsidRPr="00032071">
          <w:rPr>
            <w:rFonts w:hint="eastAsia"/>
            <w:sz w:val="24"/>
            <w:szCs w:val="28"/>
          </w:rPr>
          <w:t>计算</w:t>
        </w:r>
        <w:r w:rsidRPr="00032071">
          <w:rPr>
            <w:rFonts w:hint="eastAsia"/>
            <w:sz w:val="24"/>
            <w:szCs w:val="28"/>
          </w:rPr>
          <w:t>y numerical</w:t>
        </w:r>
        <w:r w:rsidRPr="00032071">
          <w:rPr>
            <w:rFonts w:hint="eastAsia"/>
            <w:sz w:val="24"/>
            <w:szCs w:val="28"/>
          </w:rPr>
          <w:t>部分</w:t>
        </w:r>
      </w:ins>
    </w:p>
    <w:p w14:paraId="42986E73" w14:textId="77777777" w:rsidR="00032071" w:rsidRPr="00032071" w:rsidRDefault="00032071" w:rsidP="00032071">
      <w:pPr>
        <w:pStyle w:val="aa"/>
        <w:spacing w:line="360" w:lineRule="auto"/>
        <w:ind w:left="360" w:firstLine="480"/>
        <w:rPr>
          <w:ins w:id="336" w:author="胡 成成" w:date="2020-04-02T21:18:00Z"/>
          <w:sz w:val="24"/>
          <w:szCs w:val="28"/>
        </w:rPr>
      </w:pPr>
      <w:ins w:id="337" w:author="胡 成成" w:date="2020-04-02T21:18:00Z">
        <w:r w:rsidRPr="00032071">
          <w:rPr>
            <w:sz w:val="24"/>
            <w:szCs w:val="28"/>
          </w:rPr>
          <w:t>[range_y,mid_y]=hist(y,100);</w:t>
        </w:r>
      </w:ins>
    </w:p>
    <w:p w14:paraId="6CD21428" w14:textId="77777777" w:rsidR="00032071" w:rsidRPr="00032071" w:rsidRDefault="00032071" w:rsidP="00032071">
      <w:pPr>
        <w:pStyle w:val="aa"/>
        <w:spacing w:line="360" w:lineRule="auto"/>
        <w:ind w:left="360" w:firstLine="480"/>
        <w:rPr>
          <w:ins w:id="338" w:author="胡 成成" w:date="2020-04-02T21:18:00Z"/>
          <w:sz w:val="24"/>
          <w:szCs w:val="28"/>
        </w:rPr>
      </w:pPr>
      <w:ins w:id="339" w:author="胡 成成" w:date="2020-04-02T21:18:00Z">
        <w:r w:rsidRPr="00032071">
          <w:rPr>
            <w:sz w:val="24"/>
            <w:szCs w:val="28"/>
          </w:rPr>
          <w:t>num_y=numel(y);</w:t>
        </w:r>
      </w:ins>
    </w:p>
    <w:p w14:paraId="525C2F54" w14:textId="77777777" w:rsidR="00032071" w:rsidRPr="00032071" w:rsidRDefault="00032071" w:rsidP="00032071">
      <w:pPr>
        <w:pStyle w:val="aa"/>
        <w:spacing w:line="360" w:lineRule="auto"/>
        <w:ind w:left="360" w:firstLine="480"/>
        <w:rPr>
          <w:ins w:id="340" w:author="胡 成成" w:date="2020-04-02T21:18:00Z"/>
          <w:sz w:val="24"/>
          <w:szCs w:val="28"/>
        </w:rPr>
      </w:pPr>
      <w:ins w:id="341" w:author="胡 成成" w:date="2020-04-02T21:18:00Z">
        <w:r w:rsidRPr="00032071">
          <w:rPr>
            <w:sz w:val="24"/>
            <w:szCs w:val="28"/>
          </w:rPr>
          <w:t>density_y=cumsum(range_y/num_y);</w:t>
        </w:r>
      </w:ins>
    </w:p>
    <w:p w14:paraId="35907977" w14:textId="77777777" w:rsidR="00032071" w:rsidRPr="00032071" w:rsidRDefault="00032071" w:rsidP="00032071">
      <w:pPr>
        <w:pStyle w:val="aa"/>
        <w:spacing w:line="360" w:lineRule="auto"/>
        <w:ind w:left="360" w:firstLine="480"/>
        <w:rPr>
          <w:ins w:id="342" w:author="胡 成成" w:date="2020-04-02T21:18:00Z"/>
          <w:sz w:val="24"/>
          <w:szCs w:val="28"/>
        </w:rPr>
      </w:pPr>
      <w:ins w:id="343" w:author="胡 成成" w:date="2020-04-02T21:18:00Z">
        <w:r w:rsidRPr="00032071">
          <w:rPr>
            <w:rFonts w:hint="eastAsia"/>
            <w:sz w:val="24"/>
            <w:szCs w:val="28"/>
          </w:rPr>
          <w:t>%</w:t>
        </w:r>
        <w:r w:rsidRPr="00032071">
          <w:rPr>
            <w:rFonts w:hint="eastAsia"/>
            <w:sz w:val="24"/>
            <w:szCs w:val="28"/>
          </w:rPr>
          <w:t>计算</w:t>
        </w:r>
        <w:r w:rsidRPr="00032071">
          <w:rPr>
            <w:rFonts w:hint="eastAsia"/>
            <w:sz w:val="24"/>
            <w:szCs w:val="28"/>
          </w:rPr>
          <w:t xml:space="preserve">y </w:t>
        </w:r>
        <w:r w:rsidRPr="00032071">
          <w:rPr>
            <w:rFonts w:hint="eastAsia"/>
            <w:sz w:val="24"/>
            <w:szCs w:val="28"/>
          </w:rPr>
          <w:t>理论部分</w:t>
        </w:r>
      </w:ins>
    </w:p>
    <w:p w14:paraId="02909CCE" w14:textId="77777777" w:rsidR="00032071" w:rsidRPr="00032071" w:rsidRDefault="00032071" w:rsidP="00032071">
      <w:pPr>
        <w:pStyle w:val="aa"/>
        <w:spacing w:line="360" w:lineRule="auto"/>
        <w:ind w:left="360" w:firstLine="480"/>
        <w:rPr>
          <w:ins w:id="344" w:author="胡 成成" w:date="2020-04-02T21:18:00Z"/>
          <w:sz w:val="24"/>
          <w:szCs w:val="28"/>
        </w:rPr>
      </w:pPr>
      <w:ins w:id="345" w:author="胡 成成" w:date="2020-04-02T21:18:00Z">
        <w:r w:rsidRPr="00032071">
          <w:rPr>
            <w:sz w:val="24"/>
            <w:szCs w:val="28"/>
          </w:rPr>
          <w:t>t=1:1:100;</w:t>
        </w:r>
      </w:ins>
    </w:p>
    <w:p w14:paraId="00DC44C2" w14:textId="77777777" w:rsidR="00032071" w:rsidRPr="00032071" w:rsidRDefault="00032071" w:rsidP="00032071">
      <w:pPr>
        <w:pStyle w:val="aa"/>
        <w:spacing w:line="360" w:lineRule="auto"/>
        <w:ind w:left="360" w:firstLine="480"/>
        <w:rPr>
          <w:ins w:id="346" w:author="胡 成成" w:date="2020-04-02T21:18:00Z"/>
          <w:sz w:val="24"/>
          <w:szCs w:val="28"/>
        </w:rPr>
      </w:pPr>
      <w:ins w:id="347" w:author="胡 成成" w:date="2020-04-02T21:18:00Z">
        <w:r w:rsidRPr="00032071">
          <w:rPr>
            <w:sz w:val="24"/>
            <w:szCs w:val="28"/>
          </w:rPr>
          <w:t>y_theory=1-exp(-mu*p*t);</w:t>
        </w:r>
      </w:ins>
    </w:p>
    <w:p w14:paraId="1D46899E" w14:textId="77777777" w:rsidR="00032071" w:rsidRPr="00032071" w:rsidRDefault="00032071" w:rsidP="00032071">
      <w:pPr>
        <w:pStyle w:val="aa"/>
        <w:spacing w:line="360" w:lineRule="auto"/>
        <w:ind w:left="360" w:firstLine="480"/>
        <w:rPr>
          <w:ins w:id="348" w:author="胡 成成" w:date="2020-04-02T21:18:00Z"/>
          <w:sz w:val="24"/>
          <w:szCs w:val="28"/>
        </w:rPr>
      </w:pPr>
      <w:ins w:id="349" w:author="胡 成成" w:date="2020-04-02T21:18:00Z">
        <w:r w:rsidRPr="00032071">
          <w:rPr>
            <w:rFonts w:hint="eastAsia"/>
            <w:sz w:val="24"/>
            <w:szCs w:val="28"/>
          </w:rPr>
          <w:lastRenderedPageBreak/>
          <w:t>%</w:t>
        </w:r>
        <w:r w:rsidRPr="00032071">
          <w:rPr>
            <w:rFonts w:hint="eastAsia"/>
            <w:sz w:val="24"/>
            <w:szCs w:val="28"/>
          </w:rPr>
          <w:t>计算</w:t>
        </w:r>
        <w:r w:rsidRPr="00032071">
          <w:rPr>
            <w:rFonts w:hint="eastAsia"/>
            <w:sz w:val="24"/>
            <w:szCs w:val="28"/>
          </w:rPr>
          <w:t>erln numerical</w:t>
        </w:r>
        <w:r w:rsidRPr="00032071">
          <w:rPr>
            <w:rFonts w:hint="eastAsia"/>
            <w:sz w:val="24"/>
            <w:szCs w:val="28"/>
          </w:rPr>
          <w:t>部分</w:t>
        </w:r>
      </w:ins>
    </w:p>
    <w:p w14:paraId="361A3348" w14:textId="77777777" w:rsidR="00032071" w:rsidRPr="00032071" w:rsidRDefault="00032071" w:rsidP="00032071">
      <w:pPr>
        <w:pStyle w:val="aa"/>
        <w:spacing w:line="360" w:lineRule="auto"/>
        <w:ind w:left="360" w:firstLine="480"/>
        <w:rPr>
          <w:ins w:id="350" w:author="胡 成成" w:date="2020-04-02T21:18:00Z"/>
          <w:sz w:val="24"/>
          <w:szCs w:val="28"/>
        </w:rPr>
      </w:pPr>
      <w:ins w:id="351" w:author="胡 成成" w:date="2020-04-02T21:18:00Z">
        <w:r w:rsidRPr="00032071">
          <w:rPr>
            <w:sz w:val="24"/>
            <w:szCs w:val="28"/>
          </w:rPr>
          <w:t>[range_erln,mid_erln]=hist(Erln,100);</w:t>
        </w:r>
      </w:ins>
    </w:p>
    <w:p w14:paraId="262E2364" w14:textId="77777777" w:rsidR="00032071" w:rsidRPr="00032071" w:rsidRDefault="00032071" w:rsidP="00032071">
      <w:pPr>
        <w:pStyle w:val="aa"/>
        <w:spacing w:line="360" w:lineRule="auto"/>
        <w:ind w:left="360" w:firstLine="480"/>
        <w:rPr>
          <w:ins w:id="352" w:author="胡 成成" w:date="2020-04-02T21:18:00Z"/>
          <w:sz w:val="24"/>
          <w:szCs w:val="28"/>
        </w:rPr>
      </w:pPr>
      <w:ins w:id="353" w:author="胡 成成" w:date="2020-04-02T21:18:00Z">
        <w:r w:rsidRPr="00032071">
          <w:rPr>
            <w:sz w:val="24"/>
            <w:szCs w:val="28"/>
          </w:rPr>
          <w:t>num_erln=numel(Erln);</w:t>
        </w:r>
      </w:ins>
    </w:p>
    <w:p w14:paraId="53108766" w14:textId="77777777" w:rsidR="00032071" w:rsidRPr="00032071" w:rsidRDefault="00032071" w:rsidP="00032071">
      <w:pPr>
        <w:pStyle w:val="aa"/>
        <w:spacing w:line="360" w:lineRule="auto"/>
        <w:ind w:left="360" w:firstLine="480"/>
        <w:rPr>
          <w:ins w:id="354" w:author="胡 成成" w:date="2020-04-02T21:18:00Z"/>
          <w:sz w:val="24"/>
          <w:szCs w:val="28"/>
        </w:rPr>
      </w:pPr>
      <w:ins w:id="355" w:author="胡 成成" w:date="2020-04-02T21:18:00Z">
        <w:r w:rsidRPr="00032071">
          <w:rPr>
            <w:sz w:val="24"/>
            <w:szCs w:val="28"/>
          </w:rPr>
          <w:t>density_erln=cumsum(range_erln/num_erln);</w:t>
        </w:r>
      </w:ins>
    </w:p>
    <w:p w14:paraId="3C272640" w14:textId="77777777" w:rsidR="00032071" w:rsidRPr="00032071" w:rsidRDefault="00032071" w:rsidP="00032071">
      <w:pPr>
        <w:pStyle w:val="aa"/>
        <w:spacing w:line="360" w:lineRule="auto"/>
        <w:ind w:left="360" w:firstLine="480"/>
        <w:rPr>
          <w:ins w:id="356" w:author="胡 成成" w:date="2020-04-02T21:18:00Z"/>
          <w:sz w:val="24"/>
          <w:szCs w:val="28"/>
        </w:rPr>
      </w:pPr>
      <w:ins w:id="357" w:author="胡 成成" w:date="2020-04-02T21:18:00Z">
        <w:r w:rsidRPr="00032071">
          <w:rPr>
            <w:rFonts w:hint="eastAsia"/>
            <w:sz w:val="24"/>
            <w:szCs w:val="28"/>
          </w:rPr>
          <w:t>%</w:t>
        </w:r>
        <w:r w:rsidRPr="00032071">
          <w:rPr>
            <w:rFonts w:hint="eastAsia"/>
            <w:sz w:val="24"/>
            <w:szCs w:val="28"/>
          </w:rPr>
          <w:t>计算</w:t>
        </w:r>
        <w:r w:rsidRPr="00032071">
          <w:rPr>
            <w:rFonts w:hint="eastAsia"/>
            <w:sz w:val="24"/>
            <w:szCs w:val="28"/>
          </w:rPr>
          <w:t xml:space="preserve">erln </w:t>
        </w:r>
        <w:r w:rsidRPr="00032071">
          <w:rPr>
            <w:rFonts w:hint="eastAsia"/>
            <w:sz w:val="24"/>
            <w:szCs w:val="28"/>
          </w:rPr>
          <w:t>理论部分</w:t>
        </w:r>
      </w:ins>
    </w:p>
    <w:p w14:paraId="44F3490E" w14:textId="77777777" w:rsidR="00032071" w:rsidRPr="00032071" w:rsidRDefault="00032071" w:rsidP="00032071">
      <w:pPr>
        <w:pStyle w:val="aa"/>
        <w:spacing w:line="360" w:lineRule="auto"/>
        <w:ind w:left="360" w:firstLine="480"/>
        <w:rPr>
          <w:ins w:id="358" w:author="胡 成成" w:date="2020-04-02T21:18:00Z"/>
          <w:sz w:val="24"/>
          <w:szCs w:val="28"/>
        </w:rPr>
      </w:pPr>
      <w:ins w:id="359" w:author="胡 成成" w:date="2020-04-02T21:18:00Z">
        <w:r w:rsidRPr="00032071">
          <w:rPr>
            <w:sz w:val="24"/>
            <w:szCs w:val="28"/>
          </w:rPr>
          <w:t>y_temp=zeros(1,100);</w:t>
        </w:r>
      </w:ins>
    </w:p>
    <w:p w14:paraId="444675D4" w14:textId="77777777" w:rsidR="00032071" w:rsidRPr="00032071" w:rsidRDefault="00032071" w:rsidP="00032071">
      <w:pPr>
        <w:pStyle w:val="aa"/>
        <w:spacing w:line="360" w:lineRule="auto"/>
        <w:ind w:left="360" w:firstLine="480"/>
        <w:rPr>
          <w:ins w:id="360" w:author="胡 成成" w:date="2020-04-02T21:18:00Z"/>
          <w:sz w:val="24"/>
          <w:szCs w:val="28"/>
        </w:rPr>
      </w:pPr>
      <w:ins w:id="361" w:author="胡 成成" w:date="2020-04-02T21:18:00Z">
        <w:r w:rsidRPr="00032071">
          <w:rPr>
            <w:sz w:val="24"/>
            <w:szCs w:val="28"/>
          </w:rPr>
          <w:t>for i=1:100</w:t>
        </w:r>
      </w:ins>
    </w:p>
    <w:p w14:paraId="5E231464" w14:textId="77777777" w:rsidR="00032071" w:rsidRPr="00032071" w:rsidRDefault="00032071" w:rsidP="00032071">
      <w:pPr>
        <w:pStyle w:val="aa"/>
        <w:spacing w:line="360" w:lineRule="auto"/>
        <w:ind w:left="360" w:firstLine="480"/>
        <w:rPr>
          <w:ins w:id="362" w:author="胡 成成" w:date="2020-04-02T21:18:00Z"/>
          <w:sz w:val="24"/>
          <w:szCs w:val="28"/>
        </w:rPr>
      </w:pPr>
      <w:ins w:id="363" w:author="胡 成成" w:date="2020-04-02T21:18:00Z">
        <w:r w:rsidRPr="00032071">
          <w:rPr>
            <w:sz w:val="24"/>
            <w:szCs w:val="28"/>
          </w:rPr>
          <w:t xml:space="preserve">    for k=0:n-1</w:t>
        </w:r>
      </w:ins>
    </w:p>
    <w:p w14:paraId="02D21A05" w14:textId="77777777" w:rsidR="00032071" w:rsidRPr="00032071" w:rsidRDefault="00032071" w:rsidP="00032071">
      <w:pPr>
        <w:pStyle w:val="aa"/>
        <w:spacing w:line="360" w:lineRule="auto"/>
        <w:ind w:left="360" w:firstLine="480"/>
        <w:rPr>
          <w:ins w:id="364" w:author="胡 成成" w:date="2020-04-02T21:18:00Z"/>
          <w:sz w:val="24"/>
          <w:szCs w:val="28"/>
        </w:rPr>
      </w:pPr>
      <w:ins w:id="365" w:author="胡 成成" w:date="2020-04-02T21:18:00Z">
        <w:r w:rsidRPr="00032071">
          <w:rPr>
            <w:sz w:val="24"/>
            <w:szCs w:val="28"/>
          </w:rPr>
          <w:t xml:space="preserve">        y_temp(1,i)=y_temp(1,i)+(mu*i)^k/factorial(k);</w:t>
        </w:r>
      </w:ins>
    </w:p>
    <w:p w14:paraId="513CF58D" w14:textId="77777777" w:rsidR="00032071" w:rsidRPr="00032071" w:rsidRDefault="00032071" w:rsidP="00032071">
      <w:pPr>
        <w:pStyle w:val="aa"/>
        <w:spacing w:line="360" w:lineRule="auto"/>
        <w:ind w:left="360" w:firstLine="480"/>
        <w:rPr>
          <w:ins w:id="366" w:author="胡 成成" w:date="2020-04-02T21:18:00Z"/>
          <w:sz w:val="24"/>
          <w:szCs w:val="28"/>
        </w:rPr>
      </w:pPr>
      <w:ins w:id="367" w:author="胡 成成" w:date="2020-04-02T21:18:00Z">
        <w:r w:rsidRPr="00032071">
          <w:rPr>
            <w:sz w:val="24"/>
            <w:szCs w:val="28"/>
          </w:rPr>
          <w:t xml:space="preserve">    end</w:t>
        </w:r>
      </w:ins>
    </w:p>
    <w:p w14:paraId="2AA503DC" w14:textId="77777777" w:rsidR="00032071" w:rsidRPr="00032071" w:rsidRDefault="00032071" w:rsidP="00032071">
      <w:pPr>
        <w:pStyle w:val="aa"/>
        <w:spacing w:line="360" w:lineRule="auto"/>
        <w:ind w:left="360" w:firstLine="480"/>
        <w:rPr>
          <w:ins w:id="368" w:author="胡 成成" w:date="2020-04-02T21:18:00Z"/>
          <w:sz w:val="24"/>
          <w:szCs w:val="28"/>
        </w:rPr>
      </w:pPr>
      <w:ins w:id="369" w:author="胡 成成" w:date="2020-04-02T21:18:00Z">
        <w:r w:rsidRPr="00032071">
          <w:rPr>
            <w:sz w:val="24"/>
            <w:szCs w:val="28"/>
          </w:rPr>
          <w:t>end</w:t>
        </w:r>
      </w:ins>
    </w:p>
    <w:p w14:paraId="1791CD0A" w14:textId="77777777" w:rsidR="00032071" w:rsidRPr="00032071" w:rsidRDefault="00032071" w:rsidP="00032071">
      <w:pPr>
        <w:pStyle w:val="aa"/>
        <w:spacing w:line="360" w:lineRule="auto"/>
        <w:ind w:left="360" w:firstLine="480"/>
        <w:rPr>
          <w:ins w:id="370" w:author="胡 成成" w:date="2020-04-02T21:18:00Z"/>
          <w:sz w:val="24"/>
          <w:szCs w:val="28"/>
        </w:rPr>
      </w:pPr>
      <w:ins w:id="371" w:author="胡 成成" w:date="2020-04-02T21:18:00Z">
        <w:r w:rsidRPr="00032071">
          <w:rPr>
            <w:sz w:val="24"/>
            <w:szCs w:val="28"/>
          </w:rPr>
          <w:t>real_y=zeros(1,100);</w:t>
        </w:r>
      </w:ins>
    </w:p>
    <w:p w14:paraId="4F73C25D" w14:textId="77777777" w:rsidR="00032071" w:rsidRPr="00032071" w:rsidRDefault="00032071" w:rsidP="00032071">
      <w:pPr>
        <w:pStyle w:val="aa"/>
        <w:spacing w:line="360" w:lineRule="auto"/>
        <w:ind w:left="360" w:firstLine="480"/>
        <w:rPr>
          <w:ins w:id="372" w:author="胡 成成" w:date="2020-04-02T21:18:00Z"/>
          <w:sz w:val="24"/>
          <w:szCs w:val="28"/>
        </w:rPr>
      </w:pPr>
      <w:ins w:id="373" w:author="胡 成成" w:date="2020-04-02T21:18:00Z">
        <w:r w:rsidRPr="00032071">
          <w:rPr>
            <w:sz w:val="24"/>
            <w:szCs w:val="28"/>
          </w:rPr>
          <w:t>for i=1:100</w:t>
        </w:r>
      </w:ins>
    </w:p>
    <w:p w14:paraId="26F43970" w14:textId="77777777" w:rsidR="00032071" w:rsidRPr="00032071" w:rsidRDefault="00032071" w:rsidP="00032071">
      <w:pPr>
        <w:pStyle w:val="aa"/>
        <w:spacing w:line="360" w:lineRule="auto"/>
        <w:ind w:left="360" w:firstLine="480"/>
        <w:rPr>
          <w:ins w:id="374" w:author="胡 成成" w:date="2020-04-02T21:18:00Z"/>
          <w:sz w:val="24"/>
          <w:szCs w:val="28"/>
        </w:rPr>
      </w:pPr>
      <w:ins w:id="375" w:author="胡 成成" w:date="2020-04-02T21:18:00Z">
        <w:r w:rsidRPr="00032071">
          <w:rPr>
            <w:sz w:val="24"/>
            <w:szCs w:val="28"/>
          </w:rPr>
          <w:t xml:space="preserve">    real_y(1,i)=1-exp(-mu*i)*y_temp(1,i);</w:t>
        </w:r>
      </w:ins>
    </w:p>
    <w:p w14:paraId="4082845E" w14:textId="6ABD8630" w:rsidR="00032071" w:rsidRPr="00032071" w:rsidRDefault="00032071">
      <w:pPr>
        <w:pStyle w:val="aa"/>
        <w:pBdr>
          <w:bottom w:val="single" w:sz="4" w:space="1" w:color="auto"/>
        </w:pBdr>
        <w:spacing w:line="360" w:lineRule="auto"/>
        <w:ind w:left="360" w:firstLine="480"/>
        <w:rPr>
          <w:ins w:id="376" w:author="胡 成成" w:date="2020-04-02T21:18:00Z"/>
          <w:sz w:val="24"/>
          <w:szCs w:val="28"/>
          <w:rPrChange w:id="377" w:author="胡 成成" w:date="2020-04-02T21:18:00Z">
            <w:rPr>
              <w:ins w:id="378" w:author="胡 成成" w:date="2020-04-02T21:18:00Z"/>
            </w:rPr>
          </w:rPrChange>
        </w:rPr>
        <w:pPrChange w:id="379" w:author="胡 成成" w:date="2020-04-02T21:19:00Z">
          <w:pPr>
            <w:pStyle w:val="aa"/>
            <w:spacing w:line="360" w:lineRule="auto"/>
            <w:ind w:left="360" w:firstLine="480"/>
          </w:pPr>
        </w:pPrChange>
      </w:pPr>
      <w:ins w:id="380" w:author="胡 成成" w:date="2020-04-02T21:18:00Z">
        <w:r w:rsidRPr="00032071">
          <w:rPr>
            <w:sz w:val="24"/>
            <w:szCs w:val="28"/>
          </w:rPr>
          <w:t>end</w:t>
        </w:r>
      </w:ins>
    </w:p>
    <w:p w14:paraId="463D2ADF" w14:textId="119EC48A" w:rsidR="0047288D" w:rsidRDefault="0047288D" w:rsidP="00062B66">
      <w:pPr>
        <w:pStyle w:val="aa"/>
        <w:numPr>
          <w:ilvl w:val="0"/>
          <w:numId w:val="7"/>
        </w:numPr>
        <w:spacing w:line="360" w:lineRule="auto"/>
        <w:ind w:firstLineChars="0"/>
        <w:rPr>
          <w:ins w:id="381" w:author="胡 成成" w:date="2020-04-02T21:20:00Z"/>
          <w:sz w:val="24"/>
          <w:szCs w:val="28"/>
        </w:rPr>
      </w:pPr>
      <w:ins w:id="382" w:author="胡 成成" w:date="2020-04-02T21:17:00Z">
        <w:r>
          <w:rPr>
            <w:rFonts w:hint="eastAsia"/>
            <w:sz w:val="24"/>
            <w:szCs w:val="28"/>
          </w:rPr>
          <w:t>对比数值统计与理论计算值</w:t>
        </w:r>
      </w:ins>
      <w:ins w:id="383" w:author="胡 成成" w:date="2020-04-02T21:18:00Z">
        <w:r>
          <w:rPr>
            <w:rFonts w:hint="eastAsia"/>
            <w:sz w:val="24"/>
            <w:szCs w:val="28"/>
          </w:rPr>
          <w:t>做出图像：</w:t>
        </w:r>
      </w:ins>
    </w:p>
    <w:p w14:paraId="10F70D55" w14:textId="77777777" w:rsidR="00C57E3C" w:rsidRPr="00C57E3C" w:rsidRDefault="00C57E3C" w:rsidP="00C57E3C">
      <w:pPr>
        <w:pStyle w:val="aa"/>
        <w:spacing w:line="360" w:lineRule="auto"/>
        <w:ind w:left="360" w:firstLine="480"/>
        <w:rPr>
          <w:ins w:id="384" w:author="胡 成成" w:date="2020-04-02T21:20:00Z"/>
          <w:sz w:val="24"/>
          <w:szCs w:val="28"/>
        </w:rPr>
      </w:pPr>
      <w:ins w:id="385" w:author="胡 成成" w:date="2020-04-02T21:20:00Z">
        <w:r w:rsidRPr="00C57E3C">
          <w:rPr>
            <w:rFonts w:hint="eastAsia"/>
            <w:sz w:val="24"/>
            <w:szCs w:val="28"/>
          </w:rPr>
          <w:t>%</w:t>
        </w:r>
        <w:r w:rsidRPr="00C57E3C">
          <w:rPr>
            <w:rFonts w:hint="eastAsia"/>
            <w:sz w:val="24"/>
            <w:szCs w:val="28"/>
          </w:rPr>
          <w:t>绘图</w:t>
        </w:r>
      </w:ins>
    </w:p>
    <w:p w14:paraId="22AD03B1" w14:textId="2671DA12" w:rsidR="00C57E3C" w:rsidRPr="00C57E3C" w:rsidRDefault="00C57E3C">
      <w:pPr>
        <w:pStyle w:val="aa"/>
        <w:spacing w:line="360" w:lineRule="auto"/>
        <w:ind w:left="360" w:firstLine="480"/>
        <w:rPr>
          <w:ins w:id="386" w:author="胡 成成" w:date="2020-04-02T21:20:00Z"/>
          <w:sz w:val="24"/>
          <w:szCs w:val="28"/>
          <w:rPrChange w:id="387" w:author="胡 成成" w:date="2020-04-02T21:20:00Z">
            <w:rPr>
              <w:ins w:id="388" w:author="胡 成成" w:date="2020-04-02T21:20:00Z"/>
            </w:rPr>
          </w:rPrChange>
        </w:rPr>
      </w:pPr>
      <w:ins w:id="389" w:author="胡 成成" w:date="2020-04-02T21:20:00Z">
        <w:r w:rsidRPr="00C57E3C">
          <w:rPr>
            <w:sz w:val="24"/>
            <w:szCs w:val="28"/>
          </w:rPr>
          <w:t>plot(mid_x,density_x,'sr')</w:t>
        </w:r>
      </w:ins>
    </w:p>
    <w:p w14:paraId="62735AD1" w14:textId="77777777" w:rsidR="00C57E3C" w:rsidRPr="00C57E3C" w:rsidRDefault="00C57E3C" w:rsidP="00C57E3C">
      <w:pPr>
        <w:pStyle w:val="aa"/>
        <w:spacing w:line="360" w:lineRule="auto"/>
        <w:ind w:left="360" w:firstLine="480"/>
        <w:rPr>
          <w:ins w:id="390" w:author="胡 成成" w:date="2020-04-02T21:20:00Z"/>
          <w:sz w:val="24"/>
          <w:szCs w:val="28"/>
        </w:rPr>
      </w:pPr>
      <w:ins w:id="391" w:author="胡 成成" w:date="2020-04-02T21:20:00Z">
        <w:r w:rsidRPr="00C57E3C">
          <w:rPr>
            <w:sz w:val="24"/>
            <w:szCs w:val="28"/>
          </w:rPr>
          <w:t>axis([0 80,-inf inf])</w:t>
        </w:r>
      </w:ins>
    </w:p>
    <w:p w14:paraId="7E6FE2A2" w14:textId="77777777" w:rsidR="00C57E3C" w:rsidRPr="00C57E3C" w:rsidRDefault="00C57E3C" w:rsidP="00C57E3C">
      <w:pPr>
        <w:pStyle w:val="aa"/>
        <w:spacing w:line="360" w:lineRule="auto"/>
        <w:ind w:left="360" w:firstLine="480"/>
        <w:rPr>
          <w:ins w:id="392" w:author="胡 成成" w:date="2020-04-02T21:20:00Z"/>
          <w:sz w:val="24"/>
          <w:szCs w:val="28"/>
        </w:rPr>
      </w:pPr>
      <w:ins w:id="393" w:author="胡 成成" w:date="2020-04-02T21:20:00Z">
        <w:r w:rsidRPr="00C57E3C">
          <w:rPr>
            <w:sz w:val="24"/>
            <w:szCs w:val="28"/>
          </w:rPr>
          <w:t>hold on;</w:t>
        </w:r>
      </w:ins>
    </w:p>
    <w:p w14:paraId="25565179" w14:textId="77777777" w:rsidR="00C57E3C" w:rsidRPr="00C57E3C" w:rsidRDefault="00C57E3C" w:rsidP="00C57E3C">
      <w:pPr>
        <w:pStyle w:val="aa"/>
        <w:spacing w:line="360" w:lineRule="auto"/>
        <w:ind w:left="360" w:firstLine="480"/>
        <w:rPr>
          <w:ins w:id="394" w:author="胡 成成" w:date="2020-04-02T21:20:00Z"/>
          <w:sz w:val="24"/>
          <w:szCs w:val="28"/>
        </w:rPr>
      </w:pPr>
      <w:ins w:id="395" w:author="胡 成成" w:date="2020-04-02T21:20:00Z">
        <w:r w:rsidRPr="00C57E3C">
          <w:rPr>
            <w:sz w:val="24"/>
            <w:szCs w:val="28"/>
          </w:rPr>
          <w:t>plot(mid_y,density_y,'om')</w:t>
        </w:r>
      </w:ins>
    </w:p>
    <w:p w14:paraId="7B8042BB" w14:textId="77777777" w:rsidR="00C57E3C" w:rsidRPr="00C57E3C" w:rsidRDefault="00C57E3C" w:rsidP="00C57E3C">
      <w:pPr>
        <w:pStyle w:val="aa"/>
        <w:spacing w:line="360" w:lineRule="auto"/>
        <w:ind w:left="360" w:firstLine="480"/>
        <w:rPr>
          <w:ins w:id="396" w:author="胡 成成" w:date="2020-04-02T21:20:00Z"/>
          <w:sz w:val="24"/>
          <w:szCs w:val="28"/>
        </w:rPr>
      </w:pPr>
      <w:ins w:id="397" w:author="胡 成成" w:date="2020-04-02T21:20:00Z">
        <w:r w:rsidRPr="00C57E3C">
          <w:rPr>
            <w:sz w:val="24"/>
            <w:szCs w:val="28"/>
          </w:rPr>
          <w:t>hold on;</w:t>
        </w:r>
      </w:ins>
    </w:p>
    <w:p w14:paraId="028CED7C" w14:textId="77777777" w:rsidR="00C57E3C" w:rsidRPr="00C57E3C" w:rsidRDefault="00C57E3C" w:rsidP="00C57E3C">
      <w:pPr>
        <w:pStyle w:val="aa"/>
        <w:spacing w:line="360" w:lineRule="auto"/>
        <w:ind w:left="360" w:firstLine="480"/>
        <w:rPr>
          <w:ins w:id="398" w:author="胡 成成" w:date="2020-04-02T21:20:00Z"/>
          <w:sz w:val="24"/>
          <w:szCs w:val="28"/>
        </w:rPr>
      </w:pPr>
      <w:ins w:id="399" w:author="胡 成成" w:date="2020-04-02T21:20:00Z">
        <w:r w:rsidRPr="00C57E3C">
          <w:rPr>
            <w:sz w:val="24"/>
            <w:szCs w:val="28"/>
          </w:rPr>
          <w:t>plot(mid_erln,density_erln,'xb')</w:t>
        </w:r>
      </w:ins>
    </w:p>
    <w:p w14:paraId="737F50BC" w14:textId="77777777" w:rsidR="00C57E3C" w:rsidRPr="00C57E3C" w:rsidRDefault="00C57E3C" w:rsidP="00C57E3C">
      <w:pPr>
        <w:pStyle w:val="aa"/>
        <w:spacing w:line="360" w:lineRule="auto"/>
        <w:ind w:left="360" w:firstLine="480"/>
        <w:rPr>
          <w:ins w:id="400" w:author="胡 成成" w:date="2020-04-02T21:20:00Z"/>
          <w:sz w:val="24"/>
          <w:szCs w:val="28"/>
        </w:rPr>
      </w:pPr>
      <w:ins w:id="401" w:author="胡 成成" w:date="2020-04-02T21:20:00Z">
        <w:r w:rsidRPr="00C57E3C">
          <w:rPr>
            <w:sz w:val="24"/>
            <w:szCs w:val="28"/>
          </w:rPr>
          <w:t>hold on;</w:t>
        </w:r>
      </w:ins>
    </w:p>
    <w:p w14:paraId="76494052" w14:textId="77777777" w:rsidR="00C57E3C" w:rsidRPr="00C57E3C" w:rsidRDefault="00C57E3C" w:rsidP="00C57E3C">
      <w:pPr>
        <w:pStyle w:val="aa"/>
        <w:spacing w:line="360" w:lineRule="auto"/>
        <w:ind w:left="360" w:firstLine="480"/>
        <w:rPr>
          <w:ins w:id="402" w:author="胡 成成" w:date="2020-04-02T21:20:00Z"/>
          <w:sz w:val="24"/>
          <w:szCs w:val="28"/>
        </w:rPr>
      </w:pPr>
      <w:ins w:id="403" w:author="胡 成成" w:date="2020-04-02T21:20:00Z">
        <w:r w:rsidRPr="00C57E3C">
          <w:rPr>
            <w:sz w:val="24"/>
            <w:szCs w:val="28"/>
          </w:rPr>
          <w:t>plot(t,x_theory,'--b')</w:t>
        </w:r>
      </w:ins>
    </w:p>
    <w:p w14:paraId="73357CA7" w14:textId="77777777" w:rsidR="00C57E3C" w:rsidRPr="00C57E3C" w:rsidRDefault="00C57E3C" w:rsidP="00C57E3C">
      <w:pPr>
        <w:pStyle w:val="aa"/>
        <w:spacing w:line="360" w:lineRule="auto"/>
        <w:ind w:left="360" w:firstLine="480"/>
        <w:rPr>
          <w:ins w:id="404" w:author="胡 成成" w:date="2020-04-02T21:20:00Z"/>
          <w:sz w:val="24"/>
          <w:szCs w:val="28"/>
        </w:rPr>
      </w:pPr>
      <w:ins w:id="405" w:author="胡 成成" w:date="2020-04-02T21:20:00Z">
        <w:r w:rsidRPr="00C57E3C">
          <w:rPr>
            <w:sz w:val="24"/>
            <w:szCs w:val="28"/>
          </w:rPr>
          <w:t>hold on;</w:t>
        </w:r>
      </w:ins>
    </w:p>
    <w:p w14:paraId="65FBFE0A" w14:textId="77777777" w:rsidR="00C57E3C" w:rsidRPr="00C57E3C" w:rsidRDefault="00C57E3C" w:rsidP="00C57E3C">
      <w:pPr>
        <w:pStyle w:val="aa"/>
        <w:spacing w:line="360" w:lineRule="auto"/>
        <w:ind w:left="360" w:firstLine="480"/>
        <w:rPr>
          <w:ins w:id="406" w:author="胡 成成" w:date="2020-04-02T21:20:00Z"/>
          <w:sz w:val="24"/>
          <w:szCs w:val="28"/>
        </w:rPr>
      </w:pPr>
      <w:ins w:id="407" w:author="胡 成成" w:date="2020-04-02T21:20:00Z">
        <w:r w:rsidRPr="00C57E3C">
          <w:rPr>
            <w:sz w:val="24"/>
            <w:szCs w:val="28"/>
          </w:rPr>
          <w:t>plot(t,y_theory,':.m')</w:t>
        </w:r>
      </w:ins>
    </w:p>
    <w:p w14:paraId="0F4DAAB7" w14:textId="77777777" w:rsidR="00C57E3C" w:rsidRPr="00C57E3C" w:rsidRDefault="00C57E3C" w:rsidP="00C57E3C">
      <w:pPr>
        <w:pStyle w:val="aa"/>
        <w:spacing w:line="360" w:lineRule="auto"/>
        <w:ind w:left="360" w:firstLine="480"/>
        <w:rPr>
          <w:ins w:id="408" w:author="胡 成成" w:date="2020-04-02T21:20:00Z"/>
          <w:sz w:val="24"/>
          <w:szCs w:val="28"/>
        </w:rPr>
      </w:pPr>
      <w:ins w:id="409" w:author="胡 成成" w:date="2020-04-02T21:20:00Z">
        <w:r w:rsidRPr="00C57E3C">
          <w:rPr>
            <w:sz w:val="24"/>
            <w:szCs w:val="28"/>
          </w:rPr>
          <w:t>hold on;</w:t>
        </w:r>
      </w:ins>
    </w:p>
    <w:p w14:paraId="1E0C237B" w14:textId="7BADB46F" w:rsidR="00C57E3C" w:rsidRPr="00C57E3C" w:rsidRDefault="00C57E3C">
      <w:pPr>
        <w:pStyle w:val="aa"/>
        <w:spacing w:line="360" w:lineRule="auto"/>
        <w:ind w:left="360" w:firstLine="480"/>
        <w:rPr>
          <w:ins w:id="410" w:author="胡 成成" w:date="2020-04-02T21:20:00Z"/>
          <w:sz w:val="24"/>
          <w:szCs w:val="28"/>
          <w:rPrChange w:id="411" w:author="胡 成成" w:date="2020-04-02T21:20:00Z">
            <w:rPr>
              <w:ins w:id="412" w:author="胡 成成" w:date="2020-04-02T21:20:00Z"/>
            </w:rPr>
          </w:rPrChange>
        </w:rPr>
      </w:pPr>
      <w:ins w:id="413" w:author="胡 成成" w:date="2020-04-02T21:20:00Z">
        <w:r w:rsidRPr="00C57E3C">
          <w:rPr>
            <w:sz w:val="24"/>
            <w:szCs w:val="28"/>
          </w:rPr>
          <w:t>plot(t,real_y,'*y')</w:t>
        </w:r>
      </w:ins>
    </w:p>
    <w:p w14:paraId="12E6A6FF" w14:textId="52B9DF61" w:rsidR="00C57E3C" w:rsidRPr="00062B66" w:rsidRDefault="00C57E3C">
      <w:pPr>
        <w:pStyle w:val="aa"/>
        <w:pBdr>
          <w:bottom w:val="single" w:sz="4" w:space="1" w:color="auto"/>
        </w:pBdr>
        <w:spacing w:line="360" w:lineRule="auto"/>
        <w:ind w:left="420" w:firstLineChars="0"/>
        <w:rPr>
          <w:ins w:id="414" w:author="胡 成成" w:date="2020-04-02T21:11:00Z"/>
          <w:sz w:val="24"/>
          <w:szCs w:val="28"/>
          <w:rPrChange w:id="415" w:author="胡 成成" w:date="2020-04-02T21:14:00Z">
            <w:rPr>
              <w:ins w:id="416" w:author="胡 成成" w:date="2020-04-02T21:11:00Z"/>
            </w:rPr>
          </w:rPrChange>
        </w:rPr>
        <w:pPrChange w:id="417" w:author="胡 成成" w:date="2020-04-02T21:20:00Z">
          <w:pPr>
            <w:pStyle w:val="aa"/>
            <w:spacing w:line="360" w:lineRule="auto"/>
            <w:ind w:left="360" w:firstLine="480"/>
          </w:pPr>
        </w:pPrChange>
      </w:pPr>
      <w:ins w:id="418" w:author="胡 成成" w:date="2020-04-02T21:20:00Z">
        <w:r w:rsidRPr="00C57E3C">
          <w:rPr>
            <w:sz w:val="24"/>
            <w:szCs w:val="28"/>
          </w:rPr>
          <w:lastRenderedPageBreak/>
          <w:t>legend('x-numerical','y-numerical','erln-numerical','x-theory','y-theory','erlang-theory')</w:t>
        </w:r>
      </w:ins>
    </w:p>
    <w:p w14:paraId="34B0AA7E" w14:textId="3A7B056E" w:rsidR="00BA5F8D" w:rsidDel="00E84228" w:rsidRDefault="00BA5F8D" w:rsidP="006A61E8">
      <w:pPr>
        <w:spacing w:line="360" w:lineRule="auto"/>
        <w:rPr>
          <w:del w:id="419" w:author="胡 成成" w:date="2020-04-02T21:12:00Z"/>
          <w:sz w:val="24"/>
          <w:szCs w:val="28"/>
        </w:rPr>
      </w:pPr>
    </w:p>
    <w:p w14:paraId="5E0523F2" w14:textId="77777777" w:rsidR="006A61E8" w:rsidRDefault="006A61E8" w:rsidP="006A61E8">
      <w:pPr>
        <w:spacing w:line="360" w:lineRule="auto"/>
        <w:rPr>
          <w:b/>
          <w:sz w:val="24"/>
          <w:szCs w:val="28"/>
        </w:rPr>
      </w:pPr>
      <w:r w:rsidRPr="006E5526">
        <w:rPr>
          <w:rFonts w:hint="eastAsia"/>
          <w:b/>
          <w:sz w:val="24"/>
          <w:szCs w:val="28"/>
        </w:rPr>
        <w:t>实验结果与分析：</w:t>
      </w:r>
    </w:p>
    <w:p w14:paraId="0640EE28" w14:textId="3071B868" w:rsidR="00CC7818" w:rsidRDefault="00CB3A18" w:rsidP="00CB3A18">
      <w:pPr>
        <w:pStyle w:val="aa"/>
        <w:numPr>
          <w:ilvl w:val="0"/>
          <w:numId w:val="8"/>
        </w:numPr>
        <w:spacing w:line="360" w:lineRule="auto"/>
        <w:ind w:firstLineChars="0"/>
        <w:rPr>
          <w:ins w:id="420" w:author="胡 成成" w:date="2020-04-02T21:21:00Z"/>
          <w:bCs/>
          <w:sz w:val="24"/>
          <w:szCs w:val="28"/>
        </w:rPr>
      </w:pPr>
      <w:ins w:id="421" w:author="胡 成成" w:date="2020-04-02T21:20:00Z">
        <w:r w:rsidRPr="00CB3A18">
          <w:rPr>
            <w:rFonts w:hint="eastAsia"/>
            <w:bCs/>
            <w:sz w:val="24"/>
            <w:szCs w:val="28"/>
            <w:rPrChange w:id="422" w:author="胡 成成" w:date="2020-04-02T21:21:00Z">
              <w:rPr>
                <w:rFonts w:hint="eastAsia"/>
              </w:rPr>
            </w:rPrChange>
          </w:rPr>
          <w:t>数值统计计算的</w:t>
        </w:r>
      </w:ins>
      <w:ins w:id="423" w:author="胡 成成" w:date="2020-04-02T21:21:00Z">
        <w:r w:rsidRPr="00CB3A18">
          <w:rPr>
            <w:rFonts w:hint="eastAsia"/>
            <w:bCs/>
            <w:sz w:val="24"/>
            <w:szCs w:val="28"/>
            <w:rPrChange w:id="424" w:author="胡 成成" w:date="2020-04-02T21:21:00Z">
              <w:rPr>
                <w:rFonts w:hint="eastAsia"/>
              </w:rPr>
            </w:rPrChange>
          </w:rPr>
          <w:t>均值方差：</w:t>
        </w:r>
      </w:ins>
    </w:p>
    <w:p w14:paraId="4EFAFAFE" w14:textId="1A90023D" w:rsidR="00CB3A18" w:rsidRPr="00CB3A18" w:rsidRDefault="00CB3A18">
      <w:pPr>
        <w:pStyle w:val="aa"/>
        <w:spacing w:line="360" w:lineRule="auto"/>
        <w:ind w:left="360" w:firstLine="480"/>
        <w:rPr>
          <w:ins w:id="425" w:author="胡 成成" w:date="2020-04-02T21:21:00Z"/>
          <w:bCs/>
          <w:sz w:val="24"/>
          <w:szCs w:val="28"/>
          <w:rPrChange w:id="426" w:author="胡 成成" w:date="2020-04-02T21:22:00Z">
            <w:rPr>
              <w:ins w:id="427" w:author="胡 成成" w:date="2020-04-02T21:21:00Z"/>
            </w:rPr>
          </w:rPrChange>
        </w:rPr>
      </w:pPr>
      <w:ins w:id="428" w:author="胡 成成" w:date="2020-04-02T21:21:00Z">
        <w:r w:rsidRPr="00CB3A18">
          <w:rPr>
            <w:bCs/>
            <w:sz w:val="24"/>
            <w:szCs w:val="28"/>
          </w:rPr>
          <w:t>ans =</w:t>
        </w:r>
        <w:r w:rsidRPr="00CB3A18">
          <w:rPr>
            <w:bCs/>
            <w:sz w:val="24"/>
            <w:szCs w:val="28"/>
            <w:rPrChange w:id="429" w:author="胡 成成" w:date="2020-04-02T21:21:00Z">
              <w:rPr/>
            </w:rPrChange>
          </w:rPr>
          <w:t xml:space="preserve"> 4.9872</w:t>
        </w:r>
      </w:ins>
      <w:ins w:id="430" w:author="胡 成成" w:date="2020-04-02T21:22:00Z">
        <w:r w:rsidR="00B040A0">
          <w:rPr>
            <w:bCs/>
            <w:sz w:val="24"/>
            <w:szCs w:val="28"/>
          </w:rPr>
          <w:tab/>
        </w:r>
        <w:r w:rsidR="00B040A0">
          <w:rPr>
            <w:bCs/>
            <w:sz w:val="24"/>
            <w:szCs w:val="28"/>
          </w:rPr>
          <w:tab/>
        </w:r>
        <w:r w:rsidR="00B040A0">
          <w:rPr>
            <w:bCs/>
            <w:sz w:val="24"/>
            <w:szCs w:val="28"/>
          </w:rPr>
          <w:tab/>
        </w:r>
      </w:ins>
      <w:ins w:id="431" w:author="胡 成成" w:date="2020-04-02T21:23:00Z">
        <w:r w:rsidR="00B040A0">
          <w:rPr>
            <w:rFonts w:hint="eastAsia"/>
            <w:bCs/>
            <w:sz w:val="24"/>
            <w:szCs w:val="28"/>
          </w:rPr>
          <w:t>%X1</w:t>
        </w:r>
        <w:r w:rsidR="00B040A0">
          <w:rPr>
            <w:rFonts w:hint="eastAsia"/>
            <w:bCs/>
            <w:sz w:val="24"/>
            <w:szCs w:val="28"/>
          </w:rPr>
          <w:t>均值</w:t>
        </w:r>
      </w:ins>
    </w:p>
    <w:p w14:paraId="69BE7CEC" w14:textId="3485BB98" w:rsidR="00CB3A18" w:rsidRPr="00CB3A18" w:rsidRDefault="00CB3A18">
      <w:pPr>
        <w:pStyle w:val="aa"/>
        <w:spacing w:line="360" w:lineRule="auto"/>
        <w:ind w:left="360" w:firstLine="480"/>
        <w:rPr>
          <w:ins w:id="432" w:author="胡 成成" w:date="2020-04-02T21:21:00Z"/>
          <w:bCs/>
          <w:sz w:val="24"/>
          <w:szCs w:val="28"/>
          <w:rPrChange w:id="433" w:author="胡 成成" w:date="2020-04-02T21:22:00Z">
            <w:rPr>
              <w:ins w:id="434" w:author="胡 成成" w:date="2020-04-02T21:21:00Z"/>
            </w:rPr>
          </w:rPrChange>
        </w:rPr>
      </w:pPr>
      <w:ins w:id="435" w:author="胡 成成" w:date="2020-04-02T21:21:00Z">
        <w:r w:rsidRPr="00CB3A18">
          <w:rPr>
            <w:bCs/>
            <w:sz w:val="24"/>
            <w:szCs w:val="28"/>
          </w:rPr>
          <w:t>ans =</w:t>
        </w:r>
        <w:r w:rsidRPr="00CB3A18">
          <w:rPr>
            <w:bCs/>
            <w:sz w:val="24"/>
            <w:szCs w:val="28"/>
            <w:rPrChange w:id="436" w:author="胡 成成" w:date="2020-04-02T21:22:00Z">
              <w:rPr/>
            </w:rPrChange>
          </w:rPr>
          <w:t>24.8066</w:t>
        </w:r>
      </w:ins>
      <w:ins w:id="437" w:author="胡 成成" w:date="2020-04-02T21:23:00Z">
        <w:r w:rsidR="00B040A0">
          <w:rPr>
            <w:bCs/>
            <w:sz w:val="24"/>
            <w:szCs w:val="28"/>
          </w:rPr>
          <w:tab/>
        </w:r>
        <w:r w:rsidR="00B040A0">
          <w:rPr>
            <w:bCs/>
            <w:sz w:val="24"/>
            <w:szCs w:val="28"/>
          </w:rPr>
          <w:tab/>
        </w:r>
        <w:r w:rsidR="00B040A0">
          <w:rPr>
            <w:rFonts w:hint="eastAsia"/>
            <w:bCs/>
            <w:sz w:val="24"/>
            <w:szCs w:val="28"/>
          </w:rPr>
          <w:t>%X1</w:t>
        </w:r>
        <w:r w:rsidR="00B040A0">
          <w:rPr>
            <w:rFonts w:hint="eastAsia"/>
            <w:bCs/>
            <w:sz w:val="24"/>
            <w:szCs w:val="28"/>
          </w:rPr>
          <w:t>方差</w:t>
        </w:r>
      </w:ins>
    </w:p>
    <w:p w14:paraId="5A4B7710" w14:textId="4D1F83ED" w:rsidR="00CB3A18" w:rsidRPr="00B040A0" w:rsidRDefault="00CB3A18">
      <w:pPr>
        <w:pStyle w:val="aa"/>
        <w:spacing w:line="360" w:lineRule="auto"/>
        <w:ind w:left="360" w:firstLine="480"/>
        <w:rPr>
          <w:ins w:id="438" w:author="胡 成成" w:date="2020-04-02T21:21:00Z"/>
          <w:bCs/>
          <w:sz w:val="24"/>
          <w:szCs w:val="28"/>
          <w:rPrChange w:id="439" w:author="胡 成成" w:date="2020-04-02T21:23:00Z">
            <w:rPr>
              <w:ins w:id="440" w:author="胡 成成" w:date="2020-04-02T21:21:00Z"/>
            </w:rPr>
          </w:rPrChange>
        </w:rPr>
      </w:pPr>
      <w:ins w:id="441" w:author="胡 成成" w:date="2020-04-02T21:21:00Z">
        <w:r w:rsidRPr="00CB3A18">
          <w:rPr>
            <w:bCs/>
            <w:sz w:val="24"/>
            <w:szCs w:val="28"/>
          </w:rPr>
          <w:t>ans =</w:t>
        </w:r>
        <w:r w:rsidRPr="00CB3A18">
          <w:rPr>
            <w:bCs/>
            <w:sz w:val="24"/>
            <w:szCs w:val="28"/>
            <w:rPrChange w:id="442" w:author="胡 成成" w:date="2020-04-02T21:22:00Z">
              <w:rPr/>
            </w:rPrChange>
          </w:rPr>
          <w:t>16.6681</w:t>
        </w:r>
      </w:ins>
      <w:ins w:id="443" w:author="胡 成成" w:date="2020-04-02T21:23:00Z">
        <w:r w:rsidR="00B040A0">
          <w:rPr>
            <w:bCs/>
            <w:sz w:val="24"/>
            <w:szCs w:val="28"/>
          </w:rPr>
          <w:tab/>
        </w:r>
        <w:r w:rsidR="00B040A0">
          <w:rPr>
            <w:bCs/>
            <w:sz w:val="24"/>
            <w:szCs w:val="28"/>
          </w:rPr>
          <w:tab/>
        </w:r>
        <w:r w:rsidR="00B040A0">
          <w:rPr>
            <w:rFonts w:hint="eastAsia"/>
            <w:bCs/>
            <w:sz w:val="24"/>
            <w:szCs w:val="28"/>
          </w:rPr>
          <w:t>%Y</w:t>
        </w:r>
        <w:r w:rsidR="00B040A0">
          <w:rPr>
            <w:rFonts w:hint="eastAsia"/>
            <w:bCs/>
            <w:sz w:val="24"/>
            <w:szCs w:val="28"/>
          </w:rPr>
          <w:t>均值</w:t>
        </w:r>
      </w:ins>
    </w:p>
    <w:p w14:paraId="2147AFBC" w14:textId="0EF61864" w:rsidR="00CB3A18" w:rsidRPr="00CB3A18" w:rsidRDefault="00CB3A18">
      <w:pPr>
        <w:pStyle w:val="aa"/>
        <w:spacing w:line="360" w:lineRule="auto"/>
        <w:ind w:left="360" w:firstLine="480"/>
        <w:rPr>
          <w:ins w:id="444" w:author="胡 成成" w:date="2020-04-02T21:21:00Z"/>
          <w:bCs/>
          <w:sz w:val="24"/>
          <w:szCs w:val="28"/>
          <w:rPrChange w:id="445" w:author="胡 成成" w:date="2020-04-02T21:22:00Z">
            <w:rPr>
              <w:ins w:id="446" w:author="胡 成成" w:date="2020-04-02T21:21:00Z"/>
            </w:rPr>
          </w:rPrChange>
        </w:rPr>
      </w:pPr>
      <w:ins w:id="447" w:author="胡 成成" w:date="2020-04-02T21:21:00Z">
        <w:r w:rsidRPr="00CB3A18">
          <w:rPr>
            <w:bCs/>
            <w:sz w:val="24"/>
            <w:szCs w:val="28"/>
          </w:rPr>
          <w:t>ans =</w:t>
        </w:r>
        <w:r w:rsidRPr="00CB3A18">
          <w:rPr>
            <w:bCs/>
            <w:sz w:val="24"/>
            <w:szCs w:val="28"/>
            <w:rPrChange w:id="448" w:author="胡 成成" w:date="2020-04-02T21:22:00Z">
              <w:rPr/>
            </w:rPrChange>
          </w:rPr>
          <w:t>277.7838</w:t>
        </w:r>
      </w:ins>
      <w:ins w:id="449" w:author="胡 成成" w:date="2020-04-02T21:23:00Z">
        <w:r w:rsidR="00B040A0">
          <w:rPr>
            <w:bCs/>
            <w:sz w:val="24"/>
            <w:szCs w:val="28"/>
          </w:rPr>
          <w:tab/>
        </w:r>
        <w:r w:rsidR="00B040A0">
          <w:rPr>
            <w:bCs/>
            <w:sz w:val="24"/>
            <w:szCs w:val="28"/>
          </w:rPr>
          <w:tab/>
        </w:r>
        <w:r w:rsidR="00B040A0">
          <w:rPr>
            <w:rFonts w:hint="eastAsia"/>
            <w:bCs/>
            <w:sz w:val="24"/>
            <w:szCs w:val="28"/>
          </w:rPr>
          <w:t>%Y</w:t>
        </w:r>
        <w:r w:rsidR="00B040A0">
          <w:rPr>
            <w:rFonts w:hint="eastAsia"/>
            <w:bCs/>
            <w:sz w:val="24"/>
            <w:szCs w:val="28"/>
          </w:rPr>
          <w:t>方差</w:t>
        </w:r>
      </w:ins>
    </w:p>
    <w:p w14:paraId="3E04EE25" w14:textId="29E64AFF" w:rsidR="00CB3A18" w:rsidRPr="00CB3A18" w:rsidRDefault="00CB3A18">
      <w:pPr>
        <w:pStyle w:val="aa"/>
        <w:spacing w:line="360" w:lineRule="auto"/>
        <w:ind w:left="360" w:firstLine="480"/>
        <w:rPr>
          <w:ins w:id="450" w:author="胡 成成" w:date="2020-04-02T21:21:00Z"/>
          <w:bCs/>
          <w:sz w:val="24"/>
          <w:szCs w:val="28"/>
          <w:rPrChange w:id="451" w:author="胡 成成" w:date="2020-04-02T21:22:00Z">
            <w:rPr>
              <w:ins w:id="452" w:author="胡 成成" w:date="2020-04-02T21:21:00Z"/>
            </w:rPr>
          </w:rPrChange>
        </w:rPr>
      </w:pPr>
      <w:ins w:id="453" w:author="胡 成成" w:date="2020-04-02T21:21:00Z">
        <w:r w:rsidRPr="00CB3A18">
          <w:rPr>
            <w:bCs/>
            <w:sz w:val="24"/>
            <w:szCs w:val="28"/>
          </w:rPr>
          <w:t>ans =</w:t>
        </w:r>
        <w:r w:rsidRPr="00CB3A18">
          <w:rPr>
            <w:bCs/>
            <w:sz w:val="24"/>
            <w:szCs w:val="28"/>
            <w:rPrChange w:id="454" w:author="胡 成成" w:date="2020-04-02T21:22:00Z">
              <w:rPr/>
            </w:rPrChange>
          </w:rPr>
          <w:t>19.9959</w:t>
        </w:r>
      </w:ins>
      <w:ins w:id="455" w:author="胡 成成" w:date="2020-04-02T21:24:00Z">
        <w:r w:rsidR="00B040A0">
          <w:rPr>
            <w:bCs/>
            <w:sz w:val="24"/>
            <w:szCs w:val="28"/>
          </w:rPr>
          <w:tab/>
        </w:r>
        <w:r w:rsidR="00B040A0">
          <w:rPr>
            <w:bCs/>
            <w:sz w:val="24"/>
            <w:szCs w:val="28"/>
          </w:rPr>
          <w:tab/>
        </w:r>
        <w:r w:rsidR="00B040A0">
          <w:rPr>
            <w:rFonts w:hint="eastAsia"/>
            <w:bCs/>
            <w:sz w:val="24"/>
            <w:szCs w:val="28"/>
          </w:rPr>
          <w:t>%</w:t>
        </w:r>
        <m:oMath>
          <m:sSub>
            <m:sSubPr>
              <m:ctrlPr>
                <w:rPr>
                  <w:rFonts w:ascii="Cambria Math" w:hAnsi="Cambria Math"/>
                  <w:i/>
                  <w:sz w:val="24"/>
                  <w:szCs w:val="28"/>
                </w:rPr>
              </m:ctrlPr>
            </m:sSubPr>
            <m:e>
              <m:r>
                <w:rPr>
                  <w:rFonts w:ascii="Cambria Math" w:hAnsi="Cambria Math"/>
                  <w:sz w:val="24"/>
                  <w:szCs w:val="28"/>
                </w:rPr>
                <m:t>Erl</m:t>
              </m:r>
            </m:e>
            <m:sub>
              <m:r>
                <w:rPr>
                  <w:rFonts w:ascii="Cambria Math" w:hAnsi="Cambria Math"/>
                  <w:sz w:val="24"/>
                  <w:szCs w:val="28"/>
                </w:rPr>
                <m:t>n</m:t>
              </m:r>
            </m:sub>
          </m:sSub>
        </m:oMath>
        <w:r w:rsidR="00B040A0">
          <w:rPr>
            <w:rFonts w:hint="eastAsia"/>
            <w:bCs/>
            <w:sz w:val="24"/>
            <w:szCs w:val="28"/>
          </w:rPr>
          <w:t>均值</w:t>
        </w:r>
      </w:ins>
    </w:p>
    <w:p w14:paraId="15BC42AE" w14:textId="173720E4" w:rsidR="00CB3A18" w:rsidRDefault="00CB3A18">
      <w:pPr>
        <w:pStyle w:val="aa"/>
        <w:pBdr>
          <w:bottom w:val="single" w:sz="4" w:space="1" w:color="auto"/>
        </w:pBdr>
        <w:spacing w:line="360" w:lineRule="auto"/>
        <w:ind w:left="360" w:firstLine="480"/>
        <w:rPr>
          <w:ins w:id="456" w:author="胡 成成" w:date="2020-04-02T21:22:00Z"/>
          <w:bCs/>
          <w:sz w:val="24"/>
          <w:szCs w:val="28"/>
        </w:rPr>
        <w:pPrChange w:id="457" w:author="胡 成成" w:date="2020-04-02T21:24:00Z">
          <w:pPr>
            <w:pStyle w:val="aa"/>
            <w:spacing w:line="360" w:lineRule="auto"/>
            <w:ind w:left="360" w:firstLine="480"/>
          </w:pPr>
        </w:pPrChange>
      </w:pPr>
      <w:ins w:id="458" w:author="胡 成成" w:date="2020-04-02T21:21:00Z">
        <w:r w:rsidRPr="00CB3A18">
          <w:rPr>
            <w:bCs/>
            <w:sz w:val="24"/>
            <w:szCs w:val="28"/>
          </w:rPr>
          <w:t>ans =</w:t>
        </w:r>
        <w:r w:rsidRPr="00CB3A18">
          <w:rPr>
            <w:bCs/>
            <w:sz w:val="24"/>
            <w:szCs w:val="28"/>
            <w:rPrChange w:id="459" w:author="胡 成成" w:date="2020-04-02T21:22:00Z">
              <w:rPr/>
            </w:rPrChange>
          </w:rPr>
          <w:t>100.0758</w:t>
        </w:r>
      </w:ins>
      <w:ins w:id="460" w:author="胡 成成" w:date="2020-04-02T21:23:00Z">
        <w:r w:rsidR="00B040A0">
          <w:rPr>
            <w:bCs/>
            <w:sz w:val="24"/>
            <w:szCs w:val="28"/>
          </w:rPr>
          <w:tab/>
        </w:r>
        <w:r w:rsidR="00B040A0">
          <w:rPr>
            <w:bCs/>
            <w:sz w:val="24"/>
            <w:szCs w:val="28"/>
          </w:rPr>
          <w:tab/>
        </w:r>
        <w:r w:rsidR="00B040A0">
          <w:rPr>
            <w:rFonts w:hint="eastAsia"/>
            <w:bCs/>
            <w:sz w:val="24"/>
            <w:szCs w:val="28"/>
          </w:rPr>
          <w:t>%</w:t>
        </w:r>
      </w:ins>
      <m:oMath>
        <m:sSub>
          <m:sSubPr>
            <m:ctrlPr>
              <w:ins w:id="461" w:author="胡 成成" w:date="2020-04-02T21:24:00Z">
                <w:rPr>
                  <w:rFonts w:ascii="Cambria Math" w:hAnsi="Cambria Math"/>
                  <w:i/>
                  <w:sz w:val="24"/>
                  <w:szCs w:val="28"/>
                </w:rPr>
              </w:ins>
            </m:ctrlPr>
          </m:sSubPr>
          <m:e>
            <m:r>
              <w:ins w:id="462" w:author="胡 成成" w:date="2020-04-02T21:24:00Z">
                <w:rPr>
                  <w:rFonts w:ascii="Cambria Math" w:hAnsi="Cambria Math"/>
                  <w:sz w:val="24"/>
                  <w:szCs w:val="28"/>
                </w:rPr>
                <m:t>Erl</m:t>
              </w:ins>
            </m:r>
          </m:e>
          <m:sub>
            <m:r>
              <w:ins w:id="463" w:author="胡 成成" w:date="2020-04-02T21:24:00Z">
                <w:rPr>
                  <w:rFonts w:ascii="Cambria Math" w:hAnsi="Cambria Math"/>
                  <w:sz w:val="24"/>
                  <w:szCs w:val="28"/>
                </w:rPr>
                <m:t>n</m:t>
              </w:ins>
            </m:r>
          </m:sub>
        </m:sSub>
      </m:oMath>
      <w:ins w:id="464" w:author="胡 成成" w:date="2020-04-02T21:23:00Z">
        <w:r w:rsidR="00B040A0">
          <w:rPr>
            <w:rFonts w:hint="eastAsia"/>
            <w:bCs/>
            <w:sz w:val="24"/>
            <w:szCs w:val="28"/>
          </w:rPr>
          <w:t>方差</w:t>
        </w:r>
      </w:ins>
    </w:p>
    <w:p w14:paraId="25733E43" w14:textId="661EECD6" w:rsidR="00CB3A18" w:rsidRDefault="00CB3A18" w:rsidP="00CB3A18">
      <w:pPr>
        <w:pStyle w:val="aa"/>
        <w:numPr>
          <w:ilvl w:val="0"/>
          <w:numId w:val="8"/>
        </w:numPr>
        <w:spacing w:line="360" w:lineRule="auto"/>
        <w:ind w:firstLineChars="0"/>
        <w:rPr>
          <w:ins w:id="465" w:author="胡 成成" w:date="2020-04-02T21:24:00Z"/>
          <w:bCs/>
          <w:sz w:val="24"/>
          <w:szCs w:val="28"/>
        </w:rPr>
      </w:pPr>
      <w:ins w:id="466" w:author="胡 成成" w:date="2020-04-02T21:21:00Z">
        <w:r w:rsidRPr="00CB3A18">
          <w:rPr>
            <w:rFonts w:hint="eastAsia"/>
            <w:bCs/>
            <w:sz w:val="24"/>
            <w:szCs w:val="28"/>
          </w:rPr>
          <w:t>验证统计值与理论值是否吻合</w:t>
        </w:r>
        <w:r>
          <w:rPr>
            <w:rFonts w:hint="eastAsia"/>
            <w:bCs/>
            <w:sz w:val="24"/>
            <w:szCs w:val="28"/>
          </w:rPr>
          <w:t>的图像输出</w:t>
        </w:r>
      </w:ins>
      <w:ins w:id="467" w:author="胡 成成" w:date="2020-04-07T09:15:00Z">
        <w:r w:rsidR="0013566A">
          <w:rPr>
            <w:rFonts w:hint="eastAsia"/>
            <w:bCs/>
            <w:sz w:val="24"/>
            <w:szCs w:val="28"/>
          </w:rPr>
          <w:t>，其中</w:t>
        </w:r>
        <w:bookmarkStart w:id="468" w:name="_GoBack"/>
        <w:bookmarkEnd w:id="468"/>
        <m:oMath>
          <m:r>
            <w:rPr>
              <w:rFonts w:ascii="Cambria Math" w:hAnsi="Cambria Math"/>
              <w:sz w:val="24"/>
              <w:szCs w:val="28"/>
            </w:rPr>
            <m:t>μ</m:t>
          </m:r>
          <m:r>
            <w:rPr>
              <w:rFonts w:ascii="Cambria Math" w:hAnsi="Cambria Math" w:hint="eastAsia"/>
              <w:sz w:val="24"/>
              <w:szCs w:val="28"/>
            </w:rPr>
            <m:t>=0.2</m:t>
          </m:r>
        </m:oMath>
        <w:r w:rsidR="0013566A">
          <w:rPr>
            <w:rFonts w:hint="eastAsia"/>
            <w:sz w:val="24"/>
            <w:szCs w:val="28"/>
          </w:rPr>
          <w:t>，</w:t>
        </w:r>
        <w:r w:rsidR="0013566A">
          <w:rPr>
            <w:rFonts w:hint="eastAsia"/>
            <w:sz w:val="24"/>
            <w:szCs w:val="28"/>
          </w:rPr>
          <w:t>p=0.3</w:t>
        </w:r>
        <w:r w:rsidR="0013566A">
          <w:rPr>
            <w:rFonts w:hint="eastAsia"/>
            <w:sz w:val="24"/>
            <w:szCs w:val="28"/>
          </w:rPr>
          <w:t>：</w:t>
        </w:r>
      </w:ins>
    </w:p>
    <w:p w14:paraId="5A74C061" w14:textId="77E4F47E" w:rsidR="00B759A6" w:rsidRDefault="00B759A6" w:rsidP="00B759A6">
      <w:pPr>
        <w:pStyle w:val="aa"/>
        <w:spacing w:line="360" w:lineRule="auto"/>
        <w:ind w:left="360" w:firstLineChars="0" w:firstLine="0"/>
        <w:jc w:val="center"/>
        <w:rPr>
          <w:ins w:id="469" w:author="胡 成成" w:date="2020-04-02T21:25:00Z"/>
          <w:bCs/>
          <w:sz w:val="24"/>
          <w:szCs w:val="28"/>
        </w:rPr>
      </w:pPr>
      <w:ins w:id="470" w:author="胡 成成" w:date="2020-04-02T21:24:00Z">
        <w:r>
          <w:rPr>
            <w:noProof/>
          </w:rPr>
          <w:drawing>
            <wp:inline distT="0" distB="0" distL="0" distR="0" wp14:anchorId="0F497BE6" wp14:editId="36B46BDB">
              <wp:extent cx="3084394" cy="2356616"/>
              <wp:effectExtent l="0" t="0" r="190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2561" cy="2362856"/>
                      </a:xfrm>
                      <a:prstGeom prst="rect">
                        <a:avLst/>
                      </a:prstGeom>
                    </pic:spPr>
                  </pic:pic>
                </a:graphicData>
              </a:graphic>
            </wp:inline>
          </w:drawing>
        </w:r>
      </w:ins>
    </w:p>
    <w:p w14:paraId="258475F1" w14:textId="5AE3D2E4" w:rsidR="007B6347" w:rsidRPr="007B6347" w:rsidRDefault="007B6347">
      <w:pPr>
        <w:spacing w:line="360" w:lineRule="auto"/>
        <w:ind w:firstLine="360"/>
        <w:rPr>
          <w:bCs/>
          <w:sz w:val="24"/>
          <w:szCs w:val="28"/>
          <w:rPrChange w:id="471" w:author="胡 成成" w:date="2020-04-02T21:25:00Z">
            <w:rPr>
              <w:b/>
              <w:sz w:val="24"/>
              <w:szCs w:val="28"/>
            </w:rPr>
          </w:rPrChange>
        </w:rPr>
        <w:pPrChange w:id="472" w:author="胡 成成" w:date="2020-04-02T21:25:00Z">
          <w:pPr>
            <w:spacing w:line="360" w:lineRule="auto"/>
          </w:pPr>
        </w:pPrChange>
      </w:pPr>
      <w:ins w:id="473" w:author="胡 成成" w:date="2020-04-02T21:25:00Z">
        <w:r w:rsidRPr="007B6347">
          <w:rPr>
            <w:rFonts w:hint="eastAsia"/>
            <w:bCs/>
            <w:sz w:val="24"/>
            <w:szCs w:val="28"/>
            <w:rPrChange w:id="474" w:author="胡 成成" w:date="2020-04-02T21:25:00Z">
              <w:rPr>
                <w:rFonts w:hint="eastAsia"/>
              </w:rPr>
            </w:rPrChange>
          </w:rPr>
          <w:t>根据输出的图像可以看出，数值统计与理论计算的吻合度很高，基本上差距不大。</w:t>
        </w:r>
      </w:ins>
    </w:p>
    <w:p w14:paraId="03FD35F3" w14:textId="77777777" w:rsidR="00CC7818" w:rsidRDefault="00CC7818" w:rsidP="006A61E8">
      <w:pPr>
        <w:spacing w:line="360" w:lineRule="auto"/>
        <w:rPr>
          <w:b/>
          <w:sz w:val="24"/>
          <w:szCs w:val="28"/>
        </w:rPr>
      </w:pPr>
      <w:r>
        <w:rPr>
          <w:rFonts w:hint="eastAsia"/>
          <w:b/>
          <w:sz w:val="24"/>
          <w:szCs w:val="28"/>
        </w:rPr>
        <w:t>遇到的问题：</w:t>
      </w:r>
    </w:p>
    <w:p w14:paraId="240B4E59" w14:textId="015FDAB1" w:rsidR="00CC7818" w:rsidRPr="00264753" w:rsidRDefault="00264753">
      <w:pPr>
        <w:pStyle w:val="aa"/>
        <w:numPr>
          <w:ilvl w:val="0"/>
          <w:numId w:val="9"/>
        </w:numPr>
        <w:spacing w:line="360" w:lineRule="auto"/>
        <w:ind w:firstLineChars="0"/>
        <w:rPr>
          <w:ins w:id="475" w:author="胡 成成" w:date="2020-04-02T21:29:00Z"/>
          <w:bCs/>
          <w:sz w:val="24"/>
          <w:szCs w:val="28"/>
          <w:rPrChange w:id="476" w:author="胡 成成" w:date="2020-04-02T21:29:00Z">
            <w:rPr>
              <w:ins w:id="477" w:author="胡 成成" w:date="2020-04-02T21:29:00Z"/>
            </w:rPr>
          </w:rPrChange>
        </w:rPr>
        <w:pPrChange w:id="478" w:author="胡 成成" w:date="2020-04-02T21:29:00Z">
          <w:pPr>
            <w:spacing w:line="360" w:lineRule="auto"/>
          </w:pPr>
        </w:pPrChange>
      </w:pPr>
      <w:ins w:id="479" w:author="胡 成成" w:date="2020-04-02T21:29:00Z">
        <w:r w:rsidRPr="00264753">
          <w:rPr>
            <w:rFonts w:hint="eastAsia"/>
            <w:bCs/>
            <w:sz w:val="24"/>
            <w:szCs w:val="28"/>
            <w:rPrChange w:id="480" w:author="胡 成成" w:date="2020-04-02T21:29:00Z">
              <w:rPr>
                <w:rFonts w:hint="eastAsia"/>
              </w:rPr>
            </w:rPrChange>
          </w:rPr>
          <w:t>前期对概念理解不透彻，</w:t>
        </w:r>
      </w:ins>
      <w:ins w:id="481" w:author="胡 成成" w:date="2020-04-02T21:30:00Z">
        <w:r>
          <w:rPr>
            <w:rFonts w:hint="eastAsia"/>
            <w:bCs/>
            <w:sz w:val="24"/>
            <w:szCs w:val="28"/>
          </w:rPr>
          <w:t>特别是分布的实际物理意义，</w:t>
        </w:r>
      </w:ins>
      <w:ins w:id="482" w:author="胡 成成" w:date="2020-04-02T21:29:00Z">
        <w:r w:rsidRPr="00264753">
          <w:rPr>
            <w:rFonts w:hint="eastAsia"/>
            <w:bCs/>
            <w:sz w:val="24"/>
            <w:szCs w:val="28"/>
            <w:rPrChange w:id="483" w:author="胡 成成" w:date="2020-04-02T21:29:00Z">
              <w:rPr>
                <w:rFonts w:hint="eastAsia"/>
              </w:rPr>
            </w:rPrChange>
          </w:rPr>
          <w:t>难以下手去实践</w:t>
        </w:r>
      </w:ins>
    </w:p>
    <w:p w14:paraId="00541A14" w14:textId="704F0CBE" w:rsidR="00264753" w:rsidRDefault="00F56EC1" w:rsidP="00264753">
      <w:pPr>
        <w:pStyle w:val="aa"/>
        <w:numPr>
          <w:ilvl w:val="0"/>
          <w:numId w:val="9"/>
        </w:numPr>
        <w:spacing w:line="360" w:lineRule="auto"/>
        <w:ind w:firstLineChars="0"/>
        <w:rPr>
          <w:ins w:id="484" w:author="胡 成成" w:date="2020-04-02T21:31:00Z"/>
          <w:bCs/>
          <w:sz w:val="24"/>
          <w:szCs w:val="28"/>
        </w:rPr>
      </w:pPr>
      <w:ins w:id="485" w:author="胡 成成" w:date="2020-04-02T21:31:00Z">
        <w:r>
          <w:rPr>
            <w:rFonts w:hint="eastAsia"/>
            <w:bCs/>
            <w:sz w:val="24"/>
            <w:szCs w:val="28"/>
          </w:rPr>
          <w:t>编程过程中矩阵维度的统一，容易出现“</w:t>
        </w:r>
        <w:r>
          <w:rPr>
            <w:rFonts w:hint="eastAsia"/>
            <w:bCs/>
            <w:sz w:val="24"/>
            <w:szCs w:val="28"/>
          </w:rPr>
          <w:t>0</w:t>
        </w:r>
        <w:r>
          <w:rPr>
            <w:rFonts w:hint="eastAsia"/>
            <w:bCs/>
            <w:sz w:val="24"/>
            <w:szCs w:val="28"/>
          </w:rPr>
          <w:t>：</w:t>
        </w:r>
        <w:r>
          <w:rPr>
            <w:rFonts w:hint="eastAsia"/>
            <w:bCs/>
            <w:sz w:val="24"/>
            <w:szCs w:val="28"/>
          </w:rPr>
          <w:t>n</w:t>
        </w:r>
        <w:r>
          <w:rPr>
            <w:rFonts w:hint="eastAsia"/>
            <w:bCs/>
            <w:sz w:val="24"/>
            <w:szCs w:val="28"/>
          </w:rPr>
          <w:t>”与“</w:t>
        </w:r>
        <w:r>
          <w:rPr>
            <w:rFonts w:hint="eastAsia"/>
            <w:bCs/>
            <w:sz w:val="24"/>
            <w:szCs w:val="28"/>
          </w:rPr>
          <w:t>1</w:t>
        </w:r>
        <w:r>
          <w:rPr>
            <w:rFonts w:hint="eastAsia"/>
            <w:bCs/>
            <w:sz w:val="24"/>
            <w:szCs w:val="28"/>
          </w:rPr>
          <w:t>：</w:t>
        </w:r>
        <w:r>
          <w:rPr>
            <w:rFonts w:hint="eastAsia"/>
            <w:bCs/>
            <w:sz w:val="24"/>
            <w:szCs w:val="28"/>
          </w:rPr>
          <w:t>n</w:t>
        </w:r>
        <w:r>
          <w:rPr>
            <w:rFonts w:hint="eastAsia"/>
            <w:bCs/>
            <w:sz w:val="24"/>
            <w:szCs w:val="28"/>
          </w:rPr>
          <w:t>”的矛盾</w:t>
        </w:r>
      </w:ins>
    </w:p>
    <w:p w14:paraId="23A8D54D" w14:textId="03235385" w:rsidR="00F56EC1" w:rsidRPr="00264753" w:rsidRDefault="00F56EC1">
      <w:pPr>
        <w:pStyle w:val="aa"/>
        <w:numPr>
          <w:ilvl w:val="0"/>
          <w:numId w:val="9"/>
        </w:numPr>
        <w:spacing w:line="360" w:lineRule="auto"/>
        <w:ind w:firstLineChars="0"/>
        <w:rPr>
          <w:bCs/>
          <w:sz w:val="24"/>
          <w:szCs w:val="28"/>
          <w:rPrChange w:id="486" w:author="胡 成成" w:date="2020-04-02T21:29:00Z">
            <w:rPr>
              <w:b/>
              <w:sz w:val="24"/>
              <w:szCs w:val="28"/>
            </w:rPr>
          </w:rPrChange>
        </w:rPr>
        <w:pPrChange w:id="487" w:author="胡 成成" w:date="2020-04-02T21:29:00Z">
          <w:pPr>
            <w:spacing w:line="360" w:lineRule="auto"/>
          </w:pPr>
        </w:pPrChange>
      </w:pPr>
      <w:ins w:id="488" w:author="胡 成成" w:date="2020-04-02T21:32:00Z">
        <w:r>
          <w:rPr>
            <w:rFonts w:hint="eastAsia"/>
            <w:bCs/>
            <w:sz w:val="24"/>
            <w:szCs w:val="28"/>
          </w:rPr>
          <w:t>区分“</w:t>
        </w:r>
        <w:r>
          <w:rPr>
            <w:rFonts w:hint="eastAsia"/>
            <w:bCs/>
            <w:sz w:val="24"/>
            <w:szCs w:val="28"/>
          </w:rPr>
          <w:t>.</w:t>
        </w:r>
        <w:r>
          <w:rPr>
            <w:bCs/>
            <w:sz w:val="24"/>
            <w:szCs w:val="28"/>
          </w:rPr>
          <w:t>*</w:t>
        </w:r>
        <w:r>
          <w:rPr>
            <w:rFonts w:hint="eastAsia"/>
            <w:bCs/>
            <w:sz w:val="24"/>
            <w:szCs w:val="28"/>
          </w:rPr>
          <w:t>”与“</w:t>
        </w:r>
        <w:r>
          <w:rPr>
            <w:rFonts w:hint="eastAsia"/>
            <w:bCs/>
            <w:sz w:val="24"/>
            <w:szCs w:val="28"/>
          </w:rPr>
          <w:t>*</w:t>
        </w:r>
        <w:r>
          <w:rPr>
            <w:rFonts w:hint="eastAsia"/>
            <w:bCs/>
            <w:sz w:val="24"/>
            <w:szCs w:val="28"/>
          </w:rPr>
          <w:t>”在矩阵运算的区别</w:t>
        </w:r>
      </w:ins>
    </w:p>
    <w:p w14:paraId="60C9601B" w14:textId="77777777" w:rsidR="00CC7818" w:rsidRDefault="00CC7818" w:rsidP="006A61E8">
      <w:pPr>
        <w:spacing w:line="360" w:lineRule="auto"/>
        <w:rPr>
          <w:b/>
          <w:sz w:val="24"/>
          <w:szCs w:val="28"/>
        </w:rPr>
      </w:pPr>
      <w:r>
        <w:rPr>
          <w:rFonts w:hint="eastAsia"/>
          <w:b/>
          <w:sz w:val="24"/>
          <w:szCs w:val="28"/>
        </w:rPr>
        <w:t>实验总结：</w:t>
      </w:r>
    </w:p>
    <w:p w14:paraId="2878D95B" w14:textId="595A1C65" w:rsidR="00F268A3" w:rsidRPr="007B7839" w:rsidRDefault="007B7839">
      <w:pPr>
        <w:spacing w:line="360" w:lineRule="auto"/>
        <w:ind w:firstLine="420"/>
        <w:rPr>
          <w:bCs/>
          <w:sz w:val="24"/>
          <w:szCs w:val="28"/>
          <w:rPrChange w:id="489" w:author="胡 成成" w:date="2020-04-02T21:26:00Z">
            <w:rPr>
              <w:b/>
              <w:sz w:val="24"/>
              <w:szCs w:val="28"/>
            </w:rPr>
          </w:rPrChange>
        </w:rPr>
        <w:pPrChange w:id="490" w:author="胡 成成" w:date="2020-04-02T21:26:00Z">
          <w:pPr>
            <w:spacing w:line="360" w:lineRule="auto"/>
          </w:pPr>
        </w:pPrChange>
      </w:pPr>
      <w:ins w:id="491" w:author="胡 成成" w:date="2020-04-02T21:26:00Z">
        <w:r w:rsidRPr="007B7839">
          <w:rPr>
            <w:rFonts w:hint="eastAsia"/>
            <w:bCs/>
            <w:sz w:val="24"/>
            <w:szCs w:val="28"/>
            <w:rPrChange w:id="492" w:author="胡 成成" w:date="2020-04-02T21:26:00Z">
              <w:rPr>
                <w:rFonts w:hint="eastAsia"/>
                <w:b/>
                <w:sz w:val="24"/>
                <w:szCs w:val="28"/>
              </w:rPr>
            </w:rPrChange>
          </w:rPr>
          <w:t>通过本次实验，将</w:t>
        </w:r>
      </w:ins>
      <w:ins w:id="493" w:author="胡 成成" w:date="2020-04-02T21:27:00Z">
        <w:r>
          <w:rPr>
            <w:rFonts w:hint="eastAsia"/>
            <w:bCs/>
            <w:sz w:val="24"/>
            <w:szCs w:val="28"/>
          </w:rPr>
          <w:t>指数分布与几何分布从原理性角度</w:t>
        </w:r>
      </w:ins>
      <w:ins w:id="494" w:author="胡 成成" w:date="2020-04-02T21:26:00Z">
        <w:r w:rsidRPr="007B7839">
          <w:rPr>
            <w:rFonts w:hint="eastAsia"/>
            <w:bCs/>
            <w:sz w:val="24"/>
            <w:szCs w:val="28"/>
            <w:rPrChange w:id="495" w:author="胡 成成" w:date="2020-04-02T21:26:00Z">
              <w:rPr>
                <w:rFonts w:hint="eastAsia"/>
                <w:b/>
                <w:sz w:val="24"/>
                <w:szCs w:val="28"/>
              </w:rPr>
            </w:rPrChange>
          </w:rPr>
          <w:t>通过编程实践</w:t>
        </w:r>
      </w:ins>
      <w:ins w:id="496" w:author="胡 成成" w:date="2020-04-02T21:27:00Z">
        <w:r>
          <w:rPr>
            <w:rFonts w:hint="eastAsia"/>
            <w:bCs/>
            <w:sz w:val="24"/>
            <w:szCs w:val="28"/>
          </w:rPr>
          <w:t>去理解验证</w:t>
        </w:r>
      </w:ins>
      <w:ins w:id="497" w:author="胡 成成" w:date="2020-04-02T21:26:00Z">
        <w:r w:rsidRPr="007B7839">
          <w:rPr>
            <w:rFonts w:hint="eastAsia"/>
            <w:bCs/>
            <w:sz w:val="24"/>
            <w:szCs w:val="28"/>
            <w:rPrChange w:id="498" w:author="胡 成成" w:date="2020-04-02T21:26:00Z">
              <w:rPr>
                <w:rFonts w:hint="eastAsia"/>
                <w:b/>
                <w:sz w:val="24"/>
                <w:szCs w:val="28"/>
              </w:rPr>
            </w:rPrChange>
          </w:rPr>
          <w:t>，</w:t>
        </w:r>
      </w:ins>
      <w:ins w:id="499" w:author="胡 成成" w:date="2020-04-02T21:28:00Z">
        <w:r>
          <w:rPr>
            <w:rFonts w:hint="eastAsia"/>
            <w:bCs/>
            <w:sz w:val="24"/>
            <w:szCs w:val="28"/>
          </w:rPr>
          <w:t>并对爱尔兰分布一同实践验证，从本质上更深入的学习了这些分布的意义，对随机过程有了</w:t>
        </w:r>
      </w:ins>
      <w:ins w:id="500" w:author="胡 成成" w:date="2020-04-02T21:29:00Z">
        <w:r>
          <w:rPr>
            <w:rFonts w:hint="eastAsia"/>
            <w:bCs/>
            <w:sz w:val="24"/>
            <w:szCs w:val="28"/>
          </w:rPr>
          <w:t>新的理解</w:t>
        </w:r>
      </w:ins>
      <w:ins w:id="501" w:author="胡 成成" w:date="2020-04-02T21:26:00Z">
        <w:r w:rsidRPr="007B7839">
          <w:rPr>
            <w:rFonts w:hint="eastAsia"/>
            <w:bCs/>
            <w:sz w:val="24"/>
            <w:szCs w:val="28"/>
            <w:rPrChange w:id="502" w:author="胡 成成" w:date="2020-04-02T21:26:00Z">
              <w:rPr>
                <w:rFonts w:hint="eastAsia"/>
                <w:b/>
                <w:sz w:val="24"/>
                <w:szCs w:val="28"/>
              </w:rPr>
            </w:rPrChange>
          </w:rPr>
          <w:t>。此次实验也再次加固了</w:t>
        </w:r>
      </w:ins>
      <w:ins w:id="503" w:author="胡 成成" w:date="2020-04-02T21:29:00Z">
        <w:r>
          <w:rPr>
            <w:rFonts w:hint="eastAsia"/>
            <w:bCs/>
            <w:sz w:val="24"/>
            <w:szCs w:val="28"/>
          </w:rPr>
          <w:t>随机过程的学习</w:t>
        </w:r>
      </w:ins>
      <w:ins w:id="504" w:author="胡 成成" w:date="2020-04-02T21:26:00Z">
        <w:r w:rsidRPr="007B7839">
          <w:rPr>
            <w:rFonts w:hint="eastAsia"/>
            <w:bCs/>
            <w:sz w:val="24"/>
            <w:szCs w:val="28"/>
            <w:rPrChange w:id="505" w:author="胡 成成" w:date="2020-04-02T21:26:00Z">
              <w:rPr>
                <w:rFonts w:hint="eastAsia"/>
                <w:b/>
                <w:sz w:val="24"/>
                <w:szCs w:val="28"/>
              </w:rPr>
            </w:rPrChange>
          </w:rPr>
          <w:t>，有利于之后</w:t>
        </w:r>
        <w:r w:rsidRPr="007B7839">
          <w:rPr>
            <w:rFonts w:hint="eastAsia"/>
            <w:bCs/>
            <w:sz w:val="24"/>
            <w:szCs w:val="28"/>
            <w:rPrChange w:id="506" w:author="胡 成成" w:date="2020-04-02T21:26:00Z">
              <w:rPr>
                <w:rFonts w:hint="eastAsia"/>
                <w:b/>
                <w:sz w:val="24"/>
                <w:szCs w:val="28"/>
              </w:rPr>
            </w:rPrChange>
          </w:rPr>
          <w:lastRenderedPageBreak/>
          <w:t>对</w:t>
        </w:r>
      </w:ins>
      <w:ins w:id="507" w:author="胡 成成" w:date="2020-04-02T21:29:00Z">
        <w:r>
          <w:rPr>
            <w:rFonts w:hint="eastAsia"/>
            <w:bCs/>
            <w:sz w:val="24"/>
            <w:szCs w:val="28"/>
          </w:rPr>
          <w:t>排队论知识</w:t>
        </w:r>
      </w:ins>
      <w:ins w:id="508" w:author="胡 成成" w:date="2020-04-02T21:26:00Z">
        <w:r w:rsidRPr="007B7839">
          <w:rPr>
            <w:rFonts w:hint="eastAsia"/>
            <w:bCs/>
            <w:sz w:val="24"/>
            <w:szCs w:val="28"/>
            <w:rPrChange w:id="509" w:author="胡 成成" w:date="2020-04-02T21:26:00Z">
              <w:rPr>
                <w:rFonts w:hint="eastAsia"/>
                <w:b/>
                <w:sz w:val="24"/>
                <w:szCs w:val="28"/>
              </w:rPr>
            </w:rPrChange>
          </w:rPr>
          <w:t>的学习与</w:t>
        </w:r>
      </w:ins>
      <w:ins w:id="510" w:author="胡 成成" w:date="2020-04-02T21:29:00Z">
        <w:r>
          <w:rPr>
            <w:rFonts w:hint="eastAsia"/>
            <w:bCs/>
            <w:sz w:val="24"/>
            <w:szCs w:val="28"/>
          </w:rPr>
          <w:t>理解</w:t>
        </w:r>
      </w:ins>
      <w:ins w:id="511" w:author="胡 成成" w:date="2020-04-02T21:26:00Z">
        <w:r w:rsidRPr="007B7839">
          <w:rPr>
            <w:rFonts w:hint="eastAsia"/>
            <w:bCs/>
            <w:sz w:val="24"/>
            <w:szCs w:val="28"/>
            <w:rPrChange w:id="512" w:author="胡 成成" w:date="2020-04-02T21:26:00Z">
              <w:rPr>
                <w:rFonts w:hint="eastAsia"/>
                <w:b/>
                <w:sz w:val="24"/>
                <w:szCs w:val="28"/>
              </w:rPr>
            </w:rPrChange>
          </w:rPr>
          <w:t>。</w:t>
        </w:r>
      </w:ins>
    </w:p>
    <w:p w14:paraId="3F3740F7" w14:textId="77777777" w:rsidR="00F268A3" w:rsidRDefault="00F268A3" w:rsidP="006A61E8">
      <w:pPr>
        <w:spacing w:line="360" w:lineRule="auto"/>
        <w:rPr>
          <w:b/>
          <w:sz w:val="24"/>
          <w:szCs w:val="28"/>
        </w:rPr>
      </w:pPr>
      <w:r>
        <w:rPr>
          <w:rFonts w:hint="eastAsia"/>
          <w:b/>
          <w:sz w:val="24"/>
          <w:szCs w:val="28"/>
        </w:rPr>
        <w:t>附录</w:t>
      </w:r>
      <w:r w:rsidR="00AC42F5">
        <w:rPr>
          <w:rFonts w:hint="eastAsia"/>
          <w:b/>
          <w:sz w:val="24"/>
          <w:szCs w:val="28"/>
        </w:rPr>
        <w:t>（程序源代码）</w:t>
      </w:r>
      <w:r w:rsidR="00AC42F5">
        <w:rPr>
          <w:rFonts w:hint="eastAsia"/>
          <w:b/>
          <w:sz w:val="24"/>
          <w:szCs w:val="28"/>
        </w:rPr>
        <w:t>:</w:t>
      </w:r>
    </w:p>
    <w:p w14:paraId="6D0BEC57" w14:textId="40CF70A2" w:rsidR="00C96033" w:rsidRPr="00CA6054" w:rsidRDefault="00C96033">
      <w:pPr>
        <w:spacing w:line="360" w:lineRule="auto"/>
        <w:rPr>
          <w:b/>
          <w:sz w:val="24"/>
          <w:szCs w:val="28"/>
          <w:rPrChange w:id="513" w:author="胡 成成" w:date="2020-04-02T18:22:00Z">
            <w:rPr/>
          </w:rPrChange>
        </w:rPr>
      </w:pPr>
      <w:ins w:id="514" w:author="胡 成成" w:date="2020-04-02T17:56:00Z">
        <w:r w:rsidRPr="00CA6054">
          <w:rPr>
            <w:b/>
            <w:sz w:val="24"/>
            <w:szCs w:val="28"/>
            <w:rPrChange w:id="515" w:author="胡 成成" w:date="2020-04-02T18:22:00Z">
              <w:rPr/>
            </w:rPrChange>
          </w:rPr>
          <w:t>Verificationtest.m</w:t>
        </w:r>
        <w:r w:rsidRPr="00CA6054">
          <w:rPr>
            <w:rFonts w:hint="eastAsia"/>
            <w:b/>
            <w:sz w:val="24"/>
            <w:szCs w:val="28"/>
            <w:rPrChange w:id="516" w:author="胡 成成" w:date="2020-04-02T18:22:00Z">
              <w:rPr>
                <w:rFonts w:hint="eastAsia"/>
              </w:rPr>
            </w:rPrChange>
          </w:rPr>
          <w:t>主程序</w:t>
        </w:r>
      </w:ins>
    </w:p>
    <w:p w14:paraId="65F91A30"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17" w:author="胡 成成" w:date="2020-04-02T17:58:00Z"/>
          <w:bCs/>
          <w:sz w:val="22"/>
          <w:szCs w:val="24"/>
          <w:rPrChange w:id="518" w:author="胡 成成" w:date="2020-04-02T17:58:00Z">
            <w:rPr>
              <w:ins w:id="519" w:author="胡 成成" w:date="2020-04-02T17:58:00Z"/>
              <w:bCs/>
              <w:sz w:val="24"/>
              <w:szCs w:val="28"/>
            </w:rPr>
          </w:rPrChange>
        </w:rPr>
        <w:pPrChange w:id="520" w:author="胡 成成" w:date="2020-04-02T17:58:00Z">
          <w:pPr>
            <w:spacing w:line="360" w:lineRule="auto"/>
            <w:ind w:left="360"/>
          </w:pPr>
        </w:pPrChange>
      </w:pPr>
      <w:ins w:id="521" w:author="胡 成成" w:date="2020-04-02T17:58:00Z">
        <w:r w:rsidRPr="00AA395D">
          <w:rPr>
            <w:bCs/>
            <w:sz w:val="22"/>
            <w:szCs w:val="24"/>
            <w:rPrChange w:id="522" w:author="胡 成成" w:date="2020-04-02T17:58:00Z">
              <w:rPr>
                <w:bCs/>
                <w:sz w:val="24"/>
                <w:szCs w:val="28"/>
              </w:rPr>
            </w:rPrChange>
          </w:rPr>
          <w:t>mu=0.2;</w:t>
        </w:r>
      </w:ins>
    </w:p>
    <w:p w14:paraId="206E8BBD"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23" w:author="胡 成成" w:date="2020-04-02T17:58:00Z"/>
          <w:bCs/>
          <w:sz w:val="22"/>
          <w:szCs w:val="24"/>
          <w:rPrChange w:id="524" w:author="胡 成成" w:date="2020-04-02T17:58:00Z">
            <w:rPr>
              <w:ins w:id="525" w:author="胡 成成" w:date="2020-04-02T17:58:00Z"/>
              <w:bCs/>
              <w:sz w:val="24"/>
              <w:szCs w:val="28"/>
            </w:rPr>
          </w:rPrChange>
        </w:rPr>
        <w:pPrChange w:id="526" w:author="胡 成成" w:date="2020-04-02T17:58:00Z">
          <w:pPr>
            <w:spacing w:line="360" w:lineRule="auto"/>
            <w:ind w:left="360"/>
          </w:pPr>
        </w:pPrChange>
      </w:pPr>
      <w:ins w:id="527" w:author="胡 成成" w:date="2020-04-02T17:58:00Z">
        <w:r w:rsidRPr="00AA395D">
          <w:rPr>
            <w:bCs/>
            <w:sz w:val="22"/>
            <w:szCs w:val="24"/>
            <w:rPrChange w:id="528" w:author="胡 成成" w:date="2020-04-02T17:58:00Z">
              <w:rPr>
                <w:bCs/>
                <w:sz w:val="24"/>
                <w:szCs w:val="28"/>
              </w:rPr>
            </w:rPrChange>
          </w:rPr>
          <w:t>p=0.3;</w:t>
        </w:r>
      </w:ins>
    </w:p>
    <w:p w14:paraId="4BF3A581"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29" w:author="胡 成成" w:date="2020-04-02T17:58:00Z"/>
          <w:bCs/>
          <w:sz w:val="22"/>
          <w:szCs w:val="24"/>
          <w:rPrChange w:id="530" w:author="胡 成成" w:date="2020-04-02T17:58:00Z">
            <w:rPr>
              <w:ins w:id="531" w:author="胡 成成" w:date="2020-04-02T17:58:00Z"/>
              <w:bCs/>
              <w:sz w:val="24"/>
              <w:szCs w:val="28"/>
            </w:rPr>
          </w:rPrChange>
        </w:rPr>
        <w:pPrChange w:id="532" w:author="胡 成成" w:date="2020-04-02T17:58:00Z">
          <w:pPr>
            <w:spacing w:line="360" w:lineRule="auto"/>
            <w:ind w:left="360"/>
          </w:pPr>
        </w:pPrChange>
      </w:pPr>
      <w:ins w:id="533" w:author="胡 成成" w:date="2020-04-02T17:58:00Z">
        <w:r w:rsidRPr="00AA395D">
          <w:rPr>
            <w:bCs/>
            <w:sz w:val="22"/>
            <w:szCs w:val="24"/>
            <w:rPrChange w:id="534" w:author="胡 成成" w:date="2020-04-02T17:58:00Z">
              <w:rPr>
                <w:bCs/>
                <w:sz w:val="24"/>
                <w:szCs w:val="28"/>
              </w:rPr>
            </w:rPrChange>
          </w:rPr>
          <w:t>n=ceil(1/p);</w:t>
        </w:r>
      </w:ins>
    </w:p>
    <w:p w14:paraId="5C429D1F"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35" w:author="胡 成成" w:date="2020-04-02T17:58:00Z"/>
          <w:bCs/>
          <w:sz w:val="22"/>
          <w:szCs w:val="24"/>
          <w:rPrChange w:id="536" w:author="胡 成成" w:date="2020-04-02T17:58:00Z">
            <w:rPr>
              <w:ins w:id="537" w:author="胡 成成" w:date="2020-04-02T17:58:00Z"/>
              <w:bCs/>
              <w:sz w:val="24"/>
              <w:szCs w:val="28"/>
            </w:rPr>
          </w:rPrChange>
        </w:rPr>
        <w:pPrChange w:id="538" w:author="胡 成成" w:date="2020-04-02T17:58:00Z">
          <w:pPr>
            <w:spacing w:line="360" w:lineRule="auto"/>
            <w:ind w:left="360"/>
          </w:pPr>
        </w:pPrChange>
      </w:pPr>
      <w:ins w:id="539" w:author="胡 成成" w:date="2020-04-02T17:58:00Z">
        <w:r w:rsidRPr="00AA395D">
          <w:rPr>
            <w:bCs/>
            <w:sz w:val="22"/>
            <w:szCs w:val="24"/>
            <w:rPrChange w:id="540" w:author="胡 成成" w:date="2020-04-02T17:58:00Z">
              <w:rPr>
                <w:bCs/>
                <w:sz w:val="24"/>
                <w:szCs w:val="28"/>
              </w:rPr>
            </w:rPrChange>
          </w:rPr>
          <w:t>y=zeros(1,1e6);</w:t>
        </w:r>
      </w:ins>
    </w:p>
    <w:p w14:paraId="029284E2"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41" w:author="胡 成成" w:date="2020-04-02T17:58:00Z"/>
          <w:bCs/>
          <w:sz w:val="22"/>
          <w:szCs w:val="24"/>
          <w:rPrChange w:id="542" w:author="胡 成成" w:date="2020-04-02T17:58:00Z">
            <w:rPr>
              <w:ins w:id="543" w:author="胡 成成" w:date="2020-04-02T17:58:00Z"/>
              <w:bCs/>
              <w:sz w:val="24"/>
              <w:szCs w:val="28"/>
            </w:rPr>
          </w:rPrChange>
        </w:rPr>
        <w:pPrChange w:id="544" w:author="胡 成成" w:date="2020-04-02T17:58:00Z">
          <w:pPr>
            <w:spacing w:line="360" w:lineRule="auto"/>
            <w:ind w:left="360"/>
          </w:pPr>
        </w:pPrChange>
      </w:pPr>
      <w:ins w:id="545" w:author="胡 成成" w:date="2020-04-02T17:58:00Z">
        <w:r w:rsidRPr="00AA395D">
          <w:rPr>
            <w:bCs/>
            <w:sz w:val="22"/>
            <w:szCs w:val="24"/>
            <w:rPrChange w:id="546" w:author="胡 成成" w:date="2020-04-02T17:58:00Z">
              <w:rPr>
                <w:bCs/>
                <w:sz w:val="24"/>
                <w:szCs w:val="28"/>
              </w:rPr>
            </w:rPrChange>
          </w:rPr>
          <w:t>x_sum=zeros(1,1e6);</w:t>
        </w:r>
      </w:ins>
    </w:p>
    <w:p w14:paraId="4A0084AE"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47" w:author="胡 成成" w:date="2020-04-02T17:58:00Z"/>
          <w:bCs/>
          <w:sz w:val="22"/>
          <w:szCs w:val="24"/>
          <w:rPrChange w:id="548" w:author="胡 成成" w:date="2020-04-02T17:58:00Z">
            <w:rPr>
              <w:ins w:id="549" w:author="胡 成成" w:date="2020-04-02T17:58:00Z"/>
              <w:bCs/>
              <w:sz w:val="24"/>
              <w:szCs w:val="28"/>
            </w:rPr>
          </w:rPrChange>
        </w:rPr>
        <w:pPrChange w:id="550" w:author="胡 成成" w:date="2020-04-02T17:58:00Z">
          <w:pPr>
            <w:spacing w:line="360" w:lineRule="auto"/>
            <w:ind w:left="360"/>
          </w:pPr>
        </w:pPrChange>
      </w:pPr>
      <w:ins w:id="551" w:author="胡 成成" w:date="2020-04-02T17:58:00Z">
        <w:r w:rsidRPr="00AA395D">
          <w:rPr>
            <w:bCs/>
            <w:sz w:val="22"/>
            <w:szCs w:val="24"/>
            <w:rPrChange w:id="552" w:author="胡 成成" w:date="2020-04-02T17:58:00Z">
              <w:rPr>
                <w:bCs/>
                <w:sz w:val="24"/>
                <w:szCs w:val="28"/>
              </w:rPr>
            </w:rPrChange>
          </w:rPr>
          <w:t>Erln=zeros(1,1e6);</w:t>
        </w:r>
      </w:ins>
    </w:p>
    <w:p w14:paraId="10EED1FF"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53" w:author="胡 成成" w:date="2020-04-02T17:58:00Z"/>
          <w:bCs/>
          <w:sz w:val="22"/>
          <w:szCs w:val="24"/>
          <w:rPrChange w:id="554" w:author="胡 成成" w:date="2020-04-02T17:58:00Z">
            <w:rPr>
              <w:ins w:id="555" w:author="胡 成成" w:date="2020-04-02T17:58:00Z"/>
              <w:bCs/>
              <w:sz w:val="24"/>
              <w:szCs w:val="28"/>
            </w:rPr>
          </w:rPrChange>
        </w:rPr>
        <w:pPrChange w:id="556" w:author="胡 成成" w:date="2020-04-02T17:58:00Z">
          <w:pPr>
            <w:spacing w:line="360" w:lineRule="auto"/>
            <w:ind w:left="360"/>
          </w:pPr>
        </w:pPrChange>
      </w:pPr>
      <w:ins w:id="557" w:author="胡 成成" w:date="2020-04-02T17:58:00Z">
        <w:r w:rsidRPr="00AA395D">
          <w:rPr>
            <w:bCs/>
            <w:sz w:val="22"/>
            <w:szCs w:val="24"/>
            <w:rPrChange w:id="558" w:author="胡 成成" w:date="2020-04-02T17:58:00Z">
              <w:rPr>
                <w:bCs/>
                <w:sz w:val="24"/>
                <w:szCs w:val="28"/>
              </w:rPr>
            </w:rPrChange>
          </w:rPr>
          <w:t>for i=1:1e6</w:t>
        </w:r>
      </w:ins>
    </w:p>
    <w:p w14:paraId="34FAD265"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59" w:author="胡 成成" w:date="2020-04-02T17:58:00Z"/>
          <w:bCs/>
          <w:sz w:val="22"/>
          <w:szCs w:val="24"/>
          <w:rPrChange w:id="560" w:author="胡 成成" w:date="2020-04-02T17:58:00Z">
            <w:rPr>
              <w:ins w:id="561" w:author="胡 成成" w:date="2020-04-02T17:58:00Z"/>
              <w:bCs/>
              <w:sz w:val="24"/>
              <w:szCs w:val="28"/>
            </w:rPr>
          </w:rPrChange>
        </w:rPr>
        <w:pPrChange w:id="562" w:author="胡 成成" w:date="2020-04-02T17:58:00Z">
          <w:pPr>
            <w:spacing w:line="360" w:lineRule="auto"/>
            <w:ind w:left="360"/>
          </w:pPr>
        </w:pPrChange>
      </w:pPr>
      <w:ins w:id="563" w:author="胡 成成" w:date="2020-04-02T17:58:00Z">
        <w:r w:rsidRPr="00AA395D">
          <w:rPr>
            <w:bCs/>
            <w:sz w:val="22"/>
            <w:szCs w:val="24"/>
            <w:rPrChange w:id="564" w:author="胡 成成" w:date="2020-04-02T17:58:00Z">
              <w:rPr>
                <w:bCs/>
                <w:sz w:val="24"/>
                <w:szCs w:val="28"/>
              </w:rPr>
            </w:rPrChange>
          </w:rPr>
          <w:t xml:space="preserve">    for j=1:n</w:t>
        </w:r>
      </w:ins>
    </w:p>
    <w:p w14:paraId="15662D5C"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65" w:author="胡 成成" w:date="2020-04-02T17:58:00Z"/>
          <w:bCs/>
          <w:sz w:val="22"/>
          <w:szCs w:val="24"/>
          <w:rPrChange w:id="566" w:author="胡 成成" w:date="2020-04-02T17:58:00Z">
            <w:rPr>
              <w:ins w:id="567" w:author="胡 成成" w:date="2020-04-02T17:58:00Z"/>
              <w:bCs/>
              <w:sz w:val="24"/>
              <w:szCs w:val="28"/>
            </w:rPr>
          </w:rPrChange>
        </w:rPr>
        <w:pPrChange w:id="568" w:author="胡 成成" w:date="2020-04-02T17:58:00Z">
          <w:pPr>
            <w:spacing w:line="360" w:lineRule="auto"/>
            <w:ind w:left="360"/>
          </w:pPr>
        </w:pPrChange>
      </w:pPr>
      <w:ins w:id="569" w:author="胡 成成" w:date="2020-04-02T17:58:00Z">
        <w:r w:rsidRPr="00AA395D">
          <w:rPr>
            <w:bCs/>
            <w:sz w:val="22"/>
            <w:szCs w:val="24"/>
            <w:rPrChange w:id="570" w:author="胡 成成" w:date="2020-04-02T17:58:00Z">
              <w:rPr>
                <w:bCs/>
                <w:sz w:val="24"/>
                <w:szCs w:val="28"/>
              </w:rPr>
            </w:rPrChange>
          </w:rPr>
          <w:t xml:space="preserve">        x=(-1/mu)*log(1-rand());</w:t>
        </w:r>
      </w:ins>
    </w:p>
    <w:p w14:paraId="0BE6CC89"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71" w:author="胡 成成" w:date="2020-04-02T17:58:00Z"/>
          <w:bCs/>
          <w:sz w:val="22"/>
          <w:szCs w:val="24"/>
          <w:rPrChange w:id="572" w:author="胡 成成" w:date="2020-04-02T17:58:00Z">
            <w:rPr>
              <w:ins w:id="573" w:author="胡 成成" w:date="2020-04-02T17:58:00Z"/>
              <w:bCs/>
              <w:sz w:val="24"/>
              <w:szCs w:val="28"/>
            </w:rPr>
          </w:rPrChange>
        </w:rPr>
        <w:pPrChange w:id="574" w:author="胡 成成" w:date="2020-04-02T17:58:00Z">
          <w:pPr>
            <w:spacing w:line="360" w:lineRule="auto"/>
            <w:ind w:left="360"/>
          </w:pPr>
        </w:pPrChange>
      </w:pPr>
      <w:ins w:id="575" w:author="胡 成成" w:date="2020-04-02T17:58:00Z">
        <w:r w:rsidRPr="00AA395D">
          <w:rPr>
            <w:bCs/>
            <w:sz w:val="22"/>
            <w:szCs w:val="24"/>
            <w:rPrChange w:id="576" w:author="胡 成成" w:date="2020-04-02T17:58:00Z">
              <w:rPr>
                <w:bCs/>
                <w:sz w:val="24"/>
                <w:szCs w:val="28"/>
              </w:rPr>
            </w:rPrChange>
          </w:rPr>
          <w:t xml:space="preserve">        Erln(1,i)=Erln(1,i)+x;</w:t>
        </w:r>
      </w:ins>
    </w:p>
    <w:p w14:paraId="30415A65"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77" w:author="胡 成成" w:date="2020-04-02T17:58:00Z"/>
          <w:bCs/>
          <w:sz w:val="22"/>
          <w:szCs w:val="24"/>
          <w:rPrChange w:id="578" w:author="胡 成成" w:date="2020-04-02T17:58:00Z">
            <w:rPr>
              <w:ins w:id="579" w:author="胡 成成" w:date="2020-04-02T17:58:00Z"/>
              <w:bCs/>
              <w:sz w:val="24"/>
              <w:szCs w:val="28"/>
            </w:rPr>
          </w:rPrChange>
        </w:rPr>
        <w:pPrChange w:id="580" w:author="胡 成成" w:date="2020-04-02T17:58:00Z">
          <w:pPr>
            <w:spacing w:line="360" w:lineRule="auto"/>
            <w:ind w:left="360"/>
          </w:pPr>
        </w:pPrChange>
      </w:pPr>
      <w:ins w:id="581" w:author="胡 成成" w:date="2020-04-02T17:58:00Z">
        <w:r w:rsidRPr="00AA395D">
          <w:rPr>
            <w:bCs/>
            <w:sz w:val="22"/>
            <w:szCs w:val="24"/>
            <w:rPrChange w:id="582" w:author="胡 成成" w:date="2020-04-02T17:58:00Z">
              <w:rPr>
                <w:bCs/>
                <w:sz w:val="24"/>
                <w:szCs w:val="28"/>
              </w:rPr>
            </w:rPrChange>
          </w:rPr>
          <w:t xml:space="preserve">    end</w:t>
        </w:r>
      </w:ins>
    </w:p>
    <w:p w14:paraId="56359820"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83" w:author="胡 成成" w:date="2020-04-02T17:58:00Z"/>
          <w:bCs/>
          <w:sz w:val="22"/>
          <w:szCs w:val="24"/>
          <w:rPrChange w:id="584" w:author="胡 成成" w:date="2020-04-02T17:58:00Z">
            <w:rPr>
              <w:ins w:id="585" w:author="胡 成成" w:date="2020-04-02T17:58:00Z"/>
              <w:bCs/>
              <w:sz w:val="24"/>
              <w:szCs w:val="28"/>
            </w:rPr>
          </w:rPrChange>
        </w:rPr>
        <w:pPrChange w:id="586" w:author="胡 成成" w:date="2020-04-02T17:58:00Z">
          <w:pPr>
            <w:spacing w:line="360" w:lineRule="auto"/>
            <w:ind w:left="360"/>
          </w:pPr>
        </w:pPrChange>
      </w:pPr>
      <w:ins w:id="587" w:author="胡 成成" w:date="2020-04-02T17:58:00Z">
        <w:r w:rsidRPr="00AA395D">
          <w:rPr>
            <w:bCs/>
            <w:sz w:val="22"/>
            <w:szCs w:val="24"/>
            <w:rPrChange w:id="588" w:author="胡 成成" w:date="2020-04-02T17:58:00Z">
              <w:rPr>
                <w:bCs/>
                <w:sz w:val="24"/>
                <w:szCs w:val="28"/>
              </w:rPr>
            </w:rPrChange>
          </w:rPr>
          <w:t>end</w:t>
        </w:r>
      </w:ins>
    </w:p>
    <w:p w14:paraId="3B0F5059"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89" w:author="胡 成成" w:date="2020-04-02T17:58:00Z"/>
          <w:bCs/>
          <w:sz w:val="22"/>
          <w:szCs w:val="24"/>
          <w:rPrChange w:id="590" w:author="胡 成成" w:date="2020-04-02T17:58:00Z">
            <w:rPr>
              <w:ins w:id="591" w:author="胡 成成" w:date="2020-04-02T17:58:00Z"/>
              <w:bCs/>
              <w:sz w:val="24"/>
              <w:szCs w:val="28"/>
            </w:rPr>
          </w:rPrChange>
        </w:rPr>
        <w:pPrChange w:id="592" w:author="胡 成成" w:date="2020-04-02T17:58:00Z">
          <w:pPr>
            <w:spacing w:line="360" w:lineRule="auto"/>
            <w:ind w:left="360"/>
          </w:pPr>
        </w:pPrChange>
      </w:pPr>
      <w:ins w:id="593" w:author="胡 成成" w:date="2020-04-02T17:58:00Z">
        <w:r w:rsidRPr="00AA395D">
          <w:rPr>
            <w:bCs/>
            <w:sz w:val="22"/>
            <w:szCs w:val="24"/>
            <w:rPrChange w:id="594" w:author="胡 成成" w:date="2020-04-02T17:58:00Z">
              <w:rPr>
                <w:bCs/>
                <w:sz w:val="24"/>
                <w:szCs w:val="28"/>
              </w:rPr>
            </w:rPrChange>
          </w:rPr>
          <w:t>for i=1:1e6</w:t>
        </w:r>
      </w:ins>
    </w:p>
    <w:p w14:paraId="558A37A1"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595" w:author="胡 成成" w:date="2020-04-02T17:58:00Z"/>
          <w:bCs/>
          <w:sz w:val="22"/>
          <w:szCs w:val="24"/>
          <w:rPrChange w:id="596" w:author="胡 成成" w:date="2020-04-02T17:58:00Z">
            <w:rPr>
              <w:ins w:id="597" w:author="胡 成成" w:date="2020-04-02T17:58:00Z"/>
              <w:bCs/>
              <w:sz w:val="24"/>
              <w:szCs w:val="28"/>
            </w:rPr>
          </w:rPrChange>
        </w:rPr>
        <w:pPrChange w:id="598" w:author="胡 成成" w:date="2020-04-02T17:58:00Z">
          <w:pPr>
            <w:spacing w:line="360" w:lineRule="auto"/>
            <w:ind w:left="360"/>
          </w:pPr>
        </w:pPrChange>
      </w:pPr>
      <w:ins w:id="599" w:author="胡 成成" w:date="2020-04-02T17:58:00Z">
        <w:r w:rsidRPr="00AA395D">
          <w:rPr>
            <w:bCs/>
            <w:sz w:val="22"/>
            <w:szCs w:val="24"/>
            <w:rPrChange w:id="600" w:author="胡 成成" w:date="2020-04-02T17:58:00Z">
              <w:rPr>
                <w:bCs/>
                <w:sz w:val="24"/>
                <w:szCs w:val="28"/>
              </w:rPr>
            </w:rPrChange>
          </w:rPr>
          <w:t xml:space="preserve">    for j=1:ceil(log(1-rand())/log(1-p))</w:t>
        </w:r>
      </w:ins>
    </w:p>
    <w:p w14:paraId="3284F867"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01" w:author="胡 成成" w:date="2020-04-02T17:58:00Z"/>
          <w:bCs/>
          <w:sz w:val="22"/>
          <w:szCs w:val="24"/>
          <w:rPrChange w:id="602" w:author="胡 成成" w:date="2020-04-02T17:58:00Z">
            <w:rPr>
              <w:ins w:id="603" w:author="胡 成成" w:date="2020-04-02T17:58:00Z"/>
              <w:bCs/>
              <w:sz w:val="24"/>
              <w:szCs w:val="28"/>
            </w:rPr>
          </w:rPrChange>
        </w:rPr>
        <w:pPrChange w:id="604" w:author="胡 成成" w:date="2020-04-02T17:58:00Z">
          <w:pPr>
            <w:spacing w:line="360" w:lineRule="auto"/>
            <w:ind w:left="360"/>
          </w:pPr>
        </w:pPrChange>
      </w:pPr>
      <w:ins w:id="605" w:author="胡 成成" w:date="2020-04-02T17:58:00Z">
        <w:r w:rsidRPr="00AA395D">
          <w:rPr>
            <w:bCs/>
            <w:sz w:val="22"/>
            <w:szCs w:val="24"/>
            <w:rPrChange w:id="606" w:author="胡 成成" w:date="2020-04-02T17:58:00Z">
              <w:rPr>
                <w:bCs/>
                <w:sz w:val="24"/>
                <w:szCs w:val="28"/>
              </w:rPr>
            </w:rPrChange>
          </w:rPr>
          <w:t xml:space="preserve">        x=(-1/mu)*log(1-rand());</w:t>
        </w:r>
      </w:ins>
    </w:p>
    <w:p w14:paraId="5DE47E8D"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07" w:author="胡 成成" w:date="2020-04-02T17:58:00Z"/>
          <w:bCs/>
          <w:sz w:val="22"/>
          <w:szCs w:val="24"/>
          <w:rPrChange w:id="608" w:author="胡 成成" w:date="2020-04-02T17:58:00Z">
            <w:rPr>
              <w:ins w:id="609" w:author="胡 成成" w:date="2020-04-02T17:58:00Z"/>
              <w:bCs/>
              <w:sz w:val="24"/>
              <w:szCs w:val="28"/>
            </w:rPr>
          </w:rPrChange>
        </w:rPr>
        <w:pPrChange w:id="610" w:author="胡 成成" w:date="2020-04-02T17:58:00Z">
          <w:pPr>
            <w:spacing w:line="360" w:lineRule="auto"/>
            <w:ind w:left="360"/>
          </w:pPr>
        </w:pPrChange>
      </w:pPr>
      <w:ins w:id="611" w:author="胡 成成" w:date="2020-04-02T17:58:00Z">
        <w:r w:rsidRPr="00AA395D">
          <w:rPr>
            <w:bCs/>
            <w:sz w:val="22"/>
            <w:szCs w:val="24"/>
            <w:rPrChange w:id="612" w:author="胡 成成" w:date="2020-04-02T17:58:00Z">
              <w:rPr>
                <w:bCs/>
                <w:sz w:val="24"/>
                <w:szCs w:val="28"/>
              </w:rPr>
            </w:rPrChange>
          </w:rPr>
          <w:t xml:space="preserve">        y(1,i)=y(1,i)+x;</w:t>
        </w:r>
      </w:ins>
    </w:p>
    <w:p w14:paraId="21D7E269"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13" w:author="胡 成成" w:date="2020-04-02T17:58:00Z"/>
          <w:bCs/>
          <w:sz w:val="22"/>
          <w:szCs w:val="24"/>
          <w:rPrChange w:id="614" w:author="胡 成成" w:date="2020-04-02T17:58:00Z">
            <w:rPr>
              <w:ins w:id="615" w:author="胡 成成" w:date="2020-04-02T17:58:00Z"/>
              <w:bCs/>
              <w:sz w:val="24"/>
              <w:szCs w:val="28"/>
            </w:rPr>
          </w:rPrChange>
        </w:rPr>
        <w:pPrChange w:id="616" w:author="胡 成成" w:date="2020-04-02T17:58:00Z">
          <w:pPr>
            <w:spacing w:line="360" w:lineRule="auto"/>
            <w:ind w:left="360"/>
          </w:pPr>
        </w:pPrChange>
      </w:pPr>
      <w:ins w:id="617" w:author="胡 成成" w:date="2020-04-02T17:58:00Z">
        <w:r w:rsidRPr="00AA395D">
          <w:rPr>
            <w:bCs/>
            <w:sz w:val="22"/>
            <w:szCs w:val="24"/>
            <w:rPrChange w:id="618" w:author="胡 成成" w:date="2020-04-02T17:58:00Z">
              <w:rPr>
                <w:bCs/>
                <w:sz w:val="24"/>
                <w:szCs w:val="28"/>
              </w:rPr>
            </w:rPrChange>
          </w:rPr>
          <w:t xml:space="preserve">    end</w:t>
        </w:r>
      </w:ins>
    </w:p>
    <w:p w14:paraId="72158951"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19" w:author="胡 成成" w:date="2020-04-02T17:58:00Z"/>
          <w:bCs/>
          <w:sz w:val="22"/>
          <w:szCs w:val="24"/>
          <w:rPrChange w:id="620" w:author="胡 成成" w:date="2020-04-02T17:58:00Z">
            <w:rPr>
              <w:ins w:id="621" w:author="胡 成成" w:date="2020-04-02T17:58:00Z"/>
              <w:bCs/>
              <w:sz w:val="24"/>
              <w:szCs w:val="28"/>
            </w:rPr>
          </w:rPrChange>
        </w:rPr>
        <w:pPrChange w:id="622" w:author="胡 成成" w:date="2020-04-02T17:58:00Z">
          <w:pPr>
            <w:spacing w:line="360" w:lineRule="auto"/>
            <w:ind w:left="360"/>
          </w:pPr>
        </w:pPrChange>
      </w:pPr>
      <w:ins w:id="623" w:author="胡 成成" w:date="2020-04-02T17:58:00Z">
        <w:r w:rsidRPr="00AA395D">
          <w:rPr>
            <w:bCs/>
            <w:sz w:val="22"/>
            <w:szCs w:val="24"/>
            <w:rPrChange w:id="624" w:author="胡 成成" w:date="2020-04-02T17:58:00Z">
              <w:rPr>
                <w:bCs/>
                <w:sz w:val="24"/>
                <w:szCs w:val="28"/>
              </w:rPr>
            </w:rPrChange>
          </w:rPr>
          <w:t>end</w:t>
        </w:r>
      </w:ins>
    </w:p>
    <w:p w14:paraId="3F41EAF4"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25" w:author="胡 成成" w:date="2020-04-02T17:58:00Z"/>
          <w:bCs/>
          <w:sz w:val="22"/>
          <w:szCs w:val="24"/>
          <w:rPrChange w:id="626" w:author="胡 成成" w:date="2020-04-02T17:58:00Z">
            <w:rPr>
              <w:ins w:id="627" w:author="胡 成成" w:date="2020-04-02T17:58:00Z"/>
              <w:bCs/>
              <w:sz w:val="24"/>
              <w:szCs w:val="28"/>
            </w:rPr>
          </w:rPrChange>
        </w:rPr>
        <w:pPrChange w:id="628" w:author="胡 成成" w:date="2020-04-02T17:58:00Z">
          <w:pPr>
            <w:spacing w:line="360" w:lineRule="auto"/>
            <w:ind w:left="360"/>
          </w:pPr>
        </w:pPrChange>
      </w:pPr>
      <w:ins w:id="629" w:author="胡 成成" w:date="2020-04-02T17:58:00Z">
        <w:r w:rsidRPr="00AA395D">
          <w:rPr>
            <w:bCs/>
            <w:sz w:val="22"/>
            <w:szCs w:val="24"/>
            <w:rPrChange w:id="630" w:author="胡 成成" w:date="2020-04-02T17:58:00Z">
              <w:rPr>
                <w:bCs/>
                <w:sz w:val="24"/>
                <w:szCs w:val="28"/>
              </w:rPr>
            </w:rPrChange>
          </w:rPr>
          <w:t>for i=1:1e6</w:t>
        </w:r>
      </w:ins>
    </w:p>
    <w:p w14:paraId="5EDF564D"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31" w:author="胡 成成" w:date="2020-04-02T17:58:00Z"/>
          <w:bCs/>
          <w:sz w:val="22"/>
          <w:szCs w:val="24"/>
          <w:rPrChange w:id="632" w:author="胡 成成" w:date="2020-04-02T17:58:00Z">
            <w:rPr>
              <w:ins w:id="633" w:author="胡 成成" w:date="2020-04-02T17:58:00Z"/>
              <w:bCs/>
              <w:sz w:val="24"/>
              <w:szCs w:val="28"/>
            </w:rPr>
          </w:rPrChange>
        </w:rPr>
        <w:pPrChange w:id="634" w:author="胡 成成" w:date="2020-04-02T17:58:00Z">
          <w:pPr>
            <w:spacing w:line="360" w:lineRule="auto"/>
            <w:ind w:left="360"/>
          </w:pPr>
        </w:pPrChange>
      </w:pPr>
      <w:ins w:id="635" w:author="胡 成成" w:date="2020-04-02T17:58:00Z">
        <w:r w:rsidRPr="00AA395D">
          <w:rPr>
            <w:bCs/>
            <w:sz w:val="22"/>
            <w:szCs w:val="24"/>
            <w:rPrChange w:id="636" w:author="胡 成成" w:date="2020-04-02T17:58:00Z">
              <w:rPr>
                <w:bCs/>
                <w:sz w:val="24"/>
                <w:szCs w:val="28"/>
              </w:rPr>
            </w:rPrChange>
          </w:rPr>
          <w:t xml:space="preserve">     x=(-1/mu)*log(1-rand());</w:t>
        </w:r>
      </w:ins>
    </w:p>
    <w:p w14:paraId="38FEA2A3"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37" w:author="胡 成成" w:date="2020-04-02T17:58:00Z"/>
          <w:bCs/>
          <w:sz w:val="22"/>
          <w:szCs w:val="24"/>
          <w:rPrChange w:id="638" w:author="胡 成成" w:date="2020-04-02T17:58:00Z">
            <w:rPr>
              <w:ins w:id="639" w:author="胡 成成" w:date="2020-04-02T17:58:00Z"/>
              <w:bCs/>
              <w:sz w:val="24"/>
              <w:szCs w:val="28"/>
            </w:rPr>
          </w:rPrChange>
        </w:rPr>
        <w:pPrChange w:id="640" w:author="胡 成成" w:date="2020-04-02T17:58:00Z">
          <w:pPr>
            <w:spacing w:line="360" w:lineRule="auto"/>
            <w:ind w:left="360"/>
          </w:pPr>
        </w:pPrChange>
      </w:pPr>
      <w:ins w:id="641" w:author="胡 成成" w:date="2020-04-02T17:58:00Z">
        <w:r w:rsidRPr="00AA395D">
          <w:rPr>
            <w:bCs/>
            <w:sz w:val="22"/>
            <w:szCs w:val="24"/>
            <w:rPrChange w:id="642" w:author="胡 成成" w:date="2020-04-02T17:58:00Z">
              <w:rPr>
                <w:bCs/>
                <w:sz w:val="24"/>
                <w:szCs w:val="28"/>
              </w:rPr>
            </w:rPrChange>
          </w:rPr>
          <w:t xml:space="preserve">     x_sum(1,i)=x;</w:t>
        </w:r>
      </w:ins>
    </w:p>
    <w:p w14:paraId="1BB218D0"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43" w:author="胡 成成" w:date="2020-04-02T17:58:00Z"/>
          <w:bCs/>
          <w:sz w:val="22"/>
          <w:szCs w:val="24"/>
          <w:rPrChange w:id="644" w:author="胡 成成" w:date="2020-04-02T17:58:00Z">
            <w:rPr>
              <w:ins w:id="645" w:author="胡 成成" w:date="2020-04-02T17:58:00Z"/>
              <w:bCs/>
              <w:sz w:val="24"/>
              <w:szCs w:val="28"/>
            </w:rPr>
          </w:rPrChange>
        </w:rPr>
        <w:pPrChange w:id="646" w:author="胡 成成" w:date="2020-04-02T17:58:00Z">
          <w:pPr>
            <w:spacing w:line="360" w:lineRule="auto"/>
            <w:ind w:left="360"/>
          </w:pPr>
        </w:pPrChange>
      </w:pPr>
      <w:ins w:id="647" w:author="胡 成成" w:date="2020-04-02T17:58:00Z">
        <w:r w:rsidRPr="00AA395D">
          <w:rPr>
            <w:bCs/>
            <w:sz w:val="22"/>
            <w:szCs w:val="24"/>
            <w:rPrChange w:id="648" w:author="胡 成成" w:date="2020-04-02T17:58:00Z">
              <w:rPr>
                <w:bCs/>
                <w:sz w:val="24"/>
                <w:szCs w:val="28"/>
              </w:rPr>
            </w:rPrChange>
          </w:rPr>
          <w:t>end</w:t>
        </w:r>
      </w:ins>
    </w:p>
    <w:p w14:paraId="1A6EB5FC"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49" w:author="胡 成成" w:date="2020-04-02T17:58:00Z"/>
          <w:bCs/>
          <w:sz w:val="22"/>
          <w:szCs w:val="24"/>
          <w:rPrChange w:id="650" w:author="胡 成成" w:date="2020-04-02T17:58:00Z">
            <w:rPr>
              <w:ins w:id="651" w:author="胡 成成" w:date="2020-04-02T17:58:00Z"/>
              <w:bCs/>
              <w:sz w:val="24"/>
              <w:szCs w:val="28"/>
            </w:rPr>
          </w:rPrChange>
        </w:rPr>
        <w:pPrChange w:id="652" w:author="胡 成成" w:date="2020-04-02T17:58:00Z">
          <w:pPr>
            <w:spacing w:line="360" w:lineRule="auto"/>
            <w:ind w:left="360"/>
          </w:pPr>
        </w:pPrChange>
      </w:pPr>
      <w:ins w:id="653" w:author="胡 成成" w:date="2020-04-02T17:58:00Z">
        <w:r w:rsidRPr="00AA395D">
          <w:rPr>
            <w:bCs/>
            <w:sz w:val="22"/>
            <w:szCs w:val="24"/>
            <w:rPrChange w:id="654" w:author="胡 成成" w:date="2020-04-02T17:58:00Z">
              <w:rPr>
                <w:bCs/>
                <w:sz w:val="24"/>
                <w:szCs w:val="28"/>
              </w:rPr>
            </w:rPrChange>
          </w:rPr>
          <w:t>mean(x_sum);</w:t>
        </w:r>
      </w:ins>
    </w:p>
    <w:p w14:paraId="244856E5"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55" w:author="胡 成成" w:date="2020-04-02T17:58:00Z"/>
          <w:bCs/>
          <w:sz w:val="22"/>
          <w:szCs w:val="24"/>
          <w:rPrChange w:id="656" w:author="胡 成成" w:date="2020-04-02T17:58:00Z">
            <w:rPr>
              <w:ins w:id="657" w:author="胡 成成" w:date="2020-04-02T17:58:00Z"/>
              <w:bCs/>
              <w:sz w:val="24"/>
              <w:szCs w:val="28"/>
            </w:rPr>
          </w:rPrChange>
        </w:rPr>
        <w:pPrChange w:id="658" w:author="胡 成成" w:date="2020-04-02T17:58:00Z">
          <w:pPr>
            <w:spacing w:line="360" w:lineRule="auto"/>
            <w:ind w:left="360"/>
          </w:pPr>
        </w:pPrChange>
      </w:pPr>
      <w:ins w:id="659" w:author="胡 成成" w:date="2020-04-02T17:58:00Z">
        <w:r w:rsidRPr="00AA395D">
          <w:rPr>
            <w:bCs/>
            <w:sz w:val="22"/>
            <w:szCs w:val="24"/>
            <w:rPrChange w:id="660" w:author="胡 成成" w:date="2020-04-02T17:58:00Z">
              <w:rPr>
                <w:bCs/>
                <w:sz w:val="24"/>
                <w:szCs w:val="28"/>
              </w:rPr>
            </w:rPrChange>
          </w:rPr>
          <w:t xml:space="preserve">var(x_sum); </w:t>
        </w:r>
      </w:ins>
    </w:p>
    <w:p w14:paraId="063A5A93"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61" w:author="胡 成成" w:date="2020-04-02T17:58:00Z"/>
          <w:bCs/>
          <w:sz w:val="22"/>
          <w:szCs w:val="24"/>
          <w:rPrChange w:id="662" w:author="胡 成成" w:date="2020-04-02T17:58:00Z">
            <w:rPr>
              <w:ins w:id="663" w:author="胡 成成" w:date="2020-04-02T17:58:00Z"/>
              <w:bCs/>
              <w:sz w:val="24"/>
              <w:szCs w:val="28"/>
            </w:rPr>
          </w:rPrChange>
        </w:rPr>
        <w:pPrChange w:id="664" w:author="胡 成成" w:date="2020-04-02T17:58:00Z">
          <w:pPr>
            <w:spacing w:line="360" w:lineRule="auto"/>
            <w:ind w:left="360"/>
          </w:pPr>
        </w:pPrChange>
      </w:pPr>
      <w:ins w:id="665" w:author="胡 成成" w:date="2020-04-02T17:58:00Z">
        <w:r w:rsidRPr="00AA395D">
          <w:rPr>
            <w:bCs/>
            <w:sz w:val="22"/>
            <w:szCs w:val="24"/>
            <w:rPrChange w:id="666" w:author="胡 成成" w:date="2020-04-02T17:58:00Z">
              <w:rPr>
                <w:bCs/>
                <w:sz w:val="24"/>
                <w:szCs w:val="28"/>
              </w:rPr>
            </w:rPrChange>
          </w:rPr>
          <w:t>mean(y);</w:t>
        </w:r>
      </w:ins>
    </w:p>
    <w:p w14:paraId="07B1628B"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67" w:author="胡 成成" w:date="2020-04-02T17:58:00Z"/>
          <w:bCs/>
          <w:sz w:val="22"/>
          <w:szCs w:val="24"/>
          <w:rPrChange w:id="668" w:author="胡 成成" w:date="2020-04-02T17:58:00Z">
            <w:rPr>
              <w:ins w:id="669" w:author="胡 成成" w:date="2020-04-02T17:58:00Z"/>
              <w:bCs/>
              <w:sz w:val="24"/>
              <w:szCs w:val="28"/>
            </w:rPr>
          </w:rPrChange>
        </w:rPr>
        <w:pPrChange w:id="670" w:author="胡 成成" w:date="2020-04-02T17:58:00Z">
          <w:pPr>
            <w:spacing w:line="360" w:lineRule="auto"/>
            <w:ind w:left="360"/>
          </w:pPr>
        </w:pPrChange>
      </w:pPr>
      <w:ins w:id="671" w:author="胡 成成" w:date="2020-04-02T17:58:00Z">
        <w:r w:rsidRPr="00AA395D">
          <w:rPr>
            <w:bCs/>
            <w:sz w:val="22"/>
            <w:szCs w:val="24"/>
            <w:rPrChange w:id="672" w:author="胡 成成" w:date="2020-04-02T17:58:00Z">
              <w:rPr>
                <w:bCs/>
                <w:sz w:val="24"/>
                <w:szCs w:val="28"/>
              </w:rPr>
            </w:rPrChange>
          </w:rPr>
          <w:t>var(y);</w:t>
        </w:r>
      </w:ins>
    </w:p>
    <w:p w14:paraId="3B1E1742"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73" w:author="胡 成成" w:date="2020-04-02T17:58:00Z"/>
          <w:bCs/>
          <w:sz w:val="22"/>
          <w:szCs w:val="24"/>
          <w:rPrChange w:id="674" w:author="胡 成成" w:date="2020-04-02T17:58:00Z">
            <w:rPr>
              <w:ins w:id="675" w:author="胡 成成" w:date="2020-04-02T17:58:00Z"/>
              <w:bCs/>
              <w:sz w:val="24"/>
              <w:szCs w:val="28"/>
            </w:rPr>
          </w:rPrChange>
        </w:rPr>
        <w:pPrChange w:id="676" w:author="胡 成成" w:date="2020-04-02T17:58:00Z">
          <w:pPr>
            <w:spacing w:line="360" w:lineRule="auto"/>
            <w:ind w:left="360"/>
          </w:pPr>
        </w:pPrChange>
      </w:pPr>
      <w:ins w:id="677" w:author="胡 成成" w:date="2020-04-02T17:58:00Z">
        <w:r w:rsidRPr="00AA395D">
          <w:rPr>
            <w:bCs/>
            <w:sz w:val="22"/>
            <w:szCs w:val="24"/>
            <w:rPrChange w:id="678" w:author="胡 成成" w:date="2020-04-02T17:58:00Z">
              <w:rPr>
                <w:bCs/>
                <w:sz w:val="24"/>
                <w:szCs w:val="28"/>
              </w:rPr>
            </w:rPrChange>
          </w:rPr>
          <w:lastRenderedPageBreak/>
          <w:t>mean(Erln);</w:t>
        </w:r>
      </w:ins>
    </w:p>
    <w:p w14:paraId="0C6F11A0"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79" w:author="胡 成成" w:date="2020-04-02T17:58:00Z"/>
          <w:bCs/>
          <w:sz w:val="22"/>
          <w:szCs w:val="24"/>
          <w:rPrChange w:id="680" w:author="胡 成成" w:date="2020-04-02T17:58:00Z">
            <w:rPr>
              <w:ins w:id="681" w:author="胡 成成" w:date="2020-04-02T17:58:00Z"/>
              <w:bCs/>
              <w:sz w:val="24"/>
              <w:szCs w:val="28"/>
            </w:rPr>
          </w:rPrChange>
        </w:rPr>
        <w:pPrChange w:id="682" w:author="胡 成成" w:date="2020-04-02T17:58:00Z">
          <w:pPr>
            <w:spacing w:line="360" w:lineRule="auto"/>
            <w:ind w:left="360"/>
          </w:pPr>
        </w:pPrChange>
      </w:pPr>
      <w:ins w:id="683" w:author="胡 成成" w:date="2020-04-02T17:58:00Z">
        <w:r w:rsidRPr="00AA395D">
          <w:rPr>
            <w:bCs/>
            <w:sz w:val="22"/>
            <w:szCs w:val="24"/>
            <w:rPrChange w:id="684" w:author="胡 成成" w:date="2020-04-02T17:58:00Z">
              <w:rPr>
                <w:bCs/>
                <w:sz w:val="24"/>
                <w:szCs w:val="28"/>
              </w:rPr>
            </w:rPrChange>
          </w:rPr>
          <w:t>var(Erln);</w:t>
        </w:r>
      </w:ins>
    </w:p>
    <w:p w14:paraId="1C03E804"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85" w:author="胡 成成" w:date="2020-04-02T17:58:00Z"/>
          <w:bCs/>
          <w:sz w:val="22"/>
          <w:szCs w:val="24"/>
          <w:rPrChange w:id="686" w:author="胡 成成" w:date="2020-04-02T17:58:00Z">
            <w:rPr>
              <w:ins w:id="687" w:author="胡 成成" w:date="2020-04-02T17:58:00Z"/>
              <w:bCs/>
              <w:sz w:val="24"/>
              <w:szCs w:val="28"/>
            </w:rPr>
          </w:rPrChange>
        </w:rPr>
        <w:pPrChange w:id="688" w:author="胡 成成" w:date="2020-04-02T17:58:00Z">
          <w:pPr>
            <w:spacing w:line="360" w:lineRule="auto"/>
            <w:ind w:left="360"/>
          </w:pPr>
        </w:pPrChange>
      </w:pPr>
      <w:ins w:id="689" w:author="胡 成成" w:date="2020-04-02T17:58:00Z">
        <w:r w:rsidRPr="00AA395D">
          <w:rPr>
            <w:bCs/>
            <w:sz w:val="22"/>
            <w:szCs w:val="24"/>
            <w:rPrChange w:id="690" w:author="胡 成成" w:date="2020-04-02T17:58:00Z">
              <w:rPr>
                <w:bCs/>
                <w:sz w:val="24"/>
                <w:szCs w:val="28"/>
              </w:rPr>
            </w:rPrChange>
          </w:rPr>
          <w:t xml:space="preserve">% </w:t>
        </w:r>
        <w:r w:rsidRPr="00AA395D">
          <w:rPr>
            <w:rFonts w:hint="eastAsia"/>
            <w:bCs/>
            <w:sz w:val="22"/>
            <w:szCs w:val="24"/>
            <w:rPrChange w:id="691" w:author="胡 成成" w:date="2020-04-02T17:58:00Z">
              <w:rPr>
                <w:rFonts w:hint="eastAsia"/>
                <w:bCs/>
                <w:sz w:val="24"/>
                <w:szCs w:val="28"/>
              </w:rPr>
            </w:rPrChange>
          </w:rPr>
          <w:t>计算</w:t>
        </w:r>
        <w:r w:rsidRPr="00AA395D">
          <w:rPr>
            <w:bCs/>
            <w:sz w:val="22"/>
            <w:szCs w:val="24"/>
            <w:rPrChange w:id="692" w:author="胡 成成" w:date="2020-04-02T17:58:00Z">
              <w:rPr>
                <w:bCs/>
                <w:sz w:val="24"/>
                <w:szCs w:val="28"/>
              </w:rPr>
            </w:rPrChange>
          </w:rPr>
          <w:t>y numerical</w:t>
        </w:r>
        <w:r w:rsidRPr="00AA395D">
          <w:rPr>
            <w:rFonts w:hint="eastAsia"/>
            <w:bCs/>
            <w:sz w:val="22"/>
            <w:szCs w:val="24"/>
            <w:rPrChange w:id="693" w:author="胡 成成" w:date="2020-04-02T17:58:00Z">
              <w:rPr>
                <w:rFonts w:hint="eastAsia"/>
                <w:bCs/>
                <w:sz w:val="24"/>
                <w:szCs w:val="28"/>
              </w:rPr>
            </w:rPrChange>
          </w:rPr>
          <w:t>部分</w:t>
        </w:r>
      </w:ins>
    </w:p>
    <w:p w14:paraId="5CE8A077"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694" w:author="胡 成成" w:date="2020-04-02T17:58:00Z"/>
          <w:bCs/>
          <w:sz w:val="22"/>
          <w:szCs w:val="24"/>
          <w:rPrChange w:id="695" w:author="胡 成成" w:date="2020-04-02T17:58:00Z">
            <w:rPr>
              <w:ins w:id="696" w:author="胡 成成" w:date="2020-04-02T17:58:00Z"/>
              <w:bCs/>
              <w:sz w:val="24"/>
              <w:szCs w:val="28"/>
            </w:rPr>
          </w:rPrChange>
        </w:rPr>
        <w:pPrChange w:id="697" w:author="胡 成成" w:date="2020-04-02T17:58:00Z">
          <w:pPr>
            <w:spacing w:line="360" w:lineRule="auto"/>
            <w:ind w:left="360"/>
          </w:pPr>
        </w:pPrChange>
      </w:pPr>
      <w:ins w:id="698" w:author="胡 成成" w:date="2020-04-02T17:58:00Z">
        <w:r w:rsidRPr="00AA395D">
          <w:rPr>
            <w:bCs/>
            <w:sz w:val="22"/>
            <w:szCs w:val="24"/>
            <w:rPrChange w:id="699" w:author="胡 成成" w:date="2020-04-02T17:58:00Z">
              <w:rPr>
                <w:bCs/>
                <w:sz w:val="24"/>
                <w:szCs w:val="28"/>
              </w:rPr>
            </w:rPrChange>
          </w:rPr>
          <w:t>[range_y,mid_y]=hist(y,100);</w:t>
        </w:r>
      </w:ins>
    </w:p>
    <w:p w14:paraId="6360EC37"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00" w:author="胡 成成" w:date="2020-04-02T17:58:00Z"/>
          <w:bCs/>
          <w:sz w:val="22"/>
          <w:szCs w:val="24"/>
          <w:rPrChange w:id="701" w:author="胡 成成" w:date="2020-04-02T17:58:00Z">
            <w:rPr>
              <w:ins w:id="702" w:author="胡 成成" w:date="2020-04-02T17:58:00Z"/>
              <w:bCs/>
              <w:sz w:val="24"/>
              <w:szCs w:val="28"/>
            </w:rPr>
          </w:rPrChange>
        </w:rPr>
        <w:pPrChange w:id="703" w:author="胡 成成" w:date="2020-04-02T17:58:00Z">
          <w:pPr>
            <w:spacing w:line="360" w:lineRule="auto"/>
            <w:ind w:left="360"/>
          </w:pPr>
        </w:pPrChange>
      </w:pPr>
      <w:ins w:id="704" w:author="胡 成成" w:date="2020-04-02T17:58:00Z">
        <w:r w:rsidRPr="00AA395D">
          <w:rPr>
            <w:bCs/>
            <w:sz w:val="22"/>
            <w:szCs w:val="24"/>
            <w:rPrChange w:id="705" w:author="胡 成成" w:date="2020-04-02T17:58:00Z">
              <w:rPr>
                <w:bCs/>
                <w:sz w:val="24"/>
                <w:szCs w:val="28"/>
              </w:rPr>
            </w:rPrChange>
          </w:rPr>
          <w:t>num_y=numel(y);</w:t>
        </w:r>
      </w:ins>
    </w:p>
    <w:p w14:paraId="1852E4E8"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06" w:author="胡 成成" w:date="2020-04-02T17:58:00Z"/>
          <w:bCs/>
          <w:sz w:val="22"/>
          <w:szCs w:val="24"/>
          <w:rPrChange w:id="707" w:author="胡 成成" w:date="2020-04-02T17:58:00Z">
            <w:rPr>
              <w:ins w:id="708" w:author="胡 成成" w:date="2020-04-02T17:58:00Z"/>
              <w:bCs/>
              <w:sz w:val="24"/>
              <w:szCs w:val="28"/>
            </w:rPr>
          </w:rPrChange>
        </w:rPr>
        <w:pPrChange w:id="709" w:author="胡 成成" w:date="2020-04-02T17:58:00Z">
          <w:pPr>
            <w:spacing w:line="360" w:lineRule="auto"/>
            <w:ind w:left="360"/>
          </w:pPr>
        </w:pPrChange>
      </w:pPr>
      <w:ins w:id="710" w:author="胡 成成" w:date="2020-04-02T17:58:00Z">
        <w:r w:rsidRPr="00AA395D">
          <w:rPr>
            <w:bCs/>
            <w:sz w:val="22"/>
            <w:szCs w:val="24"/>
            <w:rPrChange w:id="711" w:author="胡 成成" w:date="2020-04-02T17:58:00Z">
              <w:rPr>
                <w:bCs/>
                <w:sz w:val="24"/>
                <w:szCs w:val="28"/>
              </w:rPr>
            </w:rPrChange>
          </w:rPr>
          <w:t>density_y=cumsum(range_y/num_y);</w:t>
        </w:r>
      </w:ins>
    </w:p>
    <w:p w14:paraId="3F24537A"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12" w:author="胡 成成" w:date="2020-04-02T17:58:00Z"/>
          <w:bCs/>
          <w:sz w:val="22"/>
          <w:szCs w:val="24"/>
          <w:rPrChange w:id="713" w:author="胡 成成" w:date="2020-04-02T17:58:00Z">
            <w:rPr>
              <w:ins w:id="714" w:author="胡 成成" w:date="2020-04-02T17:58:00Z"/>
              <w:bCs/>
              <w:sz w:val="24"/>
              <w:szCs w:val="28"/>
            </w:rPr>
          </w:rPrChange>
        </w:rPr>
        <w:pPrChange w:id="715" w:author="胡 成成" w:date="2020-04-02T17:58:00Z">
          <w:pPr>
            <w:spacing w:line="360" w:lineRule="auto"/>
            <w:ind w:left="360"/>
          </w:pPr>
        </w:pPrChange>
      </w:pPr>
      <w:ins w:id="716" w:author="胡 成成" w:date="2020-04-02T17:58:00Z">
        <w:r w:rsidRPr="00AA395D">
          <w:rPr>
            <w:bCs/>
            <w:sz w:val="22"/>
            <w:szCs w:val="24"/>
            <w:rPrChange w:id="717" w:author="胡 成成" w:date="2020-04-02T17:58:00Z">
              <w:rPr>
                <w:bCs/>
                <w:sz w:val="24"/>
                <w:szCs w:val="28"/>
              </w:rPr>
            </w:rPrChange>
          </w:rPr>
          <w:t>%</w:t>
        </w:r>
        <w:r w:rsidRPr="00AA395D">
          <w:rPr>
            <w:rFonts w:hint="eastAsia"/>
            <w:bCs/>
            <w:sz w:val="22"/>
            <w:szCs w:val="24"/>
            <w:rPrChange w:id="718" w:author="胡 成成" w:date="2020-04-02T17:58:00Z">
              <w:rPr>
                <w:rFonts w:hint="eastAsia"/>
                <w:bCs/>
                <w:sz w:val="24"/>
                <w:szCs w:val="28"/>
              </w:rPr>
            </w:rPrChange>
          </w:rPr>
          <w:t>计算</w:t>
        </w:r>
        <w:r w:rsidRPr="00AA395D">
          <w:rPr>
            <w:bCs/>
            <w:sz w:val="22"/>
            <w:szCs w:val="24"/>
            <w:rPrChange w:id="719" w:author="胡 成成" w:date="2020-04-02T17:58:00Z">
              <w:rPr>
                <w:bCs/>
                <w:sz w:val="24"/>
                <w:szCs w:val="28"/>
              </w:rPr>
            </w:rPrChange>
          </w:rPr>
          <w:t xml:space="preserve">y </w:t>
        </w:r>
        <w:r w:rsidRPr="00AA395D">
          <w:rPr>
            <w:rFonts w:hint="eastAsia"/>
            <w:bCs/>
            <w:sz w:val="22"/>
            <w:szCs w:val="24"/>
            <w:rPrChange w:id="720" w:author="胡 成成" w:date="2020-04-02T17:58:00Z">
              <w:rPr>
                <w:rFonts w:hint="eastAsia"/>
                <w:bCs/>
                <w:sz w:val="24"/>
                <w:szCs w:val="28"/>
              </w:rPr>
            </w:rPrChange>
          </w:rPr>
          <w:t>理论部分</w:t>
        </w:r>
      </w:ins>
    </w:p>
    <w:p w14:paraId="6FA335D3"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21" w:author="胡 成成" w:date="2020-04-02T17:58:00Z"/>
          <w:bCs/>
          <w:sz w:val="22"/>
          <w:szCs w:val="24"/>
          <w:rPrChange w:id="722" w:author="胡 成成" w:date="2020-04-02T17:58:00Z">
            <w:rPr>
              <w:ins w:id="723" w:author="胡 成成" w:date="2020-04-02T17:58:00Z"/>
              <w:bCs/>
              <w:sz w:val="24"/>
              <w:szCs w:val="28"/>
            </w:rPr>
          </w:rPrChange>
        </w:rPr>
        <w:pPrChange w:id="724" w:author="胡 成成" w:date="2020-04-02T17:58:00Z">
          <w:pPr>
            <w:spacing w:line="360" w:lineRule="auto"/>
            <w:ind w:left="360"/>
          </w:pPr>
        </w:pPrChange>
      </w:pPr>
      <w:ins w:id="725" w:author="胡 成成" w:date="2020-04-02T17:58:00Z">
        <w:r w:rsidRPr="00AA395D">
          <w:rPr>
            <w:bCs/>
            <w:sz w:val="22"/>
            <w:szCs w:val="24"/>
            <w:rPrChange w:id="726" w:author="胡 成成" w:date="2020-04-02T17:58:00Z">
              <w:rPr>
                <w:bCs/>
                <w:sz w:val="24"/>
                <w:szCs w:val="28"/>
              </w:rPr>
            </w:rPrChange>
          </w:rPr>
          <w:t>t=1:1:100;</w:t>
        </w:r>
      </w:ins>
    </w:p>
    <w:p w14:paraId="6354DCEE"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27" w:author="胡 成成" w:date="2020-04-02T17:58:00Z"/>
          <w:bCs/>
          <w:sz w:val="22"/>
          <w:szCs w:val="24"/>
          <w:rPrChange w:id="728" w:author="胡 成成" w:date="2020-04-02T17:58:00Z">
            <w:rPr>
              <w:ins w:id="729" w:author="胡 成成" w:date="2020-04-02T17:58:00Z"/>
              <w:bCs/>
              <w:sz w:val="24"/>
              <w:szCs w:val="28"/>
            </w:rPr>
          </w:rPrChange>
        </w:rPr>
        <w:pPrChange w:id="730" w:author="胡 成成" w:date="2020-04-02T17:58:00Z">
          <w:pPr>
            <w:spacing w:line="360" w:lineRule="auto"/>
            <w:ind w:left="360"/>
          </w:pPr>
        </w:pPrChange>
      </w:pPr>
      <w:ins w:id="731" w:author="胡 成成" w:date="2020-04-02T17:58:00Z">
        <w:r w:rsidRPr="00AA395D">
          <w:rPr>
            <w:bCs/>
            <w:sz w:val="22"/>
            <w:szCs w:val="24"/>
            <w:rPrChange w:id="732" w:author="胡 成成" w:date="2020-04-02T17:58:00Z">
              <w:rPr>
                <w:bCs/>
                <w:sz w:val="24"/>
                <w:szCs w:val="28"/>
              </w:rPr>
            </w:rPrChange>
          </w:rPr>
          <w:t>y_theory=1-exp(-mu*p*t);</w:t>
        </w:r>
      </w:ins>
    </w:p>
    <w:p w14:paraId="49AC8B46"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33" w:author="胡 成成" w:date="2020-04-02T17:58:00Z"/>
          <w:bCs/>
          <w:sz w:val="22"/>
          <w:szCs w:val="24"/>
          <w:rPrChange w:id="734" w:author="胡 成成" w:date="2020-04-02T17:58:00Z">
            <w:rPr>
              <w:ins w:id="735" w:author="胡 成成" w:date="2020-04-02T17:58:00Z"/>
              <w:bCs/>
              <w:sz w:val="24"/>
              <w:szCs w:val="28"/>
            </w:rPr>
          </w:rPrChange>
        </w:rPr>
        <w:pPrChange w:id="736" w:author="胡 成成" w:date="2020-04-02T17:58:00Z">
          <w:pPr>
            <w:spacing w:line="360" w:lineRule="auto"/>
            <w:ind w:left="360"/>
          </w:pPr>
        </w:pPrChange>
      </w:pPr>
      <w:ins w:id="737" w:author="胡 成成" w:date="2020-04-02T17:58:00Z">
        <w:r w:rsidRPr="00AA395D">
          <w:rPr>
            <w:bCs/>
            <w:sz w:val="22"/>
            <w:szCs w:val="24"/>
            <w:rPrChange w:id="738" w:author="胡 成成" w:date="2020-04-02T17:58:00Z">
              <w:rPr>
                <w:bCs/>
                <w:sz w:val="24"/>
                <w:szCs w:val="28"/>
              </w:rPr>
            </w:rPrChange>
          </w:rPr>
          <w:t>%</w:t>
        </w:r>
        <w:r w:rsidRPr="00AA395D">
          <w:rPr>
            <w:rFonts w:hint="eastAsia"/>
            <w:bCs/>
            <w:sz w:val="22"/>
            <w:szCs w:val="24"/>
            <w:rPrChange w:id="739" w:author="胡 成成" w:date="2020-04-02T17:58:00Z">
              <w:rPr>
                <w:rFonts w:hint="eastAsia"/>
                <w:bCs/>
                <w:sz w:val="24"/>
                <w:szCs w:val="28"/>
              </w:rPr>
            </w:rPrChange>
          </w:rPr>
          <w:t>计算</w:t>
        </w:r>
        <w:r w:rsidRPr="00AA395D">
          <w:rPr>
            <w:bCs/>
            <w:sz w:val="22"/>
            <w:szCs w:val="24"/>
            <w:rPrChange w:id="740" w:author="胡 成成" w:date="2020-04-02T17:58:00Z">
              <w:rPr>
                <w:bCs/>
                <w:sz w:val="24"/>
                <w:szCs w:val="28"/>
              </w:rPr>
            </w:rPrChange>
          </w:rPr>
          <w:t>erln numerical</w:t>
        </w:r>
        <w:r w:rsidRPr="00AA395D">
          <w:rPr>
            <w:rFonts w:hint="eastAsia"/>
            <w:bCs/>
            <w:sz w:val="22"/>
            <w:szCs w:val="24"/>
            <w:rPrChange w:id="741" w:author="胡 成成" w:date="2020-04-02T17:58:00Z">
              <w:rPr>
                <w:rFonts w:hint="eastAsia"/>
                <w:bCs/>
                <w:sz w:val="24"/>
                <w:szCs w:val="28"/>
              </w:rPr>
            </w:rPrChange>
          </w:rPr>
          <w:t>部分</w:t>
        </w:r>
      </w:ins>
    </w:p>
    <w:p w14:paraId="7B67DD15"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42" w:author="胡 成成" w:date="2020-04-02T17:58:00Z"/>
          <w:bCs/>
          <w:sz w:val="22"/>
          <w:szCs w:val="24"/>
          <w:rPrChange w:id="743" w:author="胡 成成" w:date="2020-04-02T17:58:00Z">
            <w:rPr>
              <w:ins w:id="744" w:author="胡 成成" w:date="2020-04-02T17:58:00Z"/>
              <w:bCs/>
              <w:sz w:val="24"/>
              <w:szCs w:val="28"/>
            </w:rPr>
          </w:rPrChange>
        </w:rPr>
        <w:pPrChange w:id="745" w:author="胡 成成" w:date="2020-04-02T17:58:00Z">
          <w:pPr>
            <w:spacing w:line="360" w:lineRule="auto"/>
            <w:ind w:left="360"/>
          </w:pPr>
        </w:pPrChange>
      </w:pPr>
      <w:ins w:id="746" w:author="胡 成成" w:date="2020-04-02T17:58:00Z">
        <w:r w:rsidRPr="00AA395D">
          <w:rPr>
            <w:bCs/>
            <w:sz w:val="22"/>
            <w:szCs w:val="24"/>
            <w:rPrChange w:id="747" w:author="胡 成成" w:date="2020-04-02T17:58:00Z">
              <w:rPr>
                <w:bCs/>
                <w:sz w:val="24"/>
                <w:szCs w:val="28"/>
              </w:rPr>
            </w:rPrChange>
          </w:rPr>
          <w:t>[range_erln,mid_erln]=hist(Erln,100);</w:t>
        </w:r>
      </w:ins>
    </w:p>
    <w:p w14:paraId="5A997AF8"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48" w:author="胡 成成" w:date="2020-04-02T17:58:00Z"/>
          <w:bCs/>
          <w:sz w:val="22"/>
          <w:szCs w:val="24"/>
          <w:rPrChange w:id="749" w:author="胡 成成" w:date="2020-04-02T17:58:00Z">
            <w:rPr>
              <w:ins w:id="750" w:author="胡 成成" w:date="2020-04-02T17:58:00Z"/>
              <w:bCs/>
              <w:sz w:val="24"/>
              <w:szCs w:val="28"/>
            </w:rPr>
          </w:rPrChange>
        </w:rPr>
        <w:pPrChange w:id="751" w:author="胡 成成" w:date="2020-04-02T17:58:00Z">
          <w:pPr>
            <w:spacing w:line="360" w:lineRule="auto"/>
            <w:ind w:left="360"/>
          </w:pPr>
        </w:pPrChange>
      </w:pPr>
      <w:ins w:id="752" w:author="胡 成成" w:date="2020-04-02T17:58:00Z">
        <w:r w:rsidRPr="00AA395D">
          <w:rPr>
            <w:bCs/>
            <w:sz w:val="22"/>
            <w:szCs w:val="24"/>
            <w:rPrChange w:id="753" w:author="胡 成成" w:date="2020-04-02T17:58:00Z">
              <w:rPr>
                <w:bCs/>
                <w:sz w:val="24"/>
                <w:szCs w:val="28"/>
              </w:rPr>
            </w:rPrChange>
          </w:rPr>
          <w:t>num_erln=numel(Erln);</w:t>
        </w:r>
      </w:ins>
    </w:p>
    <w:p w14:paraId="4D0F5E2D"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54" w:author="胡 成成" w:date="2020-04-02T17:58:00Z"/>
          <w:bCs/>
          <w:sz w:val="22"/>
          <w:szCs w:val="24"/>
          <w:rPrChange w:id="755" w:author="胡 成成" w:date="2020-04-02T17:58:00Z">
            <w:rPr>
              <w:ins w:id="756" w:author="胡 成成" w:date="2020-04-02T17:58:00Z"/>
              <w:bCs/>
              <w:sz w:val="24"/>
              <w:szCs w:val="28"/>
            </w:rPr>
          </w:rPrChange>
        </w:rPr>
        <w:pPrChange w:id="757" w:author="胡 成成" w:date="2020-04-02T17:58:00Z">
          <w:pPr>
            <w:spacing w:line="360" w:lineRule="auto"/>
            <w:ind w:left="360"/>
          </w:pPr>
        </w:pPrChange>
      </w:pPr>
      <w:ins w:id="758" w:author="胡 成成" w:date="2020-04-02T17:58:00Z">
        <w:r w:rsidRPr="00AA395D">
          <w:rPr>
            <w:bCs/>
            <w:sz w:val="22"/>
            <w:szCs w:val="24"/>
            <w:rPrChange w:id="759" w:author="胡 成成" w:date="2020-04-02T17:58:00Z">
              <w:rPr>
                <w:bCs/>
                <w:sz w:val="24"/>
                <w:szCs w:val="28"/>
              </w:rPr>
            </w:rPrChange>
          </w:rPr>
          <w:t>density_erln=cumsum(range_erln/num_erln);</w:t>
        </w:r>
      </w:ins>
    </w:p>
    <w:p w14:paraId="619CB545"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60" w:author="胡 成成" w:date="2020-04-02T17:58:00Z"/>
          <w:bCs/>
          <w:sz w:val="22"/>
          <w:szCs w:val="24"/>
          <w:rPrChange w:id="761" w:author="胡 成成" w:date="2020-04-02T17:58:00Z">
            <w:rPr>
              <w:ins w:id="762" w:author="胡 成成" w:date="2020-04-02T17:58:00Z"/>
              <w:bCs/>
              <w:sz w:val="24"/>
              <w:szCs w:val="28"/>
            </w:rPr>
          </w:rPrChange>
        </w:rPr>
        <w:pPrChange w:id="763" w:author="胡 成成" w:date="2020-04-02T17:58:00Z">
          <w:pPr>
            <w:spacing w:line="360" w:lineRule="auto"/>
            <w:ind w:left="360"/>
          </w:pPr>
        </w:pPrChange>
      </w:pPr>
      <w:ins w:id="764" w:author="胡 成成" w:date="2020-04-02T17:58:00Z">
        <w:r w:rsidRPr="00AA395D">
          <w:rPr>
            <w:bCs/>
            <w:sz w:val="22"/>
            <w:szCs w:val="24"/>
            <w:rPrChange w:id="765" w:author="胡 成成" w:date="2020-04-02T17:58:00Z">
              <w:rPr>
                <w:bCs/>
                <w:sz w:val="24"/>
                <w:szCs w:val="28"/>
              </w:rPr>
            </w:rPrChange>
          </w:rPr>
          <w:t>%</w:t>
        </w:r>
        <w:r w:rsidRPr="00AA395D">
          <w:rPr>
            <w:rFonts w:hint="eastAsia"/>
            <w:bCs/>
            <w:sz w:val="22"/>
            <w:szCs w:val="24"/>
            <w:rPrChange w:id="766" w:author="胡 成成" w:date="2020-04-02T17:58:00Z">
              <w:rPr>
                <w:rFonts w:hint="eastAsia"/>
                <w:bCs/>
                <w:sz w:val="24"/>
                <w:szCs w:val="28"/>
              </w:rPr>
            </w:rPrChange>
          </w:rPr>
          <w:t>计算</w:t>
        </w:r>
        <w:r w:rsidRPr="00AA395D">
          <w:rPr>
            <w:bCs/>
            <w:sz w:val="22"/>
            <w:szCs w:val="24"/>
            <w:rPrChange w:id="767" w:author="胡 成成" w:date="2020-04-02T17:58:00Z">
              <w:rPr>
                <w:bCs/>
                <w:sz w:val="24"/>
                <w:szCs w:val="28"/>
              </w:rPr>
            </w:rPrChange>
          </w:rPr>
          <w:t xml:space="preserve">erln </w:t>
        </w:r>
        <w:r w:rsidRPr="00AA395D">
          <w:rPr>
            <w:rFonts w:hint="eastAsia"/>
            <w:bCs/>
            <w:sz w:val="22"/>
            <w:szCs w:val="24"/>
            <w:rPrChange w:id="768" w:author="胡 成成" w:date="2020-04-02T17:58:00Z">
              <w:rPr>
                <w:rFonts w:hint="eastAsia"/>
                <w:bCs/>
                <w:sz w:val="24"/>
                <w:szCs w:val="28"/>
              </w:rPr>
            </w:rPrChange>
          </w:rPr>
          <w:t>理论部分</w:t>
        </w:r>
      </w:ins>
    </w:p>
    <w:p w14:paraId="53E2F880"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69" w:author="胡 成成" w:date="2020-04-02T17:58:00Z"/>
          <w:bCs/>
          <w:sz w:val="22"/>
          <w:szCs w:val="24"/>
          <w:rPrChange w:id="770" w:author="胡 成成" w:date="2020-04-02T17:58:00Z">
            <w:rPr>
              <w:ins w:id="771" w:author="胡 成成" w:date="2020-04-02T17:58:00Z"/>
              <w:bCs/>
              <w:sz w:val="24"/>
              <w:szCs w:val="28"/>
            </w:rPr>
          </w:rPrChange>
        </w:rPr>
        <w:pPrChange w:id="772" w:author="胡 成成" w:date="2020-04-02T17:58:00Z">
          <w:pPr>
            <w:spacing w:line="360" w:lineRule="auto"/>
            <w:ind w:left="360"/>
          </w:pPr>
        </w:pPrChange>
      </w:pPr>
      <w:ins w:id="773" w:author="胡 成成" w:date="2020-04-02T17:58:00Z">
        <w:r w:rsidRPr="00AA395D">
          <w:rPr>
            <w:bCs/>
            <w:sz w:val="22"/>
            <w:szCs w:val="24"/>
            <w:rPrChange w:id="774" w:author="胡 成成" w:date="2020-04-02T17:58:00Z">
              <w:rPr>
                <w:bCs/>
                <w:sz w:val="24"/>
                <w:szCs w:val="28"/>
              </w:rPr>
            </w:rPrChange>
          </w:rPr>
          <w:t>y_temp=zeros(1,100);</w:t>
        </w:r>
      </w:ins>
    </w:p>
    <w:p w14:paraId="45641793"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75" w:author="胡 成成" w:date="2020-04-02T17:58:00Z"/>
          <w:bCs/>
          <w:sz w:val="22"/>
          <w:szCs w:val="24"/>
          <w:rPrChange w:id="776" w:author="胡 成成" w:date="2020-04-02T17:58:00Z">
            <w:rPr>
              <w:ins w:id="777" w:author="胡 成成" w:date="2020-04-02T17:58:00Z"/>
              <w:bCs/>
              <w:sz w:val="24"/>
              <w:szCs w:val="28"/>
            </w:rPr>
          </w:rPrChange>
        </w:rPr>
        <w:pPrChange w:id="778" w:author="胡 成成" w:date="2020-04-02T17:58:00Z">
          <w:pPr>
            <w:spacing w:line="360" w:lineRule="auto"/>
            <w:ind w:left="360"/>
          </w:pPr>
        </w:pPrChange>
      </w:pPr>
      <w:ins w:id="779" w:author="胡 成成" w:date="2020-04-02T17:58:00Z">
        <w:r w:rsidRPr="00AA395D">
          <w:rPr>
            <w:bCs/>
            <w:sz w:val="22"/>
            <w:szCs w:val="24"/>
            <w:rPrChange w:id="780" w:author="胡 成成" w:date="2020-04-02T17:58:00Z">
              <w:rPr>
                <w:bCs/>
                <w:sz w:val="24"/>
                <w:szCs w:val="28"/>
              </w:rPr>
            </w:rPrChange>
          </w:rPr>
          <w:t>for i=1:100</w:t>
        </w:r>
      </w:ins>
    </w:p>
    <w:p w14:paraId="2BE92A69"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81" w:author="胡 成成" w:date="2020-04-02T17:58:00Z"/>
          <w:bCs/>
          <w:sz w:val="22"/>
          <w:szCs w:val="24"/>
          <w:rPrChange w:id="782" w:author="胡 成成" w:date="2020-04-02T17:58:00Z">
            <w:rPr>
              <w:ins w:id="783" w:author="胡 成成" w:date="2020-04-02T17:58:00Z"/>
              <w:bCs/>
              <w:sz w:val="24"/>
              <w:szCs w:val="28"/>
            </w:rPr>
          </w:rPrChange>
        </w:rPr>
        <w:pPrChange w:id="784" w:author="胡 成成" w:date="2020-04-02T17:58:00Z">
          <w:pPr>
            <w:spacing w:line="360" w:lineRule="auto"/>
            <w:ind w:left="360"/>
          </w:pPr>
        </w:pPrChange>
      </w:pPr>
      <w:ins w:id="785" w:author="胡 成成" w:date="2020-04-02T17:58:00Z">
        <w:r w:rsidRPr="00AA395D">
          <w:rPr>
            <w:bCs/>
            <w:sz w:val="22"/>
            <w:szCs w:val="24"/>
            <w:rPrChange w:id="786" w:author="胡 成成" w:date="2020-04-02T17:58:00Z">
              <w:rPr>
                <w:bCs/>
                <w:sz w:val="24"/>
                <w:szCs w:val="28"/>
              </w:rPr>
            </w:rPrChange>
          </w:rPr>
          <w:t xml:space="preserve">    for k=0:n-1</w:t>
        </w:r>
      </w:ins>
    </w:p>
    <w:p w14:paraId="2B0CC6FA"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87" w:author="胡 成成" w:date="2020-04-02T17:58:00Z"/>
          <w:bCs/>
          <w:sz w:val="22"/>
          <w:szCs w:val="24"/>
          <w:rPrChange w:id="788" w:author="胡 成成" w:date="2020-04-02T17:58:00Z">
            <w:rPr>
              <w:ins w:id="789" w:author="胡 成成" w:date="2020-04-02T17:58:00Z"/>
              <w:bCs/>
              <w:sz w:val="24"/>
              <w:szCs w:val="28"/>
            </w:rPr>
          </w:rPrChange>
        </w:rPr>
        <w:pPrChange w:id="790" w:author="胡 成成" w:date="2020-04-02T17:58:00Z">
          <w:pPr>
            <w:spacing w:line="360" w:lineRule="auto"/>
            <w:ind w:left="360"/>
          </w:pPr>
        </w:pPrChange>
      </w:pPr>
      <w:ins w:id="791" w:author="胡 成成" w:date="2020-04-02T17:58:00Z">
        <w:r w:rsidRPr="00AA395D">
          <w:rPr>
            <w:bCs/>
            <w:sz w:val="22"/>
            <w:szCs w:val="24"/>
            <w:rPrChange w:id="792" w:author="胡 成成" w:date="2020-04-02T17:58:00Z">
              <w:rPr>
                <w:bCs/>
                <w:sz w:val="24"/>
                <w:szCs w:val="28"/>
              </w:rPr>
            </w:rPrChange>
          </w:rPr>
          <w:t xml:space="preserve">        y_temp(1,i)=y_temp(1,i)+(mu*i)^k/factorial(k);</w:t>
        </w:r>
      </w:ins>
    </w:p>
    <w:p w14:paraId="243A2D94"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93" w:author="胡 成成" w:date="2020-04-02T17:58:00Z"/>
          <w:bCs/>
          <w:sz w:val="22"/>
          <w:szCs w:val="24"/>
          <w:rPrChange w:id="794" w:author="胡 成成" w:date="2020-04-02T17:58:00Z">
            <w:rPr>
              <w:ins w:id="795" w:author="胡 成成" w:date="2020-04-02T17:58:00Z"/>
              <w:bCs/>
              <w:sz w:val="24"/>
              <w:szCs w:val="28"/>
            </w:rPr>
          </w:rPrChange>
        </w:rPr>
        <w:pPrChange w:id="796" w:author="胡 成成" w:date="2020-04-02T17:58:00Z">
          <w:pPr>
            <w:spacing w:line="360" w:lineRule="auto"/>
            <w:ind w:left="360"/>
          </w:pPr>
        </w:pPrChange>
      </w:pPr>
      <w:ins w:id="797" w:author="胡 成成" w:date="2020-04-02T17:58:00Z">
        <w:r w:rsidRPr="00AA395D">
          <w:rPr>
            <w:bCs/>
            <w:sz w:val="22"/>
            <w:szCs w:val="24"/>
            <w:rPrChange w:id="798" w:author="胡 成成" w:date="2020-04-02T17:58:00Z">
              <w:rPr>
                <w:bCs/>
                <w:sz w:val="24"/>
                <w:szCs w:val="28"/>
              </w:rPr>
            </w:rPrChange>
          </w:rPr>
          <w:t xml:space="preserve">    end</w:t>
        </w:r>
      </w:ins>
    </w:p>
    <w:p w14:paraId="66F3488D"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799" w:author="胡 成成" w:date="2020-04-02T17:58:00Z"/>
          <w:bCs/>
          <w:sz w:val="22"/>
          <w:szCs w:val="24"/>
          <w:rPrChange w:id="800" w:author="胡 成成" w:date="2020-04-02T17:58:00Z">
            <w:rPr>
              <w:ins w:id="801" w:author="胡 成成" w:date="2020-04-02T17:58:00Z"/>
              <w:bCs/>
              <w:sz w:val="24"/>
              <w:szCs w:val="28"/>
            </w:rPr>
          </w:rPrChange>
        </w:rPr>
        <w:pPrChange w:id="802" w:author="胡 成成" w:date="2020-04-02T17:58:00Z">
          <w:pPr>
            <w:spacing w:line="360" w:lineRule="auto"/>
            <w:ind w:left="360"/>
          </w:pPr>
        </w:pPrChange>
      </w:pPr>
      <w:ins w:id="803" w:author="胡 成成" w:date="2020-04-02T17:58:00Z">
        <w:r w:rsidRPr="00AA395D">
          <w:rPr>
            <w:bCs/>
            <w:sz w:val="22"/>
            <w:szCs w:val="24"/>
            <w:rPrChange w:id="804" w:author="胡 成成" w:date="2020-04-02T17:58:00Z">
              <w:rPr>
                <w:bCs/>
                <w:sz w:val="24"/>
                <w:szCs w:val="28"/>
              </w:rPr>
            </w:rPrChange>
          </w:rPr>
          <w:t>end</w:t>
        </w:r>
      </w:ins>
    </w:p>
    <w:p w14:paraId="1E33357F"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05" w:author="胡 成成" w:date="2020-04-02T17:58:00Z"/>
          <w:bCs/>
          <w:sz w:val="22"/>
          <w:szCs w:val="24"/>
          <w:rPrChange w:id="806" w:author="胡 成成" w:date="2020-04-02T17:58:00Z">
            <w:rPr>
              <w:ins w:id="807" w:author="胡 成成" w:date="2020-04-02T17:58:00Z"/>
              <w:bCs/>
              <w:sz w:val="24"/>
              <w:szCs w:val="28"/>
            </w:rPr>
          </w:rPrChange>
        </w:rPr>
        <w:pPrChange w:id="808" w:author="胡 成成" w:date="2020-04-02T17:58:00Z">
          <w:pPr>
            <w:spacing w:line="360" w:lineRule="auto"/>
            <w:ind w:left="360"/>
          </w:pPr>
        </w:pPrChange>
      </w:pPr>
      <w:ins w:id="809" w:author="胡 成成" w:date="2020-04-02T17:58:00Z">
        <w:r w:rsidRPr="00AA395D">
          <w:rPr>
            <w:bCs/>
            <w:sz w:val="22"/>
            <w:szCs w:val="24"/>
            <w:rPrChange w:id="810" w:author="胡 成成" w:date="2020-04-02T17:58:00Z">
              <w:rPr>
                <w:bCs/>
                <w:sz w:val="24"/>
                <w:szCs w:val="28"/>
              </w:rPr>
            </w:rPrChange>
          </w:rPr>
          <w:t>real_y=zeros(1,100);</w:t>
        </w:r>
      </w:ins>
    </w:p>
    <w:p w14:paraId="2D980EAC"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11" w:author="胡 成成" w:date="2020-04-02T17:58:00Z"/>
          <w:bCs/>
          <w:sz w:val="22"/>
          <w:szCs w:val="24"/>
          <w:rPrChange w:id="812" w:author="胡 成成" w:date="2020-04-02T17:58:00Z">
            <w:rPr>
              <w:ins w:id="813" w:author="胡 成成" w:date="2020-04-02T17:58:00Z"/>
              <w:bCs/>
              <w:sz w:val="24"/>
              <w:szCs w:val="28"/>
            </w:rPr>
          </w:rPrChange>
        </w:rPr>
        <w:pPrChange w:id="814" w:author="胡 成成" w:date="2020-04-02T17:58:00Z">
          <w:pPr>
            <w:spacing w:line="360" w:lineRule="auto"/>
            <w:ind w:left="360"/>
          </w:pPr>
        </w:pPrChange>
      </w:pPr>
      <w:ins w:id="815" w:author="胡 成成" w:date="2020-04-02T17:58:00Z">
        <w:r w:rsidRPr="00AA395D">
          <w:rPr>
            <w:bCs/>
            <w:sz w:val="22"/>
            <w:szCs w:val="24"/>
            <w:rPrChange w:id="816" w:author="胡 成成" w:date="2020-04-02T17:58:00Z">
              <w:rPr>
                <w:bCs/>
                <w:sz w:val="24"/>
                <w:szCs w:val="28"/>
              </w:rPr>
            </w:rPrChange>
          </w:rPr>
          <w:t>for i=1:100</w:t>
        </w:r>
      </w:ins>
    </w:p>
    <w:p w14:paraId="3D77A58A"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17" w:author="胡 成成" w:date="2020-04-02T17:58:00Z"/>
          <w:bCs/>
          <w:sz w:val="22"/>
          <w:szCs w:val="24"/>
          <w:rPrChange w:id="818" w:author="胡 成成" w:date="2020-04-02T17:58:00Z">
            <w:rPr>
              <w:ins w:id="819" w:author="胡 成成" w:date="2020-04-02T17:58:00Z"/>
              <w:bCs/>
              <w:sz w:val="24"/>
              <w:szCs w:val="28"/>
            </w:rPr>
          </w:rPrChange>
        </w:rPr>
        <w:pPrChange w:id="820" w:author="胡 成成" w:date="2020-04-02T17:58:00Z">
          <w:pPr>
            <w:spacing w:line="360" w:lineRule="auto"/>
            <w:ind w:left="360"/>
          </w:pPr>
        </w:pPrChange>
      </w:pPr>
      <w:ins w:id="821" w:author="胡 成成" w:date="2020-04-02T17:58:00Z">
        <w:r w:rsidRPr="00AA395D">
          <w:rPr>
            <w:bCs/>
            <w:sz w:val="22"/>
            <w:szCs w:val="24"/>
            <w:rPrChange w:id="822" w:author="胡 成成" w:date="2020-04-02T17:58:00Z">
              <w:rPr>
                <w:bCs/>
                <w:sz w:val="24"/>
                <w:szCs w:val="28"/>
              </w:rPr>
            </w:rPrChange>
          </w:rPr>
          <w:t xml:space="preserve">    real_y(1,i)=1-exp(-mu*i)*y_temp(1,i);</w:t>
        </w:r>
      </w:ins>
    </w:p>
    <w:p w14:paraId="32167CCB"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23" w:author="胡 成成" w:date="2020-04-02T17:58:00Z"/>
          <w:bCs/>
          <w:sz w:val="22"/>
          <w:szCs w:val="24"/>
          <w:rPrChange w:id="824" w:author="胡 成成" w:date="2020-04-02T17:58:00Z">
            <w:rPr>
              <w:ins w:id="825" w:author="胡 成成" w:date="2020-04-02T17:58:00Z"/>
              <w:bCs/>
              <w:sz w:val="24"/>
              <w:szCs w:val="28"/>
            </w:rPr>
          </w:rPrChange>
        </w:rPr>
        <w:pPrChange w:id="826" w:author="胡 成成" w:date="2020-04-02T17:58:00Z">
          <w:pPr>
            <w:spacing w:line="360" w:lineRule="auto"/>
            <w:ind w:left="360"/>
          </w:pPr>
        </w:pPrChange>
      </w:pPr>
      <w:ins w:id="827" w:author="胡 成成" w:date="2020-04-02T17:58:00Z">
        <w:r w:rsidRPr="00AA395D">
          <w:rPr>
            <w:bCs/>
            <w:sz w:val="22"/>
            <w:szCs w:val="24"/>
            <w:rPrChange w:id="828" w:author="胡 成成" w:date="2020-04-02T17:58:00Z">
              <w:rPr>
                <w:bCs/>
                <w:sz w:val="24"/>
                <w:szCs w:val="28"/>
              </w:rPr>
            </w:rPrChange>
          </w:rPr>
          <w:t>end</w:t>
        </w:r>
      </w:ins>
    </w:p>
    <w:p w14:paraId="579775CD"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29" w:author="胡 成成" w:date="2020-04-02T17:58:00Z"/>
          <w:bCs/>
          <w:sz w:val="22"/>
          <w:szCs w:val="24"/>
          <w:rPrChange w:id="830" w:author="胡 成成" w:date="2020-04-02T17:58:00Z">
            <w:rPr>
              <w:ins w:id="831" w:author="胡 成成" w:date="2020-04-02T17:58:00Z"/>
              <w:bCs/>
              <w:sz w:val="24"/>
              <w:szCs w:val="28"/>
            </w:rPr>
          </w:rPrChange>
        </w:rPr>
        <w:pPrChange w:id="832" w:author="胡 成成" w:date="2020-04-02T17:58:00Z">
          <w:pPr>
            <w:spacing w:line="360" w:lineRule="auto"/>
            <w:ind w:left="360"/>
          </w:pPr>
        </w:pPrChange>
      </w:pPr>
      <w:ins w:id="833" w:author="胡 成成" w:date="2020-04-02T17:58:00Z">
        <w:r w:rsidRPr="00AA395D">
          <w:rPr>
            <w:bCs/>
            <w:sz w:val="22"/>
            <w:szCs w:val="24"/>
            <w:rPrChange w:id="834" w:author="胡 成成" w:date="2020-04-02T17:58:00Z">
              <w:rPr>
                <w:bCs/>
                <w:sz w:val="24"/>
                <w:szCs w:val="28"/>
              </w:rPr>
            </w:rPrChange>
          </w:rPr>
          <w:t>plot(real_y)</w:t>
        </w:r>
      </w:ins>
    </w:p>
    <w:p w14:paraId="688F1ACD"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35" w:author="胡 成成" w:date="2020-04-02T17:58:00Z"/>
          <w:bCs/>
          <w:sz w:val="22"/>
          <w:szCs w:val="24"/>
          <w:rPrChange w:id="836" w:author="胡 成成" w:date="2020-04-02T17:58:00Z">
            <w:rPr>
              <w:ins w:id="837" w:author="胡 成成" w:date="2020-04-02T17:58:00Z"/>
              <w:bCs/>
              <w:sz w:val="24"/>
              <w:szCs w:val="28"/>
            </w:rPr>
          </w:rPrChange>
        </w:rPr>
        <w:pPrChange w:id="838" w:author="胡 成成" w:date="2020-04-02T17:58:00Z">
          <w:pPr>
            <w:spacing w:line="360" w:lineRule="auto"/>
            <w:ind w:left="360"/>
          </w:pPr>
        </w:pPrChange>
      </w:pPr>
      <w:ins w:id="839" w:author="胡 成成" w:date="2020-04-02T17:58:00Z">
        <w:r w:rsidRPr="00AA395D">
          <w:rPr>
            <w:bCs/>
            <w:sz w:val="22"/>
            <w:szCs w:val="24"/>
            <w:rPrChange w:id="840" w:author="胡 成成" w:date="2020-04-02T17:58:00Z">
              <w:rPr>
                <w:bCs/>
                <w:sz w:val="24"/>
                <w:szCs w:val="28"/>
              </w:rPr>
            </w:rPrChange>
          </w:rPr>
          <w:t>%</w:t>
        </w:r>
        <w:r w:rsidRPr="00AA395D">
          <w:rPr>
            <w:rFonts w:hint="eastAsia"/>
            <w:bCs/>
            <w:sz w:val="22"/>
            <w:szCs w:val="24"/>
            <w:rPrChange w:id="841" w:author="胡 成成" w:date="2020-04-02T17:58:00Z">
              <w:rPr>
                <w:rFonts w:hint="eastAsia"/>
                <w:bCs/>
                <w:sz w:val="24"/>
                <w:szCs w:val="28"/>
              </w:rPr>
            </w:rPrChange>
          </w:rPr>
          <w:t>计算</w:t>
        </w:r>
        <w:r w:rsidRPr="00AA395D">
          <w:rPr>
            <w:bCs/>
            <w:sz w:val="22"/>
            <w:szCs w:val="24"/>
            <w:rPrChange w:id="842" w:author="胡 成成" w:date="2020-04-02T17:58:00Z">
              <w:rPr>
                <w:bCs/>
                <w:sz w:val="24"/>
                <w:szCs w:val="28"/>
              </w:rPr>
            </w:rPrChange>
          </w:rPr>
          <w:t>x numerical</w:t>
        </w:r>
        <w:r w:rsidRPr="00AA395D">
          <w:rPr>
            <w:rFonts w:hint="eastAsia"/>
            <w:bCs/>
            <w:sz w:val="22"/>
            <w:szCs w:val="24"/>
            <w:rPrChange w:id="843" w:author="胡 成成" w:date="2020-04-02T17:58:00Z">
              <w:rPr>
                <w:rFonts w:hint="eastAsia"/>
                <w:bCs/>
                <w:sz w:val="24"/>
                <w:szCs w:val="28"/>
              </w:rPr>
            </w:rPrChange>
          </w:rPr>
          <w:t>部分</w:t>
        </w:r>
      </w:ins>
    </w:p>
    <w:p w14:paraId="550428CD"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44" w:author="胡 成成" w:date="2020-04-02T17:58:00Z"/>
          <w:bCs/>
          <w:sz w:val="22"/>
          <w:szCs w:val="24"/>
          <w:rPrChange w:id="845" w:author="胡 成成" w:date="2020-04-02T17:58:00Z">
            <w:rPr>
              <w:ins w:id="846" w:author="胡 成成" w:date="2020-04-02T17:58:00Z"/>
              <w:bCs/>
              <w:sz w:val="24"/>
              <w:szCs w:val="28"/>
            </w:rPr>
          </w:rPrChange>
        </w:rPr>
        <w:pPrChange w:id="847" w:author="胡 成成" w:date="2020-04-02T17:58:00Z">
          <w:pPr>
            <w:spacing w:line="360" w:lineRule="auto"/>
            <w:ind w:left="360"/>
          </w:pPr>
        </w:pPrChange>
      </w:pPr>
      <w:ins w:id="848" w:author="胡 成成" w:date="2020-04-02T17:58:00Z">
        <w:r w:rsidRPr="00AA395D">
          <w:rPr>
            <w:bCs/>
            <w:sz w:val="22"/>
            <w:szCs w:val="24"/>
            <w:rPrChange w:id="849" w:author="胡 成成" w:date="2020-04-02T17:58:00Z">
              <w:rPr>
                <w:bCs/>
                <w:sz w:val="24"/>
                <w:szCs w:val="28"/>
              </w:rPr>
            </w:rPrChange>
          </w:rPr>
          <w:t>[range_x,mid_x]=hist(x_sum,100);</w:t>
        </w:r>
      </w:ins>
    </w:p>
    <w:p w14:paraId="1B9E23C1"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50" w:author="胡 成成" w:date="2020-04-02T17:58:00Z"/>
          <w:bCs/>
          <w:sz w:val="22"/>
          <w:szCs w:val="24"/>
          <w:rPrChange w:id="851" w:author="胡 成成" w:date="2020-04-02T17:58:00Z">
            <w:rPr>
              <w:ins w:id="852" w:author="胡 成成" w:date="2020-04-02T17:58:00Z"/>
              <w:bCs/>
              <w:sz w:val="24"/>
              <w:szCs w:val="28"/>
            </w:rPr>
          </w:rPrChange>
        </w:rPr>
        <w:pPrChange w:id="853" w:author="胡 成成" w:date="2020-04-02T17:58:00Z">
          <w:pPr>
            <w:spacing w:line="360" w:lineRule="auto"/>
            <w:ind w:left="360"/>
          </w:pPr>
        </w:pPrChange>
      </w:pPr>
      <w:ins w:id="854" w:author="胡 成成" w:date="2020-04-02T17:58:00Z">
        <w:r w:rsidRPr="00AA395D">
          <w:rPr>
            <w:bCs/>
            <w:sz w:val="22"/>
            <w:szCs w:val="24"/>
            <w:rPrChange w:id="855" w:author="胡 成成" w:date="2020-04-02T17:58:00Z">
              <w:rPr>
                <w:bCs/>
                <w:sz w:val="24"/>
                <w:szCs w:val="28"/>
              </w:rPr>
            </w:rPrChange>
          </w:rPr>
          <w:t>num_x=numel(x_sum);</w:t>
        </w:r>
      </w:ins>
    </w:p>
    <w:p w14:paraId="1CCE7071"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56" w:author="胡 成成" w:date="2020-04-02T17:58:00Z"/>
          <w:bCs/>
          <w:sz w:val="22"/>
          <w:szCs w:val="24"/>
          <w:rPrChange w:id="857" w:author="胡 成成" w:date="2020-04-02T17:58:00Z">
            <w:rPr>
              <w:ins w:id="858" w:author="胡 成成" w:date="2020-04-02T17:58:00Z"/>
              <w:bCs/>
              <w:sz w:val="24"/>
              <w:szCs w:val="28"/>
            </w:rPr>
          </w:rPrChange>
        </w:rPr>
        <w:pPrChange w:id="859" w:author="胡 成成" w:date="2020-04-02T17:58:00Z">
          <w:pPr>
            <w:spacing w:line="360" w:lineRule="auto"/>
            <w:ind w:left="360"/>
          </w:pPr>
        </w:pPrChange>
      </w:pPr>
      <w:ins w:id="860" w:author="胡 成成" w:date="2020-04-02T17:58:00Z">
        <w:r w:rsidRPr="00AA395D">
          <w:rPr>
            <w:bCs/>
            <w:sz w:val="22"/>
            <w:szCs w:val="24"/>
            <w:rPrChange w:id="861" w:author="胡 成成" w:date="2020-04-02T17:58:00Z">
              <w:rPr>
                <w:bCs/>
                <w:sz w:val="24"/>
                <w:szCs w:val="28"/>
              </w:rPr>
            </w:rPrChange>
          </w:rPr>
          <w:t>density_x=cumsum(range_x/num_x);</w:t>
        </w:r>
      </w:ins>
    </w:p>
    <w:p w14:paraId="36BC63E9"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62" w:author="胡 成成" w:date="2020-04-02T17:58:00Z"/>
          <w:bCs/>
          <w:sz w:val="22"/>
          <w:szCs w:val="24"/>
          <w:rPrChange w:id="863" w:author="胡 成成" w:date="2020-04-02T17:58:00Z">
            <w:rPr>
              <w:ins w:id="864" w:author="胡 成成" w:date="2020-04-02T17:58:00Z"/>
              <w:bCs/>
              <w:sz w:val="24"/>
              <w:szCs w:val="28"/>
            </w:rPr>
          </w:rPrChange>
        </w:rPr>
        <w:pPrChange w:id="865" w:author="胡 成成" w:date="2020-04-02T17:58:00Z">
          <w:pPr>
            <w:spacing w:line="360" w:lineRule="auto"/>
            <w:ind w:left="360"/>
          </w:pPr>
        </w:pPrChange>
      </w:pPr>
      <w:ins w:id="866" w:author="胡 成成" w:date="2020-04-02T17:58:00Z">
        <w:r w:rsidRPr="00AA395D">
          <w:rPr>
            <w:bCs/>
            <w:sz w:val="22"/>
            <w:szCs w:val="24"/>
            <w:rPrChange w:id="867" w:author="胡 成成" w:date="2020-04-02T17:58:00Z">
              <w:rPr>
                <w:bCs/>
                <w:sz w:val="24"/>
                <w:szCs w:val="28"/>
              </w:rPr>
            </w:rPrChange>
          </w:rPr>
          <w:t>%</w:t>
        </w:r>
        <w:r w:rsidRPr="00AA395D">
          <w:rPr>
            <w:rFonts w:hint="eastAsia"/>
            <w:bCs/>
            <w:sz w:val="22"/>
            <w:szCs w:val="24"/>
            <w:rPrChange w:id="868" w:author="胡 成成" w:date="2020-04-02T17:58:00Z">
              <w:rPr>
                <w:rFonts w:hint="eastAsia"/>
                <w:bCs/>
                <w:sz w:val="24"/>
                <w:szCs w:val="28"/>
              </w:rPr>
            </w:rPrChange>
          </w:rPr>
          <w:t>计算</w:t>
        </w:r>
        <w:r w:rsidRPr="00AA395D">
          <w:rPr>
            <w:bCs/>
            <w:sz w:val="22"/>
            <w:szCs w:val="24"/>
            <w:rPrChange w:id="869" w:author="胡 成成" w:date="2020-04-02T17:58:00Z">
              <w:rPr>
                <w:bCs/>
                <w:sz w:val="24"/>
                <w:szCs w:val="28"/>
              </w:rPr>
            </w:rPrChange>
          </w:rPr>
          <w:t xml:space="preserve">x </w:t>
        </w:r>
        <w:r w:rsidRPr="00AA395D">
          <w:rPr>
            <w:rFonts w:hint="eastAsia"/>
            <w:bCs/>
            <w:sz w:val="22"/>
            <w:szCs w:val="24"/>
            <w:rPrChange w:id="870" w:author="胡 成成" w:date="2020-04-02T17:58:00Z">
              <w:rPr>
                <w:rFonts w:hint="eastAsia"/>
                <w:bCs/>
                <w:sz w:val="24"/>
                <w:szCs w:val="28"/>
              </w:rPr>
            </w:rPrChange>
          </w:rPr>
          <w:t>理论部分</w:t>
        </w:r>
      </w:ins>
    </w:p>
    <w:p w14:paraId="7451B8B5"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71" w:author="胡 成成" w:date="2020-04-02T17:58:00Z"/>
          <w:bCs/>
          <w:sz w:val="22"/>
          <w:szCs w:val="24"/>
          <w:rPrChange w:id="872" w:author="胡 成成" w:date="2020-04-02T17:58:00Z">
            <w:rPr>
              <w:ins w:id="873" w:author="胡 成成" w:date="2020-04-02T17:58:00Z"/>
              <w:bCs/>
              <w:sz w:val="24"/>
              <w:szCs w:val="28"/>
            </w:rPr>
          </w:rPrChange>
        </w:rPr>
        <w:pPrChange w:id="874" w:author="胡 成成" w:date="2020-04-02T17:58:00Z">
          <w:pPr>
            <w:spacing w:line="360" w:lineRule="auto"/>
            <w:ind w:left="360"/>
          </w:pPr>
        </w:pPrChange>
      </w:pPr>
      <w:ins w:id="875" w:author="胡 成成" w:date="2020-04-02T17:58:00Z">
        <w:r w:rsidRPr="00AA395D">
          <w:rPr>
            <w:bCs/>
            <w:sz w:val="22"/>
            <w:szCs w:val="24"/>
            <w:rPrChange w:id="876" w:author="胡 成成" w:date="2020-04-02T17:58:00Z">
              <w:rPr>
                <w:bCs/>
                <w:sz w:val="24"/>
                <w:szCs w:val="28"/>
              </w:rPr>
            </w:rPrChange>
          </w:rPr>
          <w:lastRenderedPageBreak/>
          <w:t>x_theory=1-exp(-mu*t);</w:t>
        </w:r>
      </w:ins>
    </w:p>
    <w:p w14:paraId="7E27FA80"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77" w:author="胡 成成" w:date="2020-04-02T17:58:00Z"/>
          <w:bCs/>
          <w:sz w:val="22"/>
          <w:szCs w:val="24"/>
          <w:rPrChange w:id="878" w:author="胡 成成" w:date="2020-04-02T17:58:00Z">
            <w:rPr>
              <w:ins w:id="879" w:author="胡 成成" w:date="2020-04-02T17:58:00Z"/>
              <w:bCs/>
              <w:sz w:val="24"/>
              <w:szCs w:val="28"/>
            </w:rPr>
          </w:rPrChange>
        </w:rPr>
        <w:pPrChange w:id="880" w:author="胡 成成" w:date="2020-04-02T17:58:00Z">
          <w:pPr>
            <w:spacing w:line="360" w:lineRule="auto"/>
            <w:ind w:left="360"/>
          </w:pPr>
        </w:pPrChange>
      </w:pPr>
      <w:ins w:id="881" w:author="胡 成成" w:date="2020-04-02T17:58:00Z">
        <w:r w:rsidRPr="00AA395D">
          <w:rPr>
            <w:bCs/>
            <w:sz w:val="22"/>
            <w:szCs w:val="24"/>
            <w:rPrChange w:id="882" w:author="胡 成成" w:date="2020-04-02T17:58:00Z">
              <w:rPr>
                <w:bCs/>
                <w:sz w:val="24"/>
                <w:szCs w:val="28"/>
              </w:rPr>
            </w:rPrChange>
          </w:rPr>
          <w:t>%</w:t>
        </w:r>
        <w:r w:rsidRPr="00AA395D">
          <w:rPr>
            <w:rFonts w:hint="eastAsia"/>
            <w:bCs/>
            <w:sz w:val="22"/>
            <w:szCs w:val="24"/>
            <w:rPrChange w:id="883" w:author="胡 成成" w:date="2020-04-02T17:58:00Z">
              <w:rPr>
                <w:rFonts w:hint="eastAsia"/>
                <w:bCs/>
                <w:sz w:val="24"/>
                <w:szCs w:val="28"/>
              </w:rPr>
            </w:rPrChange>
          </w:rPr>
          <w:t>绘图</w:t>
        </w:r>
      </w:ins>
    </w:p>
    <w:p w14:paraId="5EC1FF5A"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84" w:author="胡 成成" w:date="2020-04-02T17:58:00Z"/>
          <w:bCs/>
          <w:sz w:val="22"/>
          <w:szCs w:val="24"/>
          <w:rPrChange w:id="885" w:author="胡 成成" w:date="2020-04-02T17:58:00Z">
            <w:rPr>
              <w:ins w:id="886" w:author="胡 成成" w:date="2020-04-02T17:58:00Z"/>
              <w:bCs/>
              <w:sz w:val="24"/>
              <w:szCs w:val="28"/>
            </w:rPr>
          </w:rPrChange>
        </w:rPr>
        <w:pPrChange w:id="887" w:author="胡 成成" w:date="2020-04-02T17:58:00Z">
          <w:pPr>
            <w:spacing w:line="360" w:lineRule="auto"/>
            <w:ind w:left="360"/>
          </w:pPr>
        </w:pPrChange>
      </w:pPr>
      <w:ins w:id="888" w:author="胡 成成" w:date="2020-04-02T17:58:00Z">
        <w:r w:rsidRPr="00AA395D">
          <w:rPr>
            <w:bCs/>
            <w:sz w:val="22"/>
            <w:szCs w:val="24"/>
            <w:rPrChange w:id="889" w:author="胡 成成" w:date="2020-04-02T17:58:00Z">
              <w:rPr>
                <w:bCs/>
                <w:sz w:val="24"/>
                <w:szCs w:val="28"/>
              </w:rPr>
            </w:rPrChange>
          </w:rPr>
          <w:t>plot(mid_x,density_x,'sr')</w:t>
        </w:r>
      </w:ins>
    </w:p>
    <w:p w14:paraId="40076C0A"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90" w:author="胡 成成" w:date="2020-04-02T17:58:00Z"/>
          <w:bCs/>
          <w:sz w:val="22"/>
          <w:szCs w:val="24"/>
          <w:rPrChange w:id="891" w:author="胡 成成" w:date="2020-04-02T17:58:00Z">
            <w:rPr>
              <w:ins w:id="892" w:author="胡 成成" w:date="2020-04-02T17:58:00Z"/>
              <w:bCs/>
              <w:sz w:val="24"/>
              <w:szCs w:val="28"/>
            </w:rPr>
          </w:rPrChange>
        </w:rPr>
        <w:pPrChange w:id="893" w:author="胡 成成" w:date="2020-04-02T17:58:00Z">
          <w:pPr>
            <w:spacing w:line="360" w:lineRule="auto"/>
            <w:ind w:left="360"/>
          </w:pPr>
        </w:pPrChange>
      </w:pPr>
      <w:ins w:id="894" w:author="胡 成成" w:date="2020-04-02T17:58:00Z">
        <w:r w:rsidRPr="00AA395D">
          <w:rPr>
            <w:bCs/>
            <w:sz w:val="22"/>
            <w:szCs w:val="24"/>
            <w:rPrChange w:id="895" w:author="胡 成成" w:date="2020-04-02T17:58:00Z">
              <w:rPr>
                <w:bCs/>
                <w:sz w:val="24"/>
                <w:szCs w:val="28"/>
              </w:rPr>
            </w:rPrChange>
          </w:rPr>
          <w:t>axis([0 80,-inf inf])</w:t>
        </w:r>
      </w:ins>
    </w:p>
    <w:p w14:paraId="77C8A55B"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896" w:author="胡 成成" w:date="2020-04-02T17:58:00Z"/>
          <w:bCs/>
          <w:sz w:val="22"/>
          <w:szCs w:val="24"/>
          <w:rPrChange w:id="897" w:author="胡 成成" w:date="2020-04-02T17:58:00Z">
            <w:rPr>
              <w:ins w:id="898" w:author="胡 成成" w:date="2020-04-02T17:58:00Z"/>
              <w:bCs/>
              <w:sz w:val="24"/>
              <w:szCs w:val="28"/>
            </w:rPr>
          </w:rPrChange>
        </w:rPr>
        <w:pPrChange w:id="899" w:author="胡 成成" w:date="2020-04-02T17:58:00Z">
          <w:pPr>
            <w:spacing w:line="360" w:lineRule="auto"/>
            <w:ind w:left="360"/>
          </w:pPr>
        </w:pPrChange>
      </w:pPr>
      <w:ins w:id="900" w:author="胡 成成" w:date="2020-04-02T17:58:00Z">
        <w:r w:rsidRPr="00AA395D">
          <w:rPr>
            <w:bCs/>
            <w:sz w:val="22"/>
            <w:szCs w:val="24"/>
            <w:rPrChange w:id="901" w:author="胡 成成" w:date="2020-04-02T17:58:00Z">
              <w:rPr>
                <w:bCs/>
                <w:sz w:val="24"/>
                <w:szCs w:val="28"/>
              </w:rPr>
            </w:rPrChange>
          </w:rPr>
          <w:t>hold on;</w:t>
        </w:r>
      </w:ins>
    </w:p>
    <w:p w14:paraId="677C7936"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902" w:author="胡 成成" w:date="2020-04-02T17:58:00Z"/>
          <w:bCs/>
          <w:sz w:val="22"/>
          <w:szCs w:val="24"/>
          <w:rPrChange w:id="903" w:author="胡 成成" w:date="2020-04-02T17:58:00Z">
            <w:rPr>
              <w:ins w:id="904" w:author="胡 成成" w:date="2020-04-02T17:58:00Z"/>
              <w:bCs/>
              <w:sz w:val="24"/>
              <w:szCs w:val="28"/>
            </w:rPr>
          </w:rPrChange>
        </w:rPr>
        <w:pPrChange w:id="905" w:author="胡 成成" w:date="2020-04-02T17:58:00Z">
          <w:pPr>
            <w:spacing w:line="360" w:lineRule="auto"/>
            <w:ind w:left="360"/>
          </w:pPr>
        </w:pPrChange>
      </w:pPr>
      <w:ins w:id="906" w:author="胡 成成" w:date="2020-04-02T17:58:00Z">
        <w:r w:rsidRPr="00AA395D">
          <w:rPr>
            <w:bCs/>
            <w:sz w:val="22"/>
            <w:szCs w:val="24"/>
            <w:rPrChange w:id="907" w:author="胡 成成" w:date="2020-04-02T17:58:00Z">
              <w:rPr>
                <w:bCs/>
                <w:sz w:val="24"/>
                <w:szCs w:val="28"/>
              </w:rPr>
            </w:rPrChange>
          </w:rPr>
          <w:t>plot(mid_y,density_y,'om')</w:t>
        </w:r>
      </w:ins>
    </w:p>
    <w:p w14:paraId="2D42EEDA"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908" w:author="胡 成成" w:date="2020-04-02T17:58:00Z"/>
          <w:bCs/>
          <w:sz w:val="22"/>
          <w:szCs w:val="24"/>
          <w:rPrChange w:id="909" w:author="胡 成成" w:date="2020-04-02T17:58:00Z">
            <w:rPr>
              <w:ins w:id="910" w:author="胡 成成" w:date="2020-04-02T17:58:00Z"/>
              <w:bCs/>
              <w:sz w:val="24"/>
              <w:szCs w:val="28"/>
            </w:rPr>
          </w:rPrChange>
        </w:rPr>
        <w:pPrChange w:id="911" w:author="胡 成成" w:date="2020-04-02T17:58:00Z">
          <w:pPr>
            <w:spacing w:line="360" w:lineRule="auto"/>
            <w:ind w:left="360"/>
          </w:pPr>
        </w:pPrChange>
      </w:pPr>
      <w:ins w:id="912" w:author="胡 成成" w:date="2020-04-02T17:58:00Z">
        <w:r w:rsidRPr="00AA395D">
          <w:rPr>
            <w:bCs/>
            <w:sz w:val="22"/>
            <w:szCs w:val="24"/>
            <w:rPrChange w:id="913" w:author="胡 成成" w:date="2020-04-02T17:58:00Z">
              <w:rPr>
                <w:bCs/>
                <w:sz w:val="24"/>
                <w:szCs w:val="28"/>
              </w:rPr>
            </w:rPrChange>
          </w:rPr>
          <w:t>hold on;</w:t>
        </w:r>
      </w:ins>
    </w:p>
    <w:p w14:paraId="7BD1D9B0"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914" w:author="胡 成成" w:date="2020-04-02T17:58:00Z"/>
          <w:bCs/>
          <w:sz w:val="22"/>
          <w:szCs w:val="24"/>
          <w:rPrChange w:id="915" w:author="胡 成成" w:date="2020-04-02T17:58:00Z">
            <w:rPr>
              <w:ins w:id="916" w:author="胡 成成" w:date="2020-04-02T17:58:00Z"/>
              <w:bCs/>
              <w:sz w:val="24"/>
              <w:szCs w:val="28"/>
            </w:rPr>
          </w:rPrChange>
        </w:rPr>
        <w:pPrChange w:id="917" w:author="胡 成成" w:date="2020-04-02T17:58:00Z">
          <w:pPr>
            <w:spacing w:line="360" w:lineRule="auto"/>
            <w:ind w:left="360"/>
          </w:pPr>
        </w:pPrChange>
      </w:pPr>
      <w:ins w:id="918" w:author="胡 成成" w:date="2020-04-02T17:58:00Z">
        <w:r w:rsidRPr="00AA395D">
          <w:rPr>
            <w:bCs/>
            <w:sz w:val="22"/>
            <w:szCs w:val="24"/>
            <w:rPrChange w:id="919" w:author="胡 成成" w:date="2020-04-02T17:58:00Z">
              <w:rPr>
                <w:bCs/>
                <w:sz w:val="24"/>
                <w:szCs w:val="28"/>
              </w:rPr>
            </w:rPrChange>
          </w:rPr>
          <w:t>plot(mid_erln,density_erln,'xb')</w:t>
        </w:r>
      </w:ins>
    </w:p>
    <w:p w14:paraId="3C99337E"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920" w:author="胡 成成" w:date="2020-04-02T17:58:00Z"/>
          <w:bCs/>
          <w:sz w:val="22"/>
          <w:szCs w:val="24"/>
          <w:rPrChange w:id="921" w:author="胡 成成" w:date="2020-04-02T17:58:00Z">
            <w:rPr>
              <w:ins w:id="922" w:author="胡 成成" w:date="2020-04-02T17:58:00Z"/>
              <w:bCs/>
              <w:sz w:val="24"/>
              <w:szCs w:val="28"/>
            </w:rPr>
          </w:rPrChange>
        </w:rPr>
        <w:pPrChange w:id="923" w:author="胡 成成" w:date="2020-04-02T17:58:00Z">
          <w:pPr>
            <w:spacing w:line="360" w:lineRule="auto"/>
            <w:ind w:left="360"/>
          </w:pPr>
        </w:pPrChange>
      </w:pPr>
      <w:ins w:id="924" w:author="胡 成成" w:date="2020-04-02T17:58:00Z">
        <w:r w:rsidRPr="00AA395D">
          <w:rPr>
            <w:bCs/>
            <w:sz w:val="22"/>
            <w:szCs w:val="24"/>
            <w:rPrChange w:id="925" w:author="胡 成成" w:date="2020-04-02T17:58:00Z">
              <w:rPr>
                <w:bCs/>
                <w:sz w:val="24"/>
                <w:szCs w:val="28"/>
              </w:rPr>
            </w:rPrChange>
          </w:rPr>
          <w:t>hold on;</w:t>
        </w:r>
      </w:ins>
    </w:p>
    <w:p w14:paraId="5C593AAB"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926" w:author="胡 成成" w:date="2020-04-02T17:58:00Z"/>
          <w:bCs/>
          <w:sz w:val="22"/>
          <w:szCs w:val="24"/>
          <w:rPrChange w:id="927" w:author="胡 成成" w:date="2020-04-02T17:58:00Z">
            <w:rPr>
              <w:ins w:id="928" w:author="胡 成成" w:date="2020-04-02T17:58:00Z"/>
              <w:bCs/>
              <w:sz w:val="24"/>
              <w:szCs w:val="28"/>
            </w:rPr>
          </w:rPrChange>
        </w:rPr>
        <w:pPrChange w:id="929" w:author="胡 成成" w:date="2020-04-02T17:58:00Z">
          <w:pPr>
            <w:spacing w:line="360" w:lineRule="auto"/>
            <w:ind w:left="360"/>
          </w:pPr>
        </w:pPrChange>
      </w:pPr>
      <w:ins w:id="930" w:author="胡 成成" w:date="2020-04-02T17:58:00Z">
        <w:r w:rsidRPr="00AA395D">
          <w:rPr>
            <w:bCs/>
            <w:sz w:val="22"/>
            <w:szCs w:val="24"/>
            <w:rPrChange w:id="931" w:author="胡 成成" w:date="2020-04-02T17:58:00Z">
              <w:rPr>
                <w:bCs/>
                <w:sz w:val="24"/>
                <w:szCs w:val="28"/>
              </w:rPr>
            </w:rPrChange>
          </w:rPr>
          <w:t>plot(t,x_theory,'--b')</w:t>
        </w:r>
      </w:ins>
    </w:p>
    <w:p w14:paraId="662CA06A"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932" w:author="胡 成成" w:date="2020-04-02T17:58:00Z"/>
          <w:bCs/>
          <w:sz w:val="22"/>
          <w:szCs w:val="24"/>
          <w:rPrChange w:id="933" w:author="胡 成成" w:date="2020-04-02T17:58:00Z">
            <w:rPr>
              <w:ins w:id="934" w:author="胡 成成" w:date="2020-04-02T17:58:00Z"/>
              <w:bCs/>
              <w:sz w:val="24"/>
              <w:szCs w:val="28"/>
            </w:rPr>
          </w:rPrChange>
        </w:rPr>
        <w:pPrChange w:id="935" w:author="胡 成成" w:date="2020-04-02T17:58:00Z">
          <w:pPr>
            <w:spacing w:line="360" w:lineRule="auto"/>
            <w:ind w:left="360"/>
          </w:pPr>
        </w:pPrChange>
      </w:pPr>
      <w:ins w:id="936" w:author="胡 成成" w:date="2020-04-02T17:58:00Z">
        <w:r w:rsidRPr="00AA395D">
          <w:rPr>
            <w:bCs/>
            <w:sz w:val="22"/>
            <w:szCs w:val="24"/>
            <w:rPrChange w:id="937" w:author="胡 成成" w:date="2020-04-02T17:58:00Z">
              <w:rPr>
                <w:bCs/>
                <w:sz w:val="24"/>
                <w:szCs w:val="28"/>
              </w:rPr>
            </w:rPrChange>
          </w:rPr>
          <w:t>hold on;</w:t>
        </w:r>
      </w:ins>
    </w:p>
    <w:p w14:paraId="5912EABB"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938" w:author="胡 成成" w:date="2020-04-02T17:58:00Z"/>
          <w:bCs/>
          <w:sz w:val="22"/>
          <w:szCs w:val="24"/>
          <w:rPrChange w:id="939" w:author="胡 成成" w:date="2020-04-02T17:58:00Z">
            <w:rPr>
              <w:ins w:id="940" w:author="胡 成成" w:date="2020-04-02T17:58:00Z"/>
              <w:bCs/>
              <w:sz w:val="24"/>
              <w:szCs w:val="28"/>
            </w:rPr>
          </w:rPrChange>
        </w:rPr>
        <w:pPrChange w:id="941" w:author="胡 成成" w:date="2020-04-02T17:58:00Z">
          <w:pPr>
            <w:spacing w:line="360" w:lineRule="auto"/>
            <w:ind w:left="360"/>
          </w:pPr>
        </w:pPrChange>
      </w:pPr>
      <w:ins w:id="942" w:author="胡 成成" w:date="2020-04-02T17:58:00Z">
        <w:r w:rsidRPr="00AA395D">
          <w:rPr>
            <w:bCs/>
            <w:sz w:val="22"/>
            <w:szCs w:val="24"/>
            <w:rPrChange w:id="943" w:author="胡 成成" w:date="2020-04-02T17:58:00Z">
              <w:rPr>
                <w:bCs/>
                <w:sz w:val="24"/>
                <w:szCs w:val="28"/>
              </w:rPr>
            </w:rPrChange>
          </w:rPr>
          <w:t>plot(t,y_theory,':.m')</w:t>
        </w:r>
      </w:ins>
    </w:p>
    <w:p w14:paraId="45C3FB2C"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944" w:author="胡 成成" w:date="2020-04-02T17:58:00Z"/>
          <w:bCs/>
          <w:sz w:val="22"/>
          <w:szCs w:val="24"/>
          <w:rPrChange w:id="945" w:author="胡 成成" w:date="2020-04-02T17:58:00Z">
            <w:rPr>
              <w:ins w:id="946" w:author="胡 成成" w:date="2020-04-02T17:58:00Z"/>
              <w:bCs/>
              <w:sz w:val="24"/>
              <w:szCs w:val="28"/>
            </w:rPr>
          </w:rPrChange>
        </w:rPr>
        <w:pPrChange w:id="947" w:author="胡 成成" w:date="2020-04-02T17:58:00Z">
          <w:pPr>
            <w:spacing w:line="360" w:lineRule="auto"/>
            <w:ind w:left="360"/>
          </w:pPr>
        </w:pPrChange>
      </w:pPr>
      <w:ins w:id="948" w:author="胡 成成" w:date="2020-04-02T17:58:00Z">
        <w:r w:rsidRPr="00AA395D">
          <w:rPr>
            <w:bCs/>
            <w:sz w:val="22"/>
            <w:szCs w:val="24"/>
            <w:rPrChange w:id="949" w:author="胡 成成" w:date="2020-04-02T17:58:00Z">
              <w:rPr>
                <w:bCs/>
                <w:sz w:val="24"/>
                <w:szCs w:val="28"/>
              </w:rPr>
            </w:rPrChange>
          </w:rPr>
          <w:t>hold on;</w:t>
        </w:r>
      </w:ins>
    </w:p>
    <w:p w14:paraId="0A87AEC3" w14:textId="77777777"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950" w:author="胡 成成" w:date="2020-04-02T17:58:00Z"/>
          <w:bCs/>
          <w:sz w:val="22"/>
          <w:szCs w:val="24"/>
          <w:rPrChange w:id="951" w:author="胡 成成" w:date="2020-04-02T17:58:00Z">
            <w:rPr>
              <w:ins w:id="952" w:author="胡 成成" w:date="2020-04-02T17:58:00Z"/>
              <w:bCs/>
              <w:sz w:val="24"/>
              <w:szCs w:val="28"/>
            </w:rPr>
          </w:rPrChange>
        </w:rPr>
        <w:pPrChange w:id="953" w:author="胡 成成" w:date="2020-04-02T17:58:00Z">
          <w:pPr>
            <w:spacing w:line="360" w:lineRule="auto"/>
            <w:ind w:left="360"/>
          </w:pPr>
        </w:pPrChange>
      </w:pPr>
      <w:ins w:id="954" w:author="胡 成成" w:date="2020-04-02T17:58:00Z">
        <w:r w:rsidRPr="00AA395D">
          <w:rPr>
            <w:bCs/>
            <w:sz w:val="22"/>
            <w:szCs w:val="24"/>
            <w:rPrChange w:id="955" w:author="胡 成成" w:date="2020-04-02T17:58:00Z">
              <w:rPr>
                <w:bCs/>
                <w:sz w:val="24"/>
                <w:szCs w:val="28"/>
              </w:rPr>
            </w:rPrChange>
          </w:rPr>
          <w:t>plot(t,real_y,'*y')</w:t>
        </w:r>
      </w:ins>
    </w:p>
    <w:p w14:paraId="5278CB49" w14:textId="77A38934" w:rsidR="00AA395D" w:rsidRPr="00AA395D" w:rsidRDefault="00AA395D">
      <w:pPr>
        <w:pBdr>
          <w:top w:val="single" w:sz="4" w:space="1" w:color="auto"/>
          <w:left w:val="single" w:sz="4" w:space="1" w:color="auto"/>
          <w:bottom w:val="single" w:sz="4" w:space="1" w:color="auto"/>
          <w:right w:val="single" w:sz="4" w:space="1" w:color="auto"/>
        </w:pBdr>
        <w:spacing w:line="360" w:lineRule="auto"/>
        <w:ind w:left="360"/>
        <w:rPr>
          <w:ins w:id="956" w:author="胡 成成" w:date="2020-04-02T17:57:00Z"/>
          <w:bCs/>
          <w:sz w:val="22"/>
          <w:szCs w:val="24"/>
          <w:rPrChange w:id="957" w:author="胡 成成" w:date="2020-04-02T17:58:00Z">
            <w:rPr>
              <w:ins w:id="958" w:author="胡 成成" w:date="2020-04-02T17:57:00Z"/>
              <w:bCs/>
              <w:sz w:val="24"/>
              <w:szCs w:val="28"/>
            </w:rPr>
          </w:rPrChange>
        </w:rPr>
        <w:pPrChange w:id="959" w:author="胡 成成" w:date="2020-04-02T17:58:00Z">
          <w:pPr>
            <w:spacing w:line="360" w:lineRule="auto"/>
          </w:pPr>
        </w:pPrChange>
      </w:pPr>
      <w:ins w:id="960" w:author="胡 成成" w:date="2020-04-02T17:58:00Z">
        <w:r w:rsidRPr="00AA395D">
          <w:rPr>
            <w:bCs/>
            <w:sz w:val="22"/>
            <w:szCs w:val="24"/>
            <w:rPrChange w:id="961" w:author="胡 成成" w:date="2020-04-02T17:58:00Z">
              <w:rPr>
                <w:bCs/>
                <w:sz w:val="24"/>
                <w:szCs w:val="28"/>
              </w:rPr>
            </w:rPrChange>
          </w:rPr>
          <w:t>legend('x-numerical','y-numerical','erln-numerical','x-theory','y-theory','erlang-theory')</w:t>
        </w:r>
      </w:ins>
    </w:p>
    <w:p w14:paraId="0E2B2D2C" w14:textId="712483D9" w:rsidR="008772E4" w:rsidRPr="00AA395D" w:rsidDel="00884BF0" w:rsidRDefault="008772E4" w:rsidP="006A61E8">
      <w:pPr>
        <w:spacing w:line="360" w:lineRule="auto"/>
        <w:rPr>
          <w:del w:id="962" w:author="胡 成成" w:date="2020-04-02T21:33:00Z"/>
          <w:bCs/>
          <w:sz w:val="24"/>
          <w:szCs w:val="28"/>
          <w:rPrChange w:id="963" w:author="胡 成成" w:date="2020-04-02T17:57:00Z">
            <w:rPr>
              <w:del w:id="964" w:author="胡 成成" w:date="2020-04-02T21:33:00Z"/>
              <w:b/>
              <w:sz w:val="24"/>
              <w:szCs w:val="28"/>
            </w:rPr>
          </w:rPrChange>
        </w:rPr>
      </w:pPr>
    </w:p>
    <w:p w14:paraId="2970B745" w14:textId="77777777" w:rsidR="006A61E8" w:rsidRDefault="006A61E8">
      <w:pPr>
        <w:spacing w:line="360" w:lineRule="auto"/>
        <w:rPr>
          <w:sz w:val="24"/>
          <w:szCs w:val="28"/>
        </w:rPr>
      </w:pPr>
    </w:p>
    <w:sectPr w:rsidR="006A61E8">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1B74B" w14:textId="77777777" w:rsidR="00396158" w:rsidRDefault="00396158" w:rsidP="006A61E8">
      <w:r>
        <w:separator/>
      </w:r>
    </w:p>
  </w:endnote>
  <w:endnote w:type="continuationSeparator" w:id="0">
    <w:p w14:paraId="64E98C30" w14:textId="77777777" w:rsidR="00396158" w:rsidRDefault="00396158"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D15E1" w14:textId="77777777" w:rsidR="00396158" w:rsidRDefault="00396158" w:rsidP="006A61E8">
      <w:r>
        <w:separator/>
      </w:r>
    </w:p>
  </w:footnote>
  <w:footnote w:type="continuationSeparator" w:id="0">
    <w:p w14:paraId="4B9BFFFF" w14:textId="77777777" w:rsidR="00396158" w:rsidRDefault="00396158"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9DC5C" w14:textId="77777777" w:rsidR="006A61E8" w:rsidRPr="00302014" w:rsidRDefault="006A61E8" w:rsidP="003020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6250"/>
    <w:multiLevelType w:val="hybridMultilevel"/>
    <w:tmpl w:val="FF7261B6"/>
    <w:lvl w:ilvl="0" w:tplc="D9807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4723B2"/>
    <w:multiLevelType w:val="hybridMultilevel"/>
    <w:tmpl w:val="9748298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F71762"/>
    <w:multiLevelType w:val="hybridMultilevel"/>
    <w:tmpl w:val="CA442766"/>
    <w:lvl w:ilvl="0" w:tplc="D9807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310806"/>
    <w:multiLevelType w:val="hybridMultilevel"/>
    <w:tmpl w:val="D91460B0"/>
    <w:lvl w:ilvl="0" w:tplc="D9807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6403A"/>
    <w:multiLevelType w:val="hybridMultilevel"/>
    <w:tmpl w:val="F23C9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E020E"/>
    <w:multiLevelType w:val="hybridMultilevel"/>
    <w:tmpl w:val="05167E2A"/>
    <w:lvl w:ilvl="0" w:tplc="D9807E6A">
      <w:start w:val="1"/>
      <w:numFmt w:val="decimal"/>
      <w:lvlText w:val="%1."/>
      <w:lvlJc w:val="left"/>
      <w:pPr>
        <w:ind w:left="360" w:hanging="360"/>
      </w:pPr>
      <w:rPr>
        <w:rFonts w:hint="default"/>
      </w:rPr>
    </w:lvl>
    <w:lvl w:ilvl="1" w:tplc="A6C686C8">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BE195F"/>
    <w:multiLevelType w:val="hybridMultilevel"/>
    <w:tmpl w:val="02748688"/>
    <w:lvl w:ilvl="0" w:tplc="A6C68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26251E"/>
    <w:multiLevelType w:val="hybridMultilevel"/>
    <w:tmpl w:val="DF3E01EA"/>
    <w:lvl w:ilvl="0" w:tplc="D9807E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047DFC"/>
    <w:multiLevelType w:val="hybridMultilevel"/>
    <w:tmpl w:val="574685E4"/>
    <w:lvl w:ilvl="0" w:tplc="D9807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1"/>
  </w:num>
  <w:num w:numId="4">
    <w:abstractNumId w:val="5"/>
  </w:num>
  <w:num w:numId="5">
    <w:abstractNumId w:val="6"/>
  </w:num>
  <w:num w:numId="6">
    <w:abstractNumId w:val="3"/>
  </w:num>
  <w:num w:numId="7">
    <w:abstractNumId w:val="8"/>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胡 成成">
    <w15:presenceInfo w15:providerId="Windows Live" w15:userId="40577a60bd14a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1E8"/>
    <w:rsid w:val="00032071"/>
    <w:rsid w:val="00056539"/>
    <w:rsid w:val="00062B66"/>
    <w:rsid w:val="0007236B"/>
    <w:rsid w:val="00090F95"/>
    <w:rsid w:val="000A30E3"/>
    <w:rsid w:val="000C442A"/>
    <w:rsid w:val="0013566A"/>
    <w:rsid w:val="0018003F"/>
    <w:rsid w:val="00264753"/>
    <w:rsid w:val="00266D34"/>
    <w:rsid w:val="00291138"/>
    <w:rsid w:val="002C0649"/>
    <w:rsid w:val="00302014"/>
    <w:rsid w:val="003056C1"/>
    <w:rsid w:val="00306421"/>
    <w:rsid w:val="003806E6"/>
    <w:rsid w:val="00396158"/>
    <w:rsid w:val="003C11DC"/>
    <w:rsid w:val="00423492"/>
    <w:rsid w:val="0047288D"/>
    <w:rsid w:val="004B71ED"/>
    <w:rsid w:val="00534AEA"/>
    <w:rsid w:val="00552319"/>
    <w:rsid w:val="00566226"/>
    <w:rsid w:val="005D3B98"/>
    <w:rsid w:val="005F5453"/>
    <w:rsid w:val="00643616"/>
    <w:rsid w:val="00660F3D"/>
    <w:rsid w:val="006A61E8"/>
    <w:rsid w:val="006C1E59"/>
    <w:rsid w:val="006E5526"/>
    <w:rsid w:val="007066ED"/>
    <w:rsid w:val="00753C06"/>
    <w:rsid w:val="0075586F"/>
    <w:rsid w:val="00771CA0"/>
    <w:rsid w:val="007B51D9"/>
    <w:rsid w:val="007B6347"/>
    <w:rsid w:val="007B7839"/>
    <w:rsid w:val="007C2DB0"/>
    <w:rsid w:val="007E32BC"/>
    <w:rsid w:val="008734D6"/>
    <w:rsid w:val="008772E4"/>
    <w:rsid w:val="008815F2"/>
    <w:rsid w:val="00884BF0"/>
    <w:rsid w:val="008C7603"/>
    <w:rsid w:val="00926A1B"/>
    <w:rsid w:val="00931FA6"/>
    <w:rsid w:val="00941B64"/>
    <w:rsid w:val="00975373"/>
    <w:rsid w:val="00A0273E"/>
    <w:rsid w:val="00A3009B"/>
    <w:rsid w:val="00A95C72"/>
    <w:rsid w:val="00AA395D"/>
    <w:rsid w:val="00AC42F5"/>
    <w:rsid w:val="00B040A0"/>
    <w:rsid w:val="00B577E7"/>
    <w:rsid w:val="00B759A6"/>
    <w:rsid w:val="00B76858"/>
    <w:rsid w:val="00BA5F8D"/>
    <w:rsid w:val="00BC57A6"/>
    <w:rsid w:val="00BE4C69"/>
    <w:rsid w:val="00BF23A6"/>
    <w:rsid w:val="00C067AD"/>
    <w:rsid w:val="00C57E3C"/>
    <w:rsid w:val="00C64E13"/>
    <w:rsid w:val="00C709BB"/>
    <w:rsid w:val="00C96033"/>
    <w:rsid w:val="00CA1A38"/>
    <w:rsid w:val="00CA6054"/>
    <w:rsid w:val="00CB3A18"/>
    <w:rsid w:val="00CC3002"/>
    <w:rsid w:val="00CC3E7E"/>
    <w:rsid w:val="00CC5151"/>
    <w:rsid w:val="00CC7818"/>
    <w:rsid w:val="00D13BA5"/>
    <w:rsid w:val="00D265FB"/>
    <w:rsid w:val="00D375FE"/>
    <w:rsid w:val="00D44F37"/>
    <w:rsid w:val="00D82D10"/>
    <w:rsid w:val="00DA70C4"/>
    <w:rsid w:val="00DF62D1"/>
    <w:rsid w:val="00E155C4"/>
    <w:rsid w:val="00E335C0"/>
    <w:rsid w:val="00E84228"/>
    <w:rsid w:val="00E96353"/>
    <w:rsid w:val="00EE6E4C"/>
    <w:rsid w:val="00EF58EB"/>
    <w:rsid w:val="00F1301F"/>
    <w:rsid w:val="00F268A3"/>
    <w:rsid w:val="00F44011"/>
    <w:rsid w:val="00F56EC1"/>
    <w:rsid w:val="00F64BA1"/>
    <w:rsid w:val="00F7635A"/>
    <w:rsid w:val="00FA460D"/>
    <w:rsid w:val="00FC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D05F9"/>
  <w15:docId w15:val="{DF219EBB-F800-4877-8B10-A10F9502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basedOn w:val="a0"/>
    <w:link w:val="a5"/>
    <w:uiPriority w:val="99"/>
    <w:rsid w:val="006A61E8"/>
    <w:rPr>
      <w:sz w:val="18"/>
      <w:szCs w:val="18"/>
    </w:rPr>
  </w:style>
  <w:style w:type="paragraph" w:styleId="a7">
    <w:name w:val="Revision"/>
    <w:hidden/>
    <w:uiPriority w:val="99"/>
    <w:semiHidden/>
    <w:rsid w:val="00643616"/>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basedOn w:val="a0"/>
    <w:link w:val="a8"/>
    <w:uiPriority w:val="99"/>
    <w:semiHidden/>
    <w:rsid w:val="00643616"/>
    <w:rPr>
      <w:sz w:val="18"/>
      <w:szCs w:val="18"/>
    </w:rPr>
  </w:style>
  <w:style w:type="paragraph" w:styleId="aa">
    <w:name w:val="List Paragraph"/>
    <w:basedOn w:val="a"/>
    <w:uiPriority w:val="34"/>
    <w:qFormat/>
    <w:rsid w:val="00423492"/>
    <w:pPr>
      <w:ind w:firstLineChars="200" w:firstLine="420"/>
    </w:pPr>
  </w:style>
  <w:style w:type="character" w:styleId="ab">
    <w:name w:val="Placeholder Text"/>
    <w:basedOn w:val="a0"/>
    <w:uiPriority w:val="99"/>
    <w:semiHidden/>
    <w:rsid w:val="00090F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240085">
      <w:bodyDiv w:val="1"/>
      <w:marLeft w:val="0"/>
      <w:marRight w:val="0"/>
      <w:marTop w:val="0"/>
      <w:marBottom w:val="0"/>
      <w:divBdr>
        <w:top w:val="none" w:sz="0" w:space="0" w:color="auto"/>
        <w:left w:val="none" w:sz="0" w:space="0" w:color="auto"/>
        <w:bottom w:val="none" w:sz="0" w:space="0" w:color="auto"/>
        <w:right w:val="none" w:sz="0" w:space="0" w:color="auto"/>
      </w:divBdr>
      <w:divsChild>
        <w:div w:id="1179196651">
          <w:marLeft w:val="0"/>
          <w:marRight w:val="0"/>
          <w:marTop w:val="0"/>
          <w:marBottom w:val="0"/>
          <w:divBdr>
            <w:top w:val="none" w:sz="0" w:space="0" w:color="auto"/>
            <w:left w:val="none" w:sz="0" w:space="0" w:color="auto"/>
            <w:bottom w:val="none" w:sz="0" w:space="0" w:color="auto"/>
            <w:right w:val="none" w:sz="0" w:space="0" w:color="auto"/>
          </w:divBdr>
        </w:div>
        <w:div w:id="1996448046">
          <w:marLeft w:val="0"/>
          <w:marRight w:val="0"/>
          <w:marTop w:val="0"/>
          <w:marBottom w:val="0"/>
          <w:divBdr>
            <w:top w:val="none" w:sz="0" w:space="0" w:color="auto"/>
            <w:left w:val="none" w:sz="0" w:space="0" w:color="auto"/>
            <w:bottom w:val="none" w:sz="0" w:space="0" w:color="auto"/>
            <w:right w:val="none" w:sz="0" w:space="0" w:color="auto"/>
          </w:divBdr>
        </w:div>
      </w:divsChild>
    </w:div>
    <w:div w:id="1648245907">
      <w:bodyDiv w:val="1"/>
      <w:marLeft w:val="0"/>
      <w:marRight w:val="0"/>
      <w:marTop w:val="0"/>
      <w:marBottom w:val="0"/>
      <w:divBdr>
        <w:top w:val="none" w:sz="0" w:space="0" w:color="auto"/>
        <w:left w:val="none" w:sz="0" w:space="0" w:color="auto"/>
        <w:bottom w:val="none" w:sz="0" w:space="0" w:color="auto"/>
        <w:right w:val="none" w:sz="0" w:space="0" w:color="auto"/>
      </w:divBdr>
      <w:divsChild>
        <w:div w:id="510989123">
          <w:marLeft w:val="0"/>
          <w:marRight w:val="0"/>
          <w:marTop w:val="0"/>
          <w:marBottom w:val="0"/>
          <w:divBdr>
            <w:top w:val="none" w:sz="0" w:space="0" w:color="auto"/>
            <w:left w:val="none" w:sz="0" w:space="0" w:color="auto"/>
            <w:bottom w:val="none" w:sz="0" w:space="0" w:color="auto"/>
            <w:right w:val="none" w:sz="0" w:space="0" w:color="auto"/>
          </w:divBdr>
        </w:div>
        <w:div w:id="2081167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5C649-A6AB-4FB1-AECD-36629839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仁霖</dc:creator>
  <cp:keywords/>
  <dc:description/>
  <cp:lastModifiedBy>胡 成成</cp:lastModifiedBy>
  <cp:revision>80</cp:revision>
  <dcterms:created xsi:type="dcterms:W3CDTF">2017-05-02T06:31:00Z</dcterms:created>
  <dcterms:modified xsi:type="dcterms:W3CDTF">2020-04-07T01:15:00Z</dcterms:modified>
</cp:coreProperties>
</file>