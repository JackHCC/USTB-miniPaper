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9BDD7" w14:textId="77777777" w:rsidR="00CA1A38" w:rsidRPr="00CA1A38" w:rsidRDefault="00CA1A38" w:rsidP="00FA460D">
      <w:pPr>
        <w:pBdr>
          <w:bottom w:val="single" w:sz="6" w:space="1" w:color="auto"/>
        </w:pBdr>
        <w:spacing w:afterLines="100" w:after="312" w:line="360" w:lineRule="auto"/>
        <w:jc w:val="center"/>
        <w:rPr>
          <w:b/>
          <w:sz w:val="36"/>
          <w:szCs w:val="36"/>
        </w:rPr>
      </w:pPr>
      <w:r w:rsidRPr="00CA1A38">
        <w:rPr>
          <w:rFonts w:hint="eastAsia"/>
          <w:b/>
          <w:sz w:val="36"/>
          <w:szCs w:val="36"/>
        </w:rPr>
        <w:t>北京</w:t>
      </w:r>
      <w:r w:rsidRPr="00CA1A38">
        <w:rPr>
          <w:b/>
          <w:sz w:val="36"/>
          <w:szCs w:val="36"/>
        </w:rPr>
        <w:t>科技大学实验报告</w:t>
      </w:r>
    </w:p>
    <w:p w14:paraId="1804B314" w14:textId="79AFFCD5" w:rsidR="00302014" w:rsidRPr="00B16A93" w:rsidRDefault="00302014" w:rsidP="006A61E8">
      <w:pPr>
        <w:pBdr>
          <w:bottom w:val="single" w:sz="6" w:space="1" w:color="auto"/>
        </w:pBdr>
        <w:spacing w:line="360" w:lineRule="auto"/>
        <w:rPr>
          <w:szCs w:val="28"/>
        </w:rPr>
      </w:pPr>
      <w:r w:rsidRPr="00B16A93">
        <w:rPr>
          <w:rFonts w:hint="eastAsia"/>
          <w:szCs w:val="28"/>
        </w:rPr>
        <w:t>学院：</w:t>
      </w:r>
      <w:ins w:id="1" w:author="胡 成成" w:date="2020-03-28T13:47:00Z">
        <w:r w:rsidR="0047200C" w:rsidRPr="00B16A93">
          <w:rPr>
            <w:rFonts w:hint="eastAsia"/>
            <w:szCs w:val="28"/>
          </w:rPr>
          <w:t>计算机与通信工程学院</w:t>
        </w:r>
      </w:ins>
      <w:del w:id="2" w:author="胡 成成" w:date="2020-03-28T13:48:00Z">
        <w:r w:rsidR="00FC68F4" w:rsidRPr="00B16A93" w:rsidDel="0047200C">
          <w:rPr>
            <w:szCs w:val="28"/>
          </w:rPr>
          <w:delText xml:space="preserve"> </w:delText>
        </w:r>
      </w:del>
      <w:ins w:id="3" w:author="胡 成成" w:date="2020-03-28T13:48:00Z">
        <w:r w:rsidR="0047200C" w:rsidRPr="00B16A93">
          <w:rPr>
            <w:szCs w:val="28"/>
          </w:rPr>
          <w:t xml:space="preserve">     </w:t>
        </w:r>
      </w:ins>
      <w:del w:id="4" w:author="胡 成成" w:date="2020-03-28T13:48:00Z">
        <w:r w:rsidR="00FC68F4" w:rsidRPr="00B16A93" w:rsidDel="0047200C">
          <w:rPr>
            <w:szCs w:val="28"/>
          </w:rPr>
          <w:delText xml:space="preserve">   </w:delText>
        </w:r>
        <w:r w:rsidRPr="00B16A93" w:rsidDel="0047200C">
          <w:rPr>
            <w:szCs w:val="28"/>
          </w:rPr>
          <w:delText xml:space="preserve">             </w:delText>
        </w:r>
        <w:r w:rsidR="00FC68F4" w:rsidRPr="00B16A93" w:rsidDel="0047200C">
          <w:rPr>
            <w:szCs w:val="28"/>
          </w:rPr>
          <w:delText xml:space="preserve">  </w:delText>
        </w:r>
      </w:del>
      <w:r w:rsidR="00F7635A" w:rsidRPr="00B16A93">
        <w:rPr>
          <w:rFonts w:hint="eastAsia"/>
          <w:szCs w:val="28"/>
        </w:rPr>
        <w:t>专业：</w:t>
      </w:r>
      <w:del w:id="5" w:author="胡 成成" w:date="2020-03-28T13:48:00Z">
        <w:r w:rsidR="00F7635A" w:rsidRPr="00B16A93" w:rsidDel="0047200C">
          <w:rPr>
            <w:szCs w:val="28"/>
          </w:rPr>
          <w:delText xml:space="preserve">              </w:delText>
        </w:r>
      </w:del>
      <w:ins w:id="6" w:author="胡 成成" w:date="2020-03-28T13:48:00Z">
        <w:r w:rsidR="0047200C" w:rsidRPr="00B16A93">
          <w:rPr>
            <w:rFonts w:hint="eastAsia"/>
            <w:szCs w:val="28"/>
          </w:rPr>
          <w:t>通信工程</w:t>
        </w:r>
      </w:ins>
      <w:r w:rsidR="00FC68F4" w:rsidRPr="00B16A93">
        <w:rPr>
          <w:szCs w:val="28"/>
        </w:rPr>
        <w:t xml:space="preserve">    </w:t>
      </w:r>
      <w:ins w:id="7" w:author="胡 成成" w:date="2020-03-28T13:48:00Z">
        <w:r w:rsidR="0047200C" w:rsidRPr="00B16A93">
          <w:rPr>
            <w:szCs w:val="28"/>
          </w:rPr>
          <w:t xml:space="preserve">  </w:t>
        </w:r>
      </w:ins>
      <w:r w:rsidR="00FC68F4" w:rsidRPr="00B16A93">
        <w:rPr>
          <w:szCs w:val="28"/>
        </w:rPr>
        <w:t xml:space="preserve"> </w:t>
      </w:r>
      <w:ins w:id="8" w:author="胡 成成" w:date="2020-03-28T13:50:00Z">
        <w:r w:rsidR="0047200C" w:rsidRPr="00B16A93">
          <w:rPr>
            <w:szCs w:val="28"/>
          </w:rPr>
          <w:tab/>
        </w:r>
      </w:ins>
      <w:r w:rsidRPr="00B16A93">
        <w:rPr>
          <w:rFonts w:hint="eastAsia"/>
          <w:szCs w:val="28"/>
        </w:rPr>
        <w:t>班级：</w:t>
      </w:r>
      <w:del w:id="9" w:author="胡 成成" w:date="2020-03-28T13:48:00Z">
        <w:r w:rsidRPr="00B16A93" w:rsidDel="0047200C">
          <w:rPr>
            <w:szCs w:val="28"/>
          </w:rPr>
          <w:delText xml:space="preserve"> </w:delText>
        </w:r>
      </w:del>
      <w:ins w:id="10" w:author="胡 成成" w:date="2020-03-28T13:48:00Z">
        <w:r w:rsidR="0047200C" w:rsidRPr="00B16A93">
          <w:rPr>
            <w:rFonts w:hint="eastAsia"/>
            <w:szCs w:val="28"/>
          </w:rPr>
          <w:t>通信</w:t>
        </w:r>
        <w:r w:rsidR="0047200C" w:rsidRPr="00B16A93">
          <w:rPr>
            <w:szCs w:val="28"/>
          </w:rPr>
          <w:t xml:space="preserve">1701 </w:t>
        </w:r>
      </w:ins>
      <w:r w:rsidRPr="00B16A93">
        <w:rPr>
          <w:szCs w:val="28"/>
        </w:rPr>
        <w:t xml:space="preserve">    </w:t>
      </w:r>
      <w:del w:id="11" w:author="胡 成成" w:date="2020-03-28T18:51:00Z">
        <w:r w:rsidRPr="00B16A93" w:rsidDel="007A440D">
          <w:rPr>
            <w:szCs w:val="28"/>
          </w:rPr>
          <w:delText xml:space="preserve">        </w:delText>
        </w:r>
      </w:del>
      <w:del w:id="12" w:author="胡 成成" w:date="2020-03-28T13:48:00Z">
        <w:r w:rsidRPr="00B16A93" w:rsidDel="0047200C">
          <w:rPr>
            <w:szCs w:val="28"/>
          </w:rPr>
          <w:delText xml:space="preserve">      </w:delText>
        </w:r>
      </w:del>
    </w:p>
    <w:p w14:paraId="0756D52B" w14:textId="6F83788D" w:rsidR="00CA1A38" w:rsidRPr="00B16A93" w:rsidRDefault="00F7635A" w:rsidP="00CA1A38">
      <w:pPr>
        <w:pBdr>
          <w:bottom w:val="single" w:sz="4" w:space="1" w:color="auto"/>
        </w:pBdr>
        <w:spacing w:beforeLines="100" w:before="312" w:afterLines="100" w:after="312" w:line="360" w:lineRule="auto"/>
        <w:rPr>
          <w:b/>
          <w:szCs w:val="28"/>
        </w:rPr>
      </w:pPr>
      <w:r w:rsidRPr="00B16A93">
        <w:rPr>
          <w:rFonts w:hint="eastAsia"/>
          <w:szCs w:val="28"/>
        </w:rPr>
        <w:t>姓名：</w:t>
      </w:r>
      <w:ins w:id="13" w:author="胡 成成" w:date="2020-03-28T13:49:00Z">
        <w:r w:rsidR="0047200C" w:rsidRPr="00B16A93">
          <w:rPr>
            <w:rFonts w:hint="eastAsia"/>
            <w:szCs w:val="28"/>
          </w:rPr>
          <w:t>胡成成</w:t>
        </w:r>
      </w:ins>
      <w:r w:rsidRPr="00B16A93">
        <w:rPr>
          <w:szCs w:val="28"/>
        </w:rPr>
        <w:t xml:space="preserve">  </w:t>
      </w:r>
      <w:del w:id="14" w:author="胡 成成" w:date="2020-03-28T13:49:00Z">
        <w:r w:rsidRPr="00B16A93" w:rsidDel="0047200C">
          <w:rPr>
            <w:szCs w:val="28"/>
          </w:rPr>
          <w:delText xml:space="preserve">          </w:delText>
        </w:r>
      </w:del>
      <w:r w:rsidRPr="00B16A93">
        <w:rPr>
          <w:szCs w:val="28"/>
        </w:rPr>
        <w:t xml:space="preserve">    </w:t>
      </w:r>
      <w:del w:id="15" w:author="胡 成成" w:date="2020-05-02T23:17:00Z">
        <w:r w:rsidRPr="00B16A93" w:rsidDel="00B16A93">
          <w:rPr>
            <w:szCs w:val="28"/>
          </w:rPr>
          <w:delText xml:space="preserve"> </w:delText>
        </w:r>
        <w:r w:rsidR="00FC68F4" w:rsidRPr="00B16A93" w:rsidDel="00B16A93">
          <w:rPr>
            <w:szCs w:val="28"/>
          </w:rPr>
          <w:delText xml:space="preserve">   </w:delText>
        </w:r>
      </w:del>
      <w:r w:rsidRPr="00B16A93">
        <w:rPr>
          <w:rFonts w:hint="eastAsia"/>
          <w:szCs w:val="28"/>
        </w:rPr>
        <w:t>学号：</w:t>
      </w:r>
      <w:del w:id="16" w:author="胡 成成" w:date="2020-03-28T13:49:00Z">
        <w:r w:rsidRPr="00B16A93" w:rsidDel="0047200C">
          <w:rPr>
            <w:szCs w:val="28"/>
          </w:rPr>
          <w:delText xml:space="preserve">           </w:delText>
        </w:r>
      </w:del>
      <w:ins w:id="17" w:author="胡 成成" w:date="2020-03-28T13:49:00Z">
        <w:r w:rsidR="0047200C" w:rsidRPr="00B16A93">
          <w:rPr>
            <w:szCs w:val="28"/>
          </w:rPr>
          <w:t>41724260</w:t>
        </w:r>
      </w:ins>
      <w:r w:rsidR="00FC68F4" w:rsidRPr="00B16A93">
        <w:rPr>
          <w:szCs w:val="28"/>
        </w:rPr>
        <w:t xml:space="preserve">     </w:t>
      </w:r>
      <w:ins w:id="18" w:author="胡 成成" w:date="2020-03-28T13:49:00Z">
        <w:r w:rsidR="0047200C" w:rsidRPr="00B16A93">
          <w:rPr>
            <w:szCs w:val="28"/>
          </w:rPr>
          <w:t xml:space="preserve"> </w:t>
        </w:r>
      </w:ins>
      <w:ins w:id="19" w:author="胡 成成" w:date="2020-03-28T13:50:00Z">
        <w:r w:rsidR="0047200C" w:rsidRPr="00B16A93">
          <w:rPr>
            <w:szCs w:val="28"/>
          </w:rPr>
          <w:tab/>
        </w:r>
      </w:ins>
      <w:r w:rsidR="00CA1A38" w:rsidRPr="00B16A93">
        <w:rPr>
          <w:rFonts w:hint="eastAsia"/>
          <w:szCs w:val="28"/>
        </w:rPr>
        <w:t>实验日期：</w:t>
      </w:r>
      <w:r w:rsidR="00CA1A38" w:rsidRPr="00B16A93">
        <w:rPr>
          <w:szCs w:val="28"/>
        </w:rPr>
        <w:t xml:space="preserve">  </w:t>
      </w:r>
      <w:del w:id="20" w:author="胡 成成" w:date="2020-03-28T13:49:00Z">
        <w:r w:rsidR="00CA1A38" w:rsidRPr="00B16A93" w:rsidDel="0047200C">
          <w:rPr>
            <w:szCs w:val="28"/>
          </w:rPr>
          <w:delText xml:space="preserve">      </w:delText>
        </w:r>
      </w:del>
      <w:ins w:id="21" w:author="胡 成成" w:date="2020-03-28T13:49:00Z">
        <w:r w:rsidR="0047200C" w:rsidRPr="00B16A93">
          <w:rPr>
            <w:szCs w:val="28"/>
          </w:rPr>
          <w:t>2020</w:t>
        </w:r>
      </w:ins>
      <w:r w:rsidR="00CA1A38" w:rsidRPr="00B16A93">
        <w:rPr>
          <w:rFonts w:hint="eastAsia"/>
          <w:szCs w:val="28"/>
        </w:rPr>
        <w:t>年</w:t>
      </w:r>
      <w:r w:rsidR="00CA1A38" w:rsidRPr="00B16A93">
        <w:rPr>
          <w:szCs w:val="28"/>
        </w:rPr>
        <w:t xml:space="preserve"> </w:t>
      </w:r>
      <w:ins w:id="22" w:author="胡 成成" w:date="2020-03-28T13:49:00Z">
        <w:r w:rsidR="0047200C" w:rsidRPr="00B16A93">
          <w:rPr>
            <w:szCs w:val="28"/>
          </w:rPr>
          <w:t xml:space="preserve"> </w:t>
        </w:r>
      </w:ins>
      <w:del w:id="23" w:author="胡 成成" w:date="2020-03-28T13:49:00Z">
        <w:r w:rsidR="00CA1A38" w:rsidRPr="00B16A93" w:rsidDel="0047200C">
          <w:rPr>
            <w:szCs w:val="28"/>
          </w:rPr>
          <w:delText xml:space="preserve">    </w:delText>
        </w:r>
      </w:del>
      <w:ins w:id="24" w:author="胡 成成" w:date="2020-05-02T23:13:00Z">
        <w:r w:rsidR="00B16A93" w:rsidRPr="00B16A93">
          <w:rPr>
            <w:szCs w:val="28"/>
          </w:rPr>
          <w:t>5</w:t>
        </w:r>
      </w:ins>
      <w:r w:rsidR="00CA1A38" w:rsidRPr="00B16A93">
        <w:rPr>
          <w:rFonts w:hint="eastAsia"/>
          <w:szCs w:val="28"/>
        </w:rPr>
        <w:t>月</w:t>
      </w:r>
      <w:r w:rsidR="00CA1A38" w:rsidRPr="00B16A93">
        <w:rPr>
          <w:szCs w:val="28"/>
        </w:rPr>
        <w:t xml:space="preserve">  </w:t>
      </w:r>
      <w:del w:id="25" w:author="胡 成成" w:date="2020-03-28T13:50:00Z">
        <w:r w:rsidR="00CA1A38" w:rsidRPr="00B16A93" w:rsidDel="0047200C">
          <w:rPr>
            <w:szCs w:val="28"/>
          </w:rPr>
          <w:delText xml:space="preserve">   </w:delText>
        </w:r>
      </w:del>
      <w:ins w:id="26" w:author="胡 成成" w:date="2020-05-02T23:13:00Z">
        <w:r w:rsidR="00B16A93" w:rsidRPr="00B16A93">
          <w:rPr>
            <w:szCs w:val="28"/>
          </w:rPr>
          <w:t>2</w:t>
        </w:r>
      </w:ins>
      <w:r w:rsidR="00CA1A38" w:rsidRPr="00B16A93">
        <w:rPr>
          <w:rFonts w:hint="eastAsia"/>
          <w:szCs w:val="28"/>
        </w:rPr>
        <w:t>日</w:t>
      </w:r>
      <w:r w:rsidR="00CA1A38" w:rsidRPr="00B16A93">
        <w:rPr>
          <w:szCs w:val="28"/>
        </w:rPr>
        <w:t xml:space="preserve">  </w:t>
      </w:r>
    </w:p>
    <w:p w14:paraId="293C905D" w14:textId="4A896F25" w:rsidR="006A61E8" w:rsidRPr="006E5526" w:rsidDel="00B24CA5" w:rsidRDefault="006A61E8" w:rsidP="00302014">
      <w:pPr>
        <w:spacing w:beforeLines="100" w:before="312" w:line="360" w:lineRule="auto"/>
        <w:rPr>
          <w:del w:id="27" w:author="胡 成成" w:date="2020-03-28T13:51:00Z"/>
          <w:b/>
          <w:szCs w:val="28"/>
          <w:u w:val="single"/>
        </w:rPr>
      </w:pPr>
      <w:r w:rsidRPr="006E5526">
        <w:rPr>
          <w:rFonts w:hint="eastAsia"/>
          <w:b/>
          <w:szCs w:val="28"/>
        </w:rPr>
        <w:t>实验名称：</w:t>
      </w:r>
      <w:ins w:id="28" w:author="胡 成成" w:date="2020-05-02T23:13:00Z">
        <w:r w:rsidR="00B16A93" w:rsidRPr="00B16A93">
          <w:rPr>
            <w:rFonts w:hint="eastAsia"/>
            <w:b/>
            <w:szCs w:val="28"/>
          </w:rPr>
          <w:t>无线通信信道建模仿真</w:t>
        </w:r>
      </w:ins>
    </w:p>
    <w:p w14:paraId="137B0D0A" w14:textId="77777777" w:rsidR="006A61E8" w:rsidRPr="006A61E8" w:rsidRDefault="006A61E8">
      <w:pPr>
        <w:spacing w:beforeLines="100" w:before="312" w:line="360" w:lineRule="auto"/>
        <w:rPr>
          <w:szCs w:val="28"/>
        </w:rPr>
        <w:pPrChange w:id="29" w:author="胡 成成" w:date="2020-03-28T13:51:00Z">
          <w:pPr>
            <w:spacing w:line="360" w:lineRule="auto"/>
          </w:pPr>
        </w:pPrChange>
      </w:pPr>
    </w:p>
    <w:p w14:paraId="129C6487" w14:textId="77777777" w:rsidR="00B24CA5" w:rsidRDefault="006A61E8" w:rsidP="00B24CA5">
      <w:pPr>
        <w:spacing w:line="360" w:lineRule="auto"/>
        <w:rPr>
          <w:ins w:id="30" w:author="胡 成成" w:date="2020-03-28T13:51:00Z"/>
          <w:b/>
          <w:szCs w:val="28"/>
        </w:rPr>
      </w:pPr>
      <w:r w:rsidRPr="006E5526">
        <w:rPr>
          <w:rFonts w:hint="eastAsia"/>
          <w:b/>
          <w:szCs w:val="28"/>
        </w:rPr>
        <w:t>实验目的：</w:t>
      </w:r>
    </w:p>
    <w:p w14:paraId="1A95F466" w14:textId="6659012F" w:rsidR="00B16A93" w:rsidRPr="008A1E00" w:rsidRDefault="00B16A93">
      <w:pPr>
        <w:pStyle w:val="aa"/>
        <w:numPr>
          <w:ilvl w:val="0"/>
          <w:numId w:val="14"/>
        </w:numPr>
        <w:spacing w:line="360" w:lineRule="auto"/>
        <w:ind w:firstLineChars="0"/>
        <w:rPr>
          <w:ins w:id="31" w:author="胡 成成" w:date="2020-05-02T23:13:00Z"/>
          <w:bCs/>
          <w:szCs w:val="28"/>
        </w:rPr>
        <w:pPrChange w:id="32" w:author="胡 成成" w:date="2020-05-02T23:14:00Z">
          <w:pPr>
            <w:spacing w:line="360" w:lineRule="auto"/>
          </w:pPr>
        </w:pPrChange>
      </w:pPr>
      <w:ins w:id="33" w:author="胡 成成" w:date="2020-05-02T23:13:00Z">
        <w:r w:rsidRPr="008A1E00">
          <w:rPr>
            <w:rFonts w:hint="eastAsia"/>
            <w:bCs/>
            <w:szCs w:val="28"/>
          </w:rPr>
          <w:t>熟悉信道衰落对移动通信系统性能的影响；</w:t>
        </w:r>
      </w:ins>
    </w:p>
    <w:p w14:paraId="05CDBA3C" w14:textId="1F599CE4" w:rsidR="00B16A93" w:rsidRDefault="00B16A93" w:rsidP="00B16A93">
      <w:pPr>
        <w:pStyle w:val="aa"/>
        <w:numPr>
          <w:ilvl w:val="0"/>
          <w:numId w:val="14"/>
        </w:numPr>
        <w:spacing w:line="360" w:lineRule="auto"/>
        <w:ind w:firstLineChars="0"/>
        <w:rPr>
          <w:ins w:id="34" w:author="胡 成成" w:date="2020-05-02T23:14:00Z"/>
          <w:bCs/>
          <w:szCs w:val="28"/>
        </w:rPr>
      </w:pPr>
      <w:ins w:id="35" w:author="胡 成成" w:date="2020-05-02T23:13:00Z">
        <w:r w:rsidRPr="00291B50">
          <w:rPr>
            <w:rFonts w:hint="eastAsia"/>
            <w:bCs/>
            <w:szCs w:val="28"/>
          </w:rPr>
          <w:t>掌握移动多径信道特性及信道模型；</w:t>
        </w:r>
      </w:ins>
    </w:p>
    <w:p w14:paraId="4BE49159" w14:textId="1AA8D7DB" w:rsidR="00B16A93" w:rsidRPr="008A1E00" w:rsidRDefault="00B16A93">
      <w:pPr>
        <w:pStyle w:val="aa"/>
        <w:numPr>
          <w:ilvl w:val="0"/>
          <w:numId w:val="14"/>
        </w:numPr>
        <w:spacing w:line="360" w:lineRule="auto"/>
        <w:ind w:firstLineChars="0"/>
        <w:rPr>
          <w:ins w:id="36" w:author="胡 成成" w:date="2020-05-02T23:13:00Z"/>
          <w:bCs/>
          <w:szCs w:val="28"/>
        </w:rPr>
        <w:pPrChange w:id="37" w:author="胡 成成" w:date="2020-05-02T23:14:00Z">
          <w:pPr>
            <w:spacing w:line="360" w:lineRule="auto"/>
          </w:pPr>
        </w:pPrChange>
      </w:pPr>
      <w:ins w:id="38" w:author="胡 成成" w:date="2020-05-02T23:14:00Z">
        <w:r w:rsidRPr="00CB538C">
          <w:rPr>
            <w:rFonts w:hint="eastAsia"/>
            <w:bCs/>
            <w:szCs w:val="28"/>
          </w:rPr>
          <w:t>掌握不同信道衰落条件下对传输信号误码率的影响；</w:t>
        </w:r>
      </w:ins>
    </w:p>
    <w:p w14:paraId="72AFF685" w14:textId="15A613FD" w:rsidR="00EF58EB" w:rsidRPr="00B16A93" w:rsidDel="00B24CA5" w:rsidRDefault="00EF58EB">
      <w:pPr>
        <w:rPr>
          <w:del w:id="39" w:author="胡 成成" w:date="2020-03-28T13:51:00Z"/>
          <w:bCs/>
          <w:szCs w:val="28"/>
          <w:rPrChange w:id="40" w:author="胡 成成" w:date="2020-05-02T23:14:00Z">
            <w:rPr>
              <w:del w:id="41" w:author="胡 成成" w:date="2020-03-28T13:51:00Z"/>
              <w:b/>
              <w:szCs w:val="28"/>
            </w:rPr>
          </w:rPrChange>
        </w:rPr>
        <w:pPrChange w:id="42" w:author="胡 成成" w:date="2020-05-02T23:14:00Z">
          <w:pPr>
            <w:spacing w:line="360" w:lineRule="auto"/>
          </w:pPr>
        </w:pPrChange>
      </w:pPr>
    </w:p>
    <w:p w14:paraId="63914DDE" w14:textId="7D626C19" w:rsidR="00EF58EB" w:rsidRPr="007C7846" w:rsidDel="00B16A93" w:rsidRDefault="00EF58EB">
      <w:pPr>
        <w:rPr>
          <w:del w:id="43" w:author="胡 成成" w:date="2020-05-02T23:15:00Z"/>
          <w:b/>
        </w:rPr>
        <w:pPrChange w:id="44" w:author="胡 成成" w:date="2020-05-02T23:14:00Z">
          <w:pPr>
            <w:spacing w:line="360" w:lineRule="auto"/>
          </w:pPr>
        </w:pPrChange>
      </w:pPr>
    </w:p>
    <w:p w14:paraId="586519BC" w14:textId="02688D02" w:rsidR="006A61E8" w:rsidRDefault="006A61E8" w:rsidP="006A61E8">
      <w:pPr>
        <w:spacing w:line="360" w:lineRule="auto"/>
        <w:rPr>
          <w:ins w:id="45" w:author="胡 成成" w:date="2020-05-02T23:15:00Z"/>
          <w:b/>
          <w:szCs w:val="28"/>
        </w:rPr>
      </w:pPr>
      <w:r w:rsidRPr="006E5526">
        <w:rPr>
          <w:rFonts w:hint="eastAsia"/>
          <w:b/>
          <w:szCs w:val="28"/>
        </w:rPr>
        <w:t>实验</w:t>
      </w:r>
      <w:ins w:id="46" w:author="胡 成成" w:date="2020-05-02T23:15:00Z">
        <w:r w:rsidR="00B16A93">
          <w:rPr>
            <w:rFonts w:hint="eastAsia"/>
            <w:b/>
            <w:szCs w:val="28"/>
          </w:rPr>
          <w:t>内容</w:t>
        </w:r>
      </w:ins>
      <w:del w:id="47" w:author="胡 成成" w:date="2020-05-02T23:15:00Z">
        <w:r w:rsidRPr="006E5526" w:rsidDel="00B16A93">
          <w:rPr>
            <w:rFonts w:hint="eastAsia"/>
            <w:b/>
            <w:szCs w:val="28"/>
          </w:rPr>
          <w:delText>仪器</w:delText>
        </w:r>
      </w:del>
      <w:r w:rsidRPr="006E5526">
        <w:rPr>
          <w:rFonts w:hint="eastAsia"/>
          <w:b/>
          <w:szCs w:val="28"/>
        </w:rPr>
        <w:t>：</w:t>
      </w:r>
    </w:p>
    <w:p w14:paraId="3A7A1A0C" w14:textId="0E41DF96" w:rsidR="00B16A93" w:rsidRPr="00B16A93" w:rsidRDefault="00B16A93">
      <w:pPr>
        <w:pStyle w:val="aa"/>
        <w:numPr>
          <w:ilvl w:val="0"/>
          <w:numId w:val="15"/>
        </w:numPr>
        <w:spacing w:line="360" w:lineRule="auto"/>
        <w:ind w:firstLineChars="0"/>
        <w:rPr>
          <w:ins w:id="48" w:author="胡 成成" w:date="2020-05-02T23:15:00Z"/>
          <w:bCs/>
          <w:szCs w:val="28"/>
          <w:rPrChange w:id="49" w:author="胡 成成" w:date="2020-05-02T23:15:00Z">
            <w:rPr>
              <w:ins w:id="50" w:author="胡 成成" w:date="2020-05-02T23:15:00Z"/>
              <w:b/>
              <w:szCs w:val="28"/>
            </w:rPr>
          </w:rPrChange>
        </w:rPr>
        <w:pPrChange w:id="51" w:author="胡 成成" w:date="2020-05-02T23:15:00Z">
          <w:pPr>
            <w:spacing w:line="360" w:lineRule="auto"/>
          </w:pPr>
        </w:pPrChange>
      </w:pPr>
      <w:ins w:id="52" w:author="胡 成成" w:date="2020-05-02T23:15:00Z">
        <w:r w:rsidRPr="00B16A93">
          <w:rPr>
            <w:rFonts w:hint="eastAsia"/>
            <w:bCs/>
            <w:szCs w:val="28"/>
            <w:rPrChange w:id="53" w:author="胡 成成" w:date="2020-05-02T23:15:00Z">
              <w:rPr>
                <w:rFonts w:hint="eastAsia"/>
                <w:b/>
                <w:szCs w:val="28"/>
              </w:rPr>
            </w:rPrChange>
          </w:rPr>
          <w:t>编写</w:t>
        </w:r>
        <w:r w:rsidRPr="00B16A93">
          <w:rPr>
            <w:bCs/>
            <w:szCs w:val="28"/>
            <w:rPrChange w:id="54" w:author="胡 成成" w:date="2020-05-02T23:15:00Z">
              <w:rPr>
                <w:b/>
                <w:szCs w:val="28"/>
              </w:rPr>
            </w:rPrChange>
          </w:rPr>
          <w:t>Matlab</w:t>
        </w:r>
        <w:r w:rsidRPr="00B16A93">
          <w:rPr>
            <w:rFonts w:hint="eastAsia"/>
            <w:bCs/>
            <w:szCs w:val="28"/>
            <w:rPrChange w:id="55" w:author="胡 成成" w:date="2020-05-02T23:15:00Z">
              <w:rPr>
                <w:rFonts w:hint="eastAsia"/>
                <w:b/>
                <w:szCs w:val="28"/>
              </w:rPr>
            </w:rPrChange>
          </w:rPr>
          <w:t>程序仿真建立不同信道模型：高斯信道、</w:t>
        </w:r>
        <w:r w:rsidRPr="00B16A93">
          <w:rPr>
            <w:bCs/>
            <w:szCs w:val="28"/>
            <w:rPrChange w:id="56" w:author="胡 成成" w:date="2020-05-02T23:15:00Z">
              <w:rPr>
                <w:b/>
                <w:szCs w:val="28"/>
              </w:rPr>
            </w:rPrChange>
          </w:rPr>
          <w:t>Rayleigh</w:t>
        </w:r>
        <w:r w:rsidRPr="00B16A93">
          <w:rPr>
            <w:rFonts w:hint="eastAsia"/>
            <w:bCs/>
            <w:szCs w:val="28"/>
            <w:rPrChange w:id="57" w:author="胡 成成" w:date="2020-05-02T23:15:00Z">
              <w:rPr>
                <w:rFonts w:hint="eastAsia"/>
                <w:b/>
                <w:szCs w:val="28"/>
              </w:rPr>
            </w:rPrChange>
          </w:rPr>
          <w:t>信道，</w:t>
        </w:r>
        <w:r w:rsidRPr="00B16A93">
          <w:rPr>
            <w:bCs/>
            <w:szCs w:val="28"/>
            <w:rPrChange w:id="58" w:author="胡 成成" w:date="2020-05-02T23:15:00Z">
              <w:rPr>
                <w:b/>
                <w:szCs w:val="28"/>
              </w:rPr>
            </w:rPrChange>
          </w:rPr>
          <w:t>Rcian</w:t>
        </w:r>
        <w:r w:rsidRPr="00B16A93">
          <w:rPr>
            <w:rFonts w:hint="eastAsia"/>
            <w:bCs/>
            <w:szCs w:val="28"/>
            <w:rPrChange w:id="59" w:author="胡 成成" w:date="2020-05-02T23:15:00Z">
              <w:rPr>
                <w:rFonts w:hint="eastAsia"/>
                <w:b/>
                <w:szCs w:val="28"/>
              </w:rPr>
            </w:rPrChange>
          </w:rPr>
          <w:t>信道及多径衰落信道模型；</w:t>
        </w:r>
      </w:ins>
    </w:p>
    <w:p w14:paraId="794603D1" w14:textId="68D86728" w:rsidR="00B16A93" w:rsidRPr="00B16A93" w:rsidRDefault="00B16A93">
      <w:pPr>
        <w:pStyle w:val="aa"/>
        <w:numPr>
          <w:ilvl w:val="0"/>
          <w:numId w:val="15"/>
        </w:numPr>
        <w:spacing w:line="360" w:lineRule="auto"/>
        <w:ind w:firstLineChars="0"/>
        <w:rPr>
          <w:ins w:id="60" w:author="胡 成成" w:date="2020-05-02T23:15:00Z"/>
          <w:bCs/>
          <w:szCs w:val="28"/>
          <w:rPrChange w:id="61" w:author="胡 成成" w:date="2020-05-02T23:15:00Z">
            <w:rPr>
              <w:ins w:id="62" w:author="胡 成成" w:date="2020-05-02T23:15:00Z"/>
              <w:b/>
              <w:szCs w:val="28"/>
            </w:rPr>
          </w:rPrChange>
        </w:rPr>
        <w:pPrChange w:id="63" w:author="胡 成成" w:date="2020-05-02T23:15:00Z">
          <w:pPr>
            <w:spacing w:line="360" w:lineRule="auto"/>
          </w:pPr>
        </w:pPrChange>
      </w:pPr>
      <w:ins w:id="64" w:author="胡 成成" w:date="2020-05-02T23:15:00Z">
        <w:r w:rsidRPr="00B16A93">
          <w:rPr>
            <w:rFonts w:hint="eastAsia"/>
            <w:bCs/>
            <w:szCs w:val="28"/>
            <w:rPrChange w:id="65" w:author="胡 成成" w:date="2020-05-02T23:15:00Z">
              <w:rPr>
                <w:rFonts w:hint="eastAsia"/>
                <w:b/>
                <w:szCs w:val="28"/>
              </w:rPr>
            </w:rPrChange>
          </w:rPr>
          <w:t>编写</w:t>
        </w:r>
        <w:r w:rsidRPr="00B16A93">
          <w:rPr>
            <w:bCs/>
            <w:szCs w:val="28"/>
            <w:rPrChange w:id="66" w:author="胡 成成" w:date="2020-05-02T23:15:00Z">
              <w:rPr>
                <w:b/>
                <w:szCs w:val="28"/>
              </w:rPr>
            </w:rPrChange>
          </w:rPr>
          <w:t>Matlab</w:t>
        </w:r>
        <w:r w:rsidRPr="00B16A93">
          <w:rPr>
            <w:rFonts w:hint="eastAsia"/>
            <w:bCs/>
            <w:szCs w:val="28"/>
            <w:rPrChange w:id="67" w:author="胡 成成" w:date="2020-05-02T23:15:00Z">
              <w:rPr>
                <w:rFonts w:hint="eastAsia"/>
                <w:b/>
                <w:szCs w:val="28"/>
              </w:rPr>
            </w:rPrChange>
          </w:rPr>
          <w:t>程序仿真输入</w:t>
        </w:r>
        <w:r w:rsidRPr="00B16A93">
          <w:rPr>
            <w:bCs/>
            <w:szCs w:val="28"/>
            <w:rPrChange w:id="68" w:author="胡 成成" w:date="2020-05-02T23:15:00Z">
              <w:rPr>
                <w:b/>
                <w:szCs w:val="28"/>
              </w:rPr>
            </w:rPrChange>
          </w:rPr>
          <w:t>QPSK</w:t>
        </w:r>
        <w:r w:rsidRPr="00B16A93">
          <w:rPr>
            <w:rFonts w:hint="eastAsia"/>
            <w:bCs/>
            <w:szCs w:val="28"/>
            <w:rPrChange w:id="69" w:author="胡 成成" w:date="2020-05-02T23:15:00Z">
              <w:rPr>
                <w:rFonts w:hint="eastAsia"/>
                <w:b/>
                <w:szCs w:val="28"/>
              </w:rPr>
            </w:rPrChange>
          </w:rPr>
          <w:t>调制信号，并让信号通过上述信道模型，接收端解调后计算上述信道条件下的误码率性能；</w:t>
        </w:r>
      </w:ins>
    </w:p>
    <w:p w14:paraId="0E0D5161" w14:textId="241C2F49" w:rsidR="00B16A93" w:rsidRPr="00B16A93" w:rsidRDefault="00B16A93">
      <w:pPr>
        <w:pStyle w:val="aa"/>
        <w:numPr>
          <w:ilvl w:val="0"/>
          <w:numId w:val="15"/>
        </w:numPr>
        <w:spacing w:line="360" w:lineRule="auto"/>
        <w:ind w:firstLineChars="0"/>
        <w:rPr>
          <w:ins w:id="70" w:author="胡 成成" w:date="2020-05-02T23:15:00Z"/>
          <w:bCs/>
          <w:szCs w:val="28"/>
          <w:rPrChange w:id="71" w:author="胡 成成" w:date="2020-05-02T23:15:00Z">
            <w:rPr>
              <w:ins w:id="72" w:author="胡 成成" w:date="2020-05-02T23:15:00Z"/>
              <w:b/>
              <w:szCs w:val="28"/>
            </w:rPr>
          </w:rPrChange>
        </w:rPr>
        <w:pPrChange w:id="73" w:author="胡 成成" w:date="2020-05-02T23:15:00Z">
          <w:pPr>
            <w:spacing w:line="360" w:lineRule="auto"/>
          </w:pPr>
        </w:pPrChange>
      </w:pPr>
      <w:ins w:id="74" w:author="胡 成成" w:date="2020-05-02T23:15:00Z">
        <w:r w:rsidRPr="00B16A93">
          <w:rPr>
            <w:rFonts w:hint="eastAsia"/>
            <w:bCs/>
            <w:szCs w:val="28"/>
            <w:rPrChange w:id="75" w:author="胡 成成" w:date="2020-05-02T23:15:00Z">
              <w:rPr>
                <w:rFonts w:hint="eastAsia"/>
                <w:b/>
                <w:szCs w:val="28"/>
              </w:rPr>
            </w:rPrChange>
          </w:rPr>
          <w:t>分析信道参数、信噪比对误码率性能的影响；</w:t>
        </w:r>
        <w:r w:rsidRPr="00B16A93">
          <w:rPr>
            <w:bCs/>
            <w:szCs w:val="28"/>
            <w:rPrChange w:id="76" w:author="胡 成成" w:date="2020-05-02T23:15:00Z">
              <w:rPr>
                <w:b/>
                <w:szCs w:val="28"/>
              </w:rPr>
            </w:rPrChange>
          </w:rPr>
          <w:t xml:space="preserve"> </w:t>
        </w:r>
      </w:ins>
    </w:p>
    <w:p w14:paraId="4FCC518B" w14:textId="3BD15C6E" w:rsidR="00B16A93" w:rsidRPr="00B16A93" w:rsidRDefault="00B16A93">
      <w:pPr>
        <w:pStyle w:val="aa"/>
        <w:numPr>
          <w:ilvl w:val="0"/>
          <w:numId w:val="15"/>
        </w:numPr>
        <w:spacing w:line="360" w:lineRule="auto"/>
        <w:ind w:firstLineChars="0"/>
        <w:rPr>
          <w:bCs/>
          <w:szCs w:val="28"/>
          <w:rPrChange w:id="77" w:author="胡 成成" w:date="2020-05-02T23:16:00Z">
            <w:rPr>
              <w:b/>
              <w:szCs w:val="28"/>
            </w:rPr>
          </w:rPrChange>
        </w:rPr>
        <w:pPrChange w:id="78" w:author="胡 成成" w:date="2020-05-02T23:16:00Z">
          <w:pPr>
            <w:spacing w:line="360" w:lineRule="auto"/>
          </w:pPr>
        </w:pPrChange>
      </w:pPr>
      <w:ins w:id="79" w:author="胡 成成" w:date="2020-05-02T23:15:00Z">
        <w:r w:rsidRPr="00B16A93">
          <w:rPr>
            <w:rFonts w:hint="eastAsia"/>
            <w:bCs/>
            <w:szCs w:val="28"/>
            <w:rPrChange w:id="80" w:author="胡 成成" w:date="2020-05-02T23:16:00Z">
              <w:rPr>
                <w:rFonts w:hint="eastAsia"/>
                <w:b/>
                <w:szCs w:val="28"/>
              </w:rPr>
            </w:rPrChange>
          </w:rPr>
          <w:t>分析仿真中观察的波形数据，撰写实验报告。</w:t>
        </w:r>
      </w:ins>
    </w:p>
    <w:p w14:paraId="5DBD0F27" w14:textId="1D468041" w:rsidR="00B24CA5" w:rsidRPr="008A1E00" w:rsidDel="00B16A93" w:rsidRDefault="00B24CA5">
      <w:pPr>
        <w:pStyle w:val="aa"/>
        <w:numPr>
          <w:ilvl w:val="0"/>
          <w:numId w:val="2"/>
        </w:numPr>
        <w:spacing w:line="360" w:lineRule="auto"/>
        <w:ind w:firstLineChars="0"/>
        <w:rPr>
          <w:del w:id="81" w:author="胡 成成" w:date="2020-05-02T23:15:00Z"/>
          <w:szCs w:val="28"/>
        </w:rPr>
        <w:pPrChange w:id="82" w:author="胡 成成" w:date="2020-03-28T13:52:00Z">
          <w:pPr>
            <w:spacing w:line="360" w:lineRule="auto"/>
          </w:pPr>
        </w:pPrChange>
      </w:pPr>
    </w:p>
    <w:p w14:paraId="430EAFBD" w14:textId="77777777" w:rsidR="006A61E8" w:rsidRPr="006E5526" w:rsidRDefault="006A61E8" w:rsidP="006A61E8">
      <w:pPr>
        <w:spacing w:line="360" w:lineRule="auto"/>
        <w:rPr>
          <w:b/>
          <w:szCs w:val="28"/>
        </w:rPr>
      </w:pPr>
      <w:r w:rsidRPr="006E5526">
        <w:rPr>
          <w:rFonts w:hint="eastAsia"/>
          <w:b/>
          <w:szCs w:val="28"/>
        </w:rPr>
        <w:t>实验原理：</w:t>
      </w:r>
    </w:p>
    <w:p w14:paraId="78507570" w14:textId="56BF94E3" w:rsidR="00B16A93" w:rsidRPr="00C6788F" w:rsidRDefault="00B16A93">
      <w:pPr>
        <w:pStyle w:val="aa"/>
        <w:numPr>
          <w:ilvl w:val="0"/>
          <w:numId w:val="17"/>
        </w:numPr>
        <w:ind w:firstLineChars="0"/>
        <w:rPr>
          <w:ins w:id="83" w:author="胡 成成" w:date="2020-05-02T23:16:00Z"/>
          <w:b/>
          <w:bCs/>
          <w:rPrChange w:id="84" w:author="胡 成成" w:date="2020-05-02T23:19:00Z">
            <w:rPr>
              <w:ins w:id="85" w:author="胡 成成" w:date="2020-05-02T23:16:00Z"/>
            </w:rPr>
          </w:rPrChange>
        </w:rPr>
        <w:pPrChange w:id="86" w:author="胡 成成" w:date="2020-05-02T23:19:00Z">
          <w:pPr>
            <w:ind w:firstLineChars="200" w:firstLine="480"/>
          </w:pPr>
        </w:pPrChange>
      </w:pPr>
      <w:bookmarkStart w:id="87" w:name="m3"/>
      <w:ins w:id="88" w:author="胡 成成" w:date="2020-05-02T23:16:00Z">
        <w:r w:rsidRPr="00C6788F">
          <w:rPr>
            <w:b/>
            <w:bCs/>
            <w:rPrChange w:id="89" w:author="胡 成成" w:date="2020-05-02T23:19:00Z">
              <w:rPr/>
            </w:rPrChange>
          </w:rPr>
          <w:t>QPSK</w:t>
        </w:r>
      </w:ins>
    </w:p>
    <w:p w14:paraId="41B64A57" w14:textId="77777777" w:rsidR="00B16A93" w:rsidRPr="00E7672E" w:rsidRDefault="00B16A93" w:rsidP="00B16A93">
      <w:pPr>
        <w:pStyle w:val="ab"/>
        <w:spacing w:before="0" w:beforeAutospacing="0" w:after="0" w:afterAutospacing="0"/>
        <w:ind w:firstLineChars="200" w:firstLine="480"/>
        <w:jc w:val="both"/>
        <w:rPr>
          <w:ins w:id="90" w:author="胡 成成" w:date="2020-05-02T23:16:00Z"/>
          <w:rFonts w:ascii="Times New Roman" w:hAnsi="Times New Roman" w:cs="Times New Roman"/>
          <w:kern w:val="2"/>
        </w:rPr>
      </w:pPr>
      <w:ins w:id="91" w:author="胡 成成" w:date="2020-05-02T23:16:00Z">
        <w:r>
          <w:rPr>
            <w:rFonts w:ascii="Times New Roman" w:hAnsi="Times New Roman" w:cs="Times New Roman" w:hint="eastAsia"/>
            <w:kern w:val="2"/>
          </w:rPr>
          <w:t>Q</w:t>
        </w:r>
        <w:r>
          <w:rPr>
            <w:rFonts w:ascii="Times New Roman" w:hAnsi="Times New Roman" w:cs="Times New Roman"/>
            <w:kern w:val="2"/>
          </w:rPr>
          <w:t>PSK</w:t>
        </w:r>
        <w:r>
          <w:rPr>
            <w:rFonts w:ascii="Times New Roman" w:hAnsi="Times New Roman" w:cs="Times New Roman"/>
            <w:kern w:val="2"/>
          </w:rPr>
          <w:t>信号是由</w:t>
        </w:r>
        <w:r w:rsidRPr="00E7672E">
          <w:rPr>
            <w:rFonts w:ascii="Times New Roman" w:hAnsi="Times New Roman" w:cs="Times New Roman"/>
            <w:kern w:val="2"/>
          </w:rPr>
          <w:t>串行二进制信息序列经串－并变换，变成</w:t>
        </w:r>
      </w:ins>
      <w:ins w:id="92" w:author="胡 成成" w:date="2020-05-02T23:16:00Z">
        <w:r w:rsidRPr="00A0416D">
          <w:rPr>
            <w:rFonts w:ascii="Times New Roman" w:hAnsi="Times New Roman" w:cs="Times New Roman"/>
            <w:color w:val="FF0000"/>
            <w:kern w:val="2"/>
            <w:position w:val="-12"/>
          </w:rPr>
          <w:object w:dxaOrig="1160" w:dyaOrig="360" w14:anchorId="0EBEC6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8pt" o:ole="">
              <v:imagedata r:id="rId8" o:title=""/>
            </v:shape>
            <o:OLEObject Type="Embed" ProgID="Equation.DSMT4" ShapeID="_x0000_i1025" DrawAspect="Content" ObjectID="_1650797421" r:id="rId9"/>
          </w:object>
        </w:r>
      </w:ins>
      <w:ins w:id="93" w:author="胡 成成" w:date="2020-05-02T23:16:00Z">
        <w:r w:rsidRPr="00E7672E">
          <w:rPr>
            <w:rFonts w:ascii="Times New Roman" w:hAnsi="Times New Roman" w:cs="Times New Roman"/>
            <w:kern w:val="2"/>
          </w:rPr>
          <w:t>个并行数据流，每一路的数据率是</w:t>
        </w:r>
        <w:r w:rsidRPr="00E7672E">
          <w:rPr>
            <w:rFonts w:ascii="Times New Roman" w:hAnsi="Times New Roman" w:cs="Times New Roman"/>
            <w:kern w:val="2"/>
          </w:rPr>
          <w:t>R/m</w:t>
        </w:r>
        <w:r w:rsidRPr="00E7672E">
          <w:rPr>
            <w:rFonts w:ascii="Times New Roman" w:hAnsi="Times New Roman" w:cs="Times New Roman"/>
            <w:kern w:val="2"/>
          </w:rPr>
          <w:t>，</w:t>
        </w:r>
        <w:r w:rsidRPr="00E7672E">
          <w:rPr>
            <w:rFonts w:ascii="Times New Roman" w:hAnsi="Times New Roman" w:cs="Times New Roman"/>
            <w:kern w:val="2"/>
          </w:rPr>
          <w:t>R</w:t>
        </w:r>
        <w:r w:rsidRPr="00E7672E">
          <w:rPr>
            <w:rFonts w:ascii="Times New Roman" w:hAnsi="Times New Roman" w:cs="Times New Roman"/>
            <w:kern w:val="2"/>
          </w:rPr>
          <w:t>是串行输入码的数据率。</w:t>
        </w:r>
        <w:r w:rsidRPr="00E7672E">
          <w:rPr>
            <w:rFonts w:ascii="Times New Roman" w:hAnsi="Times New Roman" w:cs="Times New Roman"/>
            <w:kern w:val="2"/>
          </w:rPr>
          <w:t>I/Q</w:t>
        </w:r>
        <w:r w:rsidRPr="00E7672E">
          <w:rPr>
            <w:rFonts w:ascii="Times New Roman" w:hAnsi="Times New Roman" w:cs="Times New Roman"/>
            <w:kern w:val="2"/>
          </w:rPr>
          <w:t>信号发生器</w:t>
        </w:r>
        <w:r w:rsidRPr="00E7672E">
          <w:rPr>
            <w:rFonts w:ascii="Times New Roman" w:hAnsi="Times New Roman" w:cs="Times New Roman"/>
            <w:kern w:val="2"/>
          </w:rPr>
          <w:t xml:space="preserve"> </w:t>
        </w:r>
        <w:r w:rsidRPr="00E7672E">
          <w:rPr>
            <w:rFonts w:ascii="Times New Roman" w:hAnsi="Times New Roman" w:cs="Times New Roman"/>
            <w:kern w:val="2"/>
          </w:rPr>
          <w:t>将每一个</w:t>
        </w:r>
        <w:r w:rsidRPr="00E7672E">
          <w:rPr>
            <w:rFonts w:ascii="Times New Roman" w:hAnsi="Times New Roman" w:cs="Times New Roman"/>
            <w:kern w:val="2"/>
          </w:rPr>
          <w:t>m</w:t>
        </w:r>
        <w:r w:rsidRPr="00E7672E">
          <w:rPr>
            <w:rFonts w:ascii="Times New Roman" w:hAnsi="Times New Roman" w:cs="Times New Roman"/>
            <w:kern w:val="2"/>
          </w:rPr>
          <w:t>比特的字节转换成一对（</w:t>
        </w:r>
      </w:ins>
      <w:ins w:id="94" w:author="胡 成成" w:date="2020-05-02T23:16:00Z">
        <w:r w:rsidRPr="005C6EC7">
          <w:rPr>
            <w:rFonts w:ascii="Times New Roman" w:hAnsi="Times New Roman" w:cs="Times New Roman"/>
            <w:kern w:val="2"/>
            <w:position w:val="-12"/>
          </w:rPr>
          <w:object w:dxaOrig="600" w:dyaOrig="360" w14:anchorId="47C0B16C">
            <v:shape id="_x0000_i1026" type="#_x0000_t75" style="width:30pt;height:18pt" o:ole="">
              <v:imagedata r:id="rId10" o:title=""/>
            </v:shape>
            <o:OLEObject Type="Embed" ProgID="Equation.DSMT4" ShapeID="_x0000_i1026" DrawAspect="Content" ObjectID="_1650797422" r:id="rId11"/>
          </w:object>
        </w:r>
      </w:ins>
      <w:ins w:id="95" w:author="胡 成成" w:date="2020-05-02T23:16:00Z">
        <w:r w:rsidRPr="00E7672E">
          <w:rPr>
            <w:rFonts w:ascii="Times New Roman" w:hAnsi="Times New Roman" w:cs="Times New Roman"/>
            <w:kern w:val="2"/>
          </w:rPr>
          <w:t>）数字，分成两路速率减半的序列，电平发生器分别产生双极性二电平信号</w:t>
        </w:r>
        <w:r w:rsidRPr="00E7672E">
          <w:rPr>
            <w:rFonts w:ascii="Times New Roman" w:hAnsi="Times New Roman" w:cs="Times New Roman"/>
            <w:kern w:val="2"/>
          </w:rPr>
          <w:t>I(t)</w:t>
        </w:r>
        <w:r w:rsidRPr="00E7672E">
          <w:rPr>
            <w:rFonts w:ascii="Times New Roman" w:hAnsi="Times New Roman" w:cs="Times New Roman"/>
            <w:kern w:val="2"/>
          </w:rPr>
          <w:t>和</w:t>
        </w:r>
        <w:r w:rsidRPr="00E7672E">
          <w:rPr>
            <w:rFonts w:ascii="Times New Roman" w:hAnsi="Times New Roman" w:cs="Times New Roman"/>
            <w:kern w:val="2"/>
          </w:rPr>
          <w:t>Q(t)</w:t>
        </w:r>
        <w:r w:rsidRPr="00E7672E">
          <w:rPr>
            <w:rFonts w:ascii="Times New Roman" w:hAnsi="Times New Roman" w:cs="Times New Roman"/>
            <w:kern w:val="2"/>
          </w:rPr>
          <w:t>，然后对</w:t>
        </w:r>
      </w:ins>
      <w:ins w:id="96" w:author="胡 成成" w:date="2020-05-02T23:16:00Z">
        <w:r w:rsidRPr="005C6EC7">
          <w:rPr>
            <w:rFonts w:ascii="Times New Roman" w:hAnsi="Times New Roman" w:cs="Times New Roman"/>
            <w:kern w:val="2"/>
            <w:position w:val="-12"/>
          </w:rPr>
          <w:object w:dxaOrig="720" w:dyaOrig="360" w14:anchorId="466347C3">
            <v:shape id="_x0000_i1027" type="#_x0000_t75" style="width:36pt;height:18pt" o:ole="">
              <v:imagedata r:id="rId12" o:title=""/>
            </v:shape>
            <o:OLEObject Type="Embed" ProgID="Equation.DSMT4" ShapeID="_x0000_i1027" DrawAspect="Content" ObjectID="_1650797423" r:id="rId13"/>
          </w:object>
        </w:r>
      </w:ins>
      <w:ins w:id="97" w:author="胡 成成" w:date="2020-05-02T23:16:00Z">
        <w:r w:rsidRPr="00E7672E">
          <w:rPr>
            <w:rFonts w:ascii="Times New Roman" w:hAnsi="Times New Roman" w:cs="Times New Roman"/>
            <w:kern w:val="2"/>
          </w:rPr>
          <w:t>和</w:t>
        </w:r>
      </w:ins>
      <w:ins w:id="98" w:author="胡 成成" w:date="2020-05-02T23:16:00Z">
        <w:r w:rsidRPr="005C6EC7">
          <w:rPr>
            <w:rFonts w:ascii="Times New Roman" w:hAnsi="Times New Roman" w:cs="Times New Roman"/>
            <w:color w:val="FF0000"/>
            <w:kern w:val="2"/>
            <w:position w:val="-12"/>
          </w:rPr>
          <w:object w:dxaOrig="680" w:dyaOrig="360" w14:anchorId="69C4E146">
            <v:shape id="_x0000_i1028" type="#_x0000_t75" style="width:33.75pt;height:18pt" o:ole="">
              <v:imagedata r:id="rId14" o:title=""/>
            </v:shape>
            <o:OLEObject Type="Embed" ProgID="Equation.DSMT4" ShapeID="_x0000_i1028" DrawAspect="Content" ObjectID="_1650797424" r:id="rId15"/>
          </w:object>
        </w:r>
      </w:ins>
      <w:ins w:id="99" w:author="胡 成成" w:date="2020-05-02T23:16:00Z">
        <w:r w:rsidRPr="00E7672E">
          <w:rPr>
            <w:rFonts w:ascii="Times New Roman" w:hAnsi="Times New Roman" w:cs="Times New Roman"/>
            <w:kern w:val="2"/>
          </w:rPr>
          <w:t>进行调制，相加后</w:t>
        </w:r>
        <w:r>
          <w:rPr>
            <w:rFonts w:ascii="Times New Roman" w:hAnsi="Times New Roman" w:cs="Times New Roman"/>
            <w:kern w:val="2"/>
          </w:rPr>
          <w:t>所得</w:t>
        </w:r>
        <w:r w:rsidRPr="00E7672E">
          <w:rPr>
            <w:rFonts w:ascii="Times New Roman" w:hAnsi="Times New Roman" w:cs="Times New Roman"/>
            <w:kern w:val="2"/>
          </w:rPr>
          <w:t>。</w:t>
        </w:r>
      </w:ins>
    </w:p>
    <w:p w14:paraId="094EC0CD" w14:textId="77777777" w:rsidR="00B16A93" w:rsidRPr="00F775A3" w:rsidRDefault="00B16A93" w:rsidP="00B16A93">
      <w:pPr>
        <w:pStyle w:val="ab"/>
        <w:spacing w:before="0" w:beforeAutospacing="0" w:after="0" w:afterAutospacing="0"/>
        <w:ind w:firstLineChars="200" w:firstLine="480"/>
        <w:jc w:val="both"/>
        <w:rPr>
          <w:ins w:id="100" w:author="胡 成成" w:date="2020-05-02T23:16:00Z"/>
          <w:rFonts w:ascii="Times New Roman" w:hAnsi="Times New Roman" w:cs="Times New Roman"/>
          <w:kern w:val="2"/>
        </w:rPr>
      </w:pPr>
      <w:ins w:id="101" w:author="胡 成成" w:date="2020-05-02T23:16:00Z">
        <w:r w:rsidRPr="00E7672E">
          <w:rPr>
            <w:rFonts w:ascii="Times New Roman" w:hAnsi="Times New Roman" w:cs="Times New Roman"/>
            <w:kern w:val="2"/>
          </w:rPr>
          <w:t>四相相移调制</w:t>
        </w:r>
        <w:r>
          <w:rPr>
            <w:rFonts w:ascii="Times New Roman" w:hAnsi="Times New Roman" w:cs="Times New Roman" w:hint="eastAsia"/>
            <w:kern w:val="2"/>
          </w:rPr>
          <w:t>(QPSK)</w:t>
        </w:r>
        <w:r w:rsidRPr="00E7672E">
          <w:rPr>
            <w:rFonts w:ascii="Times New Roman" w:hAnsi="Times New Roman" w:cs="Times New Roman"/>
            <w:kern w:val="2"/>
          </w:rPr>
          <w:t>是利用载波的四种不同相位差来表征输入的数字信息，是四进制移相键控。</w:t>
        </w:r>
        <w:r w:rsidRPr="00E7672E">
          <w:rPr>
            <w:rFonts w:ascii="Times New Roman" w:hAnsi="Times New Roman" w:cs="Times New Roman"/>
            <w:kern w:val="2"/>
          </w:rPr>
          <w:t>QPSK</w:t>
        </w:r>
        <w:r w:rsidRPr="00E7672E">
          <w:rPr>
            <w:rFonts w:ascii="Times New Roman" w:hAnsi="Times New Roman" w:cs="Times New Roman"/>
            <w:kern w:val="2"/>
          </w:rPr>
          <w:t>是在</w:t>
        </w:r>
        <w:r w:rsidRPr="00E7672E">
          <w:rPr>
            <w:rFonts w:ascii="Times New Roman" w:hAnsi="Times New Roman" w:cs="Times New Roman"/>
            <w:kern w:val="2"/>
          </w:rPr>
          <w:t>M=4</w:t>
        </w:r>
        <w:r w:rsidRPr="00E7672E">
          <w:rPr>
            <w:rFonts w:ascii="Times New Roman" w:hAnsi="Times New Roman" w:cs="Times New Roman"/>
            <w:kern w:val="2"/>
          </w:rPr>
          <w:t>时的调相技术，它规定了</w:t>
        </w:r>
        <w:r w:rsidRPr="00E7672E">
          <w:rPr>
            <w:rFonts w:ascii="Times New Roman" w:hAnsi="Times New Roman" w:cs="Times New Roman"/>
            <w:kern w:val="2"/>
          </w:rPr>
          <w:t xml:space="preserve"> </w:t>
        </w:r>
        <w:r w:rsidRPr="00E7672E">
          <w:rPr>
            <w:rFonts w:ascii="Times New Roman" w:hAnsi="Times New Roman" w:cs="Times New Roman"/>
            <w:kern w:val="2"/>
          </w:rPr>
          <w:t>四种载波相位，分别为</w:t>
        </w:r>
        <w:r w:rsidRPr="00E7672E">
          <w:rPr>
            <w:rFonts w:ascii="Times New Roman" w:hAnsi="Times New Roman" w:cs="Times New Roman"/>
            <w:kern w:val="2"/>
          </w:rPr>
          <w:t>45°</w:t>
        </w:r>
        <w:r w:rsidRPr="00E7672E">
          <w:rPr>
            <w:rFonts w:ascii="Times New Roman" w:hAnsi="Times New Roman" w:cs="Times New Roman"/>
            <w:kern w:val="2"/>
          </w:rPr>
          <w:t>，</w:t>
        </w:r>
        <w:r w:rsidRPr="00E7672E">
          <w:rPr>
            <w:rFonts w:ascii="Times New Roman" w:hAnsi="Times New Roman" w:cs="Times New Roman"/>
            <w:kern w:val="2"/>
          </w:rPr>
          <w:t>135°</w:t>
        </w:r>
        <w:r w:rsidRPr="00E7672E">
          <w:rPr>
            <w:rFonts w:ascii="Times New Roman" w:hAnsi="Times New Roman" w:cs="Times New Roman"/>
            <w:kern w:val="2"/>
          </w:rPr>
          <w:t>，</w:t>
        </w:r>
        <w:r w:rsidRPr="00E7672E">
          <w:rPr>
            <w:rFonts w:ascii="Times New Roman" w:hAnsi="Times New Roman" w:cs="Times New Roman"/>
            <w:kern w:val="2"/>
          </w:rPr>
          <w:t>225°</w:t>
        </w:r>
        <w:r w:rsidRPr="00E7672E">
          <w:rPr>
            <w:rFonts w:ascii="Times New Roman" w:hAnsi="Times New Roman" w:cs="Times New Roman"/>
            <w:kern w:val="2"/>
          </w:rPr>
          <w:t>，</w:t>
        </w:r>
        <w:r w:rsidRPr="00E7672E">
          <w:rPr>
            <w:rFonts w:ascii="Times New Roman" w:hAnsi="Times New Roman" w:cs="Times New Roman"/>
            <w:kern w:val="2"/>
          </w:rPr>
          <w:t>275°</w:t>
        </w:r>
        <w:r w:rsidRPr="00E7672E">
          <w:rPr>
            <w:rFonts w:ascii="Times New Roman" w:hAnsi="Times New Roman" w:cs="Times New Roman"/>
            <w:kern w:val="2"/>
          </w:rPr>
          <w:t>，调制器输入的数据是二进制数字序列，为了能和四进制的载波相位配合起来，则需要把二进制数据</w:t>
        </w:r>
        <w:r w:rsidRPr="00E7672E">
          <w:rPr>
            <w:rFonts w:ascii="Times New Roman" w:hAnsi="Times New Roman" w:cs="Times New Roman"/>
            <w:kern w:val="2"/>
          </w:rPr>
          <w:t xml:space="preserve"> </w:t>
        </w:r>
        <w:r w:rsidRPr="00E7672E">
          <w:rPr>
            <w:rFonts w:ascii="Times New Roman" w:hAnsi="Times New Roman" w:cs="Times New Roman"/>
            <w:kern w:val="2"/>
          </w:rPr>
          <w:t>变换为四进制数据，这就是说需要把二进制数字序列中每两个比特分成一组，共有四种组合，即</w:t>
        </w:r>
        <w:r w:rsidRPr="00E7672E">
          <w:rPr>
            <w:rFonts w:ascii="Times New Roman" w:hAnsi="Times New Roman" w:cs="Times New Roman"/>
            <w:kern w:val="2"/>
          </w:rPr>
          <w:t>00</w:t>
        </w:r>
        <w:r w:rsidRPr="00E7672E">
          <w:rPr>
            <w:rFonts w:ascii="Times New Roman" w:hAnsi="Times New Roman" w:cs="Times New Roman"/>
            <w:kern w:val="2"/>
          </w:rPr>
          <w:t>，</w:t>
        </w:r>
        <w:r w:rsidRPr="00E7672E">
          <w:rPr>
            <w:rFonts w:ascii="Times New Roman" w:hAnsi="Times New Roman" w:cs="Times New Roman"/>
            <w:kern w:val="2"/>
          </w:rPr>
          <w:t>01</w:t>
        </w:r>
        <w:r w:rsidRPr="00E7672E">
          <w:rPr>
            <w:rFonts w:ascii="Times New Roman" w:hAnsi="Times New Roman" w:cs="Times New Roman"/>
            <w:kern w:val="2"/>
          </w:rPr>
          <w:t>，</w:t>
        </w:r>
        <w:r w:rsidRPr="00E7672E">
          <w:rPr>
            <w:rFonts w:ascii="Times New Roman" w:hAnsi="Times New Roman" w:cs="Times New Roman"/>
            <w:kern w:val="2"/>
          </w:rPr>
          <w:lastRenderedPageBreak/>
          <w:t>10</w:t>
        </w:r>
        <w:r w:rsidRPr="00E7672E">
          <w:rPr>
            <w:rFonts w:ascii="Times New Roman" w:hAnsi="Times New Roman" w:cs="Times New Roman"/>
            <w:kern w:val="2"/>
          </w:rPr>
          <w:t>，</w:t>
        </w:r>
        <w:r w:rsidRPr="00E7672E">
          <w:rPr>
            <w:rFonts w:ascii="Times New Roman" w:hAnsi="Times New Roman" w:cs="Times New Roman"/>
            <w:kern w:val="2"/>
          </w:rPr>
          <w:t>11</w:t>
        </w:r>
        <w:r w:rsidRPr="00E7672E">
          <w:rPr>
            <w:rFonts w:ascii="Times New Roman" w:hAnsi="Times New Roman" w:cs="Times New Roman"/>
            <w:kern w:val="2"/>
          </w:rPr>
          <w:t>，其中每一组称为双比特码元。每一个双比</w:t>
        </w:r>
        <w:r w:rsidRPr="00E7672E">
          <w:rPr>
            <w:rFonts w:ascii="Times New Roman" w:hAnsi="Times New Roman" w:cs="Times New Roman"/>
            <w:kern w:val="2"/>
          </w:rPr>
          <w:t xml:space="preserve"> </w:t>
        </w:r>
        <w:r w:rsidRPr="00E7672E">
          <w:rPr>
            <w:rFonts w:ascii="Times New Roman" w:hAnsi="Times New Roman" w:cs="Times New Roman"/>
            <w:kern w:val="2"/>
          </w:rPr>
          <w:t>特码元是由两位二进制信息比特组成，它们分别代表四进制四个符号中的一个符号。</w:t>
        </w:r>
        <w:bookmarkEnd w:id="87"/>
      </w:ins>
    </w:p>
    <w:p w14:paraId="2D47401B" w14:textId="5BEBB2A1" w:rsidR="00B16A93" w:rsidRPr="00C6788F" w:rsidRDefault="00B16A93">
      <w:pPr>
        <w:pStyle w:val="aa"/>
        <w:numPr>
          <w:ilvl w:val="0"/>
          <w:numId w:val="17"/>
        </w:numPr>
        <w:spacing w:after="24"/>
        <w:ind w:firstLineChars="0"/>
        <w:rPr>
          <w:ins w:id="102" w:author="胡 成成" w:date="2020-05-02T23:16:00Z"/>
          <w:b/>
          <w:bCs/>
          <w:rPrChange w:id="103" w:author="胡 成成" w:date="2020-05-02T23:19:00Z">
            <w:rPr>
              <w:ins w:id="104" w:author="胡 成成" w:date="2020-05-02T23:16:00Z"/>
            </w:rPr>
          </w:rPrChange>
        </w:rPr>
        <w:pPrChange w:id="105" w:author="胡 成成" w:date="2020-05-02T23:19:00Z">
          <w:pPr>
            <w:spacing w:after="24"/>
            <w:ind w:firstLineChars="200" w:firstLine="480"/>
          </w:pPr>
        </w:pPrChange>
      </w:pPr>
      <w:ins w:id="106" w:author="胡 成成" w:date="2020-05-02T23:16:00Z">
        <w:r w:rsidRPr="00C6788F">
          <w:rPr>
            <w:rFonts w:hint="eastAsia"/>
            <w:b/>
            <w:bCs/>
            <w:rPrChange w:id="107" w:author="胡 成成" w:date="2020-05-02T23:19:00Z">
              <w:rPr>
                <w:rFonts w:hint="eastAsia"/>
              </w:rPr>
            </w:rPrChange>
          </w:rPr>
          <w:t>瑞利分布模型</w:t>
        </w:r>
        <w:r w:rsidRPr="00C6788F">
          <w:rPr>
            <w:b/>
            <w:bCs/>
            <w:rPrChange w:id="108" w:author="胡 成成" w:date="2020-05-02T23:19:00Z">
              <w:rPr/>
            </w:rPrChange>
          </w:rPr>
          <w:t xml:space="preserve"> </w:t>
        </w:r>
      </w:ins>
    </w:p>
    <w:p w14:paraId="2173182A" w14:textId="77777777" w:rsidR="00B16A93" w:rsidRPr="00E7672E" w:rsidRDefault="00B16A93" w:rsidP="00B16A93">
      <w:pPr>
        <w:pStyle w:val="ab"/>
        <w:spacing w:before="0" w:beforeAutospacing="0" w:after="0" w:afterAutospacing="0"/>
        <w:ind w:firstLineChars="200" w:firstLine="480"/>
        <w:jc w:val="both"/>
        <w:rPr>
          <w:ins w:id="109" w:author="胡 成成" w:date="2020-05-02T23:16:00Z"/>
          <w:rFonts w:ascii="Times New Roman" w:hAnsi="Times New Roman" w:cs="Times New Roman"/>
          <w:kern w:val="2"/>
        </w:rPr>
      </w:pPr>
      <w:ins w:id="110" w:author="胡 成成" w:date="2020-05-02T23:16:00Z">
        <w:r w:rsidRPr="00E7672E">
          <w:rPr>
            <w:rFonts w:ascii="Times New Roman" w:hAnsi="Times New Roman" w:cs="Times New Roman" w:hint="eastAsia"/>
            <w:kern w:val="2"/>
          </w:rPr>
          <w:t>在移动无线信道中，瑞利模型是常见的用于描述平坦衰落信号或独立多径分量接收包络统计时变特性的一种经典模型。瑞利分布的概率密度函数（</w:t>
        </w:r>
        <w:r>
          <w:rPr>
            <w:rFonts w:ascii="Times New Roman" w:hAnsi="Times New Roman" w:cs="Times New Roman"/>
            <w:kern w:val="2"/>
          </w:rPr>
          <w:t>PDF</w:t>
        </w:r>
        <w:r w:rsidRPr="00E7672E">
          <w:rPr>
            <w:rFonts w:ascii="Times New Roman" w:hAnsi="Times New Roman" w:cs="Times New Roman" w:hint="eastAsia"/>
            <w:kern w:val="2"/>
          </w:rPr>
          <w:t>）为：</w:t>
        </w:r>
      </w:ins>
    </w:p>
    <w:p w14:paraId="5772BA41" w14:textId="77777777" w:rsidR="00B16A93" w:rsidRDefault="00B16A93" w:rsidP="00B16A93">
      <w:pPr>
        <w:spacing w:after="24"/>
        <w:ind w:left="600"/>
        <w:rPr>
          <w:ins w:id="111" w:author="胡 成成" w:date="2020-05-02T23:16:00Z"/>
          <w:b/>
          <w:bCs/>
          <w:sz w:val="28"/>
          <w:szCs w:val="28"/>
        </w:rPr>
      </w:pPr>
      <w:ins w:id="112" w:author="胡 成成" w:date="2020-05-02T23:16:00Z">
        <w:r w:rsidRPr="00445234">
          <w:rPr>
            <w:noProof/>
            <w:position w:val="-46"/>
          </w:rPr>
          <w:object w:dxaOrig="3360" w:dyaOrig="1040" w14:anchorId="410327AD">
            <v:shape id="_x0000_i1029" type="#_x0000_t75" style="width:168pt;height:52.5pt" o:ole="">
              <v:imagedata r:id="rId16" o:title=""/>
            </v:shape>
            <o:OLEObject Type="Embed" ProgID="Equation.DSMT4" ShapeID="_x0000_i1029" DrawAspect="Content" ObjectID="_1650797425" r:id="rId17"/>
          </w:object>
        </w:r>
      </w:ins>
    </w:p>
    <w:p w14:paraId="676035E3" w14:textId="77777777" w:rsidR="00B16A93" w:rsidRPr="00E7672E" w:rsidRDefault="00B16A93" w:rsidP="00B16A93">
      <w:pPr>
        <w:pStyle w:val="ab"/>
        <w:spacing w:before="0" w:beforeAutospacing="0" w:after="0" w:afterAutospacing="0"/>
        <w:ind w:firstLineChars="200" w:firstLine="480"/>
        <w:jc w:val="both"/>
        <w:rPr>
          <w:ins w:id="113" w:author="胡 成成" w:date="2020-05-02T23:16:00Z"/>
          <w:rFonts w:ascii="Times New Roman" w:hAnsi="Times New Roman" w:cs="Times New Roman"/>
          <w:kern w:val="2"/>
        </w:rPr>
      </w:pPr>
      <w:ins w:id="114" w:author="胡 成成" w:date="2020-05-02T23:16:00Z">
        <w:r w:rsidRPr="00E7672E">
          <w:rPr>
            <w:rFonts w:ascii="Times New Roman" w:hAnsi="Times New Roman" w:cs="Times New Roman" w:hint="eastAsia"/>
            <w:kern w:val="2"/>
          </w:rPr>
          <w:t>其中，</w:t>
        </w:r>
      </w:ins>
      <w:ins w:id="115" w:author="胡 成成" w:date="2020-05-02T23:16:00Z">
        <w:r w:rsidRPr="00445234">
          <w:rPr>
            <w:rFonts w:ascii="Times New Roman" w:hAnsi="Times New Roman" w:cs="Times New Roman"/>
            <w:kern w:val="2"/>
            <w:position w:val="-10"/>
          </w:rPr>
          <w:object w:dxaOrig="1080" w:dyaOrig="360" w14:anchorId="3115EB3E">
            <v:shape id="_x0000_i1030" type="#_x0000_t75" style="width:54pt;height:18pt" o:ole="">
              <v:imagedata r:id="rId18" o:title=""/>
            </v:shape>
            <o:OLEObject Type="Embed" ProgID="Equation.DSMT4" ShapeID="_x0000_i1030" DrawAspect="Content" ObjectID="_1650797426" r:id="rId19"/>
          </w:object>
        </w:r>
      </w:ins>
      <w:ins w:id="116" w:author="胡 成成" w:date="2020-05-02T23:16:00Z">
        <w:r w:rsidRPr="00E7672E">
          <w:rPr>
            <w:rFonts w:ascii="Times New Roman" w:hAnsi="Times New Roman" w:cs="Times New Roman" w:hint="eastAsia"/>
            <w:kern w:val="2"/>
          </w:rPr>
          <w:t>是包络检波之前的接收信号包络的时间平均功率。</w:t>
        </w:r>
        <w:r w:rsidRPr="00E7672E">
          <w:rPr>
            <w:rFonts w:ascii="Times New Roman" w:hAnsi="Times New Roman" w:cs="Times New Roman"/>
            <w:kern w:val="2"/>
          </w:rPr>
          <w:t xml:space="preserve">R </w:t>
        </w:r>
        <w:r w:rsidRPr="00E7672E">
          <w:rPr>
            <w:rFonts w:ascii="Times New Roman" w:hAnsi="Times New Roman" w:cs="Times New Roman" w:hint="eastAsia"/>
            <w:kern w:val="2"/>
          </w:rPr>
          <w:t>的相位</w:t>
        </w:r>
        <w:r w:rsidRPr="00E7672E">
          <w:rPr>
            <w:rFonts w:ascii="Times New Roman" w:hAnsi="Times New Roman" w:cs="Times New Roman"/>
            <w:kern w:val="2"/>
          </w:rPr>
          <w:t xml:space="preserve"> θ </w:t>
        </w:r>
        <w:r w:rsidRPr="00E7672E">
          <w:rPr>
            <w:rFonts w:ascii="Times New Roman" w:hAnsi="Times New Roman" w:cs="Times New Roman" w:hint="eastAsia"/>
            <w:kern w:val="2"/>
          </w:rPr>
          <w:t>服从</w:t>
        </w:r>
        <w:r w:rsidRPr="00E7672E">
          <w:rPr>
            <w:rFonts w:ascii="Times New Roman" w:hAnsi="Times New Roman" w:cs="Times New Roman"/>
            <w:kern w:val="2"/>
          </w:rPr>
          <w:t xml:space="preserve"> 0 </w:t>
        </w:r>
        <w:r w:rsidRPr="00E7672E">
          <w:rPr>
            <w:rFonts w:ascii="Times New Roman" w:hAnsi="Times New Roman" w:cs="Times New Roman" w:hint="eastAsia"/>
            <w:kern w:val="2"/>
          </w:rPr>
          <w:t>到</w:t>
        </w:r>
        <w:r w:rsidRPr="00E7672E">
          <w:rPr>
            <w:rFonts w:ascii="Times New Roman" w:hAnsi="Times New Roman" w:cs="Times New Roman"/>
            <w:kern w:val="2"/>
          </w:rPr>
          <w:t xml:space="preserve"> 2π </w:t>
        </w:r>
        <w:r w:rsidRPr="00E7672E">
          <w:rPr>
            <w:rFonts w:ascii="Times New Roman" w:hAnsi="Times New Roman" w:cs="Times New Roman" w:hint="eastAsia"/>
            <w:kern w:val="2"/>
          </w:rPr>
          <w:t>之间的均匀分布，即</w:t>
        </w:r>
        <w:r>
          <w:rPr>
            <w:rFonts w:ascii="Times New Roman" w:hAnsi="Times New Roman" w:cs="Times New Roman" w:hint="eastAsia"/>
            <w:kern w:val="2"/>
          </w:rPr>
          <w:t>:</w:t>
        </w:r>
        <w:r w:rsidRPr="00E7672E">
          <w:rPr>
            <w:rFonts w:ascii="Times New Roman" w:hAnsi="Times New Roman" w:cs="Times New Roman"/>
            <w:kern w:val="2"/>
          </w:rPr>
          <w:t xml:space="preserve"> </w:t>
        </w:r>
      </w:ins>
    </w:p>
    <w:p w14:paraId="71004357" w14:textId="77777777" w:rsidR="00B16A93" w:rsidRPr="00E7672E" w:rsidRDefault="00B16A93" w:rsidP="00B16A93">
      <w:pPr>
        <w:pStyle w:val="ab"/>
        <w:spacing w:before="0" w:beforeAutospacing="0" w:after="31" w:afterAutospacing="0"/>
        <w:ind w:firstLineChars="200" w:firstLine="480"/>
        <w:rPr>
          <w:ins w:id="117" w:author="胡 成成" w:date="2020-05-02T23:16:00Z"/>
          <w:rFonts w:ascii="Times New Roman" w:hAnsi="Times New Roman" w:cs="Times New Roman"/>
          <w:kern w:val="2"/>
        </w:rPr>
      </w:pPr>
      <w:ins w:id="118" w:author="胡 成成" w:date="2020-05-02T23:16:00Z">
        <w:r w:rsidRPr="00E7672E">
          <w:rPr>
            <w:rFonts w:ascii="Times New Roman" w:hAnsi="Times New Roman" w:cs="Times New Roman"/>
            <w:kern w:val="2"/>
          </w:rPr>
          <w:t xml:space="preserve"> </w:t>
        </w:r>
      </w:ins>
      <w:ins w:id="119" w:author="胡 成成" w:date="2020-05-02T23:16:00Z">
        <w:r w:rsidRPr="00445234">
          <w:rPr>
            <w:rFonts w:ascii="Times New Roman" w:hAnsi="Times New Roman" w:cs="Times New Roman"/>
            <w:kern w:val="2"/>
            <w:position w:val="-46"/>
          </w:rPr>
          <w:object w:dxaOrig="2780" w:dyaOrig="1040" w14:anchorId="30EE89BC">
            <v:shape id="_x0000_i1031" type="#_x0000_t75" style="width:139.5pt;height:52.5pt" o:ole="">
              <v:imagedata r:id="rId20" o:title=""/>
            </v:shape>
            <o:OLEObject Type="Embed" ProgID="Equation.DSMT4" ShapeID="_x0000_i1031" DrawAspect="Content" ObjectID="_1650797427" r:id="rId21"/>
          </w:object>
        </w:r>
      </w:ins>
      <w:ins w:id="120" w:author="胡 成成" w:date="2020-05-02T23:16:00Z">
        <w:r w:rsidRPr="00E7672E">
          <w:rPr>
            <w:rFonts w:ascii="Times New Roman" w:hAnsi="Times New Roman" w:cs="Times New Roman"/>
            <w:kern w:val="2"/>
          </w:rPr>
          <w:t xml:space="preserve"> </w:t>
        </w:r>
      </w:ins>
    </w:p>
    <w:p w14:paraId="322466CE" w14:textId="77777777" w:rsidR="00B16A93" w:rsidRPr="00E7672E" w:rsidRDefault="00B16A93" w:rsidP="00B16A93">
      <w:pPr>
        <w:pStyle w:val="ab"/>
        <w:spacing w:before="0" w:beforeAutospacing="0" w:after="31" w:afterAutospacing="0"/>
        <w:ind w:firstLineChars="200" w:firstLine="480"/>
        <w:rPr>
          <w:ins w:id="121" w:author="胡 成成" w:date="2020-05-02T23:16:00Z"/>
          <w:rFonts w:ascii="Times New Roman" w:hAnsi="Times New Roman" w:cs="Times New Roman"/>
          <w:kern w:val="2"/>
        </w:rPr>
      </w:pPr>
      <w:ins w:id="122" w:author="胡 成成" w:date="2020-05-02T23:16:00Z">
        <w:r w:rsidRPr="00E7672E">
          <w:rPr>
            <w:rFonts w:ascii="Times New Roman" w:hAnsi="Times New Roman" w:cs="Times New Roman" w:hint="eastAsia"/>
            <w:kern w:val="2"/>
          </w:rPr>
          <w:t>则接收信号包络不超过某特定值</w:t>
        </w:r>
        <w:r w:rsidRPr="00E7672E">
          <w:rPr>
            <w:rFonts w:ascii="Times New Roman" w:hAnsi="Times New Roman" w:cs="Times New Roman" w:hint="eastAsia"/>
            <w:kern w:val="2"/>
          </w:rPr>
          <w:t xml:space="preserve"> </w:t>
        </w:r>
        <w:r w:rsidRPr="00E7672E">
          <w:rPr>
            <w:rFonts w:ascii="Times New Roman" w:hAnsi="Times New Roman" w:cs="Times New Roman"/>
            <w:kern w:val="2"/>
          </w:rPr>
          <w:t>R</w:t>
        </w:r>
        <w:r w:rsidRPr="00E7672E">
          <w:rPr>
            <w:rFonts w:ascii="Times New Roman" w:hAnsi="Times New Roman" w:cs="Times New Roman" w:hint="eastAsia"/>
            <w:kern w:val="2"/>
          </w:rPr>
          <w:t>的累计概率分布函数（</w:t>
        </w:r>
        <w:r w:rsidRPr="00E7672E">
          <w:rPr>
            <w:rFonts w:ascii="Times New Roman" w:hAnsi="Times New Roman" w:cs="Times New Roman"/>
            <w:kern w:val="2"/>
          </w:rPr>
          <w:t>CDF</w:t>
        </w:r>
        <w:r w:rsidRPr="00E7672E">
          <w:rPr>
            <w:rFonts w:ascii="Times New Roman" w:hAnsi="Times New Roman" w:cs="Times New Roman" w:hint="eastAsia"/>
            <w:kern w:val="2"/>
          </w:rPr>
          <w:t>）为</w:t>
        </w:r>
        <w:r>
          <w:rPr>
            <w:rFonts w:ascii="Times New Roman" w:hAnsi="Times New Roman" w:cs="Times New Roman" w:hint="eastAsia"/>
            <w:kern w:val="2"/>
          </w:rPr>
          <w:t>:</w:t>
        </w:r>
      </w:ins>
    </w:p>
    <w:p w14:paraId="3988AC9A" w14:textId="77777777" w:rsidR="00B16A93" w:rsidRPr="00E7672E" w:rsidRDefault="00B16A93" w:rsidP="00B16A93">
      <w:pPr>
        <w:spacing w:after="24"/>
        <w:ind w:left="600"/>
        <w:rPr>
          <w:ins w:id="123" w:author="胡 成成" w:date="2020-05-02T23:16:00Z"/>
          <w:b/>
          <w:bCs/>
          <w:sz w:val="28"/>
          <w:szCs w:val="28"/>
        </w:rPr>
      </w:pPr>
      <w:ins w:id="124" w:author="胡 成成" w:date="2020-05-02T23:16:00Z">
        <w:r w:rsidRPr="00E7672E">
          <w:rPr>
            <w:b/>
            <w:bCs/>
            <w:sz w:val="28"/>
            <w:szCs w:val="28"/>
          </w:rPr>
          <w:t xml:space="preserve"> </w:t>
        </w:r>
      </w:ins>
      <w:ins w:id="125" w:author="胡 成成" w:date="2020-05-02T23:16:00Z">
        <w:r w:rsidRPr="00445234">
          <w:rPr>
            <w:noProof/>
            <w:position w:val="-24"/>
          </w:rPr>
          <w:object w:dxaOrig="4420" w:dyaOrig="660" w14:anchorId="4A26AD77">
            <v:shape id="_x0000_i1032" type="#_x0000_t75" style="width:220.5pt;height:33pt" o:ole="">
              <v:imagedata r:id="rId22" o:title=""/>
            </v:shape>
            <o:OLEObject Type="Embed" ProgID="Equation.DSMT4" ShapeID="_x0000_i1032" DrawAspect="Content" ObjectID="_1650797428" r:id="rId23"/>
          </w:object>
        </w:r>
      </w:ins>
    </w:p>
    <w:p w14:paraId="4B525986" w14:textId="45ED70BB" w:rsidR="00B16A93" w:rsidRDefault="00B16A93" w:rsidP="00B16A93">
      <w:pPr>
        <w:keepNext/>
        <w:spacing w:after="24"/>
        <w:ind w:left="600"/>
        <w:jc w:val="center"/>
        <w:rPr>
          <w:ins w:id="126" w:author="胡 成成" w:date="2020-05-02T23:16:00Z"/>
        </w:rPr>
      </w:pPr>
      <w:ins w:id="127" w:author="胡 成成" w:date="2020-05-02T23:16:00Z">
        <w:r w:rsidRPr="00E3702C">
          <w:rPr>
            <w:noProof/>
          </w:rPr>
          <w:drawing>
            <wp:inline distT="0" distB="0" distL="0" distR="0" wp14:anchorId="48D98299" wp14:editId="5EFDB3F4">
              <wp:extent cx="4020185" cy="32607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b="5934"/>
                      <a:stretch>
                        <a:fillRect/>
                      </a:stretch>
                    </pic:blipFill>
                    <pic:spPr bwMode="auto">
                      <a:xfrm>
                        <a:off x="0" y="0"/>
                        <a:ext cx="4020185" cy="3260725"/>
                      </a:xfrm>
                      <a:prstGeom prst="rect">
                        <a:avLst/>
                      </a:prstGeom>
                      <a:noFill/>
                      <a:ln>
                        <a:noFill/>
                      </a:ln>
                    </pic:spPr>
                  </pic:pic>
                </a:graphicData>
              </a:graphic>
            </wp:inline>
          </w:drawing>
        </w:r>
      </w:ins>
    </w:p>
    <w:p w14:paraId="314151C2" w14:textId="3D286E40" w:rsidR="00B16A93" w:rsidRPr="00E7672E" w:rsidRDefault="00B16A93" w:rsidP="00B16A93">
      <w:pPr>
        <w:pStyle w:val="ac"/>
        <w:jc w:val="center"/>
        <w:rPr>
          <w:ins w:id="128" w:author="胡 成成" w:date="2020-05-02T23:16:00Z"/>
          <w:b/>
          <w:bCs/>
          <w:sz w:val="28"/>
          <w:szCs w:val="28"/>
        </w:rPr>
      </w:pPr>
      <w:ins w:id="129" w:author="胡 成成" w:date="2020-05-02T23:16:00Z">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ins>
      <w:ins w:id="130" w:author="胡 成成" w:date="2020-05-12T14:01:00Z">
        <w:r w:rsidR="00291B50">
          <w:rPr>
            <w:noProof/>
          </w:rPr>
          <w:t>1</w:t>
        </w:r>
      </w:ins>
      <w:ins w:id="131" w:author="胡 成成" w:date="2020-05-02T23:16:00Z">
        <w:r>
          <w:fldChar w:fldCharType="end"/>
        </w:r>
        <w:r>
          <w:t xml:space="preserve"> </w:t>
        </w:r>
      </w:ins>
      <w:ins w:id="132" w:author="胡 成成" w:date="2020-05-02T23:20:00Z">
        <w:r w:rsidR="00C6788F">
          <w:t xml:space="preserve"> </w:t>
        </w:r>
      </w:ins>
      <w:ins w:id="133" w:author="胡 成成" w:date="2020-05-02T23:16:00Z">
        <w:r>
          <w:rPr>
            <w:rFonts w:hint="eastAsia"/>
          </w:rPr>
          <w:t>瑞利模型的概率密度函数曲线图</w:t>
        </w:r>
      </w:ins>
    </w:p>
    <w:p w14:paraId="31EA3E6B" w14:textId="28506692" w:rsidR="00B16A93" w:rsidRPr="00C6788F" w:rsidRDefault="00B16A93">
      <w:pPr>
        <w:pStyle w:val="aa"/>
        <w:numPr>
          <w:ilvl w:val="0"/>
          <w:numId w:val="17"/>
        </w:numPr>
        <w:spacing w:after="24"/>
        <w:ind w:firstLineChars="0"/>
        <w:rPr>
          <w:ins w:id="134" w:author="胡 成成" w:date="2020-05-02T23:16:00Z"/>
          <w:b/>
          <w:bCs/>
          <w:rPrChange w:id="135" w:author="胡 成成" w:date="2020-05-02T23:20:00Z">
            <w:rPr>
              <w:ins w:id="136" w:author="胡 成成" w:date="2020-05-02T23:16:00Z"/>
            </w:rPr>
          </w:rPrChange>
        </w:rPr>
        <w:pPrChange w:id="137" w:author="胡 成成" w:date="2020-05-02T23:20:00Z">
          <w:pPr>
            <w:spacing w:after="24"/>
            <w:ind w:firstLineChars="200" w:firstLine="480"/>
          </w:pPr>
        </w:pPrChange>
      </w:pPr>
      <w:ins w:id="138" w:author="胡 成成" w:date="2020-05-02T23:16:00Z">
        <w:r w:rsidRPr="00C6788F">
          <w:rPr>
            <w:rFonts w:hint="eastAsia"/>
            <w:b/>
            <w:bCs/>
            <w:rPrChange w:id="139" w:author="胡 成成" w:date="2020-05-02T23:20:00Z">
              <w:rPr>
                <w:rFonts w:hint="eastAsia"/>
              </w:rPr>
            </w:rPrChange>
          </w:rPr>
          <w:t>莱斯分布模型</w:t>
        </w:r>
        <w:r w:rsidRPr="00C6788F">
          <w:rPr>
            <w:b/>
            <w:bCs/>
            <w:rPrChange w:id="140" w:author="胡 成成" w:date="2020-05-02T23:20:00Z">
              <w:rPr/>
            </w:rPrChange>
          </w:rPr>
          <w:t xml:space="preserve"> </w:t>
        </w:r>
      </w:ins>
    </w:p>
    <w:p w14:paraId="02695888" w14:textId="77777777" w:rsidR="00B16A93" w:rsidRPr="00E7672E" w:rsidRDefault="00B16A93" w:rsidP="00B16A93">
      <w:pPr>
        <w:pStyle w:val="ab"/>
        <w:spacing w:before="0" w:beforeAutospacing="0" w:after="0" w:afterAutospacing="0"/>
        <w:ind w:firstLineChars="200" w:firstLine="480"/>
        <w:jc w:val="both"/>
        <w:rPr>
          <w:ins w:id="141" w:author="胡 成成" w:date="2020-05-02T23:16:00Z"/>
          <w:rFonts w:ascii="Times New Roman" w:hAnsi="Times New Roman" w:cs="Times New Roman"/>
          <w:kern w:val="2"/>
        </w:rPr>
      </w:pPr>
      <w:ins w:id="142" w:author="胡 成成" w:date="2020-05-02T23:16:00Z">
        <w:r w:rsidRPr="00E7672E">
          <w:rPr>
            <w:rFonts w:ascii="Times New Roman" w:hAnsi="Times New Roman" w:cs="Times New Roman" w:hint="eastAsia"/>
            <w:kern w:val="2"/>
          </w:rPr>
          <w:t>当接收端存在一个主要的静态（非衰落）信号时，如</w:t>
        </w:r>
        <w:r w:rsidRPr="00E7672E">
          <w:rPr>
            <w:rFonts w:ascii="Times New Roman" w:hAnsi="Times New Roman" w:cs="Times New Roman" w:hint="eastAsia"/>
            <w:kern w:val="2"/>
          </w:rPr>
          <w:t>LOS</w:t>
        </w:r>
        <w:r w:rsidRPr="00E7672E">
          <w:rPr>
            <w:rFonts w:ascii="Times New Roman" w:hAnsi="Times New Roman" w:cs="Times New Roman" w:hint="eastAsia"/>
            <w:kern w:val="2"/>
          </w:rPr>
          <w:t>分量（在郊区和农村等开阔区域中，接收端经常会接收到的）等，此时接收端接收的信号的包络</w:t>
        </w:r>
        <w:r w:rsidRPr="00E7672E">
          <w:rPr>
            <w:rFonts w:ascii="Times New Roman" w:hAnsi="Times New Roman" w:cs="Times New Roman" w:hint="eastAsia"/>
            <w:kern w:val="2"/>
          </w:rPr>
          <w:lastRenderedPageBreak/>
          <w:t>就服从莱斯分布。在这种情况下，从不同角度随机到达的多径分量迭加在静态的主要信号上，即包络检波器的输出端就会在随机的多径分量上迭加一个直流分量。当主要信号分量减弱后，莱斯分布就转变为瑞利分布。莱斯分布的概率密度函数为：</w:t>
        </w:r>
        <w:r w:rsidRPr="00E7672E">
          <w:rPr>
            <w:rFonts w:ascii="Times New Roman" w:hAnsi="Times New Roman" w:cs="Times New Roman" w:hint="eastAsia"/>
            <w:kern w:val="2"/>
          </w:rPr>
          <w:t xml:space="preserve"> </w:t>
        </w:r>
      </w:ins>
    </w:p>
    <w:p w14:paraId="1E75FBBA" w14:textId="77777777" w:rsidR="00B16A93" w:rsidRDefault="00B16A93" w:rsidP="00B16A93">
      <w:pPr>
        <w:pStyle w:val="ab"/>
        <w:spacing w:before="0" w:beforeAutospacing="0" w:after="31" w:afterAutospacing="0"/>
        <w:ind w:firstLineChars="200" w:firstLine="562"/>
        <w:rPr>
          <w:ins w:id="143" w:author="胡 成成" w:date="2020-05-02T23:16:00Z"/>
          <w:noProof/>
        </w:rPr>
      </w:pPr>
      <w:ins w:id="144" w:author="胡 成成" w:date="2020-05-02T23:16:00Z">
        <w:r w:rsidRPr="00E7672E">
          <w:rPr>
            <w:b/>
            <w:bCs/>
            <w:sz w:val="28"/>
            <w:szCs w:val="28"/>
          </w:rPr>
          <w:t xml:space="preserve"> </w:t>
        </w:r>
      </w:ins>
      <w:ins w:id="145" w:author="胡 成成" w:date="2020-05-02T23:16:00Z">
        <w:r w:rsidRPr="00445234">
          <w:rPr>
            <w:noProof/>
            <w:position w:val="-46"/>
          </w:rPr>
          <w:object w:dxaOrig="4959" w:dyaOrig="1040" w14:anchorId="5B7415A6">
            <v:shape id="_x0000_i1033" type="#_x0000_t75" style="width:248.25pt;height:52.5pt" o:ole="">
              <v:imagedata r:id="rId25" o:title=""/>
            </v:shape>
            <o:OLEObject Type="Embed" ProgID="Equation.DSMT4" ShapeID="_x0000_i1033" DrawAspect="Content" ObjectID="_1650797429" r:id="rId26"/>
          </w:object>
        </w:r>
      </w:ins>
    </w:p>
    <w:p w14:paraId="2F46C965" w14:textId="77777777" w:rsidR="00B16A93" w:rsidRPr="00E7672E" w:rsidRDefault="00B16A93" w:rsidP="00B16A93">
      <w:pPr>
        <w:pStyle w:val="ab"/>
        <w:spacing w:before="0" w:beforeAutospacing="0" w:after="0" w:afterAutospacing="0"/>
        <w:ind w:firstLineChars="200" w:firstLine="480"/>
        <w:jc w:val="both"/>
        <w:rPr>
          <w:ins w:id="146" w:author="胡 成成" w:date="2020-05-02T23:16:00Z"/>
          <w:rFonts w:ascii="Times New Roman" w:hAnsi="Times New Roman" w:cs="Times New Roman"/>
          <w:kern w:val="2"/>
        </w:rPr>
      </w:pPr>
      <w:ins w:id="147" w:author="胡 成成" w:date="2020-05-02T23:16:00Z">
        <w:r w:rsidRPr="00E7672E">
          <w:rPr>
            <w:rFonts w:ascii="Times New Roman" w:hAnsi="Times New Roman" w:cs="Times New Roman" w:hint="eastAsia"/>
            <w:kern w:val="2"/>
          </w:rPr>
          <w:t>其中</w:t>
        </w:r>
        <w:r w:rsidRPr="00E7672E">
          <w:rPr>
            <w:rFonts w:ascii="Times New Roman" w:hAnsi="Times New Roman" w:cs="Times New Roman"/>
            <w:kern w:val="2"/>
          </w:rPr>
          <w:t>C</w:t>
        </w:r>
        <w:r w:rsidRPr="00E7672E">
          <w:rPr>
            <w:rFonts w:ascii="Times New Roman" w:hAnsi="Times New Roman" w:cs="Times New Roman" w:hint="eastAsia"/>
            <w:kern w:val="2"/>
          </w:rPr>
          <w:t>是指主要信号分量的幅度峰值，</w:t>
        </w:r>
      </w:ins>
      <w:ins w:id="148" w:author="胡 成成" w:date="2020-05-02T23:16:00Z">
        <w:r w:rsidRPr="00445234">
          <w:rPr>
            <w:rFonts w:ascii="Times New Roman" w:hAnsi="Times New Roman" w:cs="Times New Roman"/>
            <w:kern w:val="2"/>
            <w:position w:val="-12"/>
          </w:rPr>
          <w:object w:dxaOrig="440" w:dyaOrig="360" w14:anchorId="0F6F7AFE">
            <v:shape id="_x0000_i1034" type="#_x0000_t75" style="width:21.75pt;height:18pt" o:ole="">
              <v:imagedata r:id="rId27" o:title=""/>
            </v:shape>
            <o:OLEObject Type="Embed" ProgID="Equation.DSMT4" ShapeID="_x0000_i1034" DrawAspect="Content" ObjectID="_1650797430" r:id="rId28"/>
          </w:object>
        </w:r>
      </w:ins>
      <w:ins w:id="149" w:author="胡 成成" w:date="2020-05-02T23:16:00Z">
        <w:r w:rsidRPr="00E7672E">
          <w:rPr>
            <w:rFonts w:ascii="Times New Roman" w:hAnsi="Times New Roman" w:cs="Times New Roman" w:hint="eastAsia"/>
            <w:kern w:val="2"/>
          </w:rPr>
          <w:t>是</w:t>
        </w:r>
        <w:r w:rsidRPr="00E7672E">
          <w:rPr>
            <w:rFonts w:ascii="Times New Roman" w:hAnsi="Times New Roman" w:cs="Times New Roman"/>
            <w:kern w:val="2"/>
          </w:rPr>
          <w:t>0</w:t>
        </w:r>
        <w:r w:rsidRPr="00E7672E">
          <w:rPr>
            <w:rFonts w:ascii="Times New Roman" w:hAnsi="Times New Roman" w:cs="Times New Roman" w:hint="eastAsia"/>
            <w:kern w:val="2"/>
          </w:rPr>
          <w:t>阶第一类修正贝赛尔函数。为了更好的分析莱斯分布，定义主信号的功率与多径分量方差之比为莱斯因子</w:t>
        </w:r>
        <w:r w:rsidRPr="00E7672E">
          <w:rPr>
            <w:rFonts w:ascii="Times New Roman" w:hAnsi="Times New Roman" w:cs="Times New Roman"/>
            <w:kern w:val="2"/>
          </w:rPr>
          <w:t>K</w:t>
        </w:r>
        <w:r w:rsidRPr="00E7672E">
          <w:rPr>
            <w:rFonts w:ascii="Times New Roman" w:hAnsi="Times New Roman" w:cs="Times New Roman" w:hint="eastAsia"/>
            <w:kern w:val="2"/>
          </w:rPr>
          <w:t>，则</w:t>
        </w:r>
        <w:r w:rsidRPr="00E7672E">
          <w:rPr>
            <w:rFonts w:ascii="Times New Roman" w:hAnsi="Times New Roman" w:cs="Times New Roman" w:hint="eastAsia"/>
            <w:kern w:val="2"/>
          </w:rPr>
          <w:t>K</w:t>
        </w:r>
        <w:r w:rsidRPr="00E7672E">
          <w:rPr>
            <w:rFonts w:ascii="Times New Roman" w:hAnsi="Times New Roman" w:cs="Times New Roman" w:hint="eastAsia"/>
            <w:kern w:val="2"/>
          </w:rPr>
          <w:t>的表达式可以写为</w:t>
        </w:r>
        <w:r w:rsidRPr="00E7672E">
          <w:rPr>
            <w:rFonts w:ascii="Times New Roman" w:hAnsi="Times New Roman" w:cs="Times New Roman" w:hint="eastAsia"/>
            <w:kern w:val="2"/>
          </w:rPr>
          <w:t xml:space="preserve"> </w:t>
        </w:r>
        <w:r>
          <w:rPr>
            <w:rFonts w:ascii="Times New Roman" w:hAnsi="Times New Roman" w:cs="Times New Roman"/>
            <w:kern w:val="2"/>
          </w:rPr>
          <w:t>:</w:t>
        </w:r>
      </w:ins>
    </w:p>
    <w:p w14:paraId="49A8E25C" w14:textId="77777777" w:rsidR="00B16A93" w:rsidRPr="00E7672E" w:rsidRDefault="00B16A93" w:rsidP="008A1E00">
      <w:pPr>
        <w:spacing w:after="24"/>
        <w:ind w:left="600"/>
        <w:jc w:val="left"/>
        <w:rPr>
          <w:ins w:id="150" w:author="胡 成成" w:date="2020-05-02T23:16:00Z"/>
          <w:b/>
          <w:bCs/>
          <w:sz w:val="28"/>
          <w:szCs w:val="28"/>
        </w:rPr>
      </w:pPr>
      <w:ins w:id="151" w:author="胡 成成" w:date="2020-05-02T23:16:00Z">
        <w:r w:rsidRPr="00445234">
          <w:rPr>
            <w:noProof/>
            <w:position w:val="-24"/>
          </w:rPr>
          <w:object w:dxaOrig="920" w:dyaOrig="660" w14:anchorId="42CE1526">
            <v:shape id="_x0000_i1035" type="#_x0000_t75" style="width:46.5pt;height:33pt" o:ole="">
              <v:imagedata r:id="rId29" o:title=""/>
            </v:shape>
            <o:OLEObject Type="Embed" ProgID="Equation.DSMT4" ShapeID="_x0000_i1035" DrawAspect="Content" ObjectID="_1650797431" r:id="rId30"/>
          </w:object>
        </w:r>
      </w:ins>
    </w:p>
    <w:p w14:paraId="6F00C5E0" w14:textId="77777777" w:rsidR="00B16A93" w:rsidRPr="00E7672E" w:rsidRDefault="00B16A93" w:rsidP="00B16A93">
      <w:pPr>
        <w:pStyle w:val="ab"/>
        <w:spacing w:before="0" w:beforeAutospacing="0" w:after="31" w:afterAutospacing="0"/>
        <w:ind w:firstLineChars="200" w:firstLine="480"/>
        <w:rPr>
          <w:ins w:id="152" w:author="胡 成成" w:date="2020-05-02T23:16:00Z"/>
          <w:rFonts w:ascii="Times New Roman" w:hAnsi="Times New Roman" w:cs="Times New Roman"/>
          <w:kern w:val="2"/>
        </w:rPr>
      </w:pPr>
      <w:ins w:id="153" w:author="胡 成成" w:date="2020-05-02T23:16:00Z">
        <w:r w:rsidRPr="00E7672E">
          <w:rPr>
            <w:rFonts w:ascii="Times New Roman" w:hAnsi="Times New Roman" w:cs="Times New Roman" w:hint="eastAsia"/>
            <w:kern w:val="2"/>
          </w:rPr>
          <w:t>莱斯分布完全由莱斯因子</w:t>
        </w:r>
        <w:r w:rsidRPr="00E7672E">
          <w:rPr>
            <w:rFonts w:ascii="Times New Roman" w:hAnsi="Times New Roman" w:cs="Times New Roman" w:hint="eastAsia"/>
            <w:kern w:val="2"/>
          </w:rPr>
          <w:t>K</w:t>
        </w:r>
        <w:r w:rsidRPr="00E7672E">
          <w:rPr>
            <w:rFonts w:ascii="Times New Roman" w:hAnsi="Times New Roman" w:cs="Times New Roman" w:hint="eastAsia"/>
            <w:kern w:val="2"/>
          </w:rPr>
          <w:t>决定。图</w:t>
        </w:r>
        <w:r w:rsidRPr="00E7672E">
          <w:rPr>
            <w:rFonts w:ascii="Times New Roman" w:hAnsi="Times New Roman" w:cs="Times New Roman" w:hint="eastAsia"/>
            <w:kern w:val="2"/>
          </w:rPr>
          <w:t>3-2</w:t>
        </w:r>
        <w:r w:rsidRPr="00E7672E">
          <w:rPr>
            <w:rFonts w:ascii="Times New Roman" w:hAnsi="Times New Roman" w:cs="Times New Roman" w:hint="eastAsia"/>
            <w:kern w:val="2"/>
          </w:rPr>
          <w:t>所示为莱斯模型的概率密度函数曲线图。</w:t>
        </w:r>
        <w:r w:rsidRPr="00E7672E">
          <w:rPr>
            <w:rFonts w:ascii="Times New Roman" w:hAnsi="Times New Roman" w:cs="Times New Roman" w:hint="eastAsia"/>
            <w:kern w:val="2"/>
          </w:rPr>
          <w:t xml:space="preserve"> </w:t>
        </w:r>
      </w:ins>
    </w:p>
    <w:p w14:paraId="0BB41625" w14:textId="341194B1" w:rsidR="00B16A93" w:rsidRDefault="00B16A93" w:rsidP="00B16A93">
      <w:pPr>
        <w:keepNext/>
        <w:spacing w:after="24"/>
        <w:ind w:left="600"/>
        <w:jc w:val="center"/>
        <w:rPr>
          <w:ins w:id="154" w:author="胡 成成" w:date="2020-05-02T23:16:00Z"/>
        </w:rPr>
      </w:pPr>
      <w:ins w:id="155" w:author="胡 成成" w:date="2020-05-02T23:16:00Z">
        <w:r w:rsidRPr="00E3702C">
          <w:rPr>
            <w:noProof/>
          </w:rPr>
          <w:drawing>
            <wp:inline distT="0" distB="0" distL="0" distR="0" wp14:anchorId="770E3974" wp14:editId="603D8B30">
              <wp:extent cx="4002405" cy="326961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b="6126"/>
                      <a:stretch>
                        <a:fillRect/>
                      </a:stretch>
                    </pic:blipFill>
                    <pic:spPr bwMode="auto">
                      <a:xfrm>
                        <a:off x="0" y="0"/>
                        <a:ext cx="4002405" cy="3269615"/>
                      </a:xfrm>
                      <a:prstGeom prst="rect">
                        <a:avLst/>
                      </a:prstGeom>
                      <a:noFill/>
                      <a:ln>
                        <a:noFill/>
                      </a:ln>
                    </pic:spPr>
                  </pic:pic>
                </a:graphicData>
              </a:graphic>
            </wp:inline>
          </w:drawing>
        </w:r>
      </w:ins>
    </w:p>
    <w:p w14:paraId="16C22EFC" w14:textId="44C23A38" w:rsidR="00B16A93" w:rsidRDefault="00B16A93" w:rsidP="00B16A93">
      <w:pPr>
        <w:pStyle w:val="ac"/>
        <w:jc w:val="center"/>
        <w:rPr>
          <w:ins w:id="156" w:author="胡 成成" w:date="2020-05-02T23:16:00Z"/>
          <w:noProof/>
        </w:rPr>
      </w:pPr>
      <w:ins w:id="157" w:author="胡 成成" w:date="2020-05-02T23:16:00Z">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ins>
      <w:ins w:id="158" w:author="胡 成成" w:date="2020-05-12T14:01:00Z">
        <w:r w:rsidR="00291B50">
          <w:rPr>
            <w:noProof/>
          </w:rPr>
          <w:t>2</w:t>
        </w:r>
      </w:ins>
      <w:ins w:id="159" w:author="胡 成成" w:date="2020-05-02T23:16:00Z">
        <w:r>
          <w:fldChar w:fldCharType="end"/>
        </w:r>
      </w:ins>
      <w:ins w:id="160" w:author="胡 成成" w:date="2020-05-02T23:20:00Z">
        <w:r w:rsidR="00C6788F">
          <w:t xml:space="preserve"> </w:t>
        </w:r>
      </w:ins>
      <w:ins w:id="161" w:author="胡 成成" w:date="2020-05-02T23:16:00Z">
        <w:r>
          <w:rPr>
            <w:rFonts w:hint="eastAsia"/>
          </w:rPr>
          <w:t>莱斯模型概率密度函数曲线图</w:t>
        </w:r>
      </w:ins>
    </w:p>
    <w:p w14:paraId="32912D19" w14:textId="6D43D4B3" w:rsidR="00B16A93" w:rsidRPr="00C6788F" w:rsidRDefault="00B16A93">
      <w:pPr>
        <w:pStyle w:val="aa"/>
        <w:numPr>
          <w:ilvl w:val="0"/>
          <w:numId w:val="17"/>
        </w:numPr>
        <w:spacing w:after="24"/>
        <w:ind w:firstLineChars="0"/>
        <w:rPr>
          <w:ins w:id="162" w:author="胡 成成" w:date="2020-05-02T23:16:00Z"/>
          <w:b/>
          <w:bCs/>
          <w:rPrChange w:id="163" w:author="胡 成成" w:date="2020-05-02T23:21:00Z">
            <w:rPr>
              <w:ins w:id="164" w:author="胡 成成" w:date="2020-05-02T23:16:00Z"/>
            </w:rPr>
          </w:rPrChange>
        </w:rPr>
        <w:pPrChange w:id="165" w:author="胡 成成" w:date="2020-05-02T23:21:00Z">
          <w:pPr>
            <w:spacing w:after="24"/>
            <w:ind w:firstLineChars="200" w:firstLine="480"/>
          </w:pPr>
        </w:pPrChange>
      </w:pPr>
      <w:ins w:id="166" w:author="胡 成成" w:date="2020-05-02T23:16:00Z">
        <w:r w:rsidRPr="00C6788F">
          <w:rPr>
            <w:rFonts w:hint="eastAsia"/>
            <w:b/>
            <w:bCs/>
            <w:rPrChange w:id="167" w:author="胡 成成" w:date="2020-05-02T23:21:00Z">
              <w:rPr>
                <w:rFonts w:hint="eastAsia"/>
              </w:rPr>
            </w:rPrChange>
          </w:rPr>
          <w:t>高斯分布模型</w:t>
        </w:r>
        <w:r w:rsidRPr="00C6788F">
          <w:rPr>
            <w:b/>
            <w:bCs/>
            <w:rPrChange w:id="168" w:author="胡 成成" w:date="2020-05-02T23:21:00Z">
              <w:rPr/>
            </w:rPrChange>
          </w:rPr>
          <w:t xml:space="preserve"> </w:t>
        </w:r>
      </w:ins>
    </w:p>
    <w:p w14:paraId="067BF0BA" w14:textId="77777777" w:rsidR="00B16A93" w:rsidRPr="00187CE3" w:rsidRDefault="00B16A93" w:rsidP="00B16A93">
      <w:pPr>
        <w:ind w:firstLineChars="200" w:firstLine="480"/>
        <w:rPr>
          <w:ins w:id="169" w:author="胡 成成" w:date="2020-05-02T23:16:00Z"/>
          <w:rFonts w:ascii="宋体" w:hAnsi="宋体"/>
        </w:rPr>
      </w:pPr>
      <w:ins w:id="170" w:author="胡 成成" w:date="2020-05-02T23:16:00Z">
        <w:r w:rsidRPr="00187CE3">
          <w:rPr>
            <w:rFonts w:ascii="宋体" w:hAnsi="宋体" w:hint="eastAsia"/>
          </w:rPr>
          <w:t>常指加权高斯白噪声信道。这种噪声假设为在整个信道带宽下功率谱密度</w:t>
        </w:r>
        <w:r w:rsidRPr="005C6EC7">
          <w:t>（</w:t>
        </w:r>
        <w:r w:rsidRPr="005C6EC7">
          <w:t>PDF</w:t>
        </w:r>
        <w:r w:rsidRPr="005C6EC7">
          <w:t>）</w:t>
        </w:r>
        <w:r w:rsidRPr="00187CE3">
          <w:rPr>
            <w:rFonts w:ascii="宋体" w:hAnsi="宋体" w:hint="eastAsia"/>
          </w:rPr>
          <w:t>为常数，并且振幅符合高斯概率分布。高斯信道对于评价系统性能的上界具有重要意义，对于实验中定量或定性地评价某种调制方案、误码率性能等有重要作用。</w:t>
        </w:r>
      </w:ins>
    </w:p>
    <w:p w14:paraId="5BCEBE79" w14:textId="77777777" w:rsidR="00B16A93" w:rsidRPr="00CB7B0D" w:rsidRDefault="00B16A93" w:rsidP="00B16A93">
      <w:pPr>
        <w:spacing w:after="24"/>
        <w:jc w:val="center"/>
        <w:rPr>
          <w:ins w:id="171" w:author="胡 成成" w:date="2020-05-02T23:16:00Z"/>
          <w:szCs w:val="20"/>
        </w:rPr>
      </w:pPr>
      <w:ins w:id="172" w:author="胡 成成" w:date="2020-05-02T23:16:00Z">
        <w:r>
          <w:lastRenderedPageBreak/>
          <w:fldChar w:fldCharType="begin"/>
        </w:r>
        <w:r>
          <w:instrText xml:space="preserve"> INCLUDEPICTURE "https://gss3.bdstatic.com/7Po3dSag_xI4khGkpoWK1HF6hhy/baike/s%3D205/sign=2abf505a42166d223c77129473220945/342ac65c1038534384b650b09213b07eca808822.jpg" \* MERGEFORMATINET </w:instrText>
        </w:r>
        <w:r>
          <w:fldChar w:fldCharType="separate"/>
        </w:r>
        <w:r w:rsidR="000517D3">
          <w:fldChar w:fldCharType="begin"/>
        </w:r>
        <w:r w:rsidR="000517D3">
          <w:instrText xml:space="preserve"> INCLUDEPICTURE  "https://gss3.bdstatic.com/7Po3dSag_xI4khGkpoWK1HF6hhy/baike/s=205/sign=2abf505a42166d223c77129473220945/342ac65c1038534384b650b09213b07eca808822.jpg" \* MERGEFORMATINET </w:instrText>
        </w:r>
        <w:r w:rsidR="000517D3">
          <w:fldChar w:fldCharType="separate"/>
        </w:r>
        <w:r w:rsidR="00B67EEA">
          <w:fldChar w:fldCharType="begin"/>
        </w:r>
        <w:r w:rsidR="00B67EEA">
          <w:instrText xml:space="preserve"> INCLUDEPICTURE  "https://gss3.bdstatic.com/7Po3dSag_xI4khGkpoWK1HF6hhy/baike/s=205/sign=2abf505a42166d223c77129473220945/342ac65c1038534384b650b09213b07eca808822.jpg" \* MERGEFORMATINET </w:instrText>
        </w:r>
        <w:r w:rsidR="00B67EEA">
          <w:fldChar w:fldCharType="separate"/>
        </w:r>
        <w:r w:rsidR="00691577">
          <w:fldChar w:fldCharType="begin"/>
        </w:r>
        <w:r w:rsidR="00691577">
          <w:instrText xml:space="preserve"> </w:instrText>
        </w:r>
        <w:r w:rsidR="00691577">
          <w:instrText>INCLUDEPICTURE  "https://gss3.bdstatic.com/7Po3dSag_xI4khGkpoWK1HF6hhy/baike/s=205/sign=2abf505a42166d223c77129473220945/342ac65c1038</w:instrText>
        </w:r>
        <w:r w:rsidR="00691577">
          <w:instrText>534384b650b09213b07eca808822.jpg" \* MERGEFORMATINET</w:instrText>
        </w:r>
        <w:r w:rsidR="00691577">
          <w:instrText xml:space="preserve"> </w:instrText>
        </w:r>
        <w:r w:rsidR="00691577">
          <w:fldChar w:fldCharType="separate"/>
        </w:r>
        <w:r w:rsidR="00691577">
          <w:pict w14:anchorId="77BF117F">
            <v:shape id="_x0000_i1036" type="#_x0000_t75" style="width:153.75pt;height:33pt">
              <v:imagedata r:id="rId32" r:href="rId33"/>
            </v:shape>
          </w:pict>
        </w:r>
        <w:r w:rsidR="00691577">
          <w:fldChar w:fldCharType="end"/>
        </w:r>
        <w:r w:rsidR="00B67EEA">
          <w:fldChar w:fldCharType="end"/>
        </w:r>
        <w:r w:rsidR="000517D3">
          <w:fldChar w:fldCharType="end"/>
        </w:r>
        <w:r>
          <w:fldChar w:fldCharType="end"/>
        </w:r>
      </w:ins>
    </w:p>
    <w:p w14:paraId="256E1CEC" w14:textId="1106F88A" w:rsidR="00B16A93" w:rsidRDefault="00B16A93" w:rsidP="00B16A93">
      <w:pPr>
        <w:keepNext/>
        <w:spacing w:after="24"/>
        <w:ind w:left="412"/>
        <w:jc w:val="center"/>
        <w:rPr>
          <w:ins w:id="173" w:author="胡 成成" w:date="2020-05-02T23:16:00Z"/>
        </w:rPr>
      </w:pPr>
      <w:ins w:id="174" w:author="胡 成成" w:date="2020-05-02T23:16:00Z">
        <w:r w:rsidRPr="00CB7B0D">
          <w:rPr>
            <w:noProof/>
          </w:rPr>
          <w:drawing>
            <wp:inline distT="0" distB="0" distL="0" distR="0" wp14:anchorId="780F26CD" wp14:editId="14AECD4E">
              <wp:extent cx="2363470" cy="2562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63470" cy="2562225"/>
                      </a:xfrm>
                      <a:prstGeom prst="rect">
                        <a:avLst/>
                      </a:prstGeom>
                      <a:noFill/>
                      <a:ln>
                        <a:noFill/>
                      </a:ln>
                    </pic:spPr>
                  </pic:pic>
                </a:graphicData>
              </a:graphic>
            </wp:inline>
          </w:drawing>
        </w:r>
      </w:ins>
    </w:p>
    <w:p w14:paraId="0C5851F8" w14:textId="150C165D" w:rsidR="00B16A93" w:rsidRDefault="00B16A93" w:rsidP="00B16A93">
      <w:pPr>
        <w:pStyle w:val="ac"/>
        <w:jc w:val="center"/>
        <w:rPr>
          <w:ins w:id="175" w:author="胡 成成" w:date="2020-05-02T23:16:00Z"/>
        </w:rPr>
      </w:pPr>
      <w:ins w:id="176" w:author="胡 成成" w:date="2020-05-02T23:16:00Z">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ins>
      <w:ins w:id="177" w:author="胡 成成" w:date="2020-05-12T14:01:00Z">
        <w:r w:rsidR="00291B50">
          <w:rPr>
            <w:noProof/>
          </w:rPr>
          <w:t>3</w:t>
        </w:r>
      </w:ins>
      <w:ins w:id="178" w:author="胡 成成" w:date="2020-05-02T23:16:00Z">
        <w:r>
          <w:fldChar w:fldCharType="end"/>
        </w:r>
        <w:r>
          <w:rPr>
            <w:rFonts w:hint="eastAsia"/>
          </w:rPr>
          <w:t>高斯分布的公式与概率密度函数分布图</w:t>
        </w:r>
      </w:ins>
    </w:p>
    <w:p w14:paraId="334D4E78" w14:textId="050E4360" w:rsidR="00B16A93" w:rsidRPr="00C6788F" w:rsidRDefault="00B16A93">
      <w:pPr>
        <w:pStyle w:val="aa"/>
        <w:numPr>
          <w:ilvl w:val="0"/>
          <w:numId w:val="17"/>
        </w:numPr>
        <w:spacing w:after="24"/>
        <w:ind w:firstLineChars="0"/>
        <w:rPr>
          <w:ins w:id="179" w:author="胡 成成" w:date="2020-05-02T23:16:00Z"/>
          <w:b/>
          <w:bCs/>
          <w:rPrChange w:id="180" w:author="胡 成成" w:date="2020-05-02T23:21:00Z">
            <w:rPr>
              <w:ins w:id="181" w:author="胡 成成" w:date="2020-05-02T23:16:00Z"/>
            </w:rPr>
          </w:rPrChange>
        </w:rPr>
        <w:pPrChange w:id="182" w:author="胡 成成" w:date="2020-05-02T23:21:00Z">
          <w:pPr>
            <w:spacing w:after="24"/>
            <w:ind w:firstLineChars="200" w:firstLine="480"/>
          </w:pPr>
        </w:pPrChange>
      </w:pPr>
      <w:ins w:id="183" w:author="胡 成成" w:date="2020-05-02T23:16:00Z">
        <w:r w:rsidRPr="00C6788F">
          <w:rPr>
            <w:rFonts w:hint="eastAsia"/>
            <w:b/>
            <w:bCs/>
            <w:rPrChange w:id="184" w:author="胡 成成" w:date="2020-05-02T23:21:00Z">
              <w:rPr>
                <w:rFonts w:hint="eastAsia"/>
              </w:rPr>
            </w:rPrChange>
          </w:rPr>
          <w:t>多径效应</w:t>
        </w:r>
      </w:ins>
    </w:p>
    <w:p w14:paraId="37C80DFD" w14:textId="091426C2" w:rsidR="00B16A93" w:rsidRDefault="00B16A93" w:rsidP="00B16A93">
      <w:pPr>
        <w:ind w:firstLineChars="200" w:firstLine="480"/>
        <w:rPr>
          <w:ins w:id="185" w:author="胡 成成" w:date="2020-05-12T13:45:00Z"/>
          <w:rFonts w:ascii="宋体" w:hAnsi="宋体"/>
        </w:rPr>
      </w:pPr>
      <w:ins w:id="186" w:author="胡 成成" w:date="2020-05-02T23:16:00Z">
        <w:r w:rsidRPr="00187CE3">
          <w:rPr>
            <w:rFonts w:ascii="宋体" w:hAnsi="宋体" w:hint="eastAsia"/>
          </w:rPr>
          <w:t>由于接收者所处地理环境的复杂性、使得接收到的信号不仅有直射波的主径信号，还有从不同建筑物反射过来以及绕射过来的多条不同路径信号。而且它们到达时的信号强度，到达时间以及到达时的载波相位都是不一样的。所接收到的信号是上述各路径信号的矢量和，称这类自干扰为多径干扰或多径效应。</w:t>
        </w:r>
      </w:ins>
    </w:p>
    <w:p w14:paraId="0A4D48DB" w14:textId="77777777" w:rsidR="00EF4DE8" w:rsidRPr="009D13F8" w:rsidRDefault="00EF4DE8" w:rsidP="00EF4DE8">
      <w:pPr>
        <w:spacing w:line="360" w:lineRule="auto"/>
        <w:ind w:firstLineChars="200" w:firstLine="480"/>
        <w:rPr>
          <w:ins w:id="187" w:author="胡 成成" w:date="2020-05-12T13:45:00Z"/>
          <w:rFonts w:ascii="宋体" w:eastAsia="宋体" w:hAnsi="宋体"/>
          <w:bCs/>
          <w:szCs w:val="28"/>
        </w:rPr>
      </w:pPr>
      <w:ins w:id="188" w:author="胡 成成" w:date="2020-05-12T13:45:00Z">
        <w:r w:rsidRPr="0052789E">
          <w:rPr>
            <w:rFonts w:ascii="宋体" w:eastAsia="宋体" w:hAnsi="宋体" w:hint="eastAsia"/>
            <w:bCs/>
            <w:szCs w:val="28"/>
          </w:rPr>
          <w:t>电波传播信道中的多径传输现象所引起的干涉延时效应。在实际的无线电波传播信道中</w:t>
        </w:r>
        <w:r w:rsidRPr="0052789E">
          <w:rPr>
            <w:rFonts w:ascii="宋体" w:eastAsia="宋体" w:hAnsi="宋体"/>
            <w:bCs/>
            <w:szCs w:val="28"/>
          </w:rPr>
          <w:t>(包括所有波段)，常有许多时延不同的传输路径。各条传播路径会随时间变化，参与干涉的各</w:t>
        </w:r>
        <w:r w:rsidRPr="0052789E">
          <w:rPr>
            <w:rFonts w:ascii="宋体" w:eastAsia="宋体" w:hAnsi="宋体" w:hint="eastAsia"/>
            <w:bCs/>
            <w:szCs w:val="28"/>
          </w:rPr>
          <w:t>分量场之间的相互关系也就随时间而变化，由此引起合成波场的随机变化，从而形成总的接收场的衰落。因此，多径效应是衰落的重要成因。多径效应对于数字通信、雷达最佳检测等都有着十分严重的影响。</w:t>
        </w:r>
      </w:ins>
    </w:p>
    <w:p w14:paraId="51F0AE02" w14:textId="77777777" w:rsidR="00EF4DE8" w:rsidRDefault="00EF4DE8" w:rsidP="00EF4DE8">
      <w:pPr>
        <w:spacing w:line="360" w:lineRule="auto"/>
        <w:ind w:firstLineChars="200" w:firstLine="480"/>
        <w:rPr>
          <w:ins w:id="189" w:author="胡 成成" w:date="2020-05-12T13:45:00Z"/>
          <w:rFonts w:asciiTheme="minorEastAsia" w:hAnsiTheme="minorEastAsia"/>
          <w:bCs/>
          <w:szCs w:val="24"/>
        </w:rPr>
      </w:pPr>
      <w:ins w:id="190" w:author="胡 成成" w:date="2020-05-12T13:45:00Z">
        <w:r w:rsidRPr="00266219">
          <w:rPr>
            <w:rFonts w:asciiTheme="minorEastAsia" w:hAnsiTheme="minorEastAsia" w:hint="eastAsia"/>
            <w:bCs/>
            <w:szCs w:val="24"/>
          </w:rPr>
          <w:t>多径效应移动体(如汽车)往来于建筑群与障碍物之间，其接收信号的强度，将由各直射波和反射波叠加合成。多径效应会引起信号衰落。各条路径的电长度会随时间而变化，故到达接收点的各分量场之间的相位关系也是随时间而变化的。这些分量场的随机干涉，形成总的接收场的衰落。各分量之间的相位关系对不同的频率是不同的。因此，它们的干涉效果也因频率而异，这种特性称为频率选择性。在宽带信号传输中，频率选择性可能表现明显，形成交调。与此相应，由于不同路径有不同时延，同一时刻发出的信号因分别沿着不同路径而在接收点前后散开，而窄脉冲信号则前后重叠。</w:t>
        </w:r>
      </w:ins>
    </w:p>
    <w:p w14:paraId="19506243" w14:textId="77777777" w:rsidR="00EF4DE8" w:rsidRPr="0052789E" w:rsidRDefault="00EF4DE8" w:rsidP="00EF4DE8">
      <w:pPr>
        <w:spacing w:line="360" w:lineRule="auto"/>
        <w:ind w:firstLineChars="200" w:firstLine="480"/>
        <w:rPr>
          <w:ins w:id="191" w:author="胡 成成" w:date="2020-05-12T13:45:00Z"/>
          <w:rFonts w:asciiTheme="minorEastAsia" w:hAnsiTheme="minorEastAsia"/>
          <w:bCs/>
          <w:szCs w:val="24"/>
        </w:rPr>
      </w:pPr>
      <w:ins w:id="192" w:author="胡 成成" w:date="2020-05-12T13:45:00Z">
        <w:r w:rsidRPr="00266219">
          <w:rPr>
            <w:rFonts w:asciiTheme="minorEastAsia" w:hAnsiTheme="minorEastAsia" w:hint="eastAsia"/>
            <w:bCs/>
            <w:szCs w:val="24"/>
          </w:rPr>
          <w:lastRenderedPageBreak/>
          <w:t>多径时延特性可用时延谱或多径散布谱（即不同时延的信号分量平均功率构成的谱）来描述。与时延谱等价的是频率相关函数。实际上，人们只简单利用时延谱的某个特征量来表征。例如，用最大时延与最小时延的差，表征时延谱的尖锐度和信道容许传输带宽。这个值越小，信道容许传输频带越宽。</w:t>
        </w:r>
      </w:ins>
    </w:p>
    <w:p w14:paraId="651FA6C2" w14:textId="77777777" w:rsidR="00EF4DE8" w:rsidRPr="006B612A" w:rsidRDefault="00EF4DE8" w:rsidP="00B16A93">
      <w:pPr>
        <w:ind w:firstLineChars="200" w:firstLine="480"/>
        <w:rPr>
          <w:ins w:id="193" w:author="胡 成成" w:date="2020-05-02T23:16:00Z"/>
          <w:rFonts w:ascii="宋体" w:hAnsi="宋体" w:hint="eastAsia"/>
        </w:rPr>
      </w:pPr>
    </w:p>
    <w:p w14:paraId="2578BF20" w14:textId="52C9EC76" w:rsidR="006A61E8" w:rsidRPr="00B16A93" w:rsidDel="007C7846" w:rsidRDefault="006A61E8" w:rsidP="007C7846">
      <w:pPr>
        <w:spacing w:line="360" w:lineRule="auto"/>
        <w:rPr>
          <w:del w:id="194" w:author="胡 成成" w:date="2020-03-28T14:02:00Z"/>
          <w:szCs w:val="28"/>
        </w:rPr>
      </w:pPr>
    </w:p>
    <w:p w14:paraId="244903D2" w14:textId="596E9A28" w:rsidR="006A61E8" w:rsidRPr="006E5526" w:rsidRDefault="006A61E8" w:rsidP="006A61E8">
      <w:pPr>
        <w:spacing w:line="360" w:lineRule="auto"/>
        <w:rPr>
          <w:b/>
          <w:szCs w:val="28"/>
        </w:rPr>
      </w:pPr>
      <w:r w:rsidRPr="006E5526">
        <w:rPr>
          <w:rFonts w:hint="eastAsia"/>
          <w:b/>
          <w:szCs w:val="28"/>
        </w:rPr>
        <w:t>实验</w:t>
      </w:r>
      <w:del w:id="195" w:author="胡 成成" w:date="2020-05-02T23:35:00Z">
        <w:r w:rsidRPr="006E5526" w:rsidDel="00E57694">
          <w:rPr>
            <w:rFonts w:hint="eastAsia"/>
            <w:b/>
            <w:szCs w:val="28"/>
          </w:rPr>
          <w:delText>内容与</w:delText>
        </w:r>
      </w:del>
      <w:r w:rsidRPr="006E5526">
        <w:rPr>
          <w:rFonts w:hint="eastAsia"/>
          <w:b/>
          <w:szCs w:val="28"/>
        </w:rPr>
        <w:t>步骤：</w:t>
      </w:r>
    </w:p>
    <w:p w14:paraId="5F3A64D1" w14:textId="472CF509" w:rsidR="00E57694" w:rsidRPr="008A1E00" w:rsidRDefault="00E57694">
      <w:pPr>
        <w:pStyle w:val="aa"/>
        <w:numPr>
          <w:ilvl w:val="0"/>
          <w:numId w:val="18"/>
        </w:numPr>
        <w:spacing w:line="360" w:lineRule="auto"/>
        <w:ind w:firstLineChars="0"/>
        <w:rPr>
          <w:ins w:id="196" w:author="胡 成成" w:date="2020-05-02T23:35:00Z"/>
          <w:szCs w:val="28"/>
        </w:rPr>
        <w:pPrChange w:id="197" w:author="胡 成成" w:date="2020-05-02T23:36:00Z">
          <w:pPr>
            <w:spacing w:line="360" w:lineRule="auto"/>
          </w:pPr>
        </w:pPrChange>
      </w:pPr>
      <w:ins w:id="198" w:author="胡 成成" w:date="2020-05-02T23:35:00Z">
        <w:r w:rsidRPr="008A1E00">
          <w:rPr>
            <w:rFonts w:hint="eastAsia"/>
            <w:szCs w:val="28"/>
          </w:rPr>
          <w:t>预习信道衰落、多径效应及多种信道模型；</w:t>
        </w:r>
      </w:ins>
    </w:p>
    <w:p w14:paraId="5E3A7C3E" w14:textId="1E4F7E11" w:rsidR="00E57694" w:rsidRPr="00291B50" w:rsidRDefault="00E57694">
      <w:pPr>
        <w:pStyle w:val="aa"/>
        <w:numPr>
          <w:ilvl w:val="0"/>
          <w:numId w:val="18"/>
        </w:numPr>
        <w:spacing w:line="360" w:lineRule="auto"/>
        <w:ind w:firstLineChars="0"/>
        <w:rPr>
          <w:ins w:id="199" w:author="胡 成成" w:date="2020-05-02T23:35:00Z"/>
          <w:szCs w:val="28"/>
        </w:rPr>
        <w:pPrChange w:id="200" w:author="胡 成成" w:date="2020-05-02T23:36:00Z">
          <w:pPr>
            <w:spacing w:line="360" w:lineRule="auto"/>
          </w:pPr>
        </w:pPrChange>
      </w:pPr>
      <w:ins w:id="201" w:author="胡 成成" w:date="2020-05-02T23:35:00Z">
        <w:r w:rsidRPr="00291B50">
          <w:rPr>
            <w:rFonts w:hint="eastAsia"/>
            <w:szCs w:val="28"/>
          </w:rPr>
          <w:t>画出仿真流程图；</w:t>
        </w:r>
      </w:ins>
    </w:p>
    <w:p w14:paraId="04BD39F5" w14:textId="26747AAA" w:rsidR="00E57694" w:rsidRPr="00E57694" w:rsidRDefault="00E57694">
      <w:pPr>
        <w:pStyle w:val="aa"/>
        <w:numPr>
          <w:ilvl w:val="0"/>
          <w:numId w:val="18"/>
        </w:numPr>
        <w:spacing w:line="360" w:lineRule="auto"/>
        <w:ind w:firstLineChars="0"/>
        <w:rPr>
          <w:ins w:id="202" w:author="胡 成成" w:date="2020-05-02T23:35:00Z"/>
          <w:szCs w:val="28"/>
          <w:rPrChange w:id="203" w:author="胡 成成" w:date="2020-05-02T23:36:00Z">
            <w:rPr>
              <w:ins w:id="204" w:author="胡 成成" w:date="2020-05-02T23:35:00Z"/>
            </w:rPr>
          </w:rPrChange>
        </w:rPr>
        <w:pPrChange w:id="205" w:author="胡 成成" w:date="2020-05-02T23:36:00Z">
          <w:pPr>
            <w:spacing w:line="360" w:lineRule="auto"/>
          </w:pPr>
        </w:pPrChange>
      </w:pPr>
      <w:ins w:id="206" w:author="胡 成成" w:date="2020-05-02T23:35:00Z">
        <w:r w:rsidRPr="00E57694">
          <w:rPr>
            <w:rFonts w:hint="eastAsia"/>
            <w:szCs w:val="28"/>
            <w:rPrChange w:id="207" w:author="胡 成成" w:date="2020-05-02T23:36:00Z">
              <w:rPr>
                <w:rFonts w:hint="eastAsia"/>
              </w:rPr>
            </w:rPrChange>
          </w:rPr>
          <w:t>编写</w:t>
        </w:r>
        <w:r w:rsidRPr="00E57694">
          <w:rPr>
            <w:szCs w:val="28"/>
            <w:rPrChange w:id="208" w:author="胡 成成" w:date="2020-05-02T23:36:00Z">
              <w:rPr/>
            </w:rPrChange>
          </w:rPr>
          <w:t>Matlab</w:t>
        </w:r>
        <w:r w:rsidRPr="00E57694">
          <w:rPr>
            <w:rFonts w:hint="eastAsia"/>
            <w:szCs w:val="28"/>
            <w:rPrChange w:id="209" w:author="胡 成成" w:date="2020-05-02T23:36:00Z">
              <w:rPr>
                <w:rFonts w:hint="eastAsia"/>
              </w:rPr>
            </w:rPrChange>
          </w:rPr>
          <w:t>程序并上机调试；</w:t>
        </w:r>
      </w:ins>
    </w:p>
    <w:p w14:paraId="2E2890C8" w14:textId="77777777" w:rsidR="00E57694" w:rsidRDefault="00E57694">
      <w:pPr>
        <w:pStyle w:val="aa"/>
        <w:numPr>
          <w:ilvl w:val="0"/>
          <w:numId w:val="18"/>
        </w:numPr>
        <w:ind w:firstLineChars="0"/>
        <w:rPr>
          <w:ins w:id="210" w:author="胡 成成" w:date="2020-05-02T23:36:00Z"/>
          <w:szCs w:val="28"/>
        </w:rPr>
        <w:pPrChange w:id="211" w:author="胡 成成" w:date="2020-05-02T23:36:00Z">
          <w:pPr>
            <w:pStyle w:val="aa"/>
            <w:ind w:firstLineChars="0" w:firstLine="0"/>
          </w:pPr>
        </w:pPrChange>
      </w:pPr>
      <w:ins w:id="212" w:author="胡 成成" w:date="2020-05-02T23:35:00Z">
        <w:r w:rsidRPr="00E57694">
          <w:rPr>
            <w:rFonts w:hint="eastAsia"/>
            <w:szCs w:val="28"/>
            <w:rPrChange w:id="213" w:author="胡 成成" w:date="2020-05-02T23:36:00Z">
              <w:rPr>
                <w:rFonts w:hint="eastAsia"/>
              </w:rPr>
            </w:rPrChange>
          </w:rPr>
          <w:t>观察分析波形、数据；</w:t>
        </w:r>
      </w:ins>
    </w:p>
    <w:p w14:paraId="6BE7B6BB" w14:textId="0192FD3A" w:rsidR="008A6C35" w:rsidDel="00E57694" w:rsidRDefault="00E57694" w:rsidP="00E57694">
      <w:pPr>
        <w:pStyle w:val="aa"/>
        <w:ind w:firstLineChars="0" w:firstLine="0"/>
        <w:rPr>
          <w:del w:id="214" w:author="胡 成成" w:date="2020-05-02T23:35:00Z"/>
          <w:szCs w:val="28"/>
        </w:rPr>
      </w:pPr>
      <w:ins w:id="215" w:author="胡 成成" w:date="2020-05-02T23:35:00Z">
        <w:r w:rsidRPr="008A1E00">
          <w:rPr>
            <w:rFonts w:hint="eastAsia"/>
            <w:szCs w:val="28"/>
          </w:rPr>
          <w:t>撰写实验报告</w:t>
        </w:r>
      </w:ins>
    </w:p>
    <w:p w14:paraId="7F093E2F" w14:textId="77777777" w:rsidR="00E57694" w:rsidRPr="008A1E00" w:rsidRDefault="00E57694">
      <w:pPr>
        <w:pStyle w:val="aa"/>
        <w:numPr>
          <w:ilvl w:val="0"/>
          <w:numId w:val="18"/>
        </w:numPr>
        <w:spacing w:line="360" w:lineRule="auto"/>
        <w:ind w:firstLineChars="0"/>
        <w:rPr>
          <w:ins w:id="216" w:author="胡 成成" w:date="2020-05-02T23:36:00Z"/>
          <w:szCs w:val="28"/>
        </w:rPr>
        <w:pPrChange w:id="217" w:author="胡 成成" w:date="2020-05-02T23:36:00Z">
          <w:pPr>
            <w:spacing w:line="360" w:lineRule="auto"/>
          </w:pPr>
        </w:pPrChange>
      </w:pPr>
    </w:p>
    <w:p w14:paraId="2D276816" w14:textId="177B48E1" w:rsidR="006A61E8" w:rsidRDefault="00CC7818" w:rsidP="006A61E8">
      <w:pPr>
        <w:spacing w:line="360" w:lineRule="auto"/>
        <w:rPr>
          <w:ins w:id="218" w:author="胡 成成" w:date="2020-05-03T23:16:00Z"/>
          <w:b/>
          <w:szCs w:val="28"/>
        </w:rPr>
      </w:pPr>
      <w:del w:id="219" w:author="胡 成成" w:date="2020-05-02T23:37:00Z">
        <w:r w:rsidDel="00174A55">
          <w:rPr>
            <w:rFonts w:hint="eastAsia"/>
            <w:b/>
            <w:szCs w:val="28"/>
          </w:rPr>
          <w:delText>程序说明及流程图</w:delText>
        </w:r>
      </w:del>
      <w:ins w:id="220" w:author="胡 成成" w:date="2020-05-02T23:37:00Z">
        <w:r w:rsidR="00174A55">
          <w:rPr>
            <w:rFonts w:hint="eastAsia"/>
            <w:b/>
            <w:szCs w:val="28"/>
          </w:rPr>
          <w:t>实验结果</w:t>
        </w:r>
      </w:ins>
      <w:r w:rsidR="006A61E8" w:rsidRPr="006E5526">
        <w:rPr>
          <w:rFonts w:hint="eastAsia"/>
          <w:b/>
          <w:szCs w:val="28"/>
        </w:rPr>
        <w:t>：</w:t>
      </w:r>
    </w:p>
    <w:p w14:paraId="6FA79DED" w14:textId="77EBA55A" w:rsidR="00F870C1" w:rsidRPr="00291B50" w:rsidRDefault="00F870C1">
      <w:pPr>
        <w:pStyle w:val="aa"/>
        <w:numPr>
          <w:ilvl w:val="0"/>
          <w:numId w:val="22"/>
        </w:numPr>
        <w:spacing w:line="360" w:lineRule="auto"/>
        <w:ind w:firstLineChars="0"/>
        <w:rPr>
          <w:ins w:id="221" w:author="胡 成成" w:date="2020-05-03T23:16:00Z"/>
          <w:bCs/>
          <w:szCs w:val="28"/>
        </w:rPr>
        <w:pPrChange w:id="222" w:author="胡 成成" w:date="2020-05-03T23:16:00Z">
          <w:pPr>
            <w:spacing w:line="360" w:lineRule="auto"/>
          </w:pPr>
        </w:pPrChange>
      </w:pPr>
      <w:ins w:id="223" w:author="胡 成成" w:date="2020-05-03T23:16:00Z">
        <w:r w:rsidRPr="008A1E00">
          <w:rPr>
            <w:rFonts w:hint="eastAsia"/>
            <w:bCs/>
            <w:szCs w:val="28"/>
          </w:rPr>
          <w:t>QPSK</w:t>
        </w:r>
        <w:r w:rsidRPr="008A1E00">
          <w:rPr>
            <w:rFonts w:hint="eastAsia"/>
            <w:bCs/>
            <w:szCs w:val="28"/>
          </w:rPr>
          <w:t>信号的调制与解调</w:t>
        </w:r>
      </w:ins>
    </w:p>
    <w:p w14:paraId="313134A1"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24" w:author="胡 成成" w:date="2020-05-03T23:21:00Z"/>
          <w:bCs/>
          <w:szCs w:val="28"/>
        </w:rPr>
        <w:pPrChange w:id="225" w:author="胡 成成" w:date="2020-05-03T23:21:00Z">
          <w:pPr>
            <w:pStyle w:val="aa"/>
            <w:spacing w:line="360" w:lineRule="auto"/>
            <w:ind w:left="375" w:firstLine="480"/>
          </w:pPr>
        </w:pPrChange>
      </w:pPr>
      <w:ins w:id="226" w:author="胡 成成" w:date="2020-05-03T23:21:00Z">
        <w:r w:rsidRPr="00F870C1">
          <w:rPr>
            <w:rFonts w:hint="eastAsia"/>
            <w:bCs/>
            <w:szCs w:val="28"/>
          </w:rPr>
          <w:t xml:space="preserve">% </w:t>
        </w:r>
        <w:r w:rsidRPr="00F870C1">
          <w:rPr>
            <w:rFonts w:hint="eastAsia"/>
            <w:bCs/>
            <w:szCs w:val="28"/>
          </w:rPr>
          <w:t>调相法</w:t>
        </w:r>
      </w:ins>
    </w:p>
    <w:p w14:paraId="47BCCC0B"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27" w:author="胡 成成" w:date="2020-05-03T23:21:00Z"/>
          <w:bCs/>
          <w:szCs w:val="28"/>
        </w:rPr>
        <w:pPrChange w:id="228" w:author="胡 成成" w:date="2020-05-03T23:21:00Z">
          <w:pPr>
            <w:pStyle w:val="aa"/>
            <w:spacing w:line="360" w:lineRule="auto"/>
            <w:ind w:left="375" w:firstLine="480"/>
          </w:pPr>
        </w:pPrChange>
      </w:pPr>
      <w:ins w:id="229" w:author="胡 成成" w:date="2020-05-03T23:21:00Z">
        <w:r w:rsidRPr="00F870C1">
          <w:rPr>
            <w:bCs/>
            <w:szCs w:val="28"/>
          </w:rPr>
          <w:t>clear all</w:t>
        </w:r>
      </w:ins>
    </w:p>
    <w:p w14:paraId="550EC1C4" w14:textId="7779DA82" w:rsid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30" w:author="胡 成成" w:date="2020-05-03T23:21:00Z"/>
          <w:bCs/>
          <w:szCs w:val="28"/>
        </w:rPr>
        <w:pPrChange w:id="231" w:author="胡 成成" w:date="2020-05-03T23:21:00Z">
          <w:pPr>
            <w:pStyle w:val="aa"/>
            <w:spacing w:line="360" w:lineRule="auto"/>
            <w:ind w:left="375" w:firstLine="480"/>
          </w:pPr>
        </w:pPrChange>
      </w:pPr>
      <w:ins w:id="232" w:author="胡 成成" w:date="2020-05-03T23:21:00Z">
        <w:r w:rsidRPr="00F870C1">
          <w:rPr>
            <w:bCs/>
            <w:szCs w:val="28"/>
          </w:rPr>
          <w:t>close all</w:t>
        </w:r>
      </w:ins>
    </w:p>
    <w:p w14:paraId="18C0AC9B" w14:textId="77777777" w:rsidR="00F870C1" w:rsidRPr="008A1E00"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33" w:author="胡 成成" w:date="2020-05-03T23:21:00Z"/>
          <w:bCs/>
          <w:szCs w:val="28"/>
        </w:rPr>
        <w:pPrChange w:id="234" w:author="胡 成成" w:date="2020-05-03T23:21:00Z">
          <w:pPr>
            <w:pStyle w:val="aa"/>
            <w:spacing w:line="360" w:lineRule="auto"/>
            <w:ind w:left="375" w:firstLine="480"/>
          </w:pPr>
        </w:pPrChange>
      </w:pPr>
    </w:p>
    <w:p w14:paraId="322C573F"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35" w:author="胡 成成" w:date="2020-05-03T23:21:00Z"/>
          <w:bCs/>
          <w:szCs w:val="28"/>
        </w:rPr>
        <w:pPrChange w:id="236" w:author="胡 成成" w:date="2020-05-03T23:21:00Z">
          <w:pPr>
            <w:pStyle w:val="aa"/>
            <w:spacing w:line="360" w:lineRule="auto"/>
            <w:ind w:left="375" w:firstLine="480"/>
          </w:pPr>
        </w:pPrChange>
      </w:pPr>
      <w:ins w:id="237" w:author="胡 成成" w:date="2020-05-03T23:21:00Z">
        <w:r w:rsidRPr="00F870C1">
          <w:rPr>
            <w:bCs/>
            <w:szCs w:val="28"/>
          </w:rPr>
          <w:t>t=[-1:0.01:7-0.01];</w:t>
        </w:r>
      </w:ins>
    </w:p>
    <w:p w14:paraId="6A1BCA99"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38" w:author="胡 成成" w:date="2020-05-03T23:21:00Z"/>
          <w:bCs/>
          <w:szCs w:val="28"/>
        </w:rPr>
        <w:pPrChange w:id="239" w:author="胡 成成" w:date="2020-05-03T23:21:00Z">
          <w:pPr>
            <w:pStyle w:val="aa"/>
            <w:spacing w:line="360" w:lineRule="auto"/>
            <w:ind w:left="375" w:firstLine="480"/>
          </w:pPr>
        </w:pPrChange>
      </w:pPr>
      <w:ins w:id="240" w:author="胡 成成" w:date="2020-05-03T23:21:00Z">
        <w:r w:rsidRPr="00F870C1">
          <w:rPr>
            <w:bCs/>
            <w:szCs w:val="28"/>
          </w:rPr>
          <w:t>tt=length(t);</w:t>
        </w:r>
      </w:ins>
    </w:p>
    <w:p w14:paraId="4738510F"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41" w:author="胡 成成" w:date="2020-05-03T23:21:00Z"/>
          <w:bCs/>
          <w:szCs w:val="28"/>
        </w:rPr>
        <w:pPrChange w:id="242" w:author="胡 成成" w:date="2020-05-03T23:21:00Z">
          <w:pPr>
            <w:pStyle w:val="aa"/>
            <w:spacing w:line="360" w:lineRule="auto"/>
            <w:ind w:left="375" w:firstLine="480"/>
          </w:pPr>
        </w:pPrChange>
      </w:pPr>
      <w:ins w:id="243" w:author="胡 成成" w:date="2020-05-03T23:21:00Z">
        <w:r w:rsidRPr="00F870C1">
          <w:rPr>
            <w:bCs/>
            <w:szCs w:val="28"/>
          </w:rPr>
          <w:t>x1=ones(1,800);</w:t>
        </w:r>
      </w:ins>
    </w:p>
    <w:p w14:paraId="568A817E"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44" w:author="胡 成成" w:date="2020-05-03T23:21:00Z"/>
          <w:bCs/>
          <w:szCs w:val="28"/>
        </w:rPr>
        <w:pPrChange w:id="245" w:author="胡 成成" w:date="2020-05-03T23:21:00Z">
          <w:pPr>
            <w:pStyle w:val="aa"/>
            <w:spacing w:line="360" w:lineRule="auto"/>
            <w:ind w:left="375" w:firstLine="480"/>
          </w:pPr>
        </w:pPrChange>
      </w:pPr>
      <w:ins w:id="246" w:author="胡 成成" w:date="2020-05-03T23:21:00Z">
        <w:r w:rsidRPr="00F870C1">
          <w:rPr>
            <w:bCs/>
            <w:szCs w:val="28"/>
          </w:rPr>
          <w:t>for i=1:tt</w:t>
        </w:r>
      </w:ins>
    </w:p>
    <w:p w14:paraId="1A969ED6"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47" w:author="胡 成成" w:date="2020-05-03T23:21:00Z"/>
          <w:bCs/>
          <w:szCs w:val="28"/>
        </w:rPr>
        <w:pPrChange w:id="248" w:author="胡 成成" w:date="2020-05-03T23:21:00Z">
          <w:pPr>
            <w:pStyle w:val="aa"/>
            <w:spacing w:line="360" w:lineRule="auto"/>
            <w:ind w:left="375" w:firstLine="480"/>
          </w:pPr>
        </w:pPrChange>
      </w:pPr>
      <w:ins w:id="249" w:author="胡 成成" w:date="2020-05-03T23:21:00Z">
        <w:r w:rsidRPr="00F870C1">
          <w:rPr>
            <w:bCs/>
            <w:szCs w:val="28"/>
          </w:rPr>
          <w:t xml:space="preserve">    if (t(i)&gt;=-1 &amp; t(i)&lt;=1) | (t(i)&gt;=5&amp; t(i)&lt;=7);</w:t>
        </w:r>
      </w:ins>
    </w:p>
    <w:p w14:paraId="1F5825FA"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50" w:author="胡 成成" w:date="2020-05-03T23:21:00Z"/>
          <w:bCs/>
          <w:szCs w:val="28"/>
        </w:rPr>
        <w:pPrChange w:id="251" w:author="胡 成成" w:date="2020-05-03T23:21:00Z">
          <w:pPr>
            <w:pStyle w:val="aa"/>
            <w:spacing w:line="360" w:lineRule="auto"/>
            <w:ind w:left="375" w:firstLine="480"/>
          </w:pPr>
        </w:pPrChange>
      </w:pPr>
      <w:ins w:id="252" w:author="胡 成成" w:date="2020-05-03T23:21:00Z">
        <w:r w:rsidRPr="00F870C1">
          <w:rPr>
            <w:bCs/>
            <w:szCs w:val="28"/>
          </w:rPr>
          <w:t xml:space="preserve">        x1(i)=1;</w:t>
        </w:r>
      </w:ins>
    </w:p>
    <w:p w14:paraId="13B59E12"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53" w:author="胡 成成" w:date="2020-05-03T23:21:00Z"/>
          <w:bCs/>
          <w:szCs w:val="28"/>
        </w:rPr>
        <w:pPrChange w:id="254" w:author="胡 成成" w:date="2020-05-03T23:21:00Z">
          <w:pPr>
            <w:pStyle w:val="aa"/>
            <w:spacing w:line="360" w:lineRule="auto"/>
            <w:ind w:left="375" w:firstLine="480"/>
          </w:pPr>
        </w:pPrChange>
      </w:pPr>
      <w:ins w:id="255" w:author="胡 成成" w:date="2020-05-03T23:21:00Z">
        <w:r w:rsidRPr="00F870C1">
          <w:rPr>
            <w:bCs/>
            <w:szCs w:val="28"/>
          </w:rPr>
          <w:t xml:space="preserve">    </w:t>
        </w:r>
      </w:ins>
    </w:p>
    <w:p w14:paraId="397DDF7F"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56" w:author="胡 成成" w:date="2020-05-03T23:21:00Z"/>
          <w:bCs/>
          <w:szCs w:val="28"/>
        </w:rPr>
        <w:pPrChange w:id="257" w:author="胡 成成" w:date="2020-05-03T23:21:00Z">
          <w:pPr>
            <w:pStyle w:val="aa"/>
            <w:spacing w:line="360" w:lineRule="auto"/>
            <w:ind w:left="375" w:firstLine="480"/>
          </w:pPr>
        </w:pPrChange>
      </w:pPr>
      <w:ins w:id="258" w:author="胡 成成" w:date="2020-05-03T23:21:00Z">
        <w:r w:rsidRPr="00F870C1">
          <w:rPr>
            <w:bCs/>
            <w:szCs w:val="28"/>
          </w:rPr>
          <w:t xml:space="preserve">    else x1(i)=-1;</w:t>
        </w:r>
      </w:ins>
    </w:p>
    <w:p w14:paraId="2CF3E580"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59" w:author="胡 成成" w:date="2020-05-03T23:21:00Z"/>
          <w:bCs/>
          <w:szCs w:val="28"/>
        </w:rPr>
        <w:pPrChange w:id="260" w:author="胡 成成" w:date="2020-05-03T23:21:00Z">
          <w:pPr>
            <w:pStyle w:val="aa"/>
            <w:spacing w:line="360" w:lineRule="auto"/>
            <w:ind w:left="375" w:firstLine="480"/>
          </w:pPr>
        </w:pPrChange>
      </w:pPr>
      <w:ins w:id="261" w:author="胡 成成" w:date="2020-05-03T23:21:00Z">
        <w:r w:rsidRPr="00F870C1">
          <w:rPr>
            <w:bCs/>
            <w:szCs w:val="28"/>
          </w:rPr>
          <w:t xml:space="preserve">    end</w:t>
        </w:r>
      </w:ins>
    </w:p>
    <w:p w14:paraId="23B83B97"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62" w:author="胡 成成" w:date="2020-05-03T23:21:00Z"/>
          <w:bCs/>
          <w:szCs w:val="28"/>
        </w:rPr>
        <w:pPrChange w:id="263" w:author="胡 成成" w:date="2020-05-03T23:21:00Z">
          <w:pPr>
            <w:pStyle w:val="aa"/>
            <w:spacing w:line="360" w:lineRule="auto"/>
            <w:ind w:left="375" w:firstLine="480"/>
          </w:pPr>
        </w:pPrChange>
      </w:pPr>
      <w:ins w:id="264" w:author="胡 成成" w:date="2020-05-03T23:21:00Z">
        <w:r w:rsidRPr="00F870C1">
          <w:rPr>
            <w:bCs/>
            <w:szCs w:val="28"/>
          </w:rPr>
          <w:t>end</w:t>
        </w:r>
      </w:ins>
    </w:p>
    <w:p w14:paraId="6DD2CC65"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65" w:author="胡 成成" w:date="2020-05-03T23:21:00Z"/>
          <w:bCs/>
          <w:szCs w:val="28"/>
        </w:rPr>
        <w:pPrChange w:id="266" w:author="胡 成成" w:date="2020-05-03T23:21:00Z">
          <w:pPr>
            <w:pStyle w:val="aa"/>
            <w:spacing w:line="360" w:lineRule="auto"/>
            <w:ind w:left="375" w:firstLine="480"/>
          </w:pPr>
        </w:pPrChange>
      </w:pPr>
    </w:p>
    <w:p w14:paraId="4AF835E7"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67" w:author="胡 成成" w:date="2020-05-03T23:21:00Z"/>
          <w:bCs/>
          <w:szCs w:val="28"/>
        </w:rPr>
        <w:pPrChange w:id="268" w:author="胡 成成" w:date="2020-05-03T23:21:00Z">
          <w:pPr>
            <w:pStyle w:val="aa"/>
            <w:spacing w:line="360" w:lineRule="auto"/>
            <w:ind w:left="375" w:firstLine="480"/>
          </w:pPr>
        </w:pPrChange>
      </w:pPr>
      <w:ins w:id="269" w:author="胡 成成" w:date="2020-05-03T23:21:00Z">
        <w:r w:rsidRPr="00F870C1">
          <w:rPr>
            <w:bCs/>
            <w:szCs w:val="28"/>
          </w:rPr>
          <w:t>t1=[0:0.01:8-0.01];</w:t>
        </w:r>
      </w:ins>
    </w:p>
    <w:p w14:paraId="2F38B875"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70" w:author="胡 成成" w:date="2020-05-03T23:21:00Z"/>
          <w:bCs/>
          <w:szCs w:val="28"/>
        </w:rPr>
        <w:pPrChange w:id="271" w:author="胡 成成" w:date="2020-05-03T23:21:00Z">
          <w:pPr>
            <w:pStyle w:val="aa"/>
            <w:spacing w:line="360" w:lineRule="auto"/>
            <w:ind w:left="375" w:firstLine="480"/>
          </w:pPr>
        </w:pPrChange>
      </w:pPr>
      <w:ins w:id="272" w:author="胡 成成" w:date="2020-05-03T23:21:00Z">
        <w:r w:rsidRPr="00F870C1">
          <w:rPr>
            <w:bCs/>
            <w:szCs w:val="28"/>
          </w:rPr>
          <w:t>t2=0:0.01:7-0.01;</w:t>
        </w:r>
      </w:ins>
    </w:p>
    <w:p w14:paraId="2E093CAB"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73" w:author="胡 成成" w:date="2020-05-03T23:21:00Z"/>
          <w:bCs/>
          <w:szCs w:val="28"/>
        </w:rPr>
        <w:pPrChange w:id="274" w:author="胡 成成" w:date="2020-05-03T23:21:00Z">
          <w:pPr>
            <w:pStyle w:val="aa"/>
            <w:spacing w:line="360" w:lineRule="auto"/>
            <w:ind w:left="375" w:firstLine="480"/>
          </w:pPr>
        </w:pPrChange>
      </w:pPr>
      <w:ins w:id="275" w:author="胡 成成" w:date="2020-05-03T23:21:00Z">
        <w:r w:rsidRPr="00F870C1">
          <w:rPr>
            <w:bCs/>
            <w:szCs w:val="28"/>
          </w:rPr>
          <w:lastRenderedPageBreak/>
          <w:t>t3=-1:0.01:7.1-0.01;</w:t>
        </w:r>
      </w:ins>
    </w:p>
    <w:p w14:paraId="33692FA2"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76" w:author="胡 成成" w:date="2020-05-03T23:21:00Z"/>
          <w:bCs/>
          <w:szCs w:val="28"/>
        </w:rPr>
        <w:pPrChange w:id="277" w:author="胡 成成" w:date="2020-05-03T23:21:00Z">
          <w:pPr>
            <w:pStyle w:val="aa"/>
            <w:spacing w:line="360" w:lineRule="auto"/>
            <w:ind w:left="375" w:firstLine="480"/>
          </w:pPr>
        </w:pPrChange>
      </w:pPr>
      <w:ins w:id="278" w:author="胡 成成" w:date="2020-05-03T23:21:00Z">
        <w:r w:rsidRPr="00F870C1">
          <w:rPr>
            <w:bCs/>
            <w:szCs w:val="28"/>
          </w:rPr>
          <w:t>t4=0:0.01:8.1-0.01;</w:t>
        </w:r>
      </w:ins>
    </w:p>
    <w:p w14:paraId="65552694"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79" w:author="胡 成成" w:date="2020-05-03T23:21:00Z"/>
          <w:bCs/>
          <w:szCs w:val="28"/>
        </w:rPr>
        <w:pPrChange w:id="280" w:author="胡 成成" w:date="2020-05-03T23:21:00Z">
          <w:pPr>
            <w:pStyle w:val="aa"/>
            <w:spacing w:line="360" w:lineRule="auto"/>
            <w:ind w:left="375" w:firstLine="480"/>
          </w:pPr>
        </w:pPrChange>
      </w:pPr>
    </w:p>
    <w:p w14:paraId="0EB5D59C"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81" w:author="胡 成成" w:date="2020-05-03T23:21:00Z"/>
          <w:bCs/>
          <w:szCs w:val="28"/>
        </w:rPr>
        <w:pPrChange w:id="282" w:author="胡 成成" w:date="2020-05-03T23:21:00Z">
          <w:pPr>
            <w:pStyle w:val="aa"/>
            <w:spacing w:line="360" w:lineRule="auto"/>
            <w:ind w:left="375" w:firstLine="480"/>
          </w:pPr>
        </w:pPrChange>
      </w:pPr>
      <w:ins w:id="283" w:author="胡 成成" w:date="2020-05-03T23:21:00Z">
        <w:r w:rsidRPr="00F870C1">
          <w:rPr>
            <w:bCs/>
            <w:szCs w:val="28"/>
          </w:rPr>
          <w:t>tt1=length(t1);</w:t>
        </w:r>
      </w:ins>
    </w:p>
    <w:p w14:paraId="70D06CFA"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84" w:author="胡 成成" w:date="2020-05-03T23:21:00Z"/>
          <w:bCs/>
          <w:szCs w:val="28"/>
        </w:rPr>
        <w:pPrChange w:id="285" w:author="胡 成成" w:date="2020-05-03T23:21:00Z">
          <w:pPr>
            <w:pStyle w:val="aa"/>
            <w:spacing w:line="360" w:lineRule="auto"/>
            <w:ind w:left="375" w:firstLine="480"/>
          </w:pPr>
        </w:pPrChange>
      </w:pPr>
      <w:ins w:id="286" w:author="胡 成成" w:date="2020-05-03T23:21:00Z">
        <w:r w:rsidRPr="00F870C1">
          <w:rPr>
            <w:bCs/>
            <w:szCs w:val="28"/>
          </w:rPr>
          <w:t>x2=ones(1,800);</w:t>
        </w:r>
      </w:ins>
    </w:p>
    <w:p w14:paraId="06F1B294"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87" w:author="胡 成成" w:date="2020-05-03T23:21:00Z"/>
          <w:bCs/>
          <w:szCs w:val="28"/>
        </w:rPr>
        <w:pPrChange w:id="288" w:author="胡 成成" w:date="2020-05-03T23:21:00Z">
          <w:pPr>
            <w:pStyle w:val="aa"/>
            <w:spacing w:line="360" w:lineRule="auto"/>
            <w:ind w:left="375" w:firstLine="480"/>
          </w:pPr>
        </w:pPrChange>
      </w:pPr>
      <w:ins w:id="289" w:author="胡 成成" w:date="2020-05-03T23:21:00Z">
        <w:r w:rsidRPr="00F870C1">
          <w:rPr>
            <w:bCs/>
            <w:szCs w:val="28"/>
          </w:rPr>
          <w:t>for i=1:tt1</w:t>
        </w:r>
      </w:ins>
    </w:p>
    <w:p w14:paraId="015C7FB5"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90" w:author="胡 成成" w:date="2020-05-03T23:21:00Z"/>
          <w:bCs/>
          <w:szCs w:val="28"/>
        </w:rPr>
        <w:pPrChange w:id="291" w:author="胡 成成" w:date="2020-05-03T23:21:00Z">
          <w:pPr>
            <w:pStyle w:val="aa"/>
            <w:spacing w:line="360" w:lineRule="auto"/>
            <w:ind w:left="375" w:firstLine="480"/>
          </w:pPr>
        </w:pPrChange>
      </w:pPr>
      <w:ins w:id="292" w:author="胡 成成" w:date="2020-05-03T23:21:00Z">
        <w:r w:rsidRPr="00F870C1">
          <w:rPr>
            <w:bCs/>
            <w:szCs w:val="28"/>
          </w:rPr>
          <w:t xml:space="preserve">    if (t1(i)&gt;=0 &amp; t1(i)&lt;=2) | (t1(i)&gt;=4&amp; t1(i)&lt;=8);</w:t>
        </w:r>
      </w:ins>
    </w:p>
    <w:p w14:paraId="549BEF1C"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93" w:author="胡 成成" w:date="2020-05-03T23:21:00Z"/>
          <w:bCs/>
          <w:szCs w:val="28"/>
        </w:rPr>
        <w:pPrChange w:id="294" w:author="胡 成成" w:date="2020-05-03T23:21:00Z">
          <w:pPr>
            <w:pStyle w:val="aa"/>
            <w:spacing w:line="360" w:lineRule="auto"/>
            <w:ind w:left="375" w:firstLine="480"/>
          </w:pPr>
        </w:pPrChange>
      </w:pPr>
      <w:ins w:id="295" w:author="胡 成成" w:date="2020-05-03T23:21:00Z">
        <w:r w:rsidRPr="00F870C1">
          <w:rPr>
            <w:bCs/>
            <w:szCs w:val="28"/>
          </w:rPr>
          <w:t xml:space="preserve">        x2(i)=1;</w:t>
        </w:r>
      </w:ins>
    </w:p>
    <w:p w14:paraId="7D30F364"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96" w:author="胡 成成" w:date="2020-05-03T23:21:00Z"/>
          <w:bCs/>
          <w:szCs w:val="28"/>
        </w:rPr>
        <w:pPrChange w:id="297" w:author="胡 成成" w:date="2020-05-03T23:21:00Z">
          <w:pPr>
            <w:pStyle w:val="aa"/>
            <w:spacing w:line="360" w:lineRule="auto"/>
            <w:ind w:left="375" w:firstLine="480"/>
          </w:pPr>
        </w:pPrChange>
      </w:pPr>
      <w:ins w:id="298" w:author="胡 成成" w:date="2020-05-03T23:21:00Z">
        <w:r w:rsidRPr="00F870C1">
          <w:rPr>
            <w:bCs/>
            <w:szCs w:val="28"/>
          </w:rPr>
          <w:t xml:space="preserve">    </w:t>
        </w:r>
      </w:ins>
    </w:p>
    <w:p w14:paraId="59F6300C"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299" w:author="胡 成成" w:date="2020-05-03T23:21:00Z"/>
          <w:bCs/>
          <w:szCs w:val="28"/>
        </w:rPr>
        <w:pPrChange w:id="300" w:author="胡 成成" w:date="2020-05-03T23:21:00Z">
          <w:pPr>
            <w:pStyle w:val="aa"/>
            <w:spacing w:line="360" w:lineRule="auto"/>
            <w:ind w:left="375" w:firstLine="480"/>
          </w:pPr>
        </w:pPrChange>
      </w:pPr>
      <w:ins w:id="301" w:author="胡 成成" w:date="2020-05-03T23:21:00Z">
        <w:r w:rsidRPr="00F870C1">
          <w:rPr>
            <w:bCs/>
            <w:szCs w:val="28"/>
          </w:rPr>
          <w:t xml:space="preserve">    else x2(i)=-1;</w:t>
        </w:r>
      </w:ins>
    </w:p>
    <w:p w14:paraId="549E2BC7"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02" w:author="胡 成成" w:date="2020-05-03T23:21:00Z"/>
          <w:bCs/>
          <w:szCs w:val="28"/>
        </w:rPr>
        <w:pPrChange w:id="303" w:author="胡 成成" w:date="2020-05-03T23:21:00Z">
          <w:pPr>
            <w:pStyle w:val="aa"/>
            <w:spacing w:line="360" w:lineRule="auto"/>
            <w:ind w:left="375" w:firstLine="480"/>
          </w:pPr>
        </w:pPrChange>
      </w:pPr>
      <w:ins w:id="304" w:author="胡 成成" w:date="2020-05-03T23:21:00Z">
        <w:r w:rsidRPr="00F870C1">
          <w:rPr>
            <w:bCs/>
            <w:szCs w:val="28"/>
          </w:rPr>
          <w:t xml:space="preserve">    end</w:t>
        </w:r>
      </w:ins>
    </w:p>
    <w:p w14:paraId="53024EF4"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05" w:author="胡 成成" w:date="2020-05-03T23:21:00Z"/>
          <w:bCs/>
          <w:szCs w:val="28"/>
        </w:rPr>
        <w:pPrChange w:id="306" w:author="胡 成成" w:date="2020-05-03T23:21:00Z">
          <w:pPr>
            <w:pStyle w:val="aa"/>
            <w:spacing w:line="360" w:lineRule="auto"/>
            <w:ind w:left="375" w:firstLine="480"/>
          </w:pPr>
        </w:pPrChange>
      </w:pPr>
      <w:ins w:id="307" w:author="胡 成成" w:date="2020-05-03T23:21:00Z">
        <w:r w:rsidRPr="00F870C1">
          <w:rPr>
            <w:bCs/>
            <w:szCs w:val="28"/>
          </w:rPr>
          <w:t>end</w:t>
        </w:r>
      </w:ins>
    </w:p>
    <w:p w14:paraId="1A9BC26E"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08" w:author="胡 成成" w:date="2020-05-03T23:21:00Z"/>
          <w:bCs/>
          <w:szCs w:val="28"/>
        </w:rPr>
        <w:pPrChange w:id="309" w:author="胡 成成" w:date="2020-05-03T23:21:00Z">
          <w:pPr>
            <w:pStyle w:val="aa"/>
            <w:spacing w:line="360" w:lineRule="auto"/>
            <w:ind w:left="375" w:firstLine="480"/>
          </w:pPr>
        </w:pPrChange>
      </w:pPr>
    </w:p>
    <w:p w14:paraId="647EBCFE"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10" w:author="胡 成成" w:date="2020-05-03T23:21:00Z"/>
          <w:bCs/>
          <w:szCs w:val="28"/>
        </w:rPr>
        <w:pPrChange w:id="311" w:author="胡 成成" w:date="2020-05-03T23:21:00Z">
          <w:pPr>
            <w:pStyle w:val="aa"/>
            <w:spacing w:line="360" w:lineRule="auto"/>
            <w:ind w:left="375" w:firstLine="480"/>
          </w:pPr>
        </w:pPrChange>
      </w:pPr>
      <w:ins w:id="312" w:author="胡 成成" w:date="2020-05-03T23:21:00Z">
        <w:r w:rsidRPr="00F870C1">
          <w:rPr>
            <w:bCs/>
            <w:szCs w:val="28"/>
          </w:rPr>
          <w:t>f=0:0.1:1;</w:t>
        </w:r>
      </w:ins>
    </w:p>
    <w:p w14:paraId="6D253D9A"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13" w:author="胡 成成" w:date="2020-05-03T23:21:00Z"/>
          <w:bCs/>
          <w:szCs w:val="28"/>
        </w:rPr>
        <w:pPrChange w:id="314" w:author="胡 成成" w:date="2020-05-03T23:21:00Z">
          <w:pPr>
            <w:pStyle w:val="aa"/>
            <w:spacing w:line="360" w:lineRule="auto"/>
            <w:ind w:left="375" w:firstLine="480"/>
          </w:pPr>
        </w:pPrChange>
      </w:pPr>
      <w:ins w:id="315" w:author="胡 成成" w:date="2020-05-03T23:21:00Z">
        <w:r w:rsidRPr="00F870C1">
          <w:rPr>
            <w:bCs/>
            <w:szCs w:val="28"/>
          </w:rPr>
          <w:t>xrc=-0.5+0.5*cos(pi*f);</w:t>
        </w:r>
      </w:ins>
    </w:p>
    <w:p w14:paraId="48B93B46"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16" w:author="胡 成成" w:date="2020-05-03T23:21:00Z"/>
          <w:bCs/>
          <w:szCs w:val="28"/>
        </w:rPr>
        <w:pPrChange w:id="317" w:author="胡 成成" w:date="2020-05-03T23:21:00Z">
          <w:pPr>
            <w:pStyle w:val="aa"/>
            <w:spacing w:line="360" w:lineRule="auto"/>
            <w:ind w:left="375" w:firstLine="480"/>
          </w:pPr>
        </w:pPrChange>
      </w:pPr>
    </w:p>
    <w:p w14:paraId="0523CFDD"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18" w:author="胡 成成" w:date="2020-05-03T23:21:00Z"/>
          <w:bCs/>
          <w:szCs w:val="28"/>
        </w:rPr>
        <w:pPrChange w:id="319" w:author="胡 成成" w:date="2020-05-03T23:21:00Z">
          <w:pPr>
            <w:pStyle w:val="aa"/>
            <w:spacing w:line="360" w:lineRule="auto"/>
            <w:ind w:left="375" w:firstLine="480"/>
          </w:pPr>
        </w:pPrChange>
      </w:pPr>
      <w:ins w:id="320" w:author="胡 成成" w:date="2020-05-03T23:21:00Z">
        <w:r w:rsidRPr="00F870C1">
          <w:rPr>
            <w:bCs/>
            <w:szCs w:val="28"/>
          </w:rPr>
          <w:t>y1=conv(x1,xrc)/5.5;</w:t>
        </w:r>
      </w:ins>
    </w:p>
    <w:p w14:paraId="49EA062F"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21" w:author="胡 成成" w:date="2020-05-03T23:21:00Z"/>
          <w:bCs/>
          <w:szCs w:val="28"/>
        </w:rPr>
        <w:pPrChange w:id="322" w:author="胡 成成" w:date="2020-05-03T23:21:00Z">
          <w:pPr>
            <w:pStyle w:val="aa"/>
            <w:spacing w:line="360" w:lineRule="auto"/>
            <w:ind w:left="375" w:firstLine="480"/>
          </w:pPr>
        </w:pPrChange>
      </w:pPr>
      <w:ins w:id="323" w:author="胡 成成" w:date="2020-05-03T23:21:00Z">
        <w:r w:rsidRPr="00F870C1">
          <w:rPr>
            <w:bCs/>
            <w:szCs w:val="28"/>
          </w:rPr>
          <w:t>y2=conv(x2,xrc)/5.5;</w:t>
        </w:r>
      </w:ins>
    </w:p>
    <w:p w14:paraId="31FC1C0E"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24" w:author="胡 成成" w:date="2020-05-03T23:21:00Z"/>
          <w:bCs/>
          <w:szCs w:val="28"/>
        </w:rPr>
        <w:pPrChange w:id="325" w:author="胡 成成" w:date="2020-05-03T23:21:00Z">
          <w:pPr>
            <w:pStyle w:val="aa"/>
            <w:spacing w:line="360" w:lineRule="auto"/>
            <w:ind w:left="375" w:firstLine="480"/>
          </w:pPr>
        </w:pPrChange>
      </w:pPr>
    </w:p>
    <w:p w14:paraId="2FCD1CE7"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26" w:author="胡 成成" w:date="2020-05-03T23:21:00Z"/>
          <w:bCs/>
          <w:szCs w:val="28"/>
        </w:rPr>
        <w:pPrChange w:id="327" w:author="胡 成成" w:date="2020-05-03T23:21:00Z">
          <w:pPr>
            <w:pStyle w:val="aa"/>
            <w:spacing w:line="360" w:lineRule="auto"/>
            <w:ind w:left="375" w:firstLine="480"/>
          </w:pPr>
        </w:pPrChange>
      </w:pPr>
      <w:ins w:id="328" w:author="胡 成成" w:date="2020-05-03T23:21:00Z">
        <w:r w:rsidRPr="00F870C1">
          <w:rPr>
            <w:bCs/>
            <w:szCs w:val="28"/>
          </w:rPr>
          <w:t>n0=randn(size(t2));</w:t>
        </w:r>
      </w:ins>
    </w:p>
    <w:p w14:paraId="6ADA9F42"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29" w:author="胡 成成" w:date="2020-05-03T23:21:00Z"/>
          <w:bCs/>
          <w:szCs w:val="28"/>
        </w:rPr>
        <w:pPrChange w:id="330" w:author="胡 成成" w:date="2020-05-03T23:21:00Z">
          <w:pPr>
            <w:pStyle w:val="aa"/>
            <w:spacing w:line="360" w:lineRule="auto"/>
            <w:ind w:left="375" w:firstLine="480"/>
          </w:pPr>
        </w:pPrChange>
      </w:pPr>
    </w:p>
    <w:p w14:paraId="601CA2E8"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31" w:author="胡 成成" w:date="2020-05-03T23:21:00Z"/>
          <w:bCs/>
          <w:szCs w:val="28"/>
        </w:rPr>
        <w:pPrChange w:id="332" w:author="胡 成成" w:date="2020-05-03T23:21:00Z">
          <w:pPr>
            <w:pStyle w:val="aa"/>
            <w:spacing w:line="360" w:lineRule="auto"/>
            <w:ind w:left="375" w:firstLine="480"/>
          </w:pPr>
        </w:pPrChange>
      </w:pPr>
      <w:ins w:id="333" w:author="胡 成成" w:date="2020-05-03T23:21:00Z">
        <w:r w:rsidRPr="00F870C1">
          <w:rPr>
            <w:bCs/>
            <w:szCs w:val="28"/>
          </w:rPr>
          <w:t>f1=1;</w:t>
        </w:r>
      </w:ins>
    </w:p>
    <w:p w14:paraId="45A288E7"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34" w:author="胡 成成" w:date="2020-05-03T23:21:00Z"/>
          <w:bCs/>
          <w:szCs w:val="28"/>
        </w:rPr>
        <w:pPrChange w:id="335" w:author="胡 成成" w:date="2020-05-03T23:21:00Z">
          <w:pPr>
            <w:pStyle w:val="aa"/>
            <w:spacing w:line="360" w:lineRule="auto"/>
            <w:ind w:left="375" w:firstLine="480"/>
          </w:pPr>
        </w:pPrChange>
      </w:pPr>
      <w:ins w:id="336" w:author="胡 成成" w:date="2020-05-03T23:21:00Z">
        <w:r w:rsidRPr="00F870C1">
          <w:rPr>
            <w:bCs/>
            <w:szCs w:val="28"/>
          </w:rPr>
          <w:t>i=x1.*cos(2*pi*f1*t);</w:t>
        </w:r>
      </w:ins>
    </w:p>
    <w:p w14:paraId="076AF1F8"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37" w:author="胡 成成" w:date="2020-05-03T23:21:00Z"/>
          <w:bCs/>
          <w:szCs w:val="28"/>
        </w:rPr>
        <w:pPrChange w:id="338" w:author="胡 成成" w:date="2020-05-03T23:21:00Z">
          <w:pPr>
            <w:pStyle w:val="aa"/>
            <w:spacing w:line="360" w:lineRule="auto"/>
            <w:ind w:left="375" w:firstLine="480"/>
          </w:pPr>
        </w:pPrChange>
      </w:pPr>
      <w:ins w:id="339" w:author="胡 成成" w:date="2020-05-03T23:21:00Z">
        <w:r w:rsidRPr="00F870C1">
          <w:rPr>
            <w:bCs/>
            <w:szCs w:val="28"/>
          </w:rPr>
          <w:t>q=x2.*sin(2*pi*f1*t1);</w:t>
        </w:r>
      </w:ins>
    </w:p>
    <w:p w14:paraId="2CD167B9"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40" w:author="胡 成成" w:date="2020-05-03T23:21:00Z"/>
          <w:bCs/>
          <w:szCs w:val="28"/>
        </w:rPr>
        <w:pPrChange w:id="341" w:author="胡 成成" w:date="2020-05-03T23:21:00Z">
          <w:pPr>
            <w:pStyle w:val="aa"/>
            <w:spacing w:line="360" w:lineRule="auto"/>
            <w:ind w:left="375" w:firstLine="480"/>
          </w:pPr>
        </w:pPrChange>
      </w:pPr>
      <w:ins w:id="342" w:author="胡 成成" w:date="2020-05-03T23:21:00Z">
        <w:r w:rsidRPr="00F870C1">
          <w:rPr>
            <w:bCs/>
            <w:szCs w:val="28"/>
          </w:rPr>
          <w:t>I=i(101:800);</w:t>
        </w:r>
      </w:ins>
    </w:p>
    <w:p w14:paraId="7884F99F"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43" w:author="胡 成成" w:date="2020-05-03T23:21:00Z"/>
          <w:bCs/>
          <w:szCs w:val="28"/>
        </w:rPr>
        <w:pPrChange w:id="344" w:author="胡 成成" w:date="2020-05-03T23:21:00Z">
          <w:pPr>
            <w:pStyle w:val="aa"/>
            <w:spacing w:line="360" w:lineRule="auto"/>
            <w:ind w:left="375" w:firstLine="480"/>
          </w:pPr>
        </w:pPrChange>
      </w:pPr>
      <w:ins w:id="345" w:author="胡 成成" w:date="2020-05-03T23:21:00Z">
        <w:r w:rsidRPr="00F870C1">
          <w:rPr>
            <w:bCs/>
            <w:szCs w:val="28"/>
          </w:rPr>
          <w:t>Q=q(1:700);</w:t>
        </w:r>
      </w:ins>
    </w:p>
    <w:p w14:paraId="20694BAA"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46" w:author="胡 成成" w:date="2020-05-03T23:21:00Z"/>
          <w:bCs/>
          <w:szCs w:val="28"/>
        </w:rPr>
        <w:pPrChange w:id="347" w:author="胡 成成" w:date="2020-05-03T23:21:00Z">
          <w:pPr>
            <w:pStyle w:val="aa"/>
            <w:spacing w:line="360" w:lineRule="auto"/>
            <w:ind w:left="375" w:firstLine="480"/>
          </w:pPr>
        </w:pPrChange>
      </w:pPr>
    </w:p>
    <w:p w14:paraId="028878D3"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48" w:author="胡 成成" w:date="2020-05-03T23:21:00Z"/>
          <w:bCs/>
          <w:szCs w:val="28"/>
        </w:rPr>
        <w:pPrChange w:id="349" w:author="胡 成成" w:date="2020-05-03T23:21:00Z">
          <w:pPr>
            <w:pStyle w:val="aa"/>
            <w:spacing w:line="360" w:lineRule="auto"/>
            <w:ind w:left="375" w:firstLine="480"/>
          </w:pPr>
        </w:pPrChange>
      </w:pPr>
      <w:ins w:id="350" w:author="胡 成成" w:date="2020-05-03T23:21:00Z">
        <w:r w:rsidRPr="00F870C1">
          <w:rPr>
            <w:bCs/>
            <w:szCs w:val="28"/>
          </w:rPr>
          <w:t>QPSK=sqrt(1/2).*I+sqrt(1/2).*Q;</w:t>
        </w:r>
      </w:ins>
    </w:p>
    <w:p w14:paraId="488FF5BE"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51" w:author="胡 成成" w:date="2020-05-03T23:21:00Z"/>
          <w:bCs/>
          <w:szCs w:val="28"/>
        </w:rPr>
        <w:pPrChange w:id="352" w:author="胡 成成" w:date="2020-05-03T23:21:00Z">
          <w:pPr>
            <w:pStyle w:val="aa"/>
            <w:spacing w:line="360" w:lineRule="auto"/>
            <w:ind w:left="375" w:firstLine="480"/>
          </w:pPr>
        </w:pPrChange>
      </w:pPr>
      <w:ins w:id="353" w:author="胡 成成" w:date="2020-05-03T23:21:00Z">
        <w:r w:rsidRPr="00F870C1">
          <w:rPr>
            <w:bCs/>
            <w:szCs w:val="28"/>
          </w:rPr>
          <w:t>QPSK_n=(sqrt(1/2).*I+sqrt(1/2).*Q)+n0;</w:t>
        </w:r>
      </w:ins>
    </w:p>
    <w:p w14:paraId="55D3519E"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54" w:author="胡 成成" w:date="2020-05-03T23:21:00Z"/>
          <w:bCs/>
          <w:szCs w:val="28"/>
        </w:rPr>
        <w:pPrChange w:id="355" w:author="胡 成成" w:date="2020-05-03T23:21:00Z">
          <w:pPr>
            <w:pStyle w:val="aa"/>
            <w:spacing w:line="360" w:lineRule="auto"/>
            <w:ind w:left="375" w:firstLine="480"/>
          </w:pPr>
        </w:pPrChange>
      </w:pPr>
    </w:p>
    <w:p w14:paraId="26EEF1D7"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56" w:author="胡 成成" w:date="2020-05-03T23:21:00Z"/>
          <w:bCs/>
          <w:szCs w:val="28"/>
        </w:rPr>
        <w:pPrChange w:id="357" w:author="胡 成成" w:date="2020-05-03T23:21:00Z">
          <w:pPr>
            <w:pStyle w:val="aa"/>
            <w:spacing w:line="360" w:lineRule="auto"/>
            <w:ind w:left="375" w:firstLine="480"/>
          </w:pPr>
        </w:pPrChange>
      </w:pPr>
      <w:ins w:id="358" w:author="胡 成成" w:date="2020-05-03T23:21:00Z">
        <w:r w:rsidRPr="00F870C1">
          <w:rPr>
            <w:bCs/>
            <w:szCs w:val="28"/>
          </w:rPr>
          <w:lastRenderedPageBreak/>
          <w:t>n1=randn(size(t2));</w:t>
        </w:r>
      </w:ins>
    </w:p>
    <w:p w14:paraId="37C09DF9"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59" w:author="胡 成成" w:date="2020-05-03T23:21:00Z"/>
          <w:bCs/>
          <w:szCs w:val="28"/>
        </w:rPr>
        <w:pPrChange w:id="360" w:author="胡 成成" w:date="2020-05-03T23:21:00Z">
          <w:pPr>
            <w:pStyle w:val="aa"/>
            <w:spacing w:line="360" w:lineRule="auto"/>
            <w:ind w:left="375" w:firstLine="480"/>
          </w:pPr>
        </w:pPrChange>
      </w:pPr>
      <w:ins w:id="361" w:author="胡 成成" w:date="2020-05-03T23:21:00Z">
        <w:r w:rsidRPr="00F870C1">
          <w:rPr>
            <w:bCs/>
            <w:szCs w:val="28"/>
          </w:rPr>
          <w:t>i_rc=y1.*cos(4*pi*f1*t3);</w:t>
        </w:r>
      </w:ins>
    </w:p>
    <w:p w14:paraId="73791D44"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62" w:author="胡 成成" w:date="2020-05-03T23:21:00Z"/>
          <w:bCs/>
          <w:szCs w:val="28"/>
        </w:rPr>
        <w:pPrChange w:id="363" w:author="胡 成成" w:date="2020-05-03T23:21:00Z">
          <w:pPr>
            <w:pStyle w:val="aa"/>
            <w:spacing w:line="360" w:lineRule="auto"/>
            <w:ind w:left="375" w:firstLine="480"/>
          </w:pPr>
        </w:pPrChange>
      </w:pPr>
      <w:ins w:id="364" w:author="胡 成成" w:date="2020-05-03T23:21:00Z">
        <w:r w:rsidRPr="00F870C1">
          <w:rPr>
            <w:bCs/>
            <w:szCs w:val="28"/>
          </w:rPr>
          <w:t>q_rc=y2.*sin(4*pi*f1*t4);</w:t>
        </w:r>
      </w:ins>
    </w:p>
    <w:p w14:paraId="0864A24F"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65" w:author="胡 成成" w:date="2020-05-03T23:21:00Z"/>
          <w:bCs/>
          <w:szCs w:val="28"/>
        </w:rPr>
        <w:pPrChange w:id="366" w:author="胡 成成" w:date="2020-05-03T23:21:00Z">
          <w:pPr>
            <w:pStyle w:val="aa"/>
            <w:spacing w:line="360" w:lineRule="auto"/>
            <w:ind w:left="375" w:firstLine="480"/>
          </w:pPr>
        </w:pPrChange>
      </w:pPr>
    </w:p>
    <w:p w14:paraId="17B353B2"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67" w:author="胡 成成" w:date="2020-05-03T23:21:00Z"/>
          <w:bCs/>
          <w:szCs w:val="28"/>
        </w:rPr>
        <w:pPrChange w:id="368" w:author="胡 成成" w:date="2020-05-03T23:21:00Z">
          <w:pPr>
            <w:pStyle w:val="aa"/>
            <w:spacing w:line="360" w:lineRule="auto"/>
            <w:ind w:left="375" w:firstLine="480"/>
          </w:pPr>
        </w:pPrChange>
      </w:pPr>
      <w:ins w:id="369" w:author="胡 成成" w:date="2020-05-03T23:21:00Z">
        <w:r w:rsidRPr="00F870C1">
          <w:rPr>
            <w:bCs/>
            <w:szCs w:val="28"/>
          </w:rPr>
          <w:t>I_rc=i_rc(101:800);</w:t>
        </w:r>
      </w:ins>
    </w:p>
    <w:p w14:paraId="559E8078"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70" w:author="胡 成成" w:date="2020-05-03T23:21:00Z"/>
          <w:bCs/>
          <w:szCs w:val="28"/>
        </w:rPr>
        <w:pPrChange w:id="371" w:author="胡 成成" w:date="2020-05-03T23:21:00Z">
          <w:pPr>
            <w:pStyle w:val="aa"/>
            <w:spacing w:line="360" w:lineRule="auto"/>
            <w:ind w:left="375" w:firstLine="480"/>
          </w:pPr>
        </w:pPrChange>
      </w:pPr>
      <w:ins w:id="372" w:author="胡 成成" w:date="2020-05-03T23:21:00Z">
        <w:r w:rsidRPr="00F870C1">
          <w:rPr>
            <w:bCs/>
            <w:szCs w:val="28"/>
          </w:rPr>
          <w:t>Q_rc=q_rc(1:700);</w:t>
        </w:r>
      </w:ins>
    </w:p>
    <w:p w14:paraId="3CB36D43"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73" w:author="胡 成成" w:date="2020-05-03T23:21:00Z"/>
          <w:bCs/>
          <w:szCs w:val="28"/>
        </w:rPr>
        <w:pPrChange w:id="374" w:author="胡 成成" w:date="2020-05-03T23:21:00Z">
          <w:pPr>
            <w:pStyle w:val="aa"/>
            <w:spacing w:line="360" w:lineRule="auto"/>
            <w:ind w:left="375" w:firstLine="480"/>
          </w:pPr>
        </w:pPrChange>
      </w:pPr>
      <w:ins w:id="375" w:author="胡 成成" w:date="2020-05-03T23:21:00Z">
        <w:r w:rsidRPr="00F870C1">
          <w:rPr>
            <w:bCs/>
            <w:szCs w:val="28"/>
          </w:rPr>
          <w:t>QPSK_rc=(sqrt(1/2).*I_rc+sqrt(1/2).*Q_rc);</w:t>
        </w:r>
      </w:ins>
    </w:p>
    <w:p w14:paraId="4A736BDF"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76" w:author="胡 成成" w:date="2020-05-03T23:21:00Z"/>
          <w:bCs/>
          <w:szCs w:val="28"/>
        </w:rPr>
        <w:pPrChange w:id="377" w:author="胡 成成" w:date="2020-05-03T23:21:00Z">
          <w:pPr>
            <w:pStyle w:val="aa"/>
            <w:spacing w:line="360" w:lineRule="auto"/>
            <w:ind w:left="375" w:firstLine="480"/>
          </w:pPr>
        </w:pPrChange>
      </w:pPr>
      <w:ins w:id="378" w:author="胡 成成" w:date="2020-05-03T23:21:00Z">
        <w:r w:rsidRPr="00F870C1">
          <w:rPr>
            <w:bCs/>
            <w:szCs w:val="28"/>
          </w:rPr>
          <w:t>QPSK_rc_n1=QPSK_rc+n1;</w:t>
        </w:r>
      </w:ins>
    </w:p>
    <w:p w14:paraId="48FE1D42"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79" w:author="胡 成成" w:date="2020-05-03T23:21:00Z"/>
          <w:bCs/>
          <w:szCs w:val="28"/>
        </w:rPr>
        <w:pPrChange w:id="380" w:author="胡 成成" w:date="2020-05-03T23:21:00Z">
          <w:pPr>
            <w:pStyle w:val="aa"/>
            <w:spacing w:line="360" w:lineRule="auto"/>
            <w:ind w:left="375" w:firstLine="480"/>
          </w:pPr>
        </w:pPrChange>
      </w:pPr>
    </w:p>
    <w:p w14:paraId="57B53F3F"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81" w:author="胡 成成" w:date="2020-05-03T23:21:00Z"/>
          <w:bCs/>
          <w:szCs w:val="28"/>
        </w:rPr>
        <w:pPrChange w:id="382" w:author="胡 成成" w:date="2020-05-03T23:21:00Z">
          <w:pPr>
            <w:pStyle w:val="aa"/>
            <w:spacing w:line="360" w:lineRule="auto"/>
            <w:ind w:left="375" w:firstLine="480"/>
          </w:pPr>
        </w:pPrChange>
      </w:pPr>
      <w:ins w:id="383" w:author="胡 成成" w:date="2020-05-03T23:21:00Z">
        <w:r w:rsidRPr="00F870C1">
          <w:rPr>
            <w:bCs/>
            <w:szCs w:val="28"/>
          </w:rPr>
          <w:t>figure(1)</w:t>
        </w:r>
      </w:ins>
    </w:p>
    <w:p w14:paraId="5F483EA8"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84" w:author="胡 成成" w:date="2020-05-03T23:21:00Z"/>
          <w:bCs/>
          <w:szCs w:val="28"/>
        </w:rPr>
        <w:pPrChange w:id="385" w:author="胡 成成" w:date="2020-05-03T23:21:00Z">
          <w:pPr>
            <w:pStyle w:val="aa"/>
            <w:spacing w:line="360" w:lineRule="auto"/>
            <w:ind w:left="375" w:firstLine="480"/>
          </w:pPr>
        </w:pPrChange>
      </w:pPr>
      <w:ins w:id="386" w:author="胡 成成" w:date="2020-05-03T23:21:00Z">
        <w:r w:rsidRPr="00F870C1">
          <w:rPr>
            <w:rFonts w:hint="eastAsia"/>
            <w:bCs/>
            <w:szCs w:val="28"/>
          </w:rPr>
          <w:t>subplot(4,1,1);plot(t3,i_rc);axis([-1 8 -1 1]);ylabel('a</w:t>
        </w:r>
        <w:r w:rsidRPr="00F870C1">
          <w:rPr>
            <w:rFonts w:hint="eastAsia"/>
            <w:bCs/>
            <w:szCs w:val="28"/>
          </w:rPr>
          <w:t>序列</w:t>
        </w:r>
        <w:r w:rsidRPr="00F870C1">
          <w:rPr>
            <w:rFonts w:hint="eastAsia"/>
            <w:bCs/>
            <w:szCs w:val="28"/>
          </w:rPr>
          <w:t>');</w:t>
        </w:r>
      </w:ins>
    </w:p>
    <w:p w14:paraId="7198AD03"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87" w:author="胡 成成" w:date="2020-05-03T23:21:00Z"/>
          <w:bCs/>
          <w:szCs w:val="28"/>
        </w:rPr>
        <w:pPrChange w:id="388" w:author="胡 成成" w:date="2020-05-03T23:21:00Z">
          <w:pPr>
            <w:pStyle w:val="aa"/>
            <w:spacing w:line="360" w:lineRule="auto"/>
            <w:ind w:left="375" w:firstLine="480"/>
          </w:pPr>
        </w:pPrChange>
      </w:pPr>
      <w:ins w:id="389" w:author="胡 成成" w:date="2020-05-03T23:21:00Z">
        <w:r w:rsidRPr="00F870C1">
          <w:rPr>
            <w:rFonts w:hint="eastAsia"/>
            <w:bCs/>
            <w:szCs w:val="28"/>
          </w:rPr>
          <w:t>subplot(4,1,2);plot(t4,q_rc);axis([-1 8 -1 1]);ylabel('b</w:t>
        </w:r>
        <w:r w:rsidRPr="00F870C1">
          <w:rPr>
            <w:rFonts w:hint="eastAsia"/>
            <w:bCs/>
            <w:szCs w:val="28"/>
          </w:rPr>
          <w:t>序列</w:t>
        </w:r>
        <w:r w:rsidRPr="00F870C1">
          <w:rPr>
            <w:rFonts w:hint="eastAsia"/>
            <w:bCs/>
            <w:szCs w:val="28"/>
          </w:rPr>
          <w:t>');</w:t>
        </w:r>
      </w:ins>
    </w:p>
    <w:p w14:paraId="09324135"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90" w:author="胡 成成" w:date="2020-05-03T23:21:00Z"/>
          <w:bCs/>
          <w:szCs w:val="28"/>
        </w:rPr>
        <w:pPrChange w:id="391" w:author="胡 成成" w:date="2020-05-03T23:21:00Z">
          <w:pPr>
            <w:pStyle w:val="aa"/>
            <w:spacing w:line="360" w:lineRule="auto"/>
            <w:ind w:left="375" w:firstLine="480"/>
          </w:pPr>
        </w:pPrChange>
      </w:pPr>
      <w:ins w:id="392" w:author="胡 成成" w:date="2020-05-03T23:21:00Z">
        <w:r w:rsidRPr="00F870C1">
          <w:rPr>
            <w:rFonts w:hint="eastAsia"/>
            <w:bCs/>
            <w:szCs w:val="28"/>
          </w:rPr>
          <w:t>subplot(4,1,3);plot(t2,QPSK_rc);axis([-1 8 -1 1]);ylabel('</w:t>
        </w:r>
        <w:r w:rsidRPr="00F870C1">
          <w:rPr>
            <w:rFonts w:hint="eastAsia"/>
            <w:bCs/>
            <w:szCs w:val="28"/>
          </w:rPr>
          <w:t>合成序列</w:t>
        </w:r>
        <w:r w:rsidRPr="00F870C1">
          <w:rPr>
            <w:rFonts w:hint="eastAsia"/>
            <w:bCs/>
            <w:szCs w:val="28"/>
          </w:rPr>
          <w:t>');</w:t>
        </w:r>
      </w:ins>
    </w:p>
    <w:p w14:paraId="67FC3E22" w14:textId="77777777" w:rsidR="00F870C1" w:rsidRPr="00F870C1" w:rsidRDefault="00F870C1">
      <w:pPr>
        <w:pStyle w:val="aa"/>
        <w:pBdr>
          <w:top w:val="single" w:sz="4" w:space="1" w:color="auto"/>
          <w:left w:val="single" w:sz="4" w:space="1" w:color="auto"/>
          <w:bottom w:val="single" w:sz="4" w:space="1" w:color="auto"/>
          <w:right w:val="single" w:sz="4" w:space="1" w:color="auto"/>
        </w:pBdr>
        <w:spacing w:line="360" w:lineRule="auto"/>
        <w:ind w:left="375" w:firstLine="480"/>
        <w:rPr>
          <w:ins w:id="393" w:author="胡 成成" w:date="2020-05-03T23:21:00Z"/>
          <w:bCs/>
          <w:szCs w:val="28"/>
        </w:rPr>
        <w:pPrChange w:id="394" w:author="胡 成成" w:date="2020-05-03T23:21:00Z">
          <w:pPr>
            <w:pStyle w:val="aa"/>
            <w:spacing w:line="360" w:lineRule="auto"/>
            <w:ind w:left="375" w:firstLine="480"/>
          </w:pPr>
        </w:pPrChange>
      </w:pPr>
      <w:ins w:id="395" w:author="胡 成成" w:date="2020-05-03T23:21:00Z">
        <w:r w:rsidRPr="00F870C1">
          <w:rPr>
            <w:rFonts w:hint="eastAsia"/>
            <w:bCs/>
            <w:szCs w:val="28"/>
          </w:rPr>
          <w:t>subplot(4,1,4);plot(t2,QPSK_rc_n1);axis([-1 8 -1 1]);ylabel('</w:t>
        </w:r>
        <w:r w:rsidRPr="00F870C1">
          <w:rPr>
            <w:rFonts w:hint="eastAsia"/>
            <w:bCs/>
            <w:szCs w:val="28"/>
          </w:rPr>
          <w:t>加入噪声</w:t>
        </w:r>
        <w:r w:rsidRPr="00F870C1">
          <w:rPr>
            <w:rFonts w:hint="eastAsia"/>
            <w:bCs/>
            <w:szCs w:val="28"/>
          </w:rPr>
          <w:t>');</w:t>
        </w:r>
      </w:ins>
    </w:p>
    <w:p w14:paraId="696B6E2B" w14:textId="14606FB6" w:rsidR="00F870C1" w:rsidRDefault="00F870C1" w:rsidP="00F870C1">
      <w:pPr>
        <w:pStyle w:val="aa"/>
        <w:spacing w:line="360" w:lineRule="auto"/>
        <w:ind w:left="375" w:firstLineChars="0" w:firstLine="0"/>
        <w:rPr>
          <w:ins w:id="396" w:author="胡 成成" w:date="2020-05-03T23:21:00Z"/>
          <w:bCs/>
          <w:szCs w:val="28"/>
        </w:rPr>
      </w:pPr>
      <w:ins w:id="397" w:author="胡 成成" w:date="2020-05-03T23:21:00Z">
        <w:r>
          <w:rPr>
            <w:rFonts w:hint="eastAsia"/>
            <w:bCs/>
            <w:szCs w:val="28"/>
          </w:rPr>
          <w:t>运行结果：</w:t>
        </w:r>
      </w:ins>
    </w:p>
    <w:p w14:paraId="52AA4FE4" w14:textId="358B5515" w:rsidR="00F870C1" w:rsidRDefault="005C6721" w:rsidP="00F870C1">
      <w:pPr>
        <w:pStyle w:val="aa"/>
        <w:spacing w:line="360" w:lineRule="auto"/>
        <w:ind w:left="375" w:firstLineChars="0" w:firstLine="0"/>
        <w:rPr>
          <w:ins w:id="398" w:author="胡 成成" w:date="2020-05-03T23:22:00Z"/>
          <w:bCs/>
          <w:szCs w:val="28"/>
        </w:rPr>
      </w:pPr>
      <w:ins w:id="399" w:author="胡 成成" w:date="2020-05-03T23:21:00Z">
        <w:r>
          <w:rPr>
            <w:noProof/>
          </w:rPr>
          <w:drawing>
            <wp:inline distT="0" distB="0" distL="0" distR="0" wp14:anchorId="4BB9705E" wp14:editId="7F6DE230">
              <wp:extent cx="4752975" cy="36957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62949" cy="3703493"/>
                      </a:xfrm>
                      <a:prstGeom prst="rect">
                        <a:avLst/>
                      </a:prstGeom>
                    </pic:spPr>
                  </pic:pic>
                </a:graphicData>
              </a:graphic>
            </wp:inline>
          </w:drawing>
        </w:r>
      </w:ins>
    </w:p>
    <w:p w14:paraId="3D4BD408" w14:textId="7103C634" w:rsidR="005C6721" w:rsidRPr="00291B50" w:rsidRDefault="008D38BE">
      <w:pPr>
        <w:pStyle w:val="aa"/>
        <w:numPr>
          <w:ilvl w:val="0"/>
          <w:numId w:val="22"/>
        </w:numPr>
        <w:spacing w:line="360" w:lineRule="auto"/>
        <w:ind w:firstLineChars="0"/>
        <w:rPr>
          <w:ins w:id="400" w:author="胡 成成" w:date="2020-05-03T23:27:00Z"/>
          <w:bCs/>
          <w:szCs w:val="28"/>
        </w:rPr>
        <w:pPrChange w:id="401" w:author="胡 成成" w:date="2020-05-03T23:28:00Z">
          <w:pPr>
            <w:pStyle w:val="aa"/>
            <w:spacing w:line="360" w:lineRule="auto"/>
            <w:ind w:left="375" w:firstLineChars="0" w:firstLine="0"/>
          </w:pPr>
        </w:pPrChange>
      </w:pPr>
      <w:ins w:id="402" w:author="胡 成成" w:date="2020-05-03T23:28:00Z">
        <w:r>
          <w:rPr>
            <w:rFonts w:hint="eastAsia"/>
            <w:bCs/>
            <w:szCs w:val="28"/>
          </w:rPr>
          <w:t>QPSK</w:t>
        </w:r>
        <w:r>
          <w:rPr>
            <w:rFonts w:hint="eastAsia"/>
            <w:bCs/>
            <w:szCs w:val="28"/>
          </w:rPr>
          <w:t>加噪声调制解调过程</w:t>
        </w:r>
      </w:ins>
    </w:p>
    <w:p w14:paraId="5FCD327C"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03" w:author="胡 成成" w:date="2020-05-03T23:27:00Z"/>
          <w:bCs/>
          <w:szCs w:val="28"/>
        </w:rPr>
        <w:pPrChange w:id="404" w:author="胡 成成" w:date="2020-05-03T23:27:00Z">
          <w:pPr>
            <w:pStyle w:val="aa"/>
            <w:spacing w:line="360" w:lineRule="auto"/>
            <w:ind w:left="375" w:firstLine="480"/>
          </w:pPr>
        </w:pPrChange>
      </w:pPr>
      <w:ins w:id="405" w:author="胡 成成" w:date="2020-05-03T23:27:00Z">
        <w:r w:rsidRPr="008D38BE">
          <w:rPr>
            <w:rFonts w:hint="eastAsia"/>
            <w:bCs/>
            <w:szCs w:val="28"/>
          </w:rPr>
          <w:t xml:space="preserve">% </w:t>
        </w:r>
        <w:r w:rsidRPr="008D38BE">
          <w:rPr>
            <w:rFonts w:hint="eastAsia"/>
            <w:bCs/>
            <w:szCs w:val="28"/>
          </w:rPr>
          <w:t>设定</w:t>
        </w:r>
        <w:r w:rsidRPr="008D38BE">
          <w:rPr>
            <w:rFonts w:hint="eastAsia"/>
            <w:bCs/>
            <w:szCs w:val="28"/>
          </w:rPr>
          <w:t xml:space="preserve"> T=1,</w:t>
        </w:r>
        <w:r w:rsidRPr="008D38BE">
          <w:rPr>
            <w:rFonts w:hint="eastAsia"/>
            <w:bCs/>
            <w:szCs w:val="28"/>
          </w:rPr>
          <w:t>加入高斯噪声</w:t>
        </w:r>
      </w:ins>
    </w:p>
    <w:p w14:paraId="5E169C42"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06" w:author="胡 成成" w:date="2020-05-03T23:27:00Z"/>
          <w:bCs/>
          <w:szCs w:val="28"/>
        </w:rPr>
        <w:pPrChange w:id="407" w:author="胡 成成" w:date="2020-05-03T23:27:00Z">
          <w:pPr>
            <w:pStyle w:val="aa"/>
            <w:spacing w:line="360" w:lineRule="auto"/>
            <w:ind w:left="375" w:firstLine="480"/>
          </w:pPr>
        </w:pPrChange>
      </w:pPr>
      <w:ins w:id="408" w:author="胡 成成" w:date="2020-05-03T23:27:00Z">
        <w:r w:rsidRPr="008D38BE">
          <w:rPr>
            <w:bCs/>
            <w:szCs w:val="28"/>
          </w:rPr>
          <w:lastRenderedPageBreak/>
          <w:t>clear all</w:t>
        </w:r>
      </w:ins>
    </w:p>
    <w:p w14:paraId="24756852"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09" w:author="胡 成成" w:date="2020-05-03T23:27:00Z"/>
          <w:bCs/>
          <w:szCs w:val="28"/>
        </w:rPr>
        <w:pPrChange w:id="410" w:author="胡 成成" w:date="2020-05-03T23:27:00Z">
          <w:pPr>
            <w:pStyle w:val="aa"/>
            <w:spacing w:line="360" w:lineRule="auto"/>
            <w:ind w:left="375" w:firstLine="480"/>
          </w:pPr>
        </w:pPrChange>
      </w:pPr>
      <w:ins w:id="411" w:author="胡 成成" w:date="2020-05-03T23:27:00Z">
        <w:r w:rsidRPr="008D38BE">
          <w:rPr>
            <w:bCs/>
            <w:szCs w:val="28"/>
          </w:rPr>
          <w:t>close all</w:t>
        </w:r>
      </w:ins>
    </w:p>
    <w:p w14:paraId="472FCB2F"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12" w:author="胡 成成" w:date="2020-05-03T23:27:00Z"/>
          <w:bCs/>
          <w:szCs w:val="28"/>
        </w:rPr>
        <w:pPrChange w:id="413" w:author="胡 成成" w:date="2020-05-03T23:27:00Z">
          <w:pPr>
            <w:pStyle w:val="aa"/>
            <w:spacing w:line="360" w:lineRule="auto"/>
            <w:ind w:left="375" w:firstLine="480"/>
          </w:pPr>
        </w:pPrChange>
      </w:pPr>
    </w:p>
    <w:p w14:paraId="0F92A929"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14" w:author="胡 成成" w:date="2020-05-03T23:27:00Z"/>
          <w:bCs/>
          <w:szCs w:val="28"/>
        </w:rPr>
        <w:pPrChange w:id="415" w:author="胡 成成" w:date="2020-05-03T23:27:00Z">
          <w:pPr>
            <w:pStyle w:val="aa"/>
            <w:spacing w:line="360" w:lineRule="auto"/>
            <w:ind w:left="375" w:firstLine="480"/>
          </w:pPr>
        </w:pPrChange>
      </w:pPr>
      <w:ins w:id="416" w:author="胡 成成" w:date="2020-05-03T23:27:00Z">
        <w:r w:rsidRPr="008D38BE">
          <w:rPr>
            <w:rFonts w:hint="eastAsia"/>
            <w:bCs/>
            <w:szCs w:val="28"/>
          </w:rPr>
          <w:t xml:space="preserve">% </w:t>
        </w:r>
        <w:r w:rsidRPr="008D38BE">
          <w:rPr>
            <w:rFonts w:hint="eastAsia"/>
            <w:bCs/>
            <w:szCs w:val="28"/>
          </w:rPr>
          <w:t>调制</w:t>
        </w:r>
      </w:ins>
    </w:p>
    <w:p w14:paraId="087050A1"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17" w:author="胡 成成" w:date="2020-05-03T23:27:00Z"/>
          <w:bCs/>
          <w:szCs w:val="28"/>
        </w:rPr>
        <w:pPrChange w:id="418" w:author="胡 成成" w:date="2020-05-03T23:27:00Z">
          <w:pPr>
            <w:pStyle w:val="aa"/>
            <w:spacing w:line="360" w:lineRule="auto"/>
            <w:ind w:left="375" w:firstLine="480"/>
          </w:pPr>
        </w:pPrChange>
      </w:pPr>
      <w:ins w:id="419" w:author="胡 成成" w:date="2020-05-03T23:27:00Z">
        <w:r w:rsidRPr="008D38BE">
          <w:rPr>
            <w:bCs/>
            <w:szCs w:val="28"/>
          </w:rPr>
          <w:t>bit_in = randi([0 1],1e3,1);</w:t>
        </w:r>
      </w:ins>
    </w:p>
    <w:p w14:paraId="57D1F5F2"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20" w:author="胡 成成" w:date="2020-05-03T23:27:00Z"/>
          <w:bCs/>
          <w:szCs w:val="28"/>
        </w:rPr>
        <w:pPrChange w:id="421" w:author="胡 成成" w:date="2020-05-03T23:27:00Z">
          <w:pPr>
            <w:pStyle w:val="aa"/>
            <w:spacing w:line="360" w:lineRule="auto"/>
            <w:ind w:left="375" w:firstLine="480"/>
          </w:pPr>
        </w:pPrChange>
      </w:pPr>
    </w:p>
    <w:p w14:paraId="2CD52D5E"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22" w:author="胡 成成" w:date="2020-05-03T23:27:00Z"/>
          <w:bCs/>
          <w:szCs w:val="28"/>
        </w:rPr>
        <w:pPrChange w:id="423" w:author="胡 成成" w:date="2020-05-03T23:27:00Z">
          <w:pPr>
            <w:pStyle w:val="aa"/>
            <w:spacing w:line="360" w:lineRule="auto"/>
            <w:ind w:left="375" w:firstLine="480"/>
          </w:pPr>
        </w:pPrChange>
      </w:pPr>
      <w:ins w:id="424" w:author="胡 成成" w:date="2020-05-03T23:27:00Z">
        <w:r w:rsidRPr="008D38BE">
          <w:rPr>
            <w:bCs/>
            <w:szCs w:val="28"/>
          </w:rPr>
          <w:t>bit_I  = bit_in(1:2:1e3);</w:t>
        </w:r>
      </w:ins>
    </w:p>
    <w:p w14:paraId="093A2A92"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25" w:author="胡 成成" w:date="2020-05-03T23:27:00Z"/>
          <w:bCs/>
          <w:szCs w:val="28"/>
        </w:rPr>
        <w:pPrChange w:id="426" w:author="胡 成成" w:date="2020-05-03T23:27:00Z">
          <w:pPr>
            <w:pStyle w:val="aa"/>
            <w:spacing w:line="360" w:lineRule="auto"/>
            <w:ind w:left="375" w:firstLine="480"/>
          </w:pPr>
        </w:pPrChange>
      </w:pPr>
      <w:ins w:id="427" w:author="胡 成成" w:date="2020-05-03T23:27:00Z">
        <w:r w:rsidRPr="008D38BE">
          <w:rPr>
            <w:bCs/>
            <w:szCs w:val="28"/>
          </w:rPr>
          <w:t>bit_Q  = bit_in(2:2:1e3);</w:t>
        </w:r>
      </w:ins>
    </w:p>
    <w:p w14:paraId="177FD817"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28" w:author="胡 成成" w:date="2020-05-03T23:27:00Z"/>
          <w:bCs/>
          <w:szCs w:val="28"/>
        </w:rPr>
        <w:pPrChange w:id="429" w:author="胡 成成" w:date="2020-05-03T23:27:00Z">
          <w:pPr>
            <w:pStyle w:val="aa"/>
            <w:spacing w:line="360" w:lineRule="auto"/>
            <w:ind w:left="375" w:firstLine="480"/>
          </w:pPr>
        </w:pPrChange>
      </w:pPr>
    </w:p>
    <w:p w14:paraId="1E91B4E9"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30" w:author="胡 成成" w:date="2020-05-03T23:27:00Z"/>
          <w:bCs/>
          <w:szCs w:val="28"/>
        </w:rPr>
        <w:pPrChange w:id="431" w:author="胡 成成" w:date="2020-05-03T23:27:00Z">
          <w:pPr>
            <w:pStyle w:val="aa"/>
            <w:spacing w:line="360" w:lineRule="auto"/>
            <w:ind w:left="375" w:firstLine="480"/>
          </w:pPr>
        </w:pPrChange>
      </w:pPr>
      <w:ins w:id="432" w:author="胡 成成" w:date="2020-05-03T23:27:00Z">
        <w:r w:rsidRPr="008D38BE">
          <w:rPr>
            <w:bCs/>
            <w:szCs w:val="28"/>
          </w:rPr>
          <w:t>data_I = -2*bit_I+1;</w:t>
        </w:r>
      </w:ins>
    </w:p>
    <w:p w14:paraId="56D61E38"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33" w:author="胡 成成" w:date="2020-05-03T23:27:00Z"/>
          <w:bCs/>
          <w:szCs w:val="28"/>
        </w:rPr>
        <w:pPrChange w:id="434" w:author="胡 成成" w:date="2020-05-03T23:27:00Z">
          <w:pPr>
            <w:pStyle w:val="aa"/>
            <w:spacing w:line="360" w:lineRule="auto"/>
            <w:ind w:left="375" w:firstLine="480"/>
          </w:pPr>
        </w:pPrChange>
      </w:pPr>
      <w:ins w:id="435" w:author="胡 成成" w:date="2020-05-03T23:27:00Z">
        <w:r w:rsidRPr="008D38BE">
          <w:rPr>
            <w:bCs/>
            <w:szCs w:val="28"/>
          </w:rPr>
          <w:t>data_Q = -2*bit_Q+1;</w:t>
        </w:r>
      </w:ins>
    </w:p>
    <w:p w14:paraId="6F52206F"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36" w:author="胡 成成" w:date="2020-05-03T23:27:00Z"/>
          <w:bCs/>
          <w:szCs w:val="28"/>
        </w:rPr>
        <w:pPrChange w:id="437" w:author="胡 成成" w:date="2020-05-03T23:27:00Z">
          <w:pPr>
            <w:pStyle w:val="aa"/>
            <w:spacing w:line="360" w:lineRule="auto"/>
            <w:ind w:left="375" w:firstLine="480"/>
          </w:pPr>
        </w:pPrChange>
      </w:pPr>
    </w:p>
    <w:p w14:paraId="3CB33736"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38" w:author="胡 成成" w:date="2020-05-03T23:27:00Z"/>
          <w:bCs/>
          <w:szCs w:val="28"/>
        </w:rPr>
        <w:pPrChange w:id="439" w:author="胡 成成" w:date="2020-05-03T23:27:00Z">
          <w:pPr>
            <w:pStyle w:val="aa"/>
            <w:spacing w:line="360" w:lineRule="auto"/>
            <w:ind w:left="375" w:firstLine="480"/>
          </w:pPr>
        </w:pPrChange>
      </w:pPr>
      <w:ins w:id="440" w:author="胡 成成" w:date="2020-05-03T23:27:00Z">
        <w:r w:rsidRPr="008D38BE">
          <w:rPr>
            <w:bCs/>
            <w:szCs w:val="28"/>
          </w:rPr>
          <w:t>data_I1=repmat(data_I',20,1);</w:t>
        </w:r>
      </w:ins>
    </w:p>
    <w:p w14:paraId="4259FA3E"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41" w:author="胡 成成" w:date="2020-05-03T23:27:00Z"/>
          <w:bCs/>
          <w:szCs w:val="28"/>
        </w:rPr>
        <w:pPrChange w:id="442" w:author="胡 成成" w:date="2020-05-03T23:27:00Z">
          <w:pPr>
            <w:pStyle w:val="aa"/>
            <w:spacing w:line="360" w:lineRule="auto"/>
            <w:ind w:left="375" w:firstLine="480"/>
          </w:pPr>
        </w:pPrChange>
      </w:pPr>
      <w:ins w:id="443" w:author="胡 成成" w:date="2020-05-03T23:27:00Z">
        <w:r w:rsidRPr="008D38BE">
          <w:rPr>
            <w:bCs/>
            <w:szCs w:val="28"/>
          </w:rPr>
          <w:t>data_Q1=repmat(data_Q',20,1);</w:t>
        </w:r>
      </w:ins>
    </w:p>
    <w:p w14:paraId="10E1FE62"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44" w:author="胡 成成" w:date="2020-05-03T23:27:00Z"/>
          <w:bCs/>
          <w:szCs w:val="28"/>
        </w:rPr>
        <w:pPrChange w:id="445" w:author="胡 成成" w:date="2020-05-03T23:27:00Z">
          <w:pPr>
            <w:pStyle w:val="aa"/>
            <w:spacing w:line="360" w:lineRule="auto"/>
            <w:ind w:left="375" w:firstLine="480"/>
          </w:pPr>
        </w:pPrChange>
      </w:pPr>
    </w:p>
    <w:p w14:paraId="48E8B19E"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46" w:author="胡 成成" w:date="2020-05-03T23:27:00Z"/>
          <w:bCs/>
          <w:szCs w:val="28"/>
        </w:rPr>
        <w:pPrChange w:id="447" w:author="胡 成成" w:date="2020-05-03T23:27:00Z">
          <w:pPr>
            <w:pStyle w:val="aa"/>
            <w:spacing w:line="360" w:lineRule="auto"/>
            <w:ind w:left="375" w:firstLine="480"/>
          </w:pPr>
        </w:pPrChange>
      </w:pPr>
      <w:ins w:id="448" w:author="胡 成成" w:date="2020-05-03T23:27:00Z">
        <w:r w:rsidRPr="008D38BE">
          <w:rPr>
            <w:bCs/>
            <w:szCs w:val="28"/>
          </w:rPr>
          <w:t>for i=1:1e4</w:t>
        </w:r>
      </w:ins>
    </w:p>
    <w:p w14:paraId="21F2E732"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49" w:author="胡 成成" w:date="2020-05-03T23:27:00Z"/>
          <w:bCs/>
          <w:szCs w:val="28"/>
        </w:rPr>
        <w:pPrChange w:id="450" w:author="胡 成成" w:date="2020-05-03T23:27:00Z">
          <w:pPr>
            <w:pStyle w:val="aa"/>
            <w:spacing w:line="360" w:lineRule="auto"/>
            <w:ind w:left="375" w:firstLine="480"/>
          </w:pPr>
        </w:pPrChange>
      </w:pPr>
      <w:ins w:id="451" w:author="胡 成成" w:date="2020-05-03T23:27:00Z">
        <w:r w:rsidRPr="008D38BE">
          <w:rPr>
            <w:bCs/>
            <w:szCs w:val="28"/>
          </w:rPr>
          <w:t xml:space="preserve">    data_I2(i)=data_I1(i);</w:t>
        </w:r>
      </w:ins>
    </w:p>
    <w:p w14:paraId="7E9C391C"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52" w:author="胡 成成" w:date="2020-05-03T23:27:00Z"/>
          <w:bCs/>
          <w:szCs w:val="28"/>
        </w:rPr>
        <w:pPrChange w:id="453" w:author="胡 成成" w:date="2020-05-03T23:27:00Z">
          <w:pPr>
            <w:pStyle w:val="aa"/>
            <w:spacing w:line="360" w:lineRule="auto"/>
            <w:ind w:left="375" w:firstLine="480"/>
          </w:pPr>
        </w:pPrChange>
      </w:pPr>
      <w:ins w:id="454" w:author="胡 成成" w:date="2020-05-03T23:27:00Z">
        <w:r w:rsidRPr="008D38BE">
          <w:rPr>
            <w:bCs/>
            <w:szCs w:val="28"/>
          </w:rPr>
          <w:t xml:space="preserve">    data_Q2(i)=data_Q1(i);</w:t>
        </w:r>
      </w:ins>
    </w:p>
    <w:p w14:paraId="4A47E01B"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55" w:author="胡 成成" w:date="2020-05-03T23:27:00Z"/>
          <w:bCs/>
          <w:szCs w:val="28"/>
        </w:rPr>
        <w:pPrChange w:id="456" w:author="胡 成成" w:date="2020-05-03T23:27:00Z">
          <w:pPr>
            <w:pStyle w:val="aa"/>
            <w:spacing w:line="360" w:lineRule="auto"/>
            <w:ind w:left="375" w:firstLine="480"/>
          </w:pPr>
        </w:pPrChange>
      </w:pPr>
      <w:ins w:id="457" w:author="胡 成成" w:date="2020-05-03T23:27:00Z">
        <w:r w:rsidRPr="008D38BE">
          <w:rPr>
            <w:bCs/>
            <w:szCs w:val="28"/>
          </w:rPr>
          <w:t>end;</w:t>
        </w:r>
      </w:ins>
    </w:p>
    <w:p w14:paraId="426D4C3E"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58" w:author="胡 成成" w:date="2020-05-03T23:27:00Z"/>
          <w:bCs/>
          <w:szCs w:val="28"/>
        </w:rPr>
        <w:pPrChange w:id="459" w:author="胡 成成" w:date="2020-05-03T23:27:00Z">
          <w:pPr>
            <w:pStyle w:val="aa"/>
            <w:spacing w:line="360" w:lineRule="auto"/>
            <w:ind w:left="375" w:firstLine="480"/>
          </w:pPr>
        </w:pPrChange>
      </w:pPr>
    </w:p>
    <w:p w14:paraId="7612B798"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60" w:author="胡 成成" w:date="2020-05-03T23:27:00Z"/>
          <w:bCs/>
          <w:szCs w:val="28"/>
        </w:rPr>
        <w:pPrChange w:id="461" w:author="胡 成成" w:date="2020-05-03T23:27:00Z">
          <w:pPr>
            <w:pStyle w:val="aa"/>
            <w:spacing w:line="360" w:lineRule="auto"/>
            <w:ind w:left="375" w:firstLine="480"/>
          </w:pPr>
        </w:pPrChange>
      </w:pPr>
      <w:ins w:id="462" w:author="胡 成成" w:date="2020-05-03T23:27:00Z">
        <w:r w:rsidRPr="008D38BE">
          <w:rPr>
            <w:bCs/>
            <w:szCs w:val="28"/>
          </w:rPr>
          <w:t>f=0:0.1:1;</w:t>
        </w:r>
      </w:ins>
    </w:p>
    <w:p w14:paraId="471A3097"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63" w:author="胡 成成" w:date="2020-05-03T23:27:00Z"/>
          <w:bCs/>
          <w:szCs w:val="28"/>
        </w:rPr>
        <w:pPrChange w:id="464" w:author="胡 成成" w:date="2020-05-03T23:27:00Z">
          <w:pPr>
            <w:pStyle w:val="aa"/>
            <w:spacing w:line="360" w:lineRule="auto"/>
            <w:ind w:left="375" w:firstLine="480"/>
          </w:pPr>
        </w:pPrChange>
      </w:pPr>
      <w:ins w:id="465" w:author="胡 成成" w:date="2020-05-03T23:27:00Z">
        <w:r w:rsidRPr="008D38BE">
          <w:rPr>
            <w:bCs/>
            <w:szCs w:val="28"/>
          </w:rPr>
          <w:t>xrc=0.5+0.5*cos(pi*f);</w:t>
        </w:r>
      </w:ins>
    </w:p>
    <w:p w14:paraId="52C6D9C3"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66" w:author="胡 成成" w:date="2020-05-03T23:27:00Z"/>
          <w:bCs/>
          <w:szCs w:val="28"/>
        </w:rPr>
        <w:pPrChange w:id="467" w:author="胡 成成" w:date="2020-05-03T23:27:00Z">
          <w:pPr>
            <w:pStyle w:val="aa"/>
            <w:spacing w:line="360" w:lineRule="auto"/>
            <w:ind w:left="375" w:firstLine="480"/>
          </w:pPr>
        </w:pPrChange>
      </w:pPr>
    </w:p>
    <w:p w14:paraId="319CDD91"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68" w:author="胡 成成" w:date="2020-05-03T23:27:00Z"/>
          <w:bCs/>
          <w:szCs w:val="28"/>
        </w:rPr>
        <w:pPrChange w:id="469" w:author="胡 成成" w:date="2020-05-03T23:27:00Z">
          <w:pPr>
            <w:pStyle w:val="aa"/>
            <w:spacing w:line="360" w:lineRule="auto"/>
            <w:ind w:left="375" w:firstLine="480"/>
          </w:pPr>
        </w:pPrChange>
      </w:pPr>
      <w:ins w:id="470" w:author="胡 成成" w:date="2020-05-03T23:27:00Z">
        <w:r w:rsidRPr="008D38BE">
          <w:rPr>
            <w:bCs/>
            <w:szCs w:val="28"/>
          </w:rPr>
          <w:t>data_I2_rc=conv(data_I2,xrc)/5.5;</w:t>
        </w:r>
      </w:ins>
    </w:p>
    <w:p w14:paraId="69ECC157"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71" w:author="胡 成成" w:date="2020-05-03T23:27:00Z"/>
          <w:bCs/>
          <w:szCs w:val="28"/>
        </w:rPr>
        <w:pPrChange w:id="472" w:author="胡 成成" w:date="2020-05-03T23:27:00Z">
          <w:pPr>
            <w:pStyle w:val="aa"/>
            <w:spacing w:line="360" w:lineRule="auto"/>
            <w:ind w:left="375" w:firstLine="480"/>
          </w:pPr>
        </w:pPrChange>
      </w:pPr>
      <w:ins w:id="473" w:author="胡 成成" w:date="2020-05-03T23:27:00Z">
        <w:r w:rsidRPr="008D38BE">
          <w:rPr>
            <w:bCs/>
            <w:szCs w:val="28"/>
          </w:rPr>
          <w:t>data_Q2_rc=conv(data_Q2,xrc)/5.5;</w:t>
        </w:r>
      </w:ins>
    </w:p>
    <w:p w14:paraId="3AC21341"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74" w:author="胡 成成" w:date="2020-05-03T23:27:00Z"/>
          <w:bCs/>
          <w:szCs w:val="28"/>
        </w:rPr>
        <w:pPrChange w:id="475" w:author="胡 成成" w:date="2020-05-03T23:27:00Z">
          <w:pPr>
            <w:pStyle w:val="aa"/>
            <w:spacing w:line="360" w:lineRule="auto"/>
            <w:ind w:left="375" w:firstLine="480"/>
          </w:pPr>
        </w:pPrChange>
      </w:pPr>
    </w:p>
    <w:p w14:paraId="426966A0"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76" w:author="胡 成成" w:date="2020-05-03T23:27:00Z"/>
          <w:bCs/>
          <w:szCs w:val="28"/>
        </w:rPr>
        <w:pPrChange w:id="477" w:author="胡 成成" w:date="2020-05-03T23:27:00Z">
          <w:pPr>
            <w:pStyle w:val="aa"/>
            <w:spacing w:line="360" w:lineRule="auto"/>
            <w:ind w:left="375" w:firstLine="480"/>
          </w:pPr>
        </w:pPrChange>
      </w:pPr>
      <w:ins w:id="478" w:author="胡 成成" w:date="2020-05-03T23:27:00Z">
        <w:r w:rsidRPr="008D38BE">
          <w:rPr>
            <w:bCs/>
            <w:szCs w:val="28"/>
          </w:rPr>
          <w:t>f1=1;</w:t>
        </w:r>
      </w:ins>
    </w:p>
    <w:p w14:paraId="6092E2F0"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79" w:author="胡 成成" w:date="2020-05-03T23:27:00Z"/>
          <w:bCs/>
          <w:szCs w:val="28"/>
        </w:rPr>
        <w:pPrChange w:id="480" w:author="胡 成成" w:date="2020-05-03T23:27:00Z">
          <w:pPr>
            <w:pStyle w:val="aa"/>
            <w:spacing w:line="360" w:lineRule="auto"/>
            <w:ind w:left="375" w:firstLine="480"/>
          </w:pPr>
        </w:pPrChange>
      </w:pPr>
      <w:ins w:id="481" w:author="胡 成成" w:date="2020-05-03T23:27:00Z">
        <w:r w:rsidRPr="008D38BE">
          <w:rPr>
            <w:bCs/>
            <w:szCs w:val="28"/>
          </w:rPr>
          <w:t>t1=0:0.1:1e3+0.9;</w:t>
        </w:r>
      </w:ins>
    </w:p>
    <w:p w14:paraId="7E18F0B8"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82" w:author="胡 成成" w:date="2020-05-03T23:27:00Z"/>
          <w:bCs/>
          <w:szCs w:val="28"/>
        </w:rPr>
        <w:pPrChange w:id="483" w:author="胡 成成" w:date="2020-05-03T23:27:00Z">
          <w:pPr>
            <w:pStyle w:val="aa"/>
            <w:spacing w:line="360" w:lineRule="auto"/>
            <w:ind w:left="375" w:firstLine="480"/>
          </w:pPr>
        </w:pPrChange>
      </w:pPr>
    </w:p>
    <w:p w14:paraId="1DD7B363"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84" w:author="胡 成成" w:date="2020-05-03T23:27:00Z"/>
          <w:bCs/>
          <w:szCs w:val="28"/>
        </w:rPr>
        <w:pPrChange w:id="485" w:author="胡 成成" w:date="2020-05-03T23:27:00Z">
          <w:pPr>
            <w:pStyle w:val="aa"/>
            <w:spacing w:line="360" w:lineRule="auto"/>
            <w:ind w:left="375" w:firstLine="480"/>
          </w:pPr>
        </w:pPrChange>
      </w:pPr>
      <w:ins w:id="486" w:author="胡 成成" w:date="2020-05-03T23:27:00Z">
        <w:r w:rsidRPr="008D38BE">
          <w:rPr>
            <w:bCs/>
            <w:szCs w:val="28"/>
          </w:rPr>
          <w:t>n0=rand(size(t1));</w:t>
        </w:r>
      </w:ins>
    </w:p>
    <w:p w14:paraId="7709B035"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87" w:author="胡 成成" w:date="2020-05-03T23:27:00Z"/>
          <w:bCs/>
          <w:szCs w:val="28"/>
        </w:rPr>
        <w:pPrChange w:id="488" w:author="胡 成成" w:date="2020-05-03T23:27:00Z">
          <w:pPr>
            <w:pStyle w:val="aa"/>
            <w:spacing w:line="360" w:lineRule="auto"/>
            <w:ind w:left="375" w:firstLine="480"/>
          </w:pPr>
        </w:pPrChange>
      </w:pPr>
      <w:ins w:id="489" w:author="胡 成成" w:date="2020-05-03T23:27:00Z">
        <w:r w:rsidRPr="008D38BE">
          <w:rPr>
            <w:bCs/>
            <w:szCs w:val="28"/>
          </w:rPr>
          <w:lastRenderedPageBreak/>
          <w:t>I_rc=data_I2_rc.*cos(2*pi*f1*t1);</w:t>
        </w:r>
      </w:ins>
    </w:p>
    <w:p w14:paraId="49B9D9E3"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90" w:author="胡 成成" w:date="2020-05-03T23:27:00Z"/>
          <w:bCs/>
          <w:szCs w:val="28"/>
        </w:rPr>
        <w:pPrChange w:id="491" w:author="胡 成成" w:date="2020-05-03T23:27:00Z">
          <w:pPr>
            <w:pStyle w:val="aa"/>
            <w:spacing w:line="360" w:lineRule="auto"/>
            <w:ind w:left="375" w:firstLine="480"/>
          </w:pPr>
        </w:pPrChange>
      </w:pPr>
      <w:ins w:id="492" w:author="胡 成成" w:date="2020-05-03T23:27:00Z">
        <w:r w:rsidRPr="008D38BE">
          <w:rPr>
            <w:bCs/>
            <w:szCs w:val="28"/>
          </w:rPr>
          <w:t>Q_rc=data_Q2_rc.*sin(2*pi*f1*t1);</w:t>
        </w:r>
      </w:ins>
    </w:p>
    <w:p w14:paraId="79E8C462"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93" w:author="胡 成成" w:date="2020-05-03T23:27:00Z"/>
          <w:bCs/>
          <w:szCs w:val="28"/>
        </w:rPr>
        <w:pPrChange w:id="494" w:author="胡 成成" w:date="2020-05-03T23:27:00Z">
          <w:pPr>
            <w:pStyle w:val="aa"/>
            <w:spacing w:line="360" w:lineRule="auto"/>
            <w:ind w:left="375" w:firstLine="480"/>
          </w:pPr>
        </w:pPrChange>
      </w:pPr>
      <w:ins w:id="495" w:author="胡 成成" w:date="2020-05-03T23:27:00Z">
        <w:r w:rsidRPr="008D38BE">
          <w:rPr>
            <w:bCs/>
            <w:szCs w:val="28"/>
          </w:rPr>
          <w:t>QPSK_rc=(sqrt(1/2).*I_rc+sqrt(1/2).*Q_rc);</w:t>
        </w:r>
      </w:ins>
    </w:p>
    <w:p w14:paraId="71C2EB85"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96" w:author="胡 成成" w:date="2020-05-03T23:27:00Z"/>
          <w:bCs/>
          <w:szCs w:val="28"/>
        </w:rPr>
        <w:pPrChange w:id="497" w:author="胡 成成" w:date="2020-05-03T23:27:00Z">
          <w:pPr>
            <w:pStyle w:val="aa"/>
            <w:spacing w:line="360" w:lineRule="auto"/>
            <w:ind w:left="375" w:firstLine="480"/>
          </w:pPr>
        </w:pPrChange>
      </w:pPr>
      <w:ins w:id="498" w:author="胡 成成" w:date="2020-05-03T23:27:00Z">
        <w:r w:rsidRPr="008D38BE">
          <w:rPr>
            <w:bCs/>
            <w:szCs w:val="28"/>
          </w:rPr>
          <w:t>QPSK_rc_n0=QPSK_rc+n0;</w:t>
        </w:r>
      </w:ins>
    </w:p>
    <w:p w14:paraId="5DD23A56"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499" w:author="胡 成成" w:date="2020-05-03T23:27:00Z"/>
          <w:bCs/>
          <w:szCs w:val="28"/>
        </w:rPr>
        <w:pPrChange w:id="500" w:author="胡 成成" w:date="2020-05-03T23:27:00Z">
          <w:pPr>
            <w:pStyle w:val="aa"/>
            <w:spacing w:line="360" w:lineRule="auto"/>
            <w:ind w:left="375" w:firstLine="480"/>
          </w:pPr>
        </w:pPrChange>
      </w:pPr>
    </w:p>
    <w:p w14:paraId="6514DA2B"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01" w:author="胡 成成" w:date="2020-05-03T23:27:00Z"/>
          <w:bCs/>
          <w:szCs w:val="28"/>
        </w:rPr>
        <w:pPrChange w:id="502" w:author="胡 成成" w:date="2020-05-03T23:27:00Z">
          <w:pPr>
            <w:pStyle w:val="aa"/>
            <w:spacing w:line="360" w:lineRule="auto"/>
            <w:ind w:left="375" w:firstLine="480"/>
          </w:pPr>
        </w:pPrChange>
      </w:pPr>
      <w:ins w:id="503" w:author="胡 成成" w:date="2020-05-03T23:27:00Z">
        <w:r w:rsidRPr="008D38BE">
          <w:rPr>
            <w:rFonts w:hint="eastAsia"/>
            <w:bCs/>
            <w:szCs w:val="28"/>
          </w:rPr>
          <w:t xml:space="preserve">% </w:t>
        </w:r>
        <w:r w:rsidRPr="008D38BE">
          <w:rPr>
            <w:rFonts w:hint="eastAsia"/>
            <w:bCs/>
            <w:szCs w:val="28"/>
          </w:rPr>
          <w:t>解调</w:t>
        </w:r>
      </w:ins>
    </w:p>
    <w:p w14:paraId="6C029728"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04" w:author="胡 成成" w:date="2020-05-03T23:27:00Z"/>
          <w:bCs/>
          <w:szCs w:val="28"/>
        </w:rPr>
        <w:pPrChange w:id="505" w:author="胡 成成" w:date="2020-05-03T23:27:00Z">
          <w:pPr>
            <w:pStyle w:val="aa"/>
            <w:spacing w:line="360" w:lineRule="auto"/>
            <w:ind w:left="375" w:firstLine="480"/>
          </w:pPr>
        </w:pPrChange>
      </w:pPr>
      <w:ins w:id="506" w:author="胡 成成" w:date="2020-05-03T23:27:00Z">
        <w:r w:rsidRPr="008D38BE">
          <w:rPr>
            <w:bCs/>
            <w:szCs w:val="28"/>
          </w:rPr>
          <w:t>I_demo=QPSK_rc_n0.*cos(2*pi*f1*t1);</w:t>
        </w:r>
      </w:ins>
    </w:p>
    <w:p w14:paraId="3A6DDD2E"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07" w:author="胡 成成" w:date="2020-05-03T23:27:00Z"/>
          <w:bCs/>
          <w:szCs w:val="28"/>
        </w:rPr>
        <w:pPrChange w:id="508" w:author="胡 成成" w:date="2020-05-03T23:27:00Z">
          <w:pPr>
            <w:pStyle w:val="aa"/>
            <w:spacing w:line="360" w:lineRule="auto"/>
            <w:ind w:left="375" w:firstLine="480"/>
          </w:pPr>
        </w:pPrChange>
      </w:pPr>
      <w:ins w:id="509" w:author="胡 成成" w:date="2020-05-03T23:27:00Z">
        <w:r w:rsidRPr="008D38BE">
          <w:rPr>
            <w:bCs/>
            <w:szCs w:val="28"/>
          </w:rPr>
          <w:t>Q_demo=QPSK_rc_n0.*sin(2*pi*f1*t1);</w:t>
        </w:r>
      </w:ins>
    </w:p>
    <w:p w14:paraId="23CB0D19"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10" w:author="胡 成成" w:date="2020-05-03T23:27:00Z"/>
          <w:bCs/>
          <w:szCs w:val="28"/>
        </w:rPr>
        <w:pPrChange w:id="511" w:author="胡 成成" w:date="2020-05-03T23:27:00Z">
          <w:pPr>
            <w:pStyle w:val="aa"/>
            <w:spacing w:line="360" w:lineRule="auto"/>
            <w:ind w:left="375" w:firstLine="480"/>
          </w:pPr>
        </w:pPrChange>
      </w:pPr>
    </w:p>
    <w:p w14:paraId="3FC23453"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12" w:author="胡 成成" w:date="2020-05-03T23:27:00Z"/>
          <w:bCs/>
          <w:szCs w:val="28"/>
        </w:rPr>
        <w:pPrChange w:id="513" w:author="胡 成成" w:date="2020-05-03T23:27:00Z">
          <w:pPr>
            <w:pStyle w:val="aa"/>
            <w:spacing w:line="360" w:lineRule="auto"/>
            <w:ind w:left="375" w:firstLine="480"/>
          </w:pPr>
        </w:pPrChange>
      </w:pPr>
      <w:ins w:id="514" w:author="胡 成成" w:date="2020-05-03T23:27:00Z">
        <w:r w:rsidRPr="008D38BE">
          <w:rPr>
            <w:rFonts w:hint="eastAsia"/>
            <w:bCs/>
            <w:szCs w:val="28"/>
          </w:rPr>
          <w:t xml:space="preserve">% </w:t>
        </w:r>
        <w:r w:rsidRPr="008D38BE">
          <w:rPr>
            <w:rFonts w:hint="eastAsia"/>
            <w:bCs/>
            <w:szCs w:val="28"/>
          </w:rPr>
          <w:t>低通滤波</w:t>
        </w:r>
      </w:ins>
    </w:p>
    <w:p w14:paraId="185E2F7E"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15" w:author="胡 成成" w:date="2020-05-03T23:27:00Z"/>
          <w:bCs/>
          <w:szCs w:val="28"/>
        </w:rPr>
        <w:pPrChange w:id="516" w:author="胡 成成" w:date="2020-05-03T23:27:00Z">
          <w:pPr>
            <w:pStyle w:val="aa"/>
            <w:spacing w:line="360" w:lineRule="auto"/>
            <w:ind w:left="375" w:firstLine="480"/>
          </w:pPr>
        </w:pPrChange>
      </w:pPr>
      <w:ins w:id="517" w:author="胡 成成" w:date="2020-05-03T23:27:00Z">
        <w:r w:rsidRPr="008D38BE">
          <w:rPr>
            <w:bCs/>
            <w:szCs w:val="28"/>
          </w:rPr>
          <w:t xml:space="preserve">I_recover=conv(I_demo,xrc);    </w:t>
        </w:r>
      </w:ins>
    </w:p>
    <w:p w14:paraId="7050B85B"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18" w:author="胡 成成" w:date="2020-05-03T23:27:00Z"/>
          <w:bCs/>
          <w:szCs w:val="28"/>
        </w:rPr>
        <w:pPrChange w:id="519" w:author="胡 成成" w:date="2020-05-03T23:27:00Z">
          <w:pPr>
            <w:pStyle w:val="aa"/>
            <w:spacing w:line="360" w:lineRule="auto"/>
            <w:ind w:left="375" w:firstLine="480"/>
          </w:pPr>
        </w:pPrChange>
      </w:pPr>
      <w:ins w:id="520" w:author="胡 成成" w:date="2020-05-03T23:27:00Z">
        <w:r w:rsidRPr="008D38BE">
          <w:rPr>
            <w:bCs/>
            <w:szCs w:val="28"/>
          </w:rPr>
          <w:t>Q_recover=conv(Q_demo,xrc);</w:t>
        </w:r>
      </w:ins>
    </w:p>
    <w:p w14:paraId="63BD751D"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21" w:author="胡 成成" w:date="2020-05-03T23:27:00Z"/>
          <w:bCs/>
          <w:szCs w:val="28"/>
        </w:rPr>
        <w:pPrChange w:id="522" w:author="胡 成成" w:date="2020-05-03T23:27:00Z">
          <w:pPr>
            <w:pStyle w:val="aa"/>
            <w:spacing w:line="360" w:lineRule="auto"/>
            <w:ind w:left="375" w:firstLine="480"/>
          </w:pPr>
        </w:pPrChange>
      </w:pPr>
    </w:p>
    <w:p w14:paraId="7642D5B0"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23" w:author="胡 成成" w:date="2020-05-03T23:27:00Z"/>
          <w:bCs/>
          <w:szCs w:val="28"/>
        </w:rPr>
        <w:pPrChange w:id="524" w:author="胡 成成" w:date="2020-05-03T23:27:00Z">
          <w:pPr>
            <w:pStyle w:val="aa"/>
            <w:spacing w:line="360" w:lineRule="auto"/>
            <w:ind w:left="375" w:firstLine="480"/>
          </w:pPr>
        </w:pPrChange>
      </w:pPr>
      <w:ins w:id="525" w:author="胡 成成" w:date="2020-05-03T23:27:00Z">
        <w:r w:rsidRPr="008D38BE">
          <w:rPr>
            <w:bCs/>
            <w:szCs w:val="28"/>
          </w:rPr>
          <w:t>I=I_recover(11:10010);</w:t>
        </w:r>
      </w:ins>
    </w:p>
    <w:p w14:paraId="7D0CC050"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26" w:author="胡 成成" w:date="2020-05-03T23:27:00Z"/>
          <w:bCs/>
          <w:szCs w:val="28"/>
        </w:rPr>
        <w:pPrChange w:id="527" w:author="胡 成成" w:date="2020-05-03T23:27:00Z">
          <w:pPr>
            <w:pStyle w:val="aa"/>
            <w:spacing w:line="360" w:lineRule="auto"/>
            <w:ind w:left="375" w:firstLine="480"/>
          </w:pPr>
        </w:pPrChange>
      </w:pPr>
      <w:ins w:id="528" w:author="胡 成成" w:date="2020-05-03T23:27:00Z">
        <w:r w:rsidRPr="008D38BE">
          <w:rPr>
            <w:bCs/>
            <w:szCs w:val="28"/>
          </w:rPr>
          <w:t>Q=Q_recover(11:10010);</w:t>
        </w:r>
      </w:ins>
    </w:p>
    <w:p w14:paraId="6D3AB52C"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29" w:author="胡 成成" w:date="2020-05-03T23:27:00Z"/>
          <w:bCs/>
          <w:szCs w:val="28"/>
        </w:rPr>
        <w:pPrChange w:id="530" w:author="胡 成成" w:date="2020-05-03T23:27:00Z">
          <w:pPr>
            <w:pStyle w:val="aa"/>
            <w:spacing w:line="360" w:lineRule="auto"/>
            <w:ind w:left="375" w:firstLine="480"/>
          </w:pPr>
        </w:pPrChange>
      </w:pPr>
      <w:ins w:id="531" w:author="胡 成成" w:date="2020-05-03T23:27:00Z">
        <w:r w:rsidRPr="008D38BE">
          <w:rPr>
            <w:bCs/>
            <w:szCs w:val="28"/>
          </w:rPr>
          <w:t>t2=0:0.05:1e3-0.05;</w:t>
        </w:r>
      </w:ins>
    </w:p>
    <w:p w14:paraId="0045396C"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32" w:author="胡 成成" w:date="2020-05-03T23:27:00Z"/>
          <w:bCs/>
          <w:szCs w:val="28"/>
        </w:rPr>
        <w:pPrChange w:id="533" w:author="胡 成成" w:date="2020-05-03T23:27:00Z">
          <w:pPr>
            <w:pStyle w:val="aa"/>
            <w:spacing w:line="360" w:lineRule="auto"/>
            <w:ind w:left="375" w:firstLine="480"/>
          </w:pPr>
        </w:pPrChange>
      </w:pPr>
      <w:ins w:id="534" w:author="胡 成成" w:date="2020-05-03T23:27:00Z">
        <w:r w:rsidRPr="008D38BE">
          <w:rPr>
            <w:bCs/>
            <w:szCs w:val="28"/>
          </w:rPr>
          <w:t>t3=0:0.1:1e3-0.1;</w:t>
        </w:r>
      </w:ins>
    </w:p>
    <w:p w14:paraId="7AB88F04"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35" w:author="胡 成成" w:date="2020-05-03T23:27:00Z"/>
          <w:bCs/>
          <w:szCs w:val="28"/>
        </w:rPr>
        <w:pPrChange w:id="536" w:author="胡 成成" w:date="2020-05-03T23:27:00Z">
          <w:pPr>
            <w:pStyle w:val="aa"/>
            <w:spacing w:line="360" w:lineRule="auto"/>
            <w:ind w:left="375" w:firstLine="480"/>
          </w:pPr>
        </w:pPrChange>
      </w:pPr>
    </w:p>
    <w:p w14:paraId="155381CC"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37" w:author="胡 成成" w:date="2020-05-03T23:27:00Z"/>
          <w:bCs/>
          <w:szCs w:val="28"/>
        </w:rPr>
        <w:pPrChange w:id="538" w:author="胡 成成" w:date="2020-05-03T23:27:00Z">
          <w:pPr>
            <w:pStyle w:val="aa"/>
            <w:spacing w:line="360" w:lineRule="auto"/>
            <w:ind w:left="375" w:firstLine="480"/>
          </w:pPr>
        </w:pPrChange>
      </w:pPr>
      <w:ins w:id="539" w:author="胡 成成" w:date="2020-05-03T23:27:00Z">
        <w:r w:rsidRPr="008D38BE">
          <w:rPr>
            <w:rFonts w:hint="eastAsia"/>
            <w:bCs/>
            <w:szCs w:val="28"/>
          </w:rPr>
          <w:t xml:space="preserve">% </w:t>
        </w:r>
        <w:r w:rsidRPr="008D38BE">
          <w:rPr>
            <w:rFonts w:hint="eastAsia"/>
            <w:bCs/>
            <w:szCs w:val="28"/>
          </w:rPr>
          <w:t>抽样判决</w:t>
        </w:r>
      </w:ins>
    </w:p>
    <w:p w14:paraId="3FA71BD8"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40" w:author="胡 成成" w:date="2020-05-03T23:27:00Z"/>
          <w:bCs/>
          <w:szCs w:val="28"/>
        </w:rPr>
        <w:pPrChange w:id="541" w:author="胡 成成" w:date="2020-05-03T23:27:00Z">
          <w:pPr>
            <w:pStyle w:val="aa"/>
            <w:spacing w:line="360" w:lineRule="auto"/>
            <w:ind w:left="375" w:firstLine="480"/>
          </w:pPr>
        </w:pPrChange>
      </w:pPr>
      <w:ins w:id="542" w:author="胡 成成" w:date="2020-05-03T23:27:00Z">
        <w:r w:rsidRPr="008D38BE">
          <w:rPr>
            <w:bCs/>
            <w:szCs w:val="28"/>
          </w:rPr>
          <w:t>data_recover=[];</w:t>
        </w:r>
      </w:ins>
    </w:p>
    <w:p w14:paraId="08E3F1CF"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43" w:author="胡 成成" w:date="2020-05-03T23:27:00Z"/>
          <w:bCs/>
          <w:szCs w:val="28"/>
        </w:rPr>
        <w:pPrChange w:id="544" w:author="胡 成成" w:date="2020-05-03T23:27:00Z">
          <w:pPr>
            <w:pStyle w:val="aa"/>
            <w:spacing w:line="360" w:lineRule="auto"/>
            <w:ind w:left="375" w:firstLine="480"/>
          </w:pPr>
        </w:pPrChange>
      </w:pPr>
      <w:ins w:id="545" w:author="胡 成成" w:date="2020-05-03T23:27:00Z">
        <w:r w:rsidRPr="008D38BE">
          <w:rPr>
            <w:bCs/>
            <w:szCs w:val="28"/>
          </w:rPr>
          <w:t>for i=1:20:10000</w:t>
        </w:r>
      </w:ins>
    </w:p>
    <w:p w14:paraId="2BC0387D"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46" w:author="胡 成成" w:date="2020-05-03T23:27:00Z"/>
          <w:bCs/>
          <w:szCs w:val="28"/>
        </w:rPr>
        <w:pPrChange w:id="547" w:author="胡 成成" w:date="2020-05-03T23:27:00Z">
          <w:pPr>
            <w:pStyle w:val="aa"/>
            <w:spacing w:line="360" w:lineRule="auto"/>
            <w:ind w:left="375" w:firstLine="480"/>
          </w:pPr>
        </w:pPrChange>
      </w:pPr>
      <w:ins w:id="548" w:author="胡 成成" w:date="2020-05-03T23:27:00Z">
        <w:r w:rsidRPr="008D38BE">
          <w:rPr>
            <w:bCs/>
            <w:szCs w:val="28"/>
          </w:rPr>
          <w:t xml:space="preserve">    data_recover=[data_recover I(i:1:i+19) Q(i:1:i+19)];</w:t>
        </w:r>
      </w:ins>
    </w:p>
    <w:p w14:paraId="0843E649"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49" w:author="胡 成成" w:date="2020-05-03T23:27:00Z"/>
          <w:bCs/>
          <w:szCs w:val="28"/>
        </w:rPr>
        <w:pPrChange w:id="550" w:author="胡 成成" w:date="2020-05-03T23:27:00Z">
          <w:pPr>
            <w:pStyle w:val="aa"/>
            <w:spacing w:line="360" w:lineRule="auto"/>
            <w:ind w:left="375" w:firstLine="480"/>
          </w:pPr>
        </w:pPrChange>
      </w:pPr>
      <w:ins w:id="551" w:author="胡 成成" w:date="2020-05-03T23:27:00Z">
        <w:r w:rsidRPr="008D38BE">
          <w:rPr>
            <w:bCs/>
            <w:szCs w:val="28"/>
          </w:rPr>
          <w:t>end;</w:t>
        </w:r>
      </w:ins>
    </w:p>
    <w:p w14:paraId="2FE62DF3"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52" w:author="胡 成成" w:date="2020-05-03T23:27:00Z"/>
          <w:bCs/>
          <w:szCs w:val="28"/>
        </w:rPr>
        <w:pPrChange w:id="553" w:author="胡 成成" w:date="2020-05-03T23:27:00Z">
          <w:pPr>
            <w:pStyle w:val="aa"/>
            <w:spacing w:line="360" w:lineRule="auto"/>
            <w:ind w:left="375" w:firstLine="480"/>
          </w:pPr>
        </w:pPrChange>
      </w:pPr>
    </w:p>
    <w:p w14:paraId="2C7D9C4B"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54" w:author="胡 成成" w:date="2020-05-03T23:27:00Z"/>
          <w:bCs/>
          <w:szCs w:val="28"/>
        </w:rPr>
        <w:pPrChange w:id="555" w:author="胡 成成" w:date="2020-05-03T23:27:00Z">
          <w:pPr>
            <w:pStyle w:val="aa"/>
            <w:spacing w:line="360" w:lineRule="auto"/>
            <w:ind w:left="375" w:firstLine="480"/>
          </w:pPr>
        </w:pPrChange>
      </w:pPr>
      <w:ins w:id="556" w:author="胡 成成" w:date="2020-05-03T23:27:00Z">
        <w:r w:rsidRPr="008D38BE">
          <w:rPr>
            <w:bCs/>
            <w:szCs w:val="28"/>
          </w:rPr>
          <w:t>bit_recover=[];</w:t>
        </w:r>
      </w:ins>
    </w:p>
    <w:p w14:paraId="69E1BAFE"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57" w:author="胡 成成" w:date="2020-05-03T23:27:00Z"/>
          <w:bCs/>
          <w:szCs w:val="28"/>
        </w:rPr>
        <w:pPrChange w:id="558" w:author="胡 成成" w:date="2020-05-03T23:27:00Z">
          <w:pPr>
            <w:pStyle w:val="aa"/>
            <w:spacing w:line="360" w:lineRule="auto"/>
            <w:ind w:left="375" w:firstLine="480"/>
          </w:pPr>
        </w:pPrChange>
      </w:pPr>
      <w:ins w:id="559" w:author="胡 成成" w:date="2020-05-03T23:27:00Z">
        <w:r w:rsidRPr="008D38BE">
          <w:rPr>
            <w:bCs/>
            <w:szCs w:val="28"/>
          </w:rPr>
          <w:t>for i=1:20:20000</w:t>
        </w:r>
      </w:ins>
    </w:p>
    <w:p w14:paraId="13CF82A2"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60" w:author="胡 成成" w:date="2020-05-03T23:27:00Z"/>
          <w:bCs/>
          <w:szCs w:val="28"/>
        </w:rPr>
        <w:pPrChange w:id="561" w:author="胡 成成" w:date="2020-05-03T23:27:00Z">
          <w:pPr>
            <w:pStyle w:val="aa"/>
            <w:spacing w:line="360" w:lineRule="auto"/>
            <w:ind w:left="375" w:firstLine="480"/>
          </w:pPr>
        </w:pPrChange>
      </w:pPr>
      <w:ins w:id="562" w:author="胡 成成" w:date="2020-05-03T23:27:00Z">
        <w:r w:rsidRPr="008D38BE">
          <w:rPr>
            <w:bCs/>
            <w:szCs w:val="28"/>
          </w:rPr>
          <w:t xml:space="preserve">    if sum(data_recover(i:i+19))&gt;0</w:t>
        </w:r>
      </w:ins>
    </w:p>
    <w:p w14:paraId="1AD34AF5"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63" w:author="胡 成成" w:date="2020-05-03T23:27:00Z"/>
          <w:bCs/>
          <w:szCs w:val="28"/>
        </w:rPr>
        <w:pPrChange w:id="564" w:author="胡 成成" w:date="2020-05-03T23:27:00Z">
          <w:pPr>
            <w:pStyle w:val="aa"/>
            <w:spacing w:line="360" w:lineRule="auto"/>
            <w:ind w:left="375" w:firstLine="480"/>
          </w:pPr>
        </w:pPrChange>
      </w:pPr>
      <w:ins w:id="565" w:author="胡 成成" w:date="2020-05-03T23:27:00Z">
        <w:r w:rsidRPr="008D38BE">
          <w:rPr>
            <w:bCs/>
            <w:szCs w:val="28"/>
          </w:rPr>
          <w:t xml:space="preserve">        data_recover_a(i:i+19)=1;</w:t>
        </w:r>
      </w:ins>
    </w:p>
    <w:p w14:paraId="36EF6522"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66" w:author="胡 成成" w:date="2020-05-03T23:27:00Z"/>
          <w:bCs/>
          <w:szCs w:val="28"/>
        </w:rPr>
        <w:pPrChange w:id="567" w:author="胡 成成" w:date="2020-05-03T23:27:00Z">
          <w:pPr>
            <w:pStyle w:val="aa"/>
            <w:spacing w:line="360" w:lineRule="auto"/>
            <w:ind w:left="375" w:firstLine="480"/>
          </w:pPr>
        </w:pPrChange>
      </w:pPr>
      <w:ins w:id="568" w:author="胡 成成" w:date="2020-05-03T23:27:00Z">
        <w:r w:rsidRPr="008D38BE">
          <w:rPr>
            <w:bCs/>
            <w:szCs w:val="28"/>
          </w:rPr>
          <w:t xml:space="preserve">        bit_recover=[bit_recover 1];</w:t>
        </w:r>
      </w:ins>
    </w:p>
    <w:p w14:paraId="190791CF"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69" w:author="胡 成成" w:date="2020-05-03T23:27:00Z"/>
          <w:bCs/>
          <w:szCs w:val="28"/>
        </w:rPr>
        <w:pPrChange w:id="570" w:author="胡 成成" w:date="2020-05-03T23:27:00Z">
          <w:pPr>
            <w:pStyle w:val="aa"/>
            <w:spacing w:line="360" w:lineRule="auto"/>
            <w:ind w:left="375" w:firstLine="480"/>
          </w:pPr>
        </w:pPrChange>
      </w:pPr>
      <w:ins w:id="571" w:author="胡 成成" w:date="2020-05-03T23:27:00Z">
        <w:r w:rsidRPr="008D38BE">
          <w:rPr>
            <w:bCs/>
            <w:szCs w:val="28"/>
          </w:rPr>
          <w:t xml:space="preserve">    else</w:t>
        </w:r>
      </w:ins>
    </w:p>
    <w:p w14:paraId="52717E7A"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72" w:author="胡 成成" w:date="2020-05-03T23:27:00Z"/>
          <w:bCs/>
          <w:szCs w:val="28"/>
        </w:rPr>
        <w:pPrChange w:id="573" w:author="胡 成成" w:date="2020-05-03T23:27:00Z">
          <w:pPr>
            <w:pStyle w:val="aa"/>
            <w:spacing w:line="360" w:lineRule="auto"/>
            <w:ind w:left="375" w:firstLine="480"/>
          </w:pPr>
        </w:pPrChange>
      </w:pPr>
      <w:ins w:id="574" w:author="胡 成成" w:date="2020-05-03T23:27:00Z">
        <w:r w:rsidRPr="008D38BE">
          <w:rPr>
            <w:bCs/>
            <w:szCs w:val="28"/>
          </w:rPr>
          <w:lastRenderedPageBreak/>
          <w:t xml:space="preserve">        data_recover_a(i:i+19)=-1;</w:t>
        </w:r>
      </w:ins>
    </w:p>
    <w:p w14:paraId="670DE4B6"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75" w:author="胡 成成" w:date="2020-05-03T23:27:00Z"/>
          <w:bCs/>
          <w:szCs w:val="28"/>
        </w:rPr>
        <w:pPrChange w:id="576" w:author="胡 成成" w:date="2020-05-03T23:27:00Z">
          <w:pPr>
            <w:pStyle w:val="aa"/>
            <w:spacing w:line="360" w:lineRule="auto"/>
            <w:ind w:left="375" w:firstLine="480"/>
          </w:pPr>
        </w:pPrChange>
      </w:pPr>
      <w:ins w:id="577" w:author="胡 成成" w:date="2020-05-03T23:27:00Z">
        <w:r w:rsidRPr="008D38BE">
          <w:rPr>
            <w:bCs/>
            <w:szCs w:val="28"/>
          </w:rPr>
          <w:t xml:space="preserve">        bit_recover=[bit_recover -1];</w:t>
        </w:r>
      </w:ins>
    </w:p>
    <w:p w14:paraId="1B0C0485"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78" w:author="胡 成成" w:date="2020-05-03T23:27:00Z"/>
          <w:bCs/>
          <w:szCs w:val="28"/>
        </w:rPr>
        <w:pPrChange w:id="579" w:author="胡 成成" w:date="2020-05-03T23:27:00Z">
          <w:pPr>
            <w:pStyle w:val="aa"/>
            <w:spacing w:line="360" w:lineRule="auto"/>
            <w:ind w:left="375" w:firstLine="480"/>
          </w:pPr>
        </w:pPrChange>
      </w:pPr>
      <w:ins w:id="580" w:author="胡 成成" w:date="2020-05-03T23:27:00Z">
        <w:r w:rsidRPr="008D38BE">
          <w:rPr>
            <w:bCs/>
            <w:szCs w:val="28"/>
          </w:rPr>
          <w:t xml:space="preserve">    end</w:t>
        </w:r>
      </w:ins>
    </w:p>
    <w:p w14:paraId="37161318"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81" w:author="胡 成成" w:date="2020-05-03T23:27:00Z"/>
          <w:bCs/>
          <w:szCs w:val="28"/>
        </w:rPr>
        <w:pPrChange w:id="582" w:author="胡 成成" w:date="2020-05-03T23:27:00Z">
          <w:pPr>
            <w:pStyle w:val="aa"/>
            <w:spacing w:line="360" w:lineRule="auto"/>
            <w:ind w:left="375" w:firstLine="480"/>
          </w:pPr>
        </w:pPrChange>
      </w:pPr>
      <w:ins w:id="583" w:author="胡 成成" w:date="2020-05-03T23:27:00Z">
        <w:r w:rsidRPr="008D38BE">
          <w:rPr>
            <w:bCs/>
            <w:szCs w:val="28"/>
          </w:rPr>
          <w:t>end</w:t>
        </w:r>
      </w:ins>
    </w:p>
    <w:p w14:paraId="64E76312"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84" w:author="胡 成成" w:date="2020-05-03T23:27:00Z"/>
          <w:bCs/>
          <w:szCs w:val="28"/>
        </w:rPr>
        <w:pPrChange w:id="585" w:author="胡 成成" w:date="2020-05-03T23:27:00Z">
          <w:pPr>
            <w:pStyle w:val="aa"/>
            <w:spacing w:line="360" w:lineRule="auto"/>
            <w:ind w:left="375" w:firstLine="480"/>
          </w:pPr>
        </w:pPrChange>
      </w:pPr>
    </w:p>
    <w:p w14:paraId="1BD0A433"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86" w:author="胡 成成" w:date="2020-05-03T23:27:00Z"/>
          <w:bCs/>
          <w:szCs w:val="28"/>
        </w:rPr>
        <w:pPrChange w:id="587" w:author="胡 成成" w:date="2020-05-03T23:27:00Z">
          <w:pPr>
            <w:pStyle w:val="aa"/>
            <w:spacing w:line="360" w:lineRule="auto"/>
            <w:ind w:left="375" w:firstLine="480"/>
          </w:pPr>
        </w:pPrChange>
      </w:pPr>
      <w:ins w:id="588" w:author="胡 成成" w:date="2020-05-03T23:27:00Z">
        <w:r w:rsidRPr="008D38BE">
          <w:rPr>
            <w:bCs/>
            <w:szCs w:val="28"/>
          </w:rPr>
          <w:t>error=0;</w:t>
        </w:r>
      </w:ins>
    </w:p>
    <w:p w14:paraId="2E37F944"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89" w:author="胡 成成" w:date="2020-05-03T23:27:00Z"/>
          <w:bCs/>
          <w:szCs w:val="28"/>
        </w:rPr>
        <w:pPrChange w:id="590" w:author="胡 成成" w:date="2020-05-03T23:27:00Z">
          <w:pPr>
            <w:pStyle w:val="aa"/>
            <w:spacing w:line="360" w:lineRule="auto"/>
            <w:ind w:left="375" w:firstLine="480"/>
          </w:pPr>
        </w:pPrChange>
      </w:pPr>
    </w:p>
    <w:p w14:paraId="34627D25"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91" w:author="胡 成成" w:date="2020-05-03T23:27:00Z"/>
          <w:bCs/>
          <w:szCs w:val="28"/>
        </w:rPr>
        <w:pPrChange w:id="592" w:author="胡 成成" w:date="2020-05-03T23:27:00Z">
          <w:pPr>
            <w:pStyle w:val="aa"/>
            <w:spacing w:line="360" w:lineRule="auto"/>
            <w:ind w:left="375" w:firstLine="480"/>
          </w:pPr>
        </w:pPrChange>
      </w:pPr>
      <w:ins w:id="593" w:author="胡 成成" w:date="2020-05-03T23:27:00Z">
        <w:r w:rsidRPr="008D38BE">
          <w:rPr>
            <w:bCs/>
            <w:szCs w:val="28"/>
          </w:rPr>
          <w:t>dd = -2*bit_in+1;</w:t>
        </w:r>
      </w:ins>
    </w:p>
    <w:p w14:paraId="4167CD4E"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94" w:author="胡 成成" w:date="2020-05-03T23:27:00Z"/>
          <w:bCs/>
          <w:szCs w:val="28"/>
        </w:rPr>
        <w:pPrChange w:id="595" w:author="胡 成成" w:date="2020-05-03T23:27:00Z">
          <w:pPr>
            <w:pStyle w:val="aa"/>
            <w:spacing w:line="360" w:lineRule="auto"/>
            <w:ind w:left="375" w:firstLine="480"/>
          </w:pPr>
        </w:pPrChange>
      </w:pPr>
      <w:ins w:id="596" w:author="胡 成成" w:date="2020-05-03T23:27:00Z">
        <w:r w:rsidRPr="008D38BE">
          <w:rPr>
            <w:bCs/>
            <w:szCs w:val="28"/>
          </w:rPr>
          <w:t>ddd=[dd'];</w:t>
        </w:r>
      </w:ins>
    </w:p>
    <w:p w14:paraId="463C1382"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597" w:author="胡 成成" w:date="2020-05-03T23:27:00Z"/>
          <w:bCs/>
          <w:szCs w:val="28"/>
        </w:rPr>
        <w:pPrChange w:id="598" w:author="胡 成成" w:date="2020-05-03T23:27:00Z">
          <w:pPr>
            <w:pStyle w:val="aa"/>
            <w:spacing w:line="360" w:lineRule="auto"/>
            <w:ind w:left="375" w:firstLine="480"/>
          </w:pPr>
        </w:pPrChange>
      </w:pPr>
      <w:ins w:id="599" w:author="胡 成成" w:date="2020-05-03T23:27:00Z">
        <w:r w:rsidRPr="008D38BE">
          <w:rPr>
            <w:bCs/>
            <w:szCs w:val="28"/>
          </w:rPr>
          <w:t>ddd1=repmat(ddd,20,1);</w:t>
        </w:r>
      </w:ins>
    </w:p>
    <w:p w14:paraId="09C54AD5"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600" w:author="胡 成成" w:date="2020-05-03T23:27:00Z"/>
          <w:bCs/>
          <w:szCs w:val="28"/>
        </w:rPr>
        <w:pPrChange w:id="601" w:author="胡 成成" w:date="2020-05-03T23:27:00Z">
          <w:pPr>
            <w:pStyle w:val="aa"/>
            <w:spacing w:line="360" w:lineRule="auto"/>
            <w:ind w:left="375" w:firstLine="480"/>
          </w:pPr>
        </w:pPrChange>
      </w:pPr>
      <w:ins w:id="602" w:author="胡 成成" w:date="2020-05-03T23:27:00Z">
        <w:r w:rsidRPr="008D38BE">
          <w:rPr>
            <w:bCs/>
            <w:szCs w:val="28"/>
          </w:rPr>
          <w:t>for i=1:2e4</w:t>
        </w:r>
      </w:ins>
    </w:p>
    <w:p w14:paraId="70D4705E"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603" w:author="胡 成成" w:date="2020-05-03T23:27:00Z"/>
          <w:bCs/>
          <w:szCs w:val="28"/>
        </w:rPr>
        <w:pPrChange w:id="604" w:author="胡 成成" w:date="2020-05-03T23:27:00Z">
          <w:pPr>
            <w:pStyle w:val="aa"/>
            <w:spacing w:line="360" w:lineRule="auto"/>
            <w:ind w:left="375" w:firstLine="480"/>
          </w:pPr>
        </w:pPrChange>
      </w:pPr>
      <w:ins w:id="605" w:author="胡 成成" w:date="2020-05-03T23:27:00Z">
        <w:r w:rsidRPr="008D38BE">
          <w:rPr>
            <w:bCs/>
            <w:szCs w:val="28"/>
          </w:rPr>
          <w:t xml:space="preserve">    ddd2(i)=ddd1(i);</w:t>
        </w:r>
      </w:ins>
    </w:p>
    <w:p w14:paraId="20E7BFAF"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606" w:author="胡 成成" w:date="2020-05-03T23:27:00Z"/>
          <w:bCs/>
          <w:szCs w:val="28"/>
        </w:rPr>
        <w:pPrChange w:id="607" w:author="胡 成成" w:date="2020-05-03T23:27:00Z">
          <w:pPr>
            <w:pStyle w:val="aa"/>
            <w:spacing w:line="360" w:lineRule="auto"/>
            <w:ind w:left="375" w:firstLine="480"/>
          </w:pPr>
        </w:pPrChange>
      </w:pPr>
      <w:ins w:id="608" w:author="胡 成成" w:date="2020-05-03T23:27:00Z">
        <w:r w:rsidRPr="008D38BE">
          <w:rPr>
            <w:bCs/>
            <w:szCs w:val="28"/>
          </w:rPr>
          <w:t>end</w:t>
        </w:r>
      </w:ins>
    </w:p>
    <w:p w14:paraId="75B16806"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609" w:author="胡 成成" w:date="2020-05-03T23:27:00Z"/>
          <w:bCs/>
          <w:szCs w:val="28"/>
        </w:rPr>
        <w:pPrChange w:id="610" w:author="胡 成成" w:date="2020-05-03T23:27:00Z">
          <w:pPr>
            <w:pStyle w:val="aa"/>
            <w:spacing w:line="360" w:lineRule="auto"/>
            <w:ind w:left="375" w:firstLine="480"/>
          </w:pPr>
        </w:pPrChange>
      </w:pPr>
      <w:ins w:id="611" w:author="胡 成成" w:date="2020-05-03T23:27:00Z">
        <w:r w:rsidRPr="008D38BE">
          <w:rPr>
            <w:bCs/>
            <w:szCs w:val="28"/>
          </w:rPr>
          <w:t>for i=1:1e3</w:t>
        </w:r>
      </w:ins>
    </w:p>
    <w:p w14:paraId="31F0AB03"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612" w:author="胡 成成" w:date="2020-05-03T23:27:00Z"/>
          <w:bCs/>
          <w:szCs w:val="28"/>
        </w:rPr>
        <w:pPrChange w:id="613" w:author="胡 成成" w:date="2020-05-03T23:27:00Z">
          <w:pPr>
            <w:pStyle w:val="aa"/>
            <w:spacing w:line="360" w:lineRule="auto"/>
            <w:ind w:left="375" w:firstLine="480"/>
          </w:pPr>
        </w:pPrChange>
      </w:pPr>
      <w:ins w:id="614" w:author="胡 成成" w:date="2020-05-03T23:27:00Z">
        <w:r w:rsidRPr="008D38BE">
          <w:rPr>
            <w:bCs/>
            <w:szCs w:val="28"/>
          </w:rPr>
          <w:t xml:space="preserve">    if bit_recover(i)~=ddd(i)</w:t>
        </w:r>
      </w:ins>
    </w:p>
    <w:p w14:paraId="78DD5D3D"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615" w:author="胡 成成" w:date="2020-05-03T23:27:00Z"/>
          <w:bCs/>
          <w:szCs w:val="28"/>
        </w:rPr>
        <w:pPrChange w:id="616" w:author="胡 成成" w:date="2020-05-03T23:27:00Z">
          <w:pPr>
            <w:pStyle w:val="aa"/>
            <w:spacing w:line="360" w:lineRule="auto"/>
            <w:ind w:left="375" w:firstLine="480"/>
          </w:pPr>
        </w:pPrChange>
      </w:pPr>
      <w:ins w:id="617" w:author="胡 成成" w:date="2020-05-03T23:27:00Z">
        <w:r w:rsidRPr="008D38BE">
          <w:rPr>
            <w:bCs/>
            <w:szCs w:val="28"/>
          </w:rPr>
          <w:t xml:space="preserve">        error=error+1;</w:t>
        </w:r>
      </w:ins>
    </w:p>
    <w:p w14:paraId="5F4EF47B"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618" w:author="胡 成成" w:date="2020-05-03T23:27:00Z"/>
          <w:bCs/>
          <w:szCs w:val="28"/>
        </w:rPr>
        <w:pPrChange w:id="619" w:author="胡 成成" w:date="2020-05-03T23:27:00Z">
          <w:pPr>
            <w:pStyle w:val="aa"/>
            <w:spacing w:line="360" w:lineRule="auto"/>
            <w:ind w:left="375" w:firstLine="480"/>
          </w:pPr>
        </w:pPrChange>
      </w:pPr>
      <w:ins w:id="620" w:author="胡 成成" w:date="2020-05-03T23:27:00Z">
        <w:r w:rsidRPr="008D38BE">
          <w:rPr>
            <w:bCs/>
            <w:szCs w:val="28"/>
          </w:rPr>
          <w:t xml:space="preserve">    end</w:t>
        </w:r>
      </w:ins>
    </w:p>
    <w:p w14:paraId="7305EE51"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621" w:author="胡 成成" w:date="2020-05-03T23:27:00Z"/>
          <w:bCs/>
          <w:szCs w:val="28"/>
        </w:rPr>
        <w:pPrChange w:id="622" w:author="胡 成成" w:date="2020-05-03T23:27:00Z">
          <w:pPr>
            <w:pStyle w:val="aa"/>
            <w:spacing w:line="360" w:lineRule="auto"/>
            <w:ind w:left="375" w:firstLine="480"/>
          </w:pPr>
        </w:pPrChange>
      </w:pPr>
      <w:ins w:id="623" w:author="胡 成成" w:date="2020-05-03T23:27:00Z">
        <w:r w:rsidRPr="008D38BE">
          <w:rPr>
            <w:bCs/>
            <w:szCs w:val="28"/>
          </w:rPr>
          <w:t>end</w:t>
        </w:r>
      </w:ins>
    </w:p>
    <w:p w14:paraId="45949F3F"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624" w:author="胡 成成" w:date="2020-05-03T23:27:00Z"/>
          <w:bCs/>
          <w:szCs w:val="28"/>
        </w:rPr>
        <w:pPrChange w:id="625" w:author="胡 成成" w:date="2020-05-03T23:27:00Z">
          <w:pPr>
            <w:pStyle w:val="aa"/>
            <w:spacing w:line="360" w:lineRule="auto"/>
            <w:ind w:left="375" w:firstLine="480"/>
          </w:pPr>
        </w:pPrChange>
      </w:pPr>
    </w:p>
    <w:p w14:paraId="71AE1D9C"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626" w:author="胡 成成" w:date="2020-05-03T23:27:00Z"/>
          <w:bCs/>
          <w:szCs w:val="28"/>
        </w:rPr>
        <w:pPrChange w:id="627" w:author="胡 成成" w:date="2020-05-03T23:27:00Z">
          <w:pPr>
            <w:pStyle w:val="aa"/>
            <w:spacing w:line="360" w:lineRule="auto"/>
            <w:ind w:left="375" w:firstLine="480"/>
          </w:pPr>
        </w:pPrChange>
      </w:pPr>
      <w:ins w:id="628" w:author="胡 成成" w:date="2020-05-03T23:27:00Z">
        <w:r w:rsidRPr="008D38BE">
          <w:rPr>
            <w:bCs/>
            <w:szCs w:val="28"/>
          </w:rPr>
          <w:t>p=error/1000;</w:t>
        </w:r>
      </w:ins>
    </w:p>
    <w:p w14:paraId="3FB2CED3"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629" w:author="胡 成成" w:date="2020-05-03T23:27:00Z"/>
          <w:bCs/>
          <w:szCs w:val="28"/>
        </w:rPr>
        <w:pPrChange w:id="630" w:author="胡 成成" w:date="2020-05-03T23:27:00Z">
          <w:pPr>
            <w:pStyle w:val="aa"/>
            <w:spacing w:line="360" w:lineRule="auto"/>
            <w:ind w:left="375" w:firstLine="480"/>
          </w:pPr>
        </w:pPrChange>
      </w:pPr>
    </w:p>
    <w:p w14:paraId="49B556E2"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631" w:author="胡 成成" w:date="2020-05-03T23:27:00Z"/>
          <w:bCs/>
          <w:szCs w:val="28"/>
        </w:rPr>
        <w:pPrChange w:id="632" w:author="胡 成成" w:date="2020-05-03T23:27:00Z">
          <w:pPr>
            <w:pStyle w:val="aa"/>
            <w:spacing w:line="360" w:lineRule="auto"/>
            <w:ind w:left="375" w:firstLine="480"/>
          </w:pPr>
        </w:pPrChange>
      </w:pPr>
      <w:ins w:id="633" w:author="胡 成成" w:date="2020-05-03T23:27:00Z">
        <w:r w:rsidRPr="008D38BE">
          <w:rPr>
            <w:bCs/>
            <w:szCs w:val="28"/>
          </w:rPr>
          <w:t>figure(1)</w:t>
        </w:r>
      </w:ins>
    </w:p>
    <w:p w14:paraId="4CD2FAF6" w14:textId="77777777" w:rsidR="008D38BE" w:rsidRPr="008D38BE" w:rsidRDefault="008D38BE">
      <w:pPr>
        <w:pStyle w:val="aa"/>
        <w:pBdr>
          <w:top w:val="single" w:sz="4" w:space="1" w:color="auto"/>
          <w:left w:val="single" w:sz="4" w:space="1" w:color="auto"/>
          <w:bottom w:val="single" w:sz="4" w:space="1" w:color="auto"/>
          <w:right w:val="single" w:sz="4" w:space="1" w:color="auto"/>
        </w:pBdr>
        <w:spacing w:line="360" w:lineRule="auto"/>
        <w:ind w:left="375" w:firstLine="480"/>
        <w:rPr>
          <w:ins w:id="634" w:author="胡 成成" w:date="2020-05-03T23:27:00Z"/>
          <w:bCs/>
          <w:szCs w:val="28"/>
        </w:rPr>
        <w:pPrChange w:id="635" w:author="胡 成成" w:date="2020-05-03T23:27:00Z">
          <w:pPr>
            <w:pStyle w:val="aa"/>
            <w:spacing w:line="360" w:lineRule="auto"/>
            <w:ind w:left="375" w:firstLine="480"/>
          </w:pPr>
        </w:pPrChange>
      </w:pPr>
      <w:ins w:id="636" w:author="胡 成成" w:date="2020-05-03T23:27:00Z">
        <w:r w:rsidRPr="008D38BE">
          <w:rPr>
            <w:rFonts w:hint="eastAsia"/>
            <w:bCs/>
            <w:szCs w:val="28"/>
          </w:rPr>
          <w:t>subplot(2,1,1);plot(t2,ddd2);axis([0 100 -2 2]);title('</w:t>
        </w:r>
        <w:r w:rsidRPr="008D38BE">
          <w:rPr>
            <w:rFonts w:hint="eastAsia"/>
            <w:bCs/>
            <w:szCs w:val="28"/>
          </w:rPr>
          <w:t>原序列</w:t>
        </w:r>
        <w:r w:rsidRPr="008D38BE">
          <w:rPr>
            <w:rFonts w:hint="eastAsia"/>
            <w:bCs/>
            <w:szCs w:val="28"/>
          </w:rPr>
          <w:t>');</w:t>
        </w:r>
      </w:ins>
    </w:p>
    <w:p w14:paraId="22DA73E8" w14:textId="54F2878F" w:rsidR="008D38BE" w:rsidRPr="008A1E00" w:rsidRDefault="008D38BE">
      <w:pPr>
        <w:pStyle w:val="aa"/>
        <w:pBdr>
          <w:top w:val="single" w:sz="4" w:space="1" w:color="auto"/>
          <w:left w:val="single" w:sz="4" w:space="1" w:color="auto"/>
          <w:bottom w:val="single" w:sz="4" w:space="1" w:color="auto"/>
          <w:right w:val="single" w:sz="4" w:space="1" w:color="auto"/>
        </w:pBdr>
        <w:spacing w:line="360" w:lineRule="auto"/>
        <w:ind w:left="375" w:firstLineChars="0" w:firstLine="0"/>
        <w:rPr>
          <w:ins w:id="637" w:author="胡 成成" w:date="2020-05-03T21:04:00Z"/>
          <w:bCs/>
          <w:szCs w:val="28"/>
        </w:rPr>
        <w:pPrChange w:id="638" w:author="胡 成成" w:date="2020-05-03T23:27:00Z">
          <w:pPr>
            <w:spacing w:line="360" w:lineRule="auto"/>
          </w:pPr>
        </w:pPrChange>
      </w:pPr>
      <w:ins w:id="639" w:author="胡 成成" w:date="2020-05-03T23:27:00Z">
        <w:r w:rsidRPr="008D38BE">
          <w:rPr>
            <w:rFonts w:hint="eastAsia"/>
            <w:bCs/>
            <w:szCs w:val="28"/>
          </w:rPr>
          <w:t>subplot(2,1,2);plot(t2,data_recover_a);axis([0 100 -2 2]);title('</w:t>
        </w:r>
        <w:r w:rsidRPr="008D38BE">
          <w:rPr>
            <w:rFonts w:hint="eastAsia"/>
            <w:bCs/>
            <w:szCs w:val="28"/>
          </w:rPr>
          <w:t>解调后序列</w:t>
        </w:r>
        <w:r w:rsidRPr="008D38BE">
          <w:rPr>
            <w:rFonts w:hint="eastAsia"/>
            <w:bCs/>
            <w:szCs w:val="28"/>
          </w:rPr>
          <w:t>');</w:t>
        </w:r>
      </w:ins>
    </w:p>
    <w:p w14:paraId="0A987637" w14:textId="47ED4A6C" w:rsidR="000662E3" w:rsidDel="008A1E00" w:rsidRDefault="000662E3" w:rsidP="008A1E00">
      <w:pPr>
        <w:pBdr>
          <w:bottom w:val="single" w:sz="4" w:space="1" w:color="auto"/>
        </w:pBdr>
        <w:spacing w:line="360" w:lineRule="auto"/>
        <w:rPr>
          <w:del w:id="640" w:author="胡 成成" w:date="2020-05-02T23:37:00Z"/>
          <w:bCs/>
          <w:szCs w:val="28"/>
        </w:rPr>
      </w:pPr>
    </w:p>
    <w:p w14:paraId="754CFD81" w14:textId="672F645D" w:rsidR="008A1E00" w:rsidRDefault="008A1E00" w:rsidP="006A61E8">
      <w:pPr>
        <w:spacing w:line="360" w:lineRule="auto"/>
        <w:rPr>
          <w:ins w:id="641" w:author="胡 成成" w:date="2020-05-03T23:29:00Z"/>
          <w:bCs/>
          <w:szCs w:val="28"/>
        </w:rPr>
      </w:pPr>
      <w:ins w:id="642" w:author="胡 成成" w:date="2020-05-03T23:29:00Z">
        <w:r>
          <w:rPr>
            <w:bCs/>
            <w:szCs w:val="28"/>
          </w:rPr>
          <w:tab/>
        </w:r>
        <w:r>
          <w:rPr>
            <w:rFonts w:hint="eastAsia"/>
            <w:bCs/>
            <w:szCs w:val="28"/>
          </w:rPr>
          <w:t>运行结果：</w:t>
        </w:r>
      </w:ins>
    </w:p>
    <w:p w14:paraId="3F15D635" w14:textId="3D8DEB6F" w:rsidR="008A1E00" w:rsidRPr="008A1E00" w:rsidRDefault="008A1E00">
      <w:pPr>
        <w:spacing w:line="360" w:lineRule="auto"/>
        <w:rPr>
          <w:ins w:id="643" w:author="胡 成成" w:date="2020-05-03T23:29:00Z"/>
          <w:bCs/>
          <w:szCs w:val="28"/>
        </w:rPr>
        <w:pPrChange w:id="644" w:author="胡 成成" w:date="2020-05-03T23:31:00Z">
          <w:pPr>
            <w:pBdr>
              <w:bottom w:val="single" w:sz="4" w:space="1" w:color="auto"/>
            </w:pBdr>
            <w:spacing w:line="360" w:lineRule="auto"/>
          </w:pPr>
        </w:pPrChange>
      </w:pPr>
      <w:ins w:id="645" w:author="胡 成成" w:date="2020-05-03T23:29:00Z">
        <w:r>
          <w:rPr>
            <w:bCs/>
            <w:szCs w:val="28"/>
          </w:rPr>
          <w:lastRenderedPageBreak/>
          <w:tab/>
        </w:r>
        <w:r>
          <w:rPr>
            <w:noProof/>
          </w:rPr>
          <w:drawing>
            <wp:inline distT="0" distB="0" distL="0" distR="0" wp14:anchorId="56A20568" wp14:editId="20B64C50">
              <wp:extent cx="4761905" cy="3733333"/>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61905" cy="3733333"/>
                      </a:xfrm>
                      <a:prstGeom prst="rect">
                        <a:avLst/>
                      </a:prstGeom>
                    </pic:spPr>
                  </pic:pic>
                </a:graphicData>
              </a:graphic>
            </wp:inline>
          </w:drawing>
        </w:r>
      </w:ins>
    </w:p>
    <w:p w14:paraId="5BD0F15A" w14:textId="5015F45F" w:rsidR="006A61E8" w:rsidRPr="008A1E00" w:rsidDel="008A1E00" w:rsidRDefault="006A61E8">
      <w:pPr>
        <w:rPr>
          <w:del w:id="646" w:author="胡 成成" w:date="2020-03-28T17:40:00Z"/>
          <w:szCs w:val="28"/>
        </w:rPr>
        <w:pPrChange w:id="647" w:author="胡 成成" w:date="2020-05-03T23:32:00Z">
          <w:pPr>
            <w:spacing w:line="360" w:lineRule="auto"/>
          </w:pPr>
        </w:pPrChange>
      </w:pPr>
    </w:p>
    <w:p w14:paraId="754CBCAC" w14:textId="77777777" w:rsidR="008A1E00" w:rsidRPr="008A1E00" w:rsidRDefault="008A1E00">
      <w:pPr>
        <w:rPr>
          <w:ins w:id="648" w:author="胡 成成" w:date="2020-05-03T23:31:00Z"/>
        </w:rPr>
        <w:pPrChange w:id="649" w:author="胡 成成" w:date="2020-05-03T23:32:00Z">
          <w:pPr>
            <w:spacing w:line="360" w:lineRule="auto"/>
          </w:pPr>
        </w:pPrChange>
      </w:pPr>
    </w:p>
    <w:p w14:paraId="42158ED9" w14:textId="1C1B410F" w:rsidR="008A1E00" w:rsidRPr="00291B50" w:rsidRDefault="008A1E00">
      <w:pPr>
        <w:spacing w:after="24" w:line="360" w:lineRule="auto"/>
        <w:rPr>
          <w:ins w:id="650" w:author="胡 成成" w:date="2020-05-03T23:32:00Z"/>
          <w:bCs/>
          <w:szCs w:val="28"/>
        </w:rPr>
        <w:pPrChange w:id="651" w:author="胡 成成" w:date="2020-05-03T23:33:00Z">
          <w:pPr>
            <w:spacing w:line="360" w:lineRule="auto"/>
          </w:pPr>
        </w:pPrChange>
      </w:pPr>
      <w:ins w:id="652" w:author="胡 成成" w:date="2020-05-03T23:32:00Z">
        <w:r w:rsidRPr="00291B50">
          <w:rPr>
            <w:szCs w:val="28"/>
          </w:rPr>
          <w:t>3.</w:t>
        </w:r>
        <w:r w:rsidRPr="00291B50">
          <w:rPr>
            <w:bCs/>
            <w:szCs w:val="28"/>
          </w:rPr>
          <w:t xml:space="preserve"> QPSK</w:t>
        </w:r>
      </w:ins>
      <w:ins w:id="653" w:author="胡 成成" w:date="2020-05-03T23:33:00Z">
        <w:r>
          <w:rPr>
            <w:rFonts w:hint="eastAsia"/>
            <w:bCs/>
            <w:szCs w:val="28"/>
          </w:rPr>
          <w:t>不</w:t>
        </w:r>
      </w:ins>
      <w:ins w:id="654" w:author="胡 成成" w:date="2020-05-03T23:32:00Z">
        <w:r w:rsidRPr="00291B50">
          <w:rPr>
            <w:rFonts w:hint="eastAsia"/>
            <w:bCs/>
            <w:szCs w:val="28"/>
          </w:rPr>
          <w:t>加噪声调制解调过程</w:t>
        </w:r>
      </w:ins>
    </w:p>
    <w:p w14:paraId="124B74CC"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655" w:author="胡 成成" w:date="2020-05-03T23:32:00Z"/>
          <w:szCs w:val="28"/>
        </w:rPr>
        <w:pPrChange w:id="656" w:author="胡 成成" w:date="2020-05-03T23:32:00Z">
          <w:pPr>
            <w:spacing w:line="360" w:lineRule="auto"/>
          </w:pPr>
        </w:pPrChange>
      </w:pPr>
      <w:ins w:id="657" w:author="胡 成成" w:date="2020-05-03T23:32:00Z">
        <w:r w:rsidRPr="008A1E00">
          <w:rPr>
            <w:rFonts w:hint="eastAsia"/>
            <w:szCs w:val="28"/>
          </w:rPr>
          <w:t xml:space="preserve">% </w:t>
        </w:r>
        <w:r w:rsidRPr="008A1E00">
          <w:rPr>
            <w:rFonts w:hint="eastAsia"/>
            <w:szCs w:val="28"/>
          </w:rPr>
          <w:t>设定</w:t>
        </w:r>
        <w:r w:rsidRPr="008A1E00">
          <w:rPr>
            <w:rFonts w:hint="eastAsia"/>
            <w:szCs w:val="28"/>
          </w:rPr>
          <w:t xml:space="preserve"> T=1, </w:t>
        </w:r>
        <w:r w:rsidRPr="008A1E00">
          <w:rPr>
            <w:rFonts w:hint="eastAsia"/>
            <w:szCs w:val="28"/>
          </w:rPr>
          <w:t>不加噪声</w:t>
        </w:r>
      </w:ins>
    </w:p>
    <w:p w14:paraId="73CC5F04"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658" w:author="胡 成成" w:date="2020-05-03T23:32:00Z"/>
          <w:szCs w:val="28"/>
        </w:rPr>
        <w:pPrChange w:id="659" w:author="胡 成成" w:date="2020-05-03T23:32:00Z">
          <w:pPr>
            <w:spacing w:line="360" w:lineRule="auto"/>
          </w:pPr>
        </w:pPrChange>
      </w:pPr>
      <w:ins w:id="660" w:author="胡 成成" w:date="2020-05-03T23:32:00Z">
        <w:r w:rsidRPr="008A1E00">
          <w:rPr>
            <w:szCs w:val="28"/>
          </w:rPr>
          <w:t>clear all</w:t>
        </w:r>
      </w:ins>
    </w:p>
    <w:p w14:paraId="02662367"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661" w:author="胡 成成" w:date="2020-05-03T23:32:00Z"/>
          <w:szCs w:val="28"/>
        </w:rPr>
        <w:pPrChange w:id="662" w:author="胡 成成" w:date="2020-05-03T23:32:00Z">
          <w:pPr>
            <w:spacing w:line="360" w:lineRule="auto"/>
          </w:pPr>
        </w:pPrChange>
      </w:pPr>
      <w:ins w:id="663" w:author="胡 成成" w:date="2020-05-03T23:32:00Z">
        <w:r w:rsidRPr="008A1E00">
          <w:rPr>
            <w:szCs w:val="28"/>
          </w:rPr>
          <w:t>close all</w:t>
        </w:r>
      </w:ins>
    </w:p>
    <w:p w14:paraId="2368DF24"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664" w:author="胡 成成" w:date="2020-05-03T23:32:00Z"/>
          <w:szCs w:val="28"/>
        </w:rPr>
        <w:pPrChange w:id="665" w:author="胡 成成" w:date="2020-05-03T23:32:00Z">
          <w:pPr>
            <w:spacing w:line="360" w:lineRule="auto"/>
          </w:pPr>
        </w:pPrChange>
      </w:pPr>
    </w:p>
    <w:p w14:paraId="09452ED1"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666" w:author="胡 成成" w:date="2020-05-03T23:32:00Z"/>
          <w:szCs w:val="28"/>
        </w:rPr>
        <w:pPrChange w:id="667" w:author="胡 成成" w:date="2020-05-03T23:32:00Z">
          <w:pPr>
            <w:spacing w:line="360" w:lineRule="auto"/>
          </w:pPr>
        </w:pPrChange>
      </w:pPr>
      <w:ins w:id="668" w:author="胡 成成" w:date="2020-05-03T23:32:00Z">
        <w:r w:rsidRPr="008A1E00">
          <w:rPr>
            <w:rFonts w:hint="eastAsia"/>
            <w:szCs w:val="28"/>
          </w:rPr>
          <w:t xml:space="preserve">% </w:t>
        </w:r>
        <w:r w:rsidRPr="008A1E00">
          <w:rPr>
            <w:rFonts w:hint="eastAsia"/>
            <w:szCs w:val="28"/>
          </w:rPr>
          <w:t>调制</w:t>
        </w:r>
      </w:ins>
    </w:p>
    <w:p w14:paraId="3E21BE06"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669" w:author="胡 成成" w:date="2020-05-03T23:32:00Z"/>
          <w:szCs w:val="28"/>
        </w:rPr>
        <w:pPrChange w:id="670" w:author="胡 成成" w:date="2020-05-03T23:32:00Z">
          <w:pPr>
            <w:spacing w:line="360" w:lineRule="auto"/>
          </w:pPr>
        </w:pPrChange>
      </w:pPr>
      <w:ins w:id="671" w:author="胡 成成" w:date="2020-05-03T23:32:00Z">
        <w:r w:rsidRPr="008A1E00">
          <w:rPr>
            <w:szCs w:val="28"/>
          </w:rPr>
          <w:t>bit_in = randint(1e3, 1, [0 1]);</w:t>
        </w:r>
      </w:ins>
    </w:p>
    <w:p w14:paraId="2F83CB91"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672" w:author="胡 成成" w:date="2020-05-03T23:32:00Z"/>
          <w:szCs w:val="28"/>
        </w:rPr>
        <w:pPrChange w:id="673" w:author="胡 成成" w:date="2020-05-03T23:32:00Z">
          <w:pPr>
            <w:spacing w:line="360" w:lineRule="auto"/>
          </w:pPr>
        </w:pPrChange>
      </w:pPr>
      <w:ins w:id="674" w:author="胡 成成" w:date="2020-05-03T23:32:00Z">
        <w:r w:rsidRPr="008A1E00">
          <w:rPr>
            <w:szCs w:val="28"/>
          </w:rPr>
          <w:t>bit_I  = bit_in(1:2:1e3);</w:t>
        </w:r>
      </w:ins>
    </w:p>
    <w:p w14:paraId="6E2535EA"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675" w:author="胡 成成" w:date="2020-05-03T23:32:00Z"/>
          <w:szCs w:val="28"/>
        </w:rPr>
        <w:pPrChange w:id="676" w:author="胡 成成" w:date="2020-05-03T23:32:00Z">
          <w:pPr>
            <w:spacing w:line="360" w:lineRule="auto"/>
          </w:pPr>
        </w:pPrChange>
      </w:pPr>
      <w:ins w:id="677" w:author="胡 成成" w:date="2020-05-03T23:32:00Z">
        <w:r w:rsidRPr="008A1E00">
          <w:rPr>
            <w:szCs w:val="28"/>
          </w:rPr>
          <w:t>bit_Q  = bit_in(2:2:1e3);</w:t>
        </w:r>
      </w:ins>
    </w:p>
    <w:p w14:paraId="249253B6"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678" w:author="胡 成成" w:date="2020-05-03T23:32:00Z"/>
          <w:szCs w:val="28"/>
        </w:rPr>
        <w:pPrChange w:id="679" w:author="胡 成成" w:date="2020-05-03T23:32:00Z">
          <w:pPr>
            <w:spacing w:line="360" w:lineRule="auto"/>
          </w:pPr>
        </w:pPrChange>
      </w:pPr>
    </w:p>
    <w:p w14:paraId="1CA230C8"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680" w:author="胡 成成" w:date="2020-05-03T23:32:00Z"/>
          <w:szCs w:val="28"/>
        </w:rPr>
        <w:pPrChange w:id="681" w:author="胡 成成" w:date="2020-05-03T23:32:00Z">
          <w:pPr>
            <w:spacing w:line="360" w:lineRule="auto"/>
          </w:pPr>
        </w:pPrChange>
      </w:pPr>
      <w:ins w:id="682" w:author="胡 成成" w:date="2020-05-03T23:32:00Z">
        <w:r w:rsidRPr="008A1E00">
          <w:rPr>
            <w:szCs w:val="28"/>
          </w:rPr>
          <w:t>data_I = -2*bit_I+1;</w:t>
        </w:r>
      </w:ins>
    </w:p>
    <w:p w14:paraId="15361CF6"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683" w:author="胡 成成" w:date="2020-05-03T23:32:00Z"/>
          <w:szCs w:val="28"/>
        </w:rPr>
        <w:pPrChange w:id="684" w:author="胡 成成" w:date="2020-05-03T23:32:00Z">
          <w:pPr>
            <w:spacing w:line="360" w:lineRule="auto"/>
          </w:pPr>
        </w:pPrChange>
      </w:pPr>
      <w:ins w:id="685" w:author="胡 成成" w:date="2020-05-03T23:32:00Z">
        <w:r w:rsidRPr="008A1E00">
          <w:rPr>
            <w:szCs w:val="28"/>
          </w:rPr>
          <w:t>data_Q = -2*bit_Q+1;</w:t>
        </w:r>
      </w:ins>
    </w:p>
    <w:p w14:paraId="5801B49A"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686" w:author="胡 成成" w:date="2020-05-03T23:32:00Z"/>
          <w:szCs w:val="28"/>
        </w:rPr>
        <w:pPrChange w:id="687" w:author="胡 成成" w:date="2020-05-03T23:32:00Z">
          <w:pPr>
            <w:spacing w:line="360" w:lineRule="auto"/>
          </w:pPr>
        </w:pPrChange>
      </w:pPr>
    </w:p>
    <w:p w14:paraId="547A4A5E"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688" w:author="胡 成成" w:date="2020-05-03T23:32:00Z"/>
          <w:szCs w:val="28"/>
        </w:rPr>
        <w:pPrChange w:id="689" w:author="胡 成成" w:date="2020-05-03T23:32:00Z">
          <w:pPr>
            <w:spacing w:line="360" w:lineRule="auto"/>
          </w:pPr>
        </w:pPrChange>
      </w:pPr>
      <w:ins w:id="690" w:author="胡 成成" w:date="2020-05-03T23:32:00Z">
        <w:r w:rsidRPr="008A1E00">
          <w:rPr>
            <w:szCs w:val="28"/>
          </w:rPr>
          <w:t>data_I1=repmat(data_I',20,1);</w:t>
        </w:r>
      </w:ins>
    </w:p>
    <w:p w14:paraId="7283CA7E"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691" w:author="胡 成成" w:date="2020-05-03T23:32:00Z"/>
          <w:szCs w:val="28"/>
        </w:rPr>
        <w:pPrChange w:id="692" w:author="胡 成成" w:date="2020-05-03T23:32:00Z">
          <w:pPr>
            <w:spacing w:line="360" w:lineRule="auto"/>
          </w:pPr>
        </w:pPrChange>
      </w:pPr>
      <w:ins w:id="693" w:author="胡 成成" w:date="2020-05-03T23:32:00Z">
        <w:r w:rsidRPr="008A1E00">
          <w:rPr>
            <w:szCs w:val="28"/>
          </w:rPr>
          <w:t>data_Q1=repmat(data_Q',20,1);</w:t>
        </w:r>
      </w:ins>
    </w:p>
    <w:p w14:paraId="44FC3584"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694" w:author="胡 成成" w:date="2020-05-03T23:32:00Z"/>
          <w:szCs w:val="28"/>
        </w:rPr>
        <w:pPrChange w:id="695" w:author="胡 成成" w:date="2020-05-03T23:32:00Z">
          <w:pPr>
            <w:spacing w:line="360" w:lineRule="auto"/>
          </w:pPr>
        </w:pPrChange>
      </w:pPr>
    </w:p>
    <w:p w14:paraId="1A9DD89B"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696" w:author="胡 成成" w:date="2020-05-03T23:32:00Z"/>
          <w:szCs w:val="28"/>
        </w:rPr>
        <w:pPrChange w:id="697" w:author="胡 成成" w:date="2020-05-03T23:32:00Z">
          <w:pPr>
            <w:spacing w:line="360" w:lineRule="auto"/>
          </w:pPr>
        </w:pPrChange>
      </w:pPr>
      <w:ins w:id="698" w:author="胡 成成" w:date="2020-05-03T23:32:00Z">
        <w:r w:rsidRPr="008A1E00">
          <w:rPr>
            <w:szCs w:val="28"/>
          </w:rPr>
          <w:lastRenderedPageBreak/>
          <w:t>for i=1:1e4</w:t>
        </w:r>
      </w:ins>
    </w:p>
    <w:p w14:paraId="348B6902"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699" w:author="胡 成成" w:date="2020-05-03T23:32:00Z"/>
          <w:szCs w:val="28"/>
        </w:rPr>
        <w:pPrChange w:id="700" w:author="胡 成成" w:date="2020-05-03T23:32:00Z">
          <w:pPr>
            <w:spacing w:line="360" w:lineRule="auto"/>
          </w:pPr>
        </w:pPrChange>
      </w:pPr>
      <w:ins w:id="701" w:author="胡 成成" w:date="2020-05-03T23:32:00Z">
        <w:r w:rsidRPr="008A1E00">
          <w:rPr>
            <w:szCs w:val="28"/>
          </w:rPr>
          <w:t xml:space="preserve">    data_I2(i)=data_I1(i);</w:t>
        </w:r>
      </w:ins>
    </w:p>
    <w:p w14:paraId="63483C21"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02" w:author="胡 成成" w:date="2020-05-03T23:32:00Z"/>
          <w:szCs w:val="28"/>
        </w:rPr>
        <w:pPrChange w:id="703" w:author="胡 成成" w:date="2020-05-03T23:32:00Z">
          <w:pPr>
            <w:spacing w:line="360" w:lineRule="auto"/>
          </w:pPr>
        </w:pPrChange>
      </w:pPr>
      <w:ins w:id="704" w:author="胡 成成" w:date="2020-05-03T23:32:00Z">
        <w:r w:rsidRPr="008A1E00">
          <w:rPr>
            <w:szCs w:val="28"/>
          </w:rPr>
          <w:t xml:space="preserve">    data_Q2(i)=data_Q1(i);</w:t>
        </w:r>
      </w:ins>
    </w:p>
    <w:p w14:paraId="6537A5FD"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05" w:author="胡 成成" w:date="2020-05-03T23:32:00Z"/>
          <w:szCs w:val="28"/>
        </w:rPr>
        <w:pPrChange w:id="706" w:author="胡 成成" w:date="2020-05-03T23:32:00Z">
          <w:pPr>
            <w:spacing w:line="360" w:lineRule="auto"/>
          </w:pPr>
        </w:pPrChange>
      </w:pPr>
      <w:ins w:id="707" w:author="胡 成成" w:date="2020-05-03T23:32:00Z">
        <w:r w:rsidRPr="008A1E00">
          <w:rPr>
            <w:szCs w:val="28"/>
          </w:rPr>
          <w:t>end;</w:t>
        </w:r>
      </w:ins>
    </w:p>
    <w:p w14:paraId="22E7B93F"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08" w:author="胡 成成" w:date="2020-05-03T23:32:00Z"/>
          <w:szCs w:val="28"/>
        </w:rPr>
        <w:pPrChange w:id="709" w:author="胡 成成" w:date="2020-05-03T23:32:00Z">
          <w:pPr>
            <w:spacing w:line="360" w:lineRule="auto"/>
          </w:pPr>
        </w:pPrChange>
      </w:pPr>
    </w:p>
    <w:p w14:paraId="2EBA73AA"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10" w:author="胡 成成" w:date="2020-05-03T23:32:00Z"/>
          <w:szCs w:val="28"/>
        </w:rPr>
        <w:pPrChange w:id="711" w:author="胡 成成" w:date="2020-05-03T23:32:00Z">
          <w:pPr>
            <w:spacing w:line="360" w:lineRule="auto"/>
          </w:pPr>
        </w:pPrChange>
      </w:pPr>
      <w:ins w:id="712" w:author="胡 成成" w:date="2020-05-03T23:32:00Z">
        <w:r w:rsidRPr="008A1E00">
          <w:rPr>
            <w:szCs w:val="28"/>
          </w:rPr>
          <w:t>t=0:0.1:1e3-0.1;</w:t>
        </w:r>
      </w:ins>
    </w:p>
    <w:p w14:paraId="41F40910"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13" w:author="胡 成成" w:date="2020-05-03T23:32:00Z"/>
          <w:szCs w:val="28"/>
        </w:rPr>
        <w:pPrChange w:id="714" w:author="胡 成成" w:date="2020-05-03T23:32:00Z">
          <w:pPr>
            <w:spacing w:line="360" w:lineRule="auto"/>
          </w:pPr>
        </w:pPrChange>
      </w:pPr>
    </w:p>
    <w:p w14:paraId="4A0C8F84"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15" w:author="胡 成成" w:date="2020-05-03T23:32:00Z"/>
          <w:szCs w:val="28"/>
        </w:rPr>
        <w:pPrChange w:id="716" w:author="胡 成成" w:date="2020-05-03T23:32:00Z">
          <w:pPr>
            <w:spacing w:line="360" w:lineRule="auto"/>
          </w:pPr>
        </w:pPrChange>
      </w:pPr>
      <w:ins w:id="717" w:author="胡 成成" w:date="2020-05-03T23:32:00Z">
        <w:r w:rsidRPr="008A1E00">
          <w:rPr>
            <w:szCs w:val="28"/>
          </w:rPr>
          <w:t>f=0:0.1:1;</w:t>
        </w:r>
      </w:ins>
    </w:p>
    <w:p w14:paraId="5EEA9996"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18" w:author="胡 成成" w:date="2020-05-03T23:32:00Z"/>
          <w:szCs w:val="28"/>
        </w:rPr>
        <w:pPrChange w:id="719" w:author="胡 成成" w:date="2020-05-03T23:32:00Z">
          <w:pPr>
            <w:spacing w:line="360" w:lineRule="auto"/>
          </w:pPr>
        </w:pPrChange>
      </w:pPr>
      <w:ins w:id="720" w:author="胡 成成" w:date="2020-05-03T23:32:00Z">
        <w:r w:rsidRPr="008A1E00">
          <w:rPr>
            <w:szCs w:val="28"/>
          </w:rPr>
          <w:t>xrc=0.5+0.5*cos(pi*f);</w:t>
        </w:r>
      </w:ins>
    </w:p>
    <w:p w14:paraId="6912F924"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21" w:author="胡 成成" w:date="2020-05-03T23:32:00Z"/>
          <w:szCs w:val="28"/>
        </w:rPr>
        <w:pPrChange w:id="722" w:author="胡 成成" w:date="2020-05-03T23:32:00Z">
          <w:pPr>
            <w:spacing w:line="360" w:lineRule="auto"/>
          </w:pPr>
        </w:pPrChange>
      </w:pPr>
    </w:p>
    <w:p w14:paraId="17ECB844"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23" w:author="胡 成成" w:date="2020-05-03T23:32:00Z"/>
          <w:szCs w:val="28"/>
        </w:rPr>
        <w:pPrChange w:id="724" w:author="胡 成成" w:date="2020-05-03T23:32:00Z">
          <w:pPr>
            <w:spacing w:line="360" w:lineRule="auto"/>
          </w:pPr>
        </w:pPrChange>
      </w:pPr>
      <w:ins w:id="725" w:author="胡 成成" w:date="2020-05-03T23:32:00Z">
        <w:r w:rsidRPr="008A1E00">
          <w:rPr>
            <w:szCs w:val="28"/>
          </w:rPr>
          <w:t>data_I2_rc=conv(data_I2,xrc)/5.5;</w:t>
        </w:r>
      </w:ins>
    </w:p>
    <w:p w14:paraId="6F65C88A"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26" w:author="胡 成成" w:date="2020-05-03T23:32:00Z"/>
          <w:szCs w:val="28"/>
        </w:rPr>
        <w:pPrChange w:id="727" w:author="胡 成成" w:date="2020-05-03T23:32:00Z">
          <w:pPr>
            <w:spacing w:line="360" w:lineRule="auto"/>
          </w:pPr>
        </w:pPrChange>
      </w:pPr>
      <w:ins w:id="728" w:author="胡 成成" w:date="2020-05-03T23:32:00Z">
        <w:r w:rsidRPr="008A1E00">
          <w:rPr>
            <w:szCs w:val="28"/>
          </w:rPr>
          <w:t>data_Q2_rc=conv(data_Q2,xrc)/5.5;</w:t>
        </w:r>
      </w:ins>
    </w:p>
    <w:p w14:paraId="2ECB4D0C"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29" w:author="胡 成成" w:date="2020-05-03T23:32:00Z"/>
          <w:szCs w:val="28"/>
        </w:rPr>
        <w:pPrChange w:id="730" w:author="胡 成成" w:date="2020-05-03T23:32:00Z">
          <w:pPr>
            <w:spacing w:line="360" w:lineRule="auto"/>
          </w:pPr>
        </w:pPrChange>
      </w:pPr>
    </w:p>
    <w:p w14:paraId="48578306"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31" w:author="胡 成成" w:date="2020-05-03T23:32:00Z"/>
          <w:szCs w:val="28"/>
        </w:rPr>
        <w:pPrChange w:id="732" w:author="胡 成成" w:date="2020-05-03T23:32:00Z">
          <w:pPr>
            <w:spacing w:line="360" w:lineRule="auto"/>
          </w:pPr>
        </w:pPrChange>
      </w:pPr>
      <w:ins w:id="733" w:author="胡 成成" w:date="2020-05-03T23:32:00Z">
        <w:r w:rsidRPr="008A1E00">
          <w:rPr>
            <w:szCs w:val="28"/>
          </w:rPr>
          <w:t>f1=1;</w:t>
        </w:r>
      </w:ins>
    </w:p>
    <w:p w14:paraId="604A69D3"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34" w:author="胡 成成" w:date="2020-05-03T23:32:00Z"/>
          <w:szCs w:val="28"/>
        </w:rPr>
        <w:pPrChange w:id="735" w:author="胡 成成" w:date="2020-05-03T23:32:00Z">
          <w:pPr>
            <w:spacing w:line="360" w:lineRule="auto"/>
          </w:pPr>
        </w:pPrChange>
      </w:pPr>
      <w:ins w:id="736" w:author="胡 成成" w:date="2020-05-03T23:32:00Z">
        <w:r w:rsidRPr="008A1E00">
          <w:rPr>
            <w:szCs w:val="28"/>
          </w:rPr>
          <w:t>t1=0:0.1:1e3+0.9;</w:t>
        </w:r>
      </w:ins>
    </w:p>
    <w:p w14:paraId="21CAAC08"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37" w:author="胡 成成" w:date="2020-05-03T23:32:00Z"/>
          <w:szCs w:val="28"/>
        </w:rPr>
        <w:pPrChange w:id="738" w:author="胡 成成" w:date="2020-05-03T23:32:00Z">
          <w:pPr>
            <w:spacing w:line="360" w:lineRule="auto"/>
          </w:pPr>
        </w:pPrChange>
      </w:pPr>
    </w:p>
    <w:p w14:paraId="7736635A"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39" w:author="胡 成成" w:date="2020-05-03T23:32:00Z"/>
          <w:szCs w:val="28"/>
        </w:rPr>
        <w:pPrChange w:id="740" w:author="胡 成成" w:date="2020-05-03T23:32:00Z">
          <w:pPr>
            <w:spacing w:line="360" w:lineRule="auto"/>
          </w:pPr>
        </w:pPrChange>
      </w:pPr>
      <w:ins w:id="741" w:author="胡 成成" w:date="2020-05-03T23:32:00Z">
        <w:r w:rsidRPr="008A1E00">
          <w:rPr>
            <w:szCs w:val="28"/>
          </w:rPr>
          <w:t>I_rc=data_I2_rc.*cos(2*pi*f1*t1);</w:t>
        </w:r>
      </w:ins>
    </w:p>
    <w:p w14:paraId="7C8E7997"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42" w:author="胡 成成" w:date="2020-05-03T23:32:00Z"/>
          <w:szCs w:val="28"/>
        </w:rPr>
        <w:pPrChange w:id="743" w:author="胡 成成" w:date="2020-05-03T23:32:00Z">
          <w:pPr>
            <w:spacing w:line="360" w:lineRule="auto"/>
          </w:pPr>
        </w:pPrChange>
      </w:pPr>
      <w:ins w:id="744" w:author="胡 成成" w:date="2020-05-03T23:32:00Z">
        <w:r w:rsidRPr="008A1E00">
          <w:rPr>
            <w:szCs w:val="28"/>
          </w:rPr>
          <w:t>Q_rc=data_Q2_rc.*sin(2*pi*f1*t1);</w:t>
        </w:r>
      </w:ins>
    </w:p>
    <w:p w14:paraId="00DB867A"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45" w:author="胡 成成" w:date="2020-05-03T23:32:00Z"/>
          <w:szCs w:val="28"/>
        </w:rPr>
        <w:pPrChange w:id="746" w:author="胡 成成" w:date="2020-05-03T23:32:00Z">
          <w:pPr>
            <w:spacing w:line="360" w:lineRule="auto"/>
          </w:pPr>
        </w:pPrChange>
      </w:pPr>
      <w:ins w:id="747" w:author="胡 成成" w:date="2020-05-03T23:32:00Z">
        <w:r w:rsidRPr="008A1E00">
          <w:rPr>
            <w:szCs w:val="28"/>
          </w:rPr>
          <w:t>QPSK_rc=(sqrt(1/2).*I_rc+sqrt(1/2).*Q_rc);</w:t>
        </w:r>
      </w:ins>
    </w:p>
    <w:p w14:paraId="00C2AA1A"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48" w:author="胡 成成" w:date="2020-05-03T23:32:00Z"/>
          <w:szCs w:val="28"/>
        </w:rPr>
        <w:pPrChange w:id="749" w:author="胡 成成" w:date="2020-05-03T23:32:00Z">
          <w:pPr>
            <w:spacing w:line="360" w:lineRule="auto"/>
          </w:pPr>
        </w:pPrChange>
      </w:pPr>
    </w:p>
    <w:p w14:paraId="47044844"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50" w:author="胡 成成" w:date="2020-05-03T23:32:00Z"/>
          <w:szCs w:val="28"/>
        </w:rPr>
        <w:pPrChange w:id="751" w:author="胡 成成" w:date="2020-05-03T23:32:00Z">
          <w:pPr>
            <w:spacing w:line="360" w:lineRule="auto"/>
          </w:pPr>
        </w:pPrChange>
      </w:pPr>
      <w:ins w:id="752" w:author="胡 成成" w:date="2020-05-03T23:32:00Z">
        <w:r w:rsidRPr="008A1E00">
          <w:rPr>
            <w:rFonts w:hint="eastAsia"/>
            <w:szCs w:val="28"/>
          </w:rPr>
          <w:t xml:space="preserve">% </w:t>
        </w:r>
        <w:r w:rsidRPr="008A1E00">
          <w:rPr>
            <w:rFonts w:hint="eastAsia"/>
            <w:szCs w:val="28"/>
          </w:rPr>
          <w:t>解调</w:t>
        </w:r>
      </w:ins>
    </w:p>
    <w:p w14:paraId="0A552D1C"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53" w:author="胡 成成" w:date="2020-05-03T23:32:00Z"/>
          <w:szCs w:val="28"/>
        </w:rPr>
        <w:pPrChange w:id="754" w:author="胡 成成" w:date="2020-05-03T23:32:00Z">
          <w:pPr>
            <w:spacing w:line="360" w:lineRule="auto"/>
          </w:pPr>
        </w:pPrChange>
      </w:pPr>
      <w:ins w:id="755" w:author="胡 成成" w:date="2020-05-03T23:32:00Z">
        <w:r w:rsidRPr="008A1E00">
          <w:rPr>
            <w:szCs w:val="28"/>
          </w:rPr>
          <w:t>I_demo=QPSK_rc.*cos(2*pi*f1*t1);</w:t>
        </w:r>
      </w:ins>
    </w:p>
    <w:p w14:paraId="00B05295"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56" w:author="胡 成成" w:date="2020-05-03T23:32:00Z"/>
          <w:szCs w:val="28"/>
        </w:rPr>
        <w:pPrChange w:id="757" w:author="胡 成成" w:date="2020-05-03T23:32:00Z">
          <w:pPr>
            <w:spacing w:line="360" w:lineRule="auto"/>
          </w:pPr>
        </w:pPrChange>
      </w:pPr>
      <w:ins w:id="758" w:author="胡 成成" w:date="2020-05-03T23:32:00Z">
        <w:r w:rsidRPr="008A1E00">
          <w:rPr>
            <w:szCs w:val="28"/>
          </w:rPr>
          <w:t>Q_demo=QPSK_rc.*sin(2*pi*f1*t1);</w:t>
        </w:r>
      </w:ins>
    </w:p>
    <w:p w14:paraId="075CD594"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59" w:author="胡 成成" w:date="2020-05-03T23:32:00Z"/>
          <w:szCs w:val="28"/>
        </w:rPr>
        <w:pPrChange w:id="760" w:author="胡 成成" w:date="2020-05-03T23:32:00Z">
          <w:pPr>
            <w:spacing w:line="360" w:lineRule="auto"/>
          </w:pPr>
        </w:pPrChange>
      </w:pPr>
    </w:p>
    <w:p w14:paraId="0F7A5221"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61" w:author="胡 成成" w:date="2020-05-03T23:32:00Z"/>
          <w:szCs w:val="28"/>
        </w:rPr>
        <w:pPrChange w:id="762" w:author="胡 成成" w:date="2020-05-03T23:32:00Z">
          <w:pPr>
            <w:spacing w:line="360" w:lineRule="auto"/>
          </w:pPr>
        </w:pPrChange>
      </w:pPr>
      <w:ins w:id="763" w:author="胡 成成" w:date="2020-05-03T23:32:00Z">
        <w:r w:rsidRPr="008A1E00">
          <w:rPr>
            <w:szCs w:val="28"/>
          </w:rPr>
          <w:t>I_recover=conv(I_demo,xrc);</w:t>
        </w:r>
      </w:ins>
    </w:p>
    <w:p w14:paraId="62AD8647"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64" w:author="胡 成成" w:date="2020-05-03T23:32:00Z"/>
          <w:szCs w:val="28"/>
        </w:rPr>
        <w:pPrChange w:id="765" w:author="胡 成成" w:date="2020-05-03T23:32:00Z">
          <w:pPr>
            <w:spacing w:line="360" w:lineRule="auto"/>
          </w:pPr>
        </w:pPrChange>
      </w:pPr>
      <w:ins w:id="766" w:author="胡 成成" w:date="2020-05-03T23:32:00Z">
        <w:r w:rsidRPr="008A1E00">
          <w:rPr>
            <w:szCs w:val="28"/>
          </w:rPr>
          <w:t>Q_recover=conv(Q_demo,xrc);</w:t>
        </w:r>
      </w:ins>
    </w:p>
    <w:p w14:paraId="36054286"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67" w:author="胡 成成" w:date="2020-05-03T23:32:00Z"/>
          <w:szCs w:val="28"/>
        </w:rPr>
        <w:pPrChange w:id="768" w:author="胡 成成" w:date="2020-05-03T23:32:00Z">
          <w:pPr>
            <w:spacing w:line="360" w:lineRule="auto"/>
          </w:pPr>
        </w:pPrChange>
      </w:pPr>
      <w:ins w:id="769" w:author="胡 成成" w:date="2020-05-03T23:32:00Z">
        <w:r w:rsidRPr="008A1E00">
          <w:rPr>
            <w:szCs w:val="28"/>
          </w:rPr>
          <w:t>I=I_recover(11:10010);</w:t>
        </w:r>
      </w:ins>
    </w:p>
    <w:p w14:paraId="02D5E00E"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70" w:author="胡 成成" w:date="2020-05-03T23:32:00Z"/>
          <w:szCs w:val="28"/>
        </w:rPr>
        <w:pPrChange w:id="771" w:author="胡 成成" w:date="2020-05-03T23:32:00Z">
          <w:pPr>
            <w:spacing w:line="360" w:lineRule="auto"/>
          </w:pPr>
        </w:pPrChange>
      </w:pPr>
      <w:ins w:id="772" w:author="胡 成成" w:date="2020-05-03T23:32:00Z">
        <w:r w:rsidRPr="008A1E00">
          <w:rPr>
            <w:szCs w:val="28"/>
          </w:rPr>
          <w:t>Q=Q_recover(11:10010);</w:t>
        </w:r>
      </w:ins>
    </w:p>
    <w:p w14:paraId="6201369A"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73" w:author="胡 成成" w:date="2020-05-03T23:32:00Z"/>
          <w:szCs w:val="28"/>
        </w:rPr>
        <w:pPrChange w:id="774" w:author="胡 成成" w:date="2020-05-03T23:32:00Z">
          <w:pPr>
            <w:spacing w:line="360" w:lineRule="auto"/>
          </w:pPr>
        </w:pPrChange>
      </w:pPr>
      <w:ins w:id="775" w:author="胡 成成" w:date="2020-05-03T23:32:00Z">
        <w:r w:rsidRPr="008A1E00">
          <w:rPr>
            <w:szCs w:val="28"/>
          </w:rPr>
          <w:t>t2=0:0.05:1e3-0.05;</w:t>
        </w:r>
      </w:ins>
    </w:p>
    <w:p w14:paraId="6EF25E49" w14:textId="2620FDA4"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76" w:author="胡 成成" w:date="2020-05-03T23:32:00Z"/>
          <w:szCs w:val="28"/>
        </w:rPr>
        <w:pPrChange w:id="777" w:author="胡 成成" w:date="2020-05-03T23:32:00Z">
          <w:pPr>
            <w:spacing w:line="360" w:lineRule="auto"/>
          </w:pPr>
        </w:pPrChange>
      </w:pPr>
      <w:ins w:id="778" w:author="胡 成成" w:date="2020-05-03T23:32:00Z">
        <w:r w:rsidRPr="008A1E00">
          <w:rPr>
            <w:szCs w:val="28"/>
          </w:rPr>
          <w:t>t3=0:0.1:1e3-0.1;</w:t>
        </w:r>
      </w:ins>
    </w:p>
    <w:p w14:paraId="63180DE1"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79" w:author="胡 成成" w:date="2020-05-03T23:32:00Z"/>
          <w:szCs w:val="28"/>
        </w:rPr>
        <w:pPrChange w:id="780" w:author="胡 成成" w:date="2020-05-03T23:32:00Z">
          <w:pPr>
            <w:spacing w:line="360" w:lineRule="auto"/>
          </w:pPr>
        </w:pPrChange>
      </w:pPr>
    </w:p>
    <w:p w14:paraId="2CD95837"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81" w:author="胡 成成" w:date="2020-05-03T23:32:00Z"/>
          <w:szCs w:val="28"/>
        </w:rPr>
        <w:pPrChange w:id="782" w:author="胡 成成" w:date="2020-05-03T23:32:00Z">
          <w:pPr>
            <w:spacing w:line="360" w:lineRule="auto"/>
          </w:pPr>
        </w:pPrChange>
      </w:pPr>
      <w:ins w:id="783" w:author="胡 成成" w:date="2020-05-03T23:32:00Z">
        <w:r w:rsidRPr="008A1E00">
          <w:rPr>
            <w:szCs w:val="28"/>
          </w:rPr>
          <w:t>data_recover=[];</w:t>
        </w:r>
      </w:ins>
    </w:p>
    <w:p w14:paraId="291A09E7"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84" w:author="胡 成成" w:date="2020-05-03T23:32:00Z"/>
          <w:szCs w:val="28"/>
        </w:rPr>
        <w:pPrChange w:id="785" w:author="胡 成成" w:date="2020-05-03T23:32:00Z">
          <w:pPr>
            <w:spacing w:line="360" w:lineRule="auto"/>
          </w:pPr>
        </w:pPrChange>
      </w:pPr>
      <w:ins w:id="786" w:author="胡 成成" w:date="2020-05-03T23:32:00Z">
        <w:r w:rsidRPr="008A1E00">
          <w:rPr>
            <w:szCs w:val="28"/>
          </w:rPr>
          <w:t>for i=1:20:10000</w:t>
        </w:r>
      </w:ins>
    </w:p>
    <w:p w14:paraId="66FAA72D"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87" w:author="胡 成成" w:date="2020-05-03T23:32:00Z"/>
          <w:szCs w:val="28"/>
        </w:rPr>
        <w:pPrChange w:id="788" w:author="胡 成成" w:date="2020-05-03T23:32:00Z">
          <w:pPr>
            <w:spacing w:line="360" w:lineRule="auto"/>
          </w:pPr>
        </w:pPrChange>
      </w:pPr>
      <w:ins w:id="789" w:author="胡 成成" w:date="2020-05-03T23:32:00Z">
        <w:r w:rsidRPr="008A1E00">
          <w:rPr>
            <w:szCs w:val="28"/>
          </w:rPr>
          <w:t xml:space="preserve">    data_recover=[data_recover I(i:1:i+19) Q(i:1:i+19)];</w:t>
        </w:r>
      </w:ins>
    </w:p>
    <w:p w14:paraId="38EC5565"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90" w:author="胡 成成" w:date="2020-05-03T23:32:00Z"/>
          <w:szCs w:val="28"/>
        </w:rPr>
        <w:pPrChange w:id="791" w:author="胡 成成" w:date="2020-05-03T23:32:00Z">
          <w:pPr>
            <w:spacing w:line="360" w:lineRule="auto"/>
          </w:pPr>
        </w:pPrChange>
      </w:pPr>
      <w:ins w:id="792" w:author="胡 成成" w:date="2020-05-03T23:32:00Z">
        <w:r w:rsidRPr="008A1E00">
          <w:rPr>
            <w:szCs w:val="28"/>
          </w:rPr>
          <w:t>end;</w:t>
        </w:r>
      </w:ins>
    </w:p>
    <w:p w14:paraId="329640FE"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93" w:author="胡 成成" w:date="2020-05-03T23:32:00Z"/>
          <w:szCs w:val="28"/>
        </w:rPr>
        <w:pPrChange w:id="794" w:author="胡 成成" w:date="2020-05-03T23:32:00Z">
          <w:pPr>
            <w:spacing w:line="360" w:lineRule="auto"/>
          </w:pPr>
        </w:pPrChange>
      </w:pPr>
    </w:p>
    <w:p w14:paraId="49482CCF"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95" w:author="胡 成成" w:date="2020-05-03T23:32:00Z"/>
          <w:szCs w:val="28"/>
        </w:rPr>
        <w:pPrChange w:id="796" w:author="胡 成成" w:date="2020-05-03T23:32:00Z">
          <w:pPr>
            <w:spacing w:line="360" w:lineRule="auto"/>
          </w:pPr>
        </w:pPrChange>
      </w:pPr>
      <w:ins w:id="797" w:author="胡 成成" w:date="2020-05-03T23:32:00Z">
        <w:r w:rsidRPr="008A1E00">
          <w:rPr>
            <w:szCs w:val="28"/>
          </w:rPr>
          <w:t>ddd = -2*bit_in+1;</w:t>
        </w:r>
      </w:ins>
    </w:p>
    <w:p w14:paraId="70EBE78C"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798" w:author="胡 成成" w:date="2020-05-03T23:32:00Z"/>
          <w:szCs w:val="28"/>
        </w:rPr>
        <w:pPrChange w:id="799" w:author="胡 成成" w:date="2020-05-03T23:32:00Z">
          <w:pPr>
            <w:spacing w:line="360" w:lineRule="auto"/>
          </w:pPr>
        </w:pPrChange>
      </w:pPr>
      <w:ins w:id="800" w:author="胡 成成" w:date="2020-05-03T23:32:00Z">
        <w:r w:rsidRPr="008A1E00">
          <w:rPr>
            <w:szCs w:val="28"/>
          </w:rPr>
          <w:t>ddd1=repmat(ddd',10,1);</w:t>
        </w:r>
      </w:ins>
    </w:p>
    <w:p w14:paraId="251EEAB6"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801" w:author="胡 成成" w:date="2020-05-03T23:32:00Z"/>
          <w:szCs w:val="28"/>
        </w:rPr>
        <w:pPrChange w:id="802" w:author="胡 成成" w:date="2020-05-03T23:32:00Z">
          <w:pPr>
            <w:spacing w:line="360" w:lineRule="auto"/>
          </w:pPr>
        </w:pPrChange>
      </w:pPr>
      <w:ins w:id="803" w:author="胡 成成" w:date="2020-05-03T23:32:00Z">
        <w:r w:rsidRPr="008A1E00">
          <w:rPr>
            <w:szCs w:val="28"/>
          </w:rPr>
          <w:t>for i=1:1e4</w:t>
        </w:r>
      </w:ins>
    </w:p>
    <w:p w14:paraId="2E1EFD8B"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804" w:author="胡 成成" w:date="2020-05-03T23:32:00Z"/>
          <w:szCs w:val="28"/>
        </w:rPr>
        <w:pPrChange w:id="805" w:author="胡 成成" w:date="2020-05-03T23:32:00Z">
          <w:pPr>
            <w:spacing w:line="360" w:lineRule="auto"/>
          </w:pPr>
        </w:pPrChange>
      </w:pPr>
      <w:ins w:id="806" w:author="胡 成成" w:date="2020-05-03T23:32:00Z">
        <w:r w:rsidRPr="008A1E00">
          <w:rPr>
            <w:szCs w:val="28"/>
          </w:rPr>
          <w:t xml:space="preserve">    ddd2(i)=ddd1(i);</w:t>
        </w:r>
      </w:ins>
    </w:p>
    <w:p w14:paraId="75F18486"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807" w:author="胡 成成" w:date="2020-05-03T23:32:00Z"/>
          <w:szCs w:val="28"/>
        </w:rPr>
        <w:pPrChange w:id="808" w:author="胡 成成" w:date="2020-05-03T23:32:00Z">
          <w:pPr>
            <w:spacing w:line="360" w:lineRule="auto"/>
          </w:pPr>
        </w:pPrChange>
      </w:pPr>
      <w:ins w:id="809" w:author="胡 成成" w:date="2020-05-03T23:32:00Z">
        <w:r w:rsidRPr="008A1E00">
          <w:rPr>
            <w:szCs w:val="28"/>
          </w:rPr>
          <w:t>end</w:t>
        </w:r>
      </w:ins>
    </w:p>
    <w:p w14:paraId="4D761060"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810" w:author="胡 成成" w:date="2020-05-03T23:32:00Z"/>
          <w:szCs w:val="28"/>
        </w:rPr>
        <w:pPrChange w:id="811" w:author="胡 成成" w:date="2020-05-03T23:32:00Z">
          <w:pPr>
            <w:spacing w:line="360" w:lineRule="auto"/>
          </w:pPr>
        </w:pPrChange>
      </w:pPr>
    </w:p>
    <w:p w14:paraId="455F0AEA"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812" w:author="胡 成成" w:date="2020-05-03T23:32:00Z"/>
          <w:szCs w:val="28"/>
        </w:rPr>
        <w:pPrChange w:id="813" w:author="胡 成成" w:date="2020-05-03T23:32:00Z">
          <w:pPr>
            <w:spacing w:line="360" w:lineRule="auto"/>
          </w:pPr>
        </w:pPrChange>
      </w:pPr>
      <w:ins w:id="814" w:author="胡 成成" w:date="2020-05-03T23:32:00Z">
        <w:r w:rsidRPr="008A1E00">
          <w:rPr>
            <w:szCs w:val="28"/>
          </w:rPr>
          <w:t>figure(1)</w:t>
        </w:r>
      </w:ins>
    </w:p>
    <w:p w14:paraId="6A329D41"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815" w:author="胡 成成" w:date="2020-05-03T23:32:00Z"/>
          <w:szCs w:val="28"/>
        </w:rPr>
        <w:pPrChange w:id="816" w:author="胡 成成" w:date="2020-05-03T23:32:00Z">
          <w:pPr>
            <w:spacing w:line="360" w:lineRule="auto"/>
          </w:pPr>
        </w:pPrChange>
      </w:pPr>
      <w:ins w:id="817" w:author="胡 成成" w:date="2020-05-03T23:32:00Z">
        <w:r w:rsidRPr="008A1E00">
          <w:rPr>
            <w:szCs w:val="28"/>
          </w:rPr>
          <w:t>subplot(4,1,1);plot(t3,I);axis([0 20 -6 6]);</w:t>
        </w:r>
      </w:ins>
    </w:p>
    <w:p w14:paraId="32C7B62F"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818" w:author="胡 成成" w:date="2020-05-03T23:32:00Z"/>
          <w:szCs w:val="28"/>
        </w:rPr>
        <w:pPrChange w:id="819" w:author="胡 成成" w:date="2020-05-03T23:32:00Z">
          <w:pPr>
            <w:spacing w:line="360" w:lineRule="auto"/>
          </w:pPr>
        </w:pPrChange>
      </w:pPr>
      <w:ins w:id="820" w:author="胡 成成" w:date="2020-05-03T23:32:00Z">
        <w:r w:rsidRPr="008A1E00">
          <w:rPr>
            <w:szCs w:val="28"/>
          </w:rPr>
          <w:t>subplot(4,1,2);plot(t3,Q);axis([0 20 -6 6]);</w:t>
        </w:r>
      </w:ins>
    </w:p>
    <w:p w14:paraId="32A4EE4F" w14:textId="77777777" w:rsidR="008A1E00" w:rsidRPr="008A1E00" w:rsidRDefault="008A1E00">
      <w:pPr>
        <w:pBdr>
          <w:top w:val="single" w:sz="4" w:space="1" w:color="auto"/>
          <w:left w:val="single" w:sz="4" w:space="1" w:color="auto"/>
          <w:bottom w:val="single" w:sz="4" w:space="1" w:color="auto"/>
          <w:right w:val="single" w:sz="4" w:space="1" w:color="auto"/>
        </w:pBdr>
        <w:spacing w:line="360" w:lineRule="auto"/>
        <w:rPr>
          <w:ins w:id="821" w:author="胡 成成" w:date="2020-05-03T23:32:00Z"/>
          <w:szCs w:val="28"/>
        </w:rPr>
        <w:pPrChange w:id="822" w:author="胡 成成" w:date="2020-05-03T23:32:00Z">
          <w:pPr>
            <w:spacing w:line="360" w:lineRule="auto"/>
          </w:pPr>
        </w:pPrChange>
      </w:pPr>
      <w:ins w:id="823" w:author="胡 成成" w:date="2020-05-03T23:32:00Z">
        <w:r w:rsidRPr="008A1E00">
          <w:rPr>
            <w:szCs w:val="28"/>
          </w:rPr>
          <w:t>subplot(4,1,3);plot(t2,data_recover);axis([0 20 -6 6]);</w:t>
        </w:r>
      </w:ins>
    </w:p>
    <w:p w14:paraId="1E26F1EB" w14:textId="7C57203E" w:rsidR="008A1E00" w:rsidRDefault="008A1E00">
      <w:pPr>
        <w:pBdr>
          <w:top w:val="single" w:sz="4" w:space="1" w:color="auto"/>
          <w:left w:val="single" w:sz="4" w:space="1" w:color="auto"/>
          <w:bottom w:val="single" w:sz="4" w:space="1" w:color="auto"/>
          <w:right w:val="single" w:sz="4" w:space="1" w:color="auto"/>
        </w:pBdr>
        <w:spacing w:line="360" w:lineRule="auto"/>
        <w:rPr>
          <w:ins w:id="824" w:author="胡 成成" w:date="2020-05-03T23:32:00Z"/>
          <w:szCs w:val="28"/>
        </w:rPr>
        <w:pPrChange w:id="825" w:author="胡 成成" w:date="2020-05-03T23:32:00Z">
          <w:pPr>
            <w:spacing w:line="360" w:lineRule="auto"/>
          </w:pPr>
        </w:pPrChange>
      </w:pPr>
      <w:ins w:id="826" w:author="胡 成成" w:date="2020-05-03T23:32:00Z">
        <w:r w:rsidRPr="008A1E00">
          <w:rPr>
            <w:szCs w:val="28"/>
          </w:rPr>
          <w:t>subplot(4,1,4);plot(t,ddd2);axis([0 20 -6 6]);</w:t>
        </w:r>
      </w:ins>
    </w:p>
    <w:p w14:paraId="581BA01A" w14:textId="5438C17C" w:rsidR="008A1E00" w:rsidRDefault="00F744B0" w:rsidP="008A1E00">
      <w:pPr>
        <w:spacing w:line="360" w:lineRule="auto"/>
        <w:rPr>
          <w:ins w:id="827" w:author="胡 成成" w:date="2020-05-03T23:33:00Z"/>
          <w:szCs w:val="28"/>
        </w:rPr>
      </w:pPr>
      <w:ins w:id="828" w:author="胡 成成" w:date="2020-05-03T23:33:00Z">
        <w:r>
          <w:rPr>
            <w:rFonts w:hint="eastAsia"/>
            <w:szCs w:val="28"/>
          </w:rPr>
          <w:t>运行结果</w:t>
        </w:r>
        <w:r w:rsidR="00DF4CF7">
          <w:rPr>
            <w:rFonts w:hint="eastAsia"/>
            <w:szCs w:val="28"/>
          </w:rPr>
          <w:t>：</w:t>
        </w:r>
      </w:ins>
    </w:p>
    <w:p w14:paraId="76F3370D" w14:textId="0CAA6C1C" w:rsidR="00F744B0" w:rsidRDefault="0084049A" w:rsidP="0084049A">
      <w:pPr>
        <w:spacing w:line="360" w:lineRule="auto"/>
        <w:jc w:val="center"/>
        <w:rPr>
          <w:ins w:id="829" w:author="胡 成成" w:date="2020-05-03T23:34:00Z"/>
          <w:szCs w:val="28"/>
        </w:rPr>
      </w:pPr>
      <w:ins w:id="830" w:author="胡 成成" w:date="2020-05-03T23:34:00Z">
        <w:r w:rsidRPr="0084049A">
          <w:rPr>
            <w:noProof/>
          </w:rPr>
          <w:lastRenderedPageBreak/>
          <w:drawing>
            <wp:inline distT="0" distB="0" distL="0" distR="0" wp14:anchorId="0D778A43" wp14:editId="3DFFE3DD">
              <wp:extent cx="4685714" cy="374285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85714" cy="3742857"/>
                      </a:xfrm>
                      <a:prstGeom prst="rect">
                        <a:avLst/>
                      </a:prstGeom>
                    </pic:spPr>
                  </pic:pic>
                </a:graphicData>
              </a:graphic>
            </wp:inline>
          </w:drawing>
        </w:r>
      </w:ins>
    </w:p>
    <w:p w14:paraId="01021DC1" w14:textId="493C35B4" w:rsidR="005E2486" w:rsidRDefault="005E2486" w:rsidP="0084049A">
      <w:pPr>
        <w:spacing w:line="360" w:lineRule="auto"/>
        <w:jc w:val="center"/>
        <w:rPr>
          <w:ins w:id="831" w:author="胡 成成" w:date="2020-05-03T23:34:00Z"/>
          <w:szCs w:val="28"/>
        </w:rPr>
      </w:pPr>
    </w:p>
    <w:p w14:paraId="25E503E6" w14:textId="38834987" w:rsidR="005E2486" w:rsidRDefault="005E2486" w:rsidP="005E2486">
      <w:pPr>
        <w:pStyle w:val="aa"/>
        <w:numPr>
          <w:ilvl w:val="0"/>
          <w:numId w:val="23"/>
        </w:numPr>
        <w:spacing w:line="360" w:lineRule="auto"/>
        <w:ind w:firstLineChars="0"/>
        <w:jc w:val="left"/>
        <w:rPr>
          <w:ins w:id="832" w:author="胡 成成" w:date="2020-05-03T23:35:00Z"/>
          <w:szCs w:val="28"/>
        </w:rPr>
      </w:pPr>
      <w:ins w:id="833" w:author="胡 成成" w:date="2020-05-03T23:34:00Z">
        <w:r>
          <w:rPr>
            <w:rFonts w:hint="eastAsia"/>
            <w:szCs w:val="28"/>
          </w:rPr>
          <w:t>QPSK</w:t>
        </w:r>
      </w:ins>
      <w:ins w:id="834" w:author="胡 成成" w:date="2020-05-03T23:35:00Z">
        <w:r>
          <w:rPr>
            <w:rFonts w:hint="eastAsia"/>
            <w:szCs w:val="28"/>
          </w:rPr>
          <w:t>误码率分析</w:t>
        </w:r>
      </w:ins>
    </w:p>
    <w:p w14:paraId="73A68BD1" w14:textId="77777777" w:rsidR="005E2486" w:rsidRP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35" w:author="胡 成成" w:date="2020-05-03T23:35:00Z"/>
          <w:szCs w:val="28"/>
        </w:rPr>
        <w:pPrChange w:id="836" w:author="胡 成成" w:date="2020-05-03T23:37:00Z">
          <w:pPr>
            <w:pStyle w:val="aa"/>
            <w:spacing w:line="360" w:lineRule="auto"/>
            <w:ind w:left="375" w:firstLine="480"/>
            <w:jc w:val="left"/>
          </w:pPr>
        </w:pPrChange>
      </w:pPr>
      <w:ins w:id="837" w:author="胡 成成" w:date="2020-05-03T23:35:00Z">
        <w:r w:rsidRPr="005E2486">
          <w:rPr>
            <w:rFonts w:hint="eastAsia"/>
            <w:szCs w:val="28"/>
          </w:rPr>
          <w:t>% QPSK</w:t>
        </w:r>
        <w:r w:rsidRPr="005E2486">
          <w:rPr>
            <w:rFonts w:hint="eastAsia"/>
            <w:szCs w:val="28"/>
          </w:rPr>
          <w:t>误码率分析</w:t>
        </w:r>
      </w:ins>
    </w:p>
    <w:p w14:paraId="574EBFAB" w14:textId="77777777" w:rsidR="005E2486" w:rsidRP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38" w:author="胡 成成" w:date="2020-05-03T23:35:00Z"/>
          <w:szCs w:val="28"/>
        </w:rPr>
        <w:pPrChange w:id="839" w:author="胡 成成" w:date="2020-05-03T23:37:00Z">
          <w:pPr>
            <w:pStyle w:val="aa"/>
            <w:spacing w:line="360" w:lineRule="auto"/>
            <w:ind w:left="375" w:firstLine="480"/>
            <w:jc w:val="left"/>
          </w:pPr>
        </w:pPrChange>
      </w:pPr>
      <w:ins w:id="840" w:author="胡 成成" w:date="2020-05-03T23:35:00Z">
        <w:r w:rsidRPr="005E2486">
          <w:rPr>
            <w:szCs w:val="28"/>
          </w:rPr>
          <w:t>SNRindB1=0:2:10;</w:t>
        </w:r>
      </w:ins>
    </w:p>
    <w:p w14:paraId="031BEEF2" w14:textId="77777777" w:rsidR="005E2486" w:rsidRP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41" w:author="胡 成成" w:date="2020-05-03T23:35:00Z"/>
          <w:szCs w:val="28"/>
        </w:rPr>
        <w:pPrChange w:id="842" w:author="胡 成成" w:date="2020-05-03T23:37:00Z">
          <w:pPr>
            <w:pStyle w:val="aa"/>
            <w:spacing w:line="360" w:lineRule="auto"/>
            <w:ind w:left="375" w:firstLine="480"/>
            <w:jc w:val="left"/>
          </w:pPr>
        </w:pPrChange>
      </w:pPr>
      <w:ins w:id="843" w:author="胡 成成" w:date="2020-05-03T23:35:00Z">
        <w:r w:rsidRPr="005E2486">
          <w:rPr>
            <w:szCs w:val="28"/>
          </w:rPr>
          <w:t>SNRindB2=0:0.1:10;</w:t>
        </w:r>
      </w:ins>
    </w:p>
    <w:p w14:paraId="61AA7C00" w14:textId="77777777" w:rsidR="005E2486" w:rsidRP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44" w:author="胡 成成" w:date="2020-05-03T23:35:00Z"/>
          <w:szCs w:val="28"/>
        </w:rPr>
        <w:pPrChange w:id="845" w:author="胡 成成" w:date="2020-05-03T23:37:00Z">
          <w:pPr>
            <w:pStyle w:val="aa"/>
            <w:spacing w:line="360" w:lineRule="auto"/>
            <w:ind w:left="375" w:firstLine="480"/>
            <w:jc w:val="left"/>
          </w:pPr>
        </w:pPrChange>
      </w:pPr>
      <w:ins w:id="846" w:author="胡 成成" w:date="2020-05-03T23:35:00Z">
        <w:r w:rsidRPr="005E2486">
          <w:rPr>
            <w:szCs w:val="28"/>
          </w:rPr>
          <w:t>for i=1:length(SNRindB1)</w:t>
        </w:r>
      </w:ins>
    </w:p>
    <w:p w14:paraId="6463EDC8" w14:textId="77777777" w:rsidR="005E2486" w:rsidRP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47" w:author="胡 成成" w:date="2020-05-03T23:35:00Z"/>
          <w:szCs w:val="28"/>
        </w:rPr>
        <w:pPrChange w:id="848" w:author="胡 成成" w:date="2020-05-03T23:37:00Z">
          <w:pPr>
            <w:pStyle w:val="aa"/>
            <w:spacing w:line="360" w:lineRule="auto"/>
            <w:ind w:left="375" w:firstLine="480"/>
            <w:jc w:val="left"/>
          </w:pPr>
        </w:pPrChange>
      </w:pPr>
      <w:ins w:id="849" w:author="胡 成成" w:date="2020-05-03T23:35:00Z">
        <w:r w:rsidRPr="005E2486">
          <w:rPr>
            <w:szCs w:val="28"/>
          </w:rPr>
          <w:t xml:space="preserve">    [pb,ps]=cm_sm32(SNRindB1(i));</w:t>
        </w:r>
      </w:ins>
    </w:p>
    <w:p w14:paraId="68A60412" w14:textId="77777777" w:rsidR="005E2486" w:rsidRP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50" w:author="胡 成成" w:date="2020-05-03T23:35:00Z"/>
          <w:szCs w:val="28"/>
        </w:rPr>
        <w:pPrChange w:id="851" w:author="胡 成成" w:date="2020-05-03T23:37:00Z">
          <w:pPr>
            <w:pStyle w:val="aa"/>
            <w:spacing w:line="360" w:lineRule="auto"/>
            <w:ind w:left="375" w:firstLine="480"/>
            <w:jc w:val="left"/>
          </w:pPr>
        </w:pPrChange>
      </w:pPr>
      <w:ins w:id="852" w:author="胡 成成" w:date="2020-05-03T23:35:00Z">
        <w:r w:rsidRPr="005E2486">
          <w:rPr>
            <w:szCs w:val="28"/>
          </w:rPr>
          <w:t xml:space="preserve">    smld_bit_err_prb(i)=pb;</w:t>
        </w:r>
      </w:ins>
    </w:p>
    <w:p w14:paraId="43F70E64" w14:textId="77777777" w:rsidR="005E2486" w:rsidRP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53" w:author="胡 成成" w:date="2020-05-03T23:35:00Z"/>
          <w:szCs w:val="28"/>
        </w:rPr>
        <w:pPrChange w:id="854" w:author="胡 成成" w:date="2020-05-03T23:37:00Z">
          <w:pPr>
            <w:pStyle w:val="aa"/>
            <w:spacing w:line="360" w:lineRule="auto"/>
            <w:ind w:left="375" w:firstLine="480"/>
            <w:jc w:val="left"/>
          </w:pPr>
        </w:pPrChange>
      </w:pPr>
      <w:ins w:id="855" w:author="胡 成成" w:date="2020-05-03T23:35:00Z">
        <w:r w:rsidRPr="005E2486">
          <w:rPr>
            <w:szCs w:val="28"/>
          </w:rPr>
          <w:t xml:space="preserve">    smld_symbol_err_prb(i)=ps;</w:t>
        </w:r>
      </w:ins>
    </w:p>
    <w:p w14:paraId="77EFE2B9" w14:textId="77777777" w:rsidR="005E2486" w:rsidRP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56" w:author="胡 成成" w:date="2020-05-03T23:35:00Z"/>
          <w:szCs w:val="28"/>
        </w:rPr>
        <w:pPrChange w:id="857" w:author="胡 成成" w:date="2020-05-03T23:37:00Z">
          <w:pPr>
            <w:pStyle w:val="aa"/>
            <w:spacing w:line="360" w:lineRule="auto"/>
            <w:ind w:left="375" w:firstLine="480"/>
            <w:jc w:val="left"/>
          </w:pPr>
        </w:pPrChange>
      </w:pPr>
      <w:ins w:id="858" w:author="胡 成成" w:date="2020-05-03T23:35:00Z">
        <w:r w:rsidRPr="005E2486">
          <w:rPr>
            <w:szCs w:val="28"/>
          </w:rPr>
          <w:t>end;</w:t>
        </w:r>
      </w:ins>
    </w:p>
    <w:p w14:paraId="48D9CF96" w14:textId="77777777" w:rsidR="005E2486" w:rsidRP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59" w:author="胡 成成" w:date="2020-05-03T23:35:00Z"/>
          <w:szCs w:val="28"/>
        </w:rPr>
        <w:pPrChange w:id="860" w:author="胡 成成" w:date="2020-05-03T23:37:00Z">
          <w:pPr>
            <w:pStyle w:val="aa"/>
            <w:spacing w:line="360" w:lineRule="auto"/>
            <w:ind w:left="375" w:firstLine="480"/>
            <w:jc w:val="left"/>
          </w:pPr>
        </w:pPrChange>
      </w:pPr>
      <w:ins w:id="861" w:author="胡 成成" w:date="2020-05-03T23:35:00Z">
        <w:r w:rsidRPr="005E2486">
          <w:rPr>
            <w:szCs w:val="28"/>
          </w:rPr>
          <w:t>for i=1:length(SNRindB2)</w:t>
        </w:r>
      </w:ins>
    </w:p>
    <w:p w14:paraId="66FD9B69" w14:textId="77777777" w:rsidR="005E2486" w:rsidRP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62" w:author="胡 成成" w:date="2020-05-03T23:35:00Z"/>
          <w:szCs w:val="28"/>
        </w:rPr>
        <w:pPrChange w:id="863" w:author="胡 成成" w:date="2020-05-03T23:37:00Z">
          <w:pPr>
            <w:pStyle w:val="aa"/>
            <w:spacing w:line="360" w:lineRule="auto"/>
            <w:ind w:left="375" w:firstLine="480"/>
            <w:jc w:val="left"/>
          </w:pPr>
        </w:pPrChange>
      </w:pPr>
      <w:ins w:id="864" w:author="胡 成成" w:date="2020-05-03T23:35:00Z">
        <w:r w:rsidRPr="005E2486">
          <w:rPr>
            <w:szCs w:val="28"/>
          </w:rPr>
          <w:t xml:space="preserve">    SNR=exp(SNRindB2(i)*log(10)/10);</w:t>
        </w:r>
      </w:ins>
    </w:p>
    <w:p w14:paraId="2A3FF6E5" w14:textId="77777777" w:rsidR="005E2486" w:rsidRP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65" w:author="胡 成成" w:date="2020-05-03T23:35:00Z"/>
          <w:szCs w:val="28"/>
        </w:rPr>
        <w:pPrChange w:id="866" w:author="胡 成成" w:date="2020-05-03T23:37:00Z">
          <w:pPr>
            <w:pStyle w:val="aa"/>
            <w:spacing w:line="360" w:lineRule="auto"/>
            <w:ind w:left="375" w:firstLine="480"/>
            <w:jc w:val="left"/>
          </w:pPr>
        </w:pPrChange>
      </w:pPr>
      <w:ins w:id="867" w:author="胡 成成" w:date="2020-05-03T23:35:00Z">
        <w:r w:rsidRPr="005E2486">
          <w:rPr>
            <w:szCs w:val="28"/>
          </w:rPr>
          <w:t xml:space="preserve">    theo_err_prb(i)=Qfunct(sqrt(2*SNR));</w:t>
        </w:r>
      </w:ins>
    </w:p>
    <w:p w14:paraId="72EF6A4F" w14:textId="77777777" w:rsidR="005E2486" w:rsidRP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68" w:author="胡 成成" w:date="2020-05-03T23:35:00Z"/>
          <w:szCs w:val="28"/>
        </w:rPr>
        <w:pPrChange w:id="869" w:author="胡 成成" w:date="2020-05-03T23:37:00Z">
          <w:pPr>
            <w:pStyle w:val="aa"/>
            <w:spacing w:line="360" w:lineRule="auto"/>
            <w:ind w:left="375" w:firstLine="480"/>
            <w:jc w:val="left"/>
          </w:pPr>
        </w:pPrChange>
      </w:pPr>
      <w:ins w:id="870" w:author="胡 成成" w:date="2020-05-03T23:35:00Z">
        <w:r w:rsidRPr="005E2486">
          <w:rPr>
            <w:szCs w:val="28"/>
          </w:rPr>
          <w:t>end;</w:t>
        </w:r>
      </w:ins>
    </w:p>
    <w:p w14:paraId="65CE3E9A" w14:textId="77777777" w:rsidR="005E2486" w:rsidRP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71" w:author="胡 成成" w:date="2020-05-03T23:35:00Z"/>
          <w:szCs w:val="28"/>
        </w:rPr>
        <w:pPrChange w:id="872" w:author="胡 成成" w:date="2020-05-03T23:37:00Z">
          <w:pPr>
            <w:pStyle w:val="aa"/>
            <w:spacing w:line="360" w:lineRule="auto"/>
            <w:ind w:left="375" w:firstLine="480"/>
            <w:jc w:val="left"/>
          </w:pPr>
        </w:pPrChange>
      </w:pPr>
      <w:ins w:id="873" w:author="胡 成成" w:date="2020-05-03T23:35:00Z">
        <w:r w:rsidRPr="005E2486">
          <w:rPr>
            <w:rFonts w:hint="eastAsia"/>
            <w:szCs w:val="28"/>
          </w:rPr>
          <w:t>title('QPSK</w:t>
        </w:r>
        <w:r w:rsidRPr="005E2486">
          <w:rPr>
            <w:rFonts w:hint="eastAsia"/>
            <w:szCs w:val="28"/>
          </w:rPr>
          <w:t>误码率分析</w:t>
        </w:r>
        <w:r w:rsidRPr="005E2486">
          <w:rPr>
            <w:rFonts w:hint="eastAsia"/>
            <w:szCs w:val="28"/>
          </w:rPr>
          <w:t>');</w:t>
        </w:r>
      </w:ins>
    </w:p>
    <w:p w14:paraId="344474FC" w14:textId="77777777" w:rsidR="005E2486" w:rsidRP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74" w:author="胡 成成" w:date="2020-05-03T23:35:00Z"/>
          <w:szCs w:val="28"/>
        </w:rPr>
        <w:pPrChange w:id="875" w:author="胡 成成" w:date="2020-05-03T23:37:00Z">
          <w:pPr>
            <w:pStyle w:val="aa"/>
            <w:spacing w:line="360" w:lineRule="auto"/>
            <w:ind w:left="375" w:firstLine="480"/>
            <w:jc w:val="left"/>
          </w:pPr>
        </w:pPrChange>
      </w:pPr>
      <w:ins w:id="876" w:author="胡 成成" w:date="2020-05-03T23:35:00Z">
        <w:r w:rsidRPr="005E2486">
          <w:rPr>
            <w:szCs w:val="28"/>
          </w:rPr>
          <w:t>semilogy(SNRindB1,smld_bit_err_prb,'*');</w:t>
        </w:r>
      </w:ins>
    </w:p>
    <w:p w14:paraId="4148B59F" w14:textId="77777777" w:rsidR="005E2486" w:rsidRP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77" w:author="胡 成成" w:date="2020-05-03T23:35:00Z"/>
          <w:szCs w:val="28"/>
        </w:rPr>
        <w:pPrChange w:id="878" w:author="胡 成成" w:date="2020-05-03T23:37:00Z">
          <w:pPr>
            <w:pStyle w:val="aa"/>
            <w:spacing w:line="360" w:lineRule="auto"/>
            <w:ind w:left="375" w:firstLine="480"/>
            <w:jc w:val="left"/>
          </w:pPr>
        </w:pPrChange>
      </w:pPr>
      <w:ins w:id="879" w:author="胡 成成" w:date="2020-05-03T23:35:00Z">
        <w:r w:rsidRPr="005E2486">
          <w:rPr>
            <w:szCs w:val="28"/>
          </w:rPr>
          <w:t>axis([0 10 10e-8 1]);</w:t>
        </w:r>
      </w:ins>
    </w:p>
    <w:p w14:paraId="1D6C78F1" w14:textId="77777777" w:rsidR="005E2486" w:rsidRP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80" w:author="胡 成成" w:date="2020-05-03T23:35:00Z"/>
          <w:szCs w:val="28"/>
        </w:rPr>
        <w:pPrChange w:id="881" w:author="胡 成成" w:date="2020-05-03T23:37:00Z">
          <w:pPr>
            <w:pStyle w:val="aa"/>
            <w:spacing w:line="360" w:lineRule="auto"/>
            <w:ind w:left="375" w:firstLine="480"/>
            <w:jc w:val="left"/>
          </w:pPr>
        </w:pPrChange>
      </w:pPr>
      <w:ins w:id="882" w:author="胡 成成" w:date="2020-05-03T23:35:00Z">
        <w:r w:rsidRPr="005E2486">
          <w:rPr>
            <w:szCs w:val="28"/>
          </w:rPr>
          <w:lastRenderedPageBreak/>
          <w:t>hold on;</w:t>
        </w:r>
      </w:ins>
    </w:p>
    <w:p w14:paraId="656889C5" w14:textId="77777777" w:rsidR="005E2486" w:rsidRP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83" w:author="胡 成成" w:date="2020-05-03T23:35:00Z"/>
          <w:szCs w:val="28"/>
        </w:rPr>
        <w:pPrChange w:id="884" w:author="胡 成成" w:date="2020-05-03T23:37:00Z">
          <w:pPr>
            <w:pStyle w:val="aa"/>
            <w:spacing w:line="360" w:lineRule="auto"/>
            <w:ind w:left="375" w:firstLine="480"/>
            <w:jc w:val="left"/>
          </w:pPr>
        </w:pPrChange>
      </w:pPr>
      <w:ins w:id="885" w:author="胡 成成" w:date="2020-05-03T23:35:00Z">
        <w:r w:rsidRPr="005E2486">
          <w:rPr>
            <w:szCs w:val="28"/>
          </w:rPr>
          <w:t>% semilogy(SNRindB1,smld_symbol_err_prb,'o');</w:t>
        </w:r>
      </w:ins>
    </w:p>
    <w:p w14:paraId="767A2AB2" w14:textId="77777777" w:rsidR="005E2486" w:rsidRP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86" w:author="胡 成成" w:date="2020-05-03T23:35:00Z"/>
          <w:szCs w:val="28"/>
        </w:rPr>
        <w:pPrChange w:id="887" w:author="胡 成成" w:date="2020-05-03T23:37:00Z">
          <w:pPr>
            <w:pStyle w:val="aa"/>
            <w:spacing w:line="360" w:lineRule="auto"/>
            <w:ind w:left="375" w:firstLine="480"/>
            <w:jc w:val="left"/>
          </w:pPr>
        </w:pPrChange>
      </w:pPr>
      <w:ins w:id="888" w:author="胡 成成" w:date="2020-05-03T23:35:00Z">
        <w:r w:rsidRPr="005E2486">
          <w:rPr>
            <w:szCs w:val="28"/>
          </w:rPr>
          <w:t>semilogy(SNRindB2,theo_err_prb);</w:t>
        </w:r>
      </w:ins>
    </w:p>
    <w:p w14:paraId="47C4F097" w14:textId="77777777" w:rsidR="005E2486" w:rsidRP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89" w:author="胡 成成" w:date="2020-05-03T23:35:00Z"/>
          <w:szCs w:val="28"/>
        </w:rPr>
        <w:pPrChange w:id="890" w:author="胡 成成" w:date="2020-05-03T23:37:00Z">
          <w:pPr>
            <w:pStyle w:val="aa"/>
            <w:spacing w:line="360" w:lineRule="auto"/>
            <w:ind w:left="375" w:firstLine="480"/>
            <w:jc w:val="left"/>
          </w:pPr>
        </w:pPrChange>
      </w:pPr>
      <w:ins w:id="891" w:author="胡 成成" w:date="2020-05-03T23:35:00Z">
        <w:r w:rsidRPr="005E2486">
          <w:rPr>
            <w:rFonts w:hint="eastAsia"/>
            <w:szCs w:val="28"/>
          </w:rPr>
          <w:t>legend('</w:t>
        </w:r>
        <w:r w:rsidRPr="005E2486">
          <w:rPr>
            <w:rFonts w:hint="eastAsia"/>
            <w:szCs w:val="28"/>
          </w:rPr>
          <w:t>仿真比特误码率</w:t>
        </w:r>
        <w:r w:rsidRPr="005E2486">
          <w:rPr>
            <w:rFonts w:hint="eastAsia"/>
            <w:szCs w:val="28"/>
          </w:rPr>
          <w:t>','</w:t>
        </w:r>
        <w:r w:rsidRPr="005E2486">
          <w:rPr>
            <w:rFonts w:hint="eastAsia"/>
            <w:szCs w:val="28"/>
          </w:rPr>
          <w:t>理论比特误码率</w:t>
        </w:r>
        <w:r w:rsidRPr="005E2486">
          <w:rPr>
            <w:rFonts w:hint="eastAsia"/>
            <w:szCs w:val="28"/>
          </w:rPr>
          <w:t>');</w:t>
        </w:r>
      </w:ins>
    </w:p>
    <w:p w14:paraId="694EA97E" w14:textId="2BC09CF2" w:rsid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92" w:author="胡 成成" w:date="2020-05-03T23:37:00Z"/>
          <w:szCs w:val="28"/>
        </w:rPr>
        <w:pPrChange w:id="893" w:author="胡 成成" w:date="2020-05-03T23:37:00Z">
          <w:pPr>
            <w:pStyle w:val="aa"/>
            <w:spacing w:line="360" w:lineRule="auto"/>
            <w:ind w:left="375" w:firstLine="480"/>
            <w:jc w:val="left"/>
          </w:pPr>
        </w:pPrChange>
      </w:pPr>
      <w:ins w:id="894" w:author="胡 成成" w:date="2020-05-03T23:35:00Z">
        <w:r w:rsidRPr="005E2486">
          <w:rPr>
            <w:szCs w:val="28"/>
          </w:rPr>
          <w:t>hold off;</w:t>
        </w:r>
      </w:ins>
    </w:p>
    <w:p w14:paraId="1751C051" w14:textId="77777777" w:rsidR="00E3259A" w:rsidRPr="005E2486" w:rsidRDefault="00E3259A">
      <w:pPr>
        <w:pStyle w:val="aa"/>
        <w:spacing w:line="360" w:lineRule="auto"/>
        <w:ind w:left="375" w:firstLine="480"/>
        <w:jc w:val="left"/>
        <w:rPr>
          <w:ins w:id="895" w:author="胡 成成" w:date="2020-05-03T23:35:00Z"/>
          <w:szCs w:val="28"/>
        </w:rPr>
      </w:pPr>
    </w:p>
    <w:p w14:paraId="2E029DD5" w14:textId="77777777" w:rsidR="005E2486" w:rsidRP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96" w:author="胡 成成" w:date="2020-05-03T23:35:00Z"/>
          <w:szCs w:val="28"/>
        </w:rPr>
        <w:pPrChange w:id="897" w:author="胡 成成" w:date="2020-05-03T23:38:00Z">
          <w:pPr>
            <w:pStyle w:val="aa"/>
            <w:spacing w:line="360" w:lineRule="auto"/>
            <w:ind w:left="375" w:firstLine="480"/>
            <w:jc w:val="left"/>
          </w:pPr>
        </w:pPrChange>
      </w:pPr>
      <w:ins w:id="898" w:author="胡 成成" w:date="2020-05-03T23:35:00Z">
        <w:r w:rsidRPr="005E2486">
          <w:rPr>
            <w:szCs w:val="28"/>
          </w:rPr>
          <w:t>function[y]=Qfunct(x)</w:t>
        </w:r>
      </w:ins>
    </w:p>
    <w:p w14:paraId="356DD21D" w14:textId="364B9315" w:rsidR="005E2486" w:rsidRDefault="005E2486">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899" w:author="胡 成成" w:date="2020-05-03T23:38:00Z"/>
          <w:szCs w:val="28"/>
        </w:rPr>
        <w:pPrChange w:id="900" w:author="胡 成成" w:date="2020-05-03T23:38:00Z">
          <w:pPr>
            <w:pStyle w:val="aa"/>
            <w:spacing w:line="360" w:lineRule="auto"/>
            <w:ind w:left="375" w:firstLine="480"/>
            <w:jc w:val="left"/>
          </w:pPr>
        </w:pPrChange>
      </w:pPr>
      <w:ins w:id="901" w:author="胡 成成" w:date="2020-05-03T23:35:00Z">
        <w:r w:rsidRPr="005E2486">
          <w:rPr>
            <w:szCs w:val="28"/>
          </w:rPr>
          <w:t>y=(1/2)*erfc(x/sqrt(2));</w:t>
        </w:r>
      </w:ins>
    </w:p>
    <w:p w14:paraId="4768C899" w14:textId="19E4805C" w:rsidR="00E3259A" w:rsidRPr="00291B50" w:rsidRDefault="00E3259A">
      <w:pPr>
        <w:spacing w:line="360" w:lineRule="auto"/>
        <w:ind w:firstLineChars="175" w:firstLine="420"/>
        <w:jc w:val="left"/>
        <w:rPr>
          <w:ins w:id="902" w:author="胡 成成" w:date="2020-05-03T23:38:00Z"/>
          <w:szCs w:val="28"/>
        </w:rPr>
        <w:pPrChange w:id="903" w:author="胡 成成" w:date="2020-05-03T23:38:00Z">
          <w:pPr>
            <w:pStyle w:val="aa"/>
            <w:pBdr>
              <w:top w:val="single" w:sz="4" w:space="1" w:color="auto"/>
              <w:left w:val="single" w:sz="4" w:space="1" w:color="auto"/>
              <w:bottom w:val="single" w:sz="4" w:space="1" w:color="auto"/>
              <w:right w:val="single" w:sz="4" w:space="1" w:color="auto"/>
            </w:pBdr>
            <w:spacing w:line="360" w:lineRule="auto"/>
            <w:ind w:left="375" w:firstLine="480"/>
            <w:jc w:val="left"/>
          </w:pPr>
        </w:pPrChange>
      </w:pPr>
    </w:p>
    <w:p w14:paraId="6E164D3C" w14:textId="70535174"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04" w:author="胡 成成" w:date="2020-05-03T23:35:00Z"/>
          <w:szCs w:val="28"/>
        </w:rPr>
        <w:pPrChange w:id="905" w:author="胡 成成" w:date="2020-05-03T23:35:00Z">
          <w:pPr>
            <w:pStyle w:val="aa"/>
            <w:spacing w:line="360" w:lineRule="auto"/>
            <w:ind w:left="375" w:firstLine="480"/>
            <w:jc w:val="left"/>
          </w:pPr>
        </w:pPrChange>
      </w:pPr>
      <w:ins w:id="906" w:author="胡 成成" w:date="2020-05-03T23:35:00Z">
        <w:r w:rsidRPr="005E2486">
          <w:rPr>
            <w:szCs w:val="28"/>
          </w:rPr>
          <w:t>function[pb,ps]=cm_sm32(SNRindB)</w:t>
        </w:r>
      </w:ins>
    </w:p>
    <w:p w14:paraId="689DF19A"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07" w:author="胡 成成" w:date="2020-05-03T23:35:00Z"/>
          <w:szCs w:val="28"/>
        </w:rPr>
        <w:pPrChange w:id="908" w:author="胡 成成" w:date="2020-05-03T23:35:00Z">
          <w:pPr>
            <w:pStyle w:val="aa"/>
            <w:spacing w:line="360" w:lineRule="auto"/>
            <w:ind w:left="375" w:firstLine="480"/>
            <w:jc w:val="left"/>
          </w:pPr>
        </w:pPrChange>
      </w:pPr>
      <w:ins w:id="909" w:author="胡 成成" w:date="2020-05-03T23:35:00Z">
        <w:r w:rsidRPr="005E2486">
          <w:rPr>
            <w:szCs w:val="28"/>
          </w:rPr>
          <w:t>N=10000;</w:t>
        </w:r>
      </w:ins>
    </w:p>
    <w:p w14:paraId="0E4A9610"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10" w:author="胡 成成" w:date="2020-05-03T23:35:00Z"/>
          <w:szCs w:val="28"/>
        </w:rPr>
        <w:pPrChange w:id="911" w:author="胡 成成" w:date="2020-05-03T23:35:00Z">
          <w:pPr>
            <w:pStyle w:val="aa"/>
            <w:spacing w:line="360" w:lineRule="auto"/>
            <w:ind w:left="375" w:firstLine="480"/>
            <w:jc w:val="left"/>
          </w:pPr>
        </w:pPrChange>
      </w:pPr>
      <w:ins w:id="912" w:author="胡 成成" w:date="2020-05-03T23:35:00Z">
        <w:r w:rsidRPr="005E2486">
          <w:rPr>
            <w:szCs w:val="28"/>
          </w:rPr>
          <w:t>E=1;</w:t>
        </w:r>
      </w:ins>
    </w:p>
    <w:p w14:paraId="5E6B939D"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13" w:author="胡 成成" w:date="2020-05-03T23:35:00Z"/>
          <w:szCs w:val="28"/>
        </w:rPr>
        <w:pPrChange w:id="914" w:author="胡 成成" w:date="2020-05-03T23:35:00Z">
          <w:pPr>
            <w:pStyle w:val="aa"/>
            <w:spacing w:line="360" w:lineRule="auto"/>
            <w:ind w:left="375" w:firstLine="480"/>
            <w:jc w:val="left"/>
          </w:pPr>
        </w:pPrChange>
      </w:pPr>
      <w:ins w:id="915" w:author="胡 成成" w:date="2020-05-03T23:35:00Z">
        <w:r w:rsidRPr="005E2486">
          <w:rPr>
            <w:szCs w:val="28"/>
          </w:rPr>
          <w:t>SNR=10^(SNRindB/10);</w:t>
        </w:r>
      </w:ins>
    </w:p>
    <w:p w14:paraId="600AE9E4"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16" w:author="胡 成成" w:date="2020-05-03T23:35:00Z"/>
          <w:szCs w:val="28"/>
        </w:rPr>
        <w:pPrChange w:id="917" w:author="胡 成成" w:date="2020-05-03T23:35:00Z">
          <w:pPr>
            <w:pStyle w:val="aa"/>
            <w:spacing w:line="360" w:lineRule="auto"/>
            <w:ind w:left="375" w:firstLine="480"/>
            <w:jc w:val="left"/>
          </w:pPr>
        </w:pPrChange>
      </w:pPr>
      <w:ins w:id="918" w:author="胡 成成" w:date="2020-05-03T23:35:00Z">
        <w:r w:rsidRPr="005E2486">
          <w:rPr>
            <w:szCs w:val="28"/>
          </w:rPr>
          <w:t>sgma=sqrt(E/SNR)/2;</w:t>
        </w:r>
      </w:ins>
    </w:p>
    <w:p w14:paraId="1DBBB356"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19" w:author="胡 成成" w:date="2020-05-03T23:35:00Z"/>
          <w:szCs w:val="28"/>
        </w:rPr>
        <w:pPrChange w:id="920" w:author="胡 成成" w:date="2020-05-03T23:35:00Z">
          <w:pPr>
            <w:pStyle w:val="aa"/>
            <w:spacing w:line="360" w:lineRule="auto"/>
            <w:ind w:left="375" w:firstLine="480"/>
            <w:jc w:val="left"/>
          </w:pPr>
        </w:pPrChange>
      </w:pPr>
      <w:ins w:id="921" w:author="胡 成成" w:date="2020-05-03T23:35:00Z">
        <w:r w:rsidRPr="005E2486">
          <w:rPr>
            <w:szCs w:val="28"/>
          </w:rPr>
          <w:t>s00=[1 0];</w:t>
        </w:r>
      </w:ins>
    </w:p>
    <w:p w14:paraId="44DBA61C"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22" w:author="胡 成成" w:date="2020-05-03T23:35:00Z"/>
          <w:szCs w:val="28"/>
        </w:rPr>
        <w:pPrChange w:id="923" w:author="胡 成成" w:date="2020-05-03T23:35:00Z">
          <w:pPr>
            <w:pStyle w:val="aa"/>
            <w:spacing w:line="360" w:lineRule="auto"/>
            <w:ind w:left="375" w:firstLine="480"/>
            <w:jc w:val="left"/>
          </w:pPr>
        </w:pPrChange>
      </w:pPr>
      <w:ins w:id="924" w:author="胡 成成" w:date="2020-05-03T23:35:00Z">
        <w:r w:rsidRPr="005E2486">
          <w:rPr>
            <w:szCs w:val="28"/>
          </w:rPr>
          <w:t>s01=[0 1];</w:t>
        </w:r>
      </w:ins>
    </w:p>
    <w:p w14:paraId="39805F08"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25" w:author="胡 成成" w:date="2020-05-03T23:35:00Z"/>
          <w:szCs w:val="28"/>
        </w:rPr>
        <w:pPrChange w:id="926" w:author="胡 成成" w:date="2020-05-03T23:35:00Z">
          <w:pPr>
            <w:pStyle w:val="aa"/>
            <w:spacing w:line="360" w:lineRule="auto"/>
            <w:ind w:left="375" w:firstLine="480"/>
            <w:jc w:val="left"/>
          </w:pPr>
        </w:pPrChange>
      </w:pPr>
      <w:ins w:id="927" w:author="胡 成成" w:date="2020-05-03T23:35:00Z">
        <w:r w:rsidRPr="005E2486">
          <w:rPr>
            <w:szCs w:val="28"/>
          </w:rPr>
          <w:t>s11=[-1 0];</w:t>
        </w:r>
      </w:ins>
    </w:p>
    <w:p w14:paraId="0CCA8E1A"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28" w:author="胡 成成" w:date="2020-05-03T23:35:00Z"/>
          <w:szCs w:val="28"/>
        </w:rPr>
        <w:pPrChange w:id="929" w:author="胡 成成" w:date="2020-05-03T23:35:00Z">
          <w:pPr>
            <w:pStyle w:val="aa"/>
            <w:spacing w:line="360" w:lineRule="auto"/>
            <w:ind w:left="375" w:firstLine="480"/>
            <w:jc w:val="left"/>
          </w:pPr>
        </w:pPrChange>
      </w:pPr>
      <w:ins w:id="930" w:author="胡 成成" w:date="2020-05-03T23:35:00Z">
        <w:r w:rsidRPr="005E2486">
          <w:rPr>
            <w:szCs w:val="28"/>
          </w:rPr>
          <w:t>s10=[0 -1];</w:t>
        </w:r>
      </w:ins>
    </w:p>
    <w:p w14:paraId="51BA26E7"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31" w:author="胡 成成" w:date="2020-05-03T23:35:00Z"/>
          <w:szCs w:val="28"/>
        </w:rPr>
        <w:pPrChange w:id="932" w:author="胡 成成" w:date="2020-05-03T23:35:00Z">
          <w:pPr>
            <w:pStyle w:val="aa"/>
            <w:spacing w:line="360" w:lineRule="auto"/>
            <w:ind w:left="375" w:firstLine="480"/>
            <w:jc w:val="left"/>
          </w:pPr>
        </w:pPrChange>
      </w:pPr>
      <w:ins w:id="933" w:author="胡 成成" w:date="2020-05-03T23:35:00Z">
        <w:r w:rsidRPr="005E2486">
          <w:rPr>
            <w:szCs w:val="28"/>
          </w:rPr>
          <w:t>for i=1:N</w:t>
        </w:r>
      </w:ins>
    </w:p>
    <w:p w14:paraId="6D73533E"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34" w:author="胡 成成" w:date="2020-05-03T23:35:00Z"/>
          <w:szCs w:val="28"/>
        </w:rPr>
        <w:pPrChange w:id="935" w:author="胡 成成" w:date="2020-05-03T23:35:00Z">
          <w:pPr>
            <w:pStyle w:val="aa"/>
            <w:spacing w:line="360" w:lineRule="auto"/>
            <w:ind w:left="375" w:firstLine="480"/>
            <w:jc w:val="left"/>
          </w:pPr>
        </w:pPrChange>
      </w:pPr>
      <w:ins w:id="936" w:author="胡 成成" w:date="2020-05-03T23:35:00Z">
        <w:r w:rsidRPr="005E2486">
          <w:rPr>
            <w:szCs w:val="28"/>
          </w:rPr>
          <w:t xml:space="preserve">   </w:t>
        </w:r>
      </w:ins>
    </w:p>
    <w:p w14:paraId="7C4D5DDE"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37" w:author="胡 成成" w:date="2020-05-03T23:35:00Z"/>
          <w:szCs w:val="28"/>
        </w:rPr>
        <w:pPrChange w:id="938" w:author="胡 成成" w:date="2020-05-03T23:35:00Z">
          <w:pPr>
            <w:pStyle w:val="aa"/>
            <w:spacing w:line="360" w:lineRule="auto"/>
            <w:ind w:left="375" w:firstLine="480"/>
            <w:jc w:val="left"/>
          </w:pPr>
        </w:pPrChange>
      </w:pPr>
      <w:ins w:id="939" w:author="胡 成成" w:date="2020-05-03T23:35:00Z">
        <w:r w:rsidRPr="005E2486">
          <w:rPr>
            <w:szCs w:val="28"/>
          </w:rPr>
          <w:t xml:space="preserve">        dsource1(i)=[1 0 1 1 0 0 0 1 0 1 1 0 1 0 1 1];</w:t>
        </w:r>
      </w:ins>
    </w:p>
    <w:p w14:paraId="3F1700AA"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40" w:author="胡 成成" w:date="2020-05-03T23:35:00Z"/>
          <w:szCs w:val="28"/>
        </w:rPr>
        <w:pPrChange w:id="941" w:author="胡 成成" w:date="2020-05-03T23:35:00Z">
          <w:pPr>
            <w:pStyle w:val="aa"/>
            <w:spacing w:line="360" w:lineRule="auto"/>
            <w:ind w:left="375" w:firstLine="480"/>
            <w:jc w:val="left"/>
          </w:pPr>
        </w:pPrChange>
      </w:pPr>
      <w:ins w:id="942" w:author="胡 成成" w:date="2020-05-03T23:35:00Z">
        <w:r w:rsidRPr="005E2486">
          <w:rPr>
            <w:szCs w:val="28"/>
          </w:rPr>
          <w:t xml:space="preserve">  </w:t>
        </w:r>
      </w:ins>
    </w:p>
    <w:p w14:paraId="70814CB3"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43" w:author="胡 成成" w:date="2020-05-03T23:35:00Z"/>
          <w:szCs w:val="28"/>
        </w:rPr>
        <w:pPrChange w:id="944" w:author="胡 成成" w:date="2020-05-03T23:35:00Z">
          <w:pPr>
            <w:pStyle w:val="aa"/>
            <w:spacing w:line="360" w:lineRule="auto"/>
            <w:ind w:left="375" w:firstLine="480"/>
            <w:jc w:val="left"/>
          </w:pPr>
        </w:pPrChange>
      </w:pPr>
      <w:ins w:id="945" w:author="胡 成成" w:date="2020-05-03T23:35:00Z">
        <w:r w:rsidRPr="005E2486">
          <w:rPr>
            <w:szCs w:val="28"/>
          </w:rPr>
          <w:t>numofsymbolerror=0;</w:t>
        </w:r>
      </w:ins>
    </w:p>
    <w:p w14:paraId="2B687227"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46" w:author="胡 成成" w:date="2020-05-03T23:35:00Z"/>
          <w:szCs w:val="28"/>
        </w:rPr>
        <w:pPrChange w:id="947" w:author="胡 成成" w:date="2020-05-03T23:35:00Z">
          <w:pPr>
            <w:pStyle w:val="aa"/>
            <w:spacing w:line="360" w:lineRule="auto"/>
            <w:ind w:left="375" w:firstLine="480"/>
            <w:jc w:val="left"/>
          </w:pPr>
        </w:pPrChange>
      </w:pPr>
      <w:ins w:id="948" w:author="胡 成成" w:date="2020-05-03T23:35:00Z">
        <w:r w:rsidRPr="005E2486">
          <w:rPr>
            <w:szCs w:val="28"/>
          </w:rPr>
          <w:t>numofbiterror=0;</w:t>
        </w:r>
      </w:ins>
    </w:p>
    <w:p w14:paraId="60F01736"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49" w:author="胡 成成" w:date="2020-05-03T23:35:00Z"/>
          <w:szCs w:val="28"/>
        </w:rPr>
        <w:pPrChange w:id="950" w:author="胡 成成" w:date="2020-05-03T23:35:00Z">
          <w:pPr>
            <w:pStyle w:val="aa"/>
            <w:spacing w:line="360" w:lineRule="auto"/>
            <w:ind w:left="375" w:firstLine="480"/>
            <w:jc w:val="left"/>
          </w:pPr>
        </w:pPrChange>
      </w:pPr>
      <w:ins w:id="951" w:author="胡 成成" w:date="2020-05-03T23:35:00Z">
        <w:r w:rsidRPr="005E2486">
          <w:rPr>
            <w:szCs w:val="28"/>
          </w:rPr>
          <w:t>for i=1:N</w:t>
        </w:r>
      </w:ins>
    </w:p>
    <w:p w14:paraId="75B752AC"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52" w:author="胡 成成" w:date="2020-05-03T23:35:00Z"/>
          <w:szCs w:val="28"/>
        </w:rPr>
        <w:pPrChange w:id="953" w:author="胡 成成" w:date="2020-05-03T23:35:00Z">
          <w:pPr>
            <w:pStyle w:val="aa"/>
            <w:spacing w:line="360" w:lineRule="auto"/>
            <w:ind w:left="375" w:firstLine="480"/>
            <w:jc w:val="left"/>
          </w:pPr>
        </w:pPrChange>
      </w:pPr>
      <w:ins w:id="954" w:author="胡 成成" w:date="2020-05-03T23:35:00Z">
        <w:r w:rsidRPr="005E2486">
          <w:rPr>
            <w:szCs w:val="28"/>
          </w:rPr>
          <w:t xml:space="preserve">    n=sgma*randn(size(s00));</w:t>
        </w:r>
      </w:ins>
    </w:p>
    <w:p w14:paraId="14EB8B72"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55" w:author="胡 成成" w:date="2020-05-03T23:35:00Z"/>
          <w:szCs w:val="28"/>
        </w:rPr>
        <w:pPrChange w:id="956" w:author="胡 成成" w:date="2020-05-03T23:35:00Z">
          <w:pPr>
            <w:pStyle w:val="aa"/>
            <w:spacing w:line="360" w:lineRule="auto"/>
            <w:ind w:left="375" w:firstLine="480"/>
            <w:jc w:val="left"/>
          </w:pPr>
        </w:pPrChange>
      </w:pPr>
      <w:ins w:id="957" w:author="胡 成成" w:date="2020-05-03T23:35:00Z">
        <w:r w:rsidRPr="005E2486">
          <w:rPr>
            <w:szCs w:val="28"/>
          </w:rPr>
          <w:t xml:space="preserve">    if((dsource1(i)==0)&amp;(dsource2(i)==0))</w:t>
        </w:r>
      </w:ins>
    </w:p>
    <w:p w14:paraId="2B514ABD"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58" w:author="胡 成成" w:date="2020-05-03T23:35:00Z"/>
          <w:szCs w:val="28"/>
        </w:rPr>
        <w:pPrChange w:id="959" w:author="胡 成成" w:date="2020-05-03T23:35:00Z">
          <w:pPr>
            <w:pStyle w:val="aa"/>
            <w:spacing w:line="360" w:lineRule="auto"/>
            <w:ind w:left="375" w:firstLine="480"/>
            <w:jc w:val="left"/>
          </w:pPr>
        </w:pPrChange>
      </w:pPr>
      <w:ins w:id="960" w:author="胡 成成" w:date="2020-05-03T23:35:00Z">
        <w:r w:rsidRPr="005E2486">
          <w:rPr>
            <w:szCs w:val="28"/>
          </w:rPr>
          <w:t xml:space="preserve">        r=s00+n;</w:t>
        </w:r>
      </w:ins>
    </w:p>
    <w:p w14:paraId="68AD0295"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61" w:author="胡 成成" w:date="2020-05-03T23:35:00Z"/>
          <w:szCs w:val="28"/>
        </w:rPr>
        <w:pPrChange w:id="962" w:author="胡 成成" w:date="2020-05-03T23:35:00Z">
          <w:pPr>
            <w:pStyle w:val="aa"/>
            <w:spacing w:line="360" w:lineRule="auto"/>
            <w:ind w:left="375" w:firstLine="480"/>
            <w:jc w:val="left"/>
          </w:pPr>
        </w:pPrChange>
      </w:pPr>
      <w:ins w:id="963" w:author="胡 成成" w:date="2020-05-03T23:35:00Z">
        <w:r w:rsidRPr="005E2486">
          <w:rPr>
            <w:szCs w:val="28"/>
          </w:rPr>
          <w:t xml:space="preserve">    elseif((dsource1(i)==0)&amp;(dsource2(i)==1))</w:t>
        </w:r>
      </w:ins>
    </w:p>
    <w:p w14:paraId="50490ABC"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64" w:author="胡 成成" w:date="2020-05-03T23:35:00Z"/>
          <w:szCs w:val="28"/>
        </w:rPr>
        <w:pPrChange w:id="965" w:author="胡 成成" w:date="2020-05-03T23:35:00Z">
          <w:pPr>
            <w:pStyle w:val="aa"/>
            <w:spacing w:line="360" w:lineRule="auto"/>
            <w:ind w:left="375" w:firstLine="480"/>
            <w:jc w:val="left"/>
          </w:pPr>
        </w:pPrChange>
      </w:pPr>
      <w:ins w:id="966" w:author="胡 成成" w:date="2020-05-03T23:35:00Z">
        <w:r w:rsidRPr="005E2486">
          <w:rPr>
            <w:szCs w:val="28"/>
          </w:rPr>
          <w:lastRenderedPageBreak/>
          <w:t xml:space="preserve">        r=s01+n;</w:t>
        </w:r>
      </w:ins>
    </w:p>
    <w:p w14:paraId="1D2DAAC3"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67" w:author="胡 成成" w:date="2020-05-03T23:35:00Z"/>
          <w:szCs w:val="28"/>
        </w:rPr>
        <w:pPrChange w:id="968" w:author="胡 成成" w:date="2020-05-03T23:35:00Z">
          <w:pPr>
            <w:pStyle w:val="aa"/>
            <w:spacing w:line="360" w:lineRule="auto"/>
            <w:ind w:left="375" w:firstLine="480"/>
            <w:jc w:val="left"/>
          </w:pPr>
        </w:pPrChange>
      </w:pPr>
      <w:ins w:id="969" w:author="胡 成成" w:date="2020-05-03T23:35:00Z">
        <w:r w:rsidRPr="005E2486">
          <w:rPr>
            <w:szCs w:val="28"/>
          </w:rPr>
          <w:t xml:space="preserve">    elseif((dsource1(i)==1)&amp;(dsource2(i)==0))</w:t>
        </w:r>
      </w:ins>
    </w:p>
    <w:p w14:paraId="7BFCB3DB"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70" w:author="胡 成成" w:date="2020-05-03T23:35:00Z"/>
          <w:szCs w:val="28"/>
        </w:rPr>
        <w:pPrChange w:id="971" w:author="胡 成成" w:date="2020-05-03T23:35:00Z">
          <w:pPr>
            <w:pStyle w:val="aa"/>
            <w:spacing w:line="360" w:lineRule="auto"/>
            <w:ind w:left="375" w:firstLine="480"/>
            <w:jc w:val="left"/>
          </w:pPr>
        </w:pPrChange>
      </w:pPr>
      <w:ins w:id="972" w:author="胡 成成" w:date="2020-05-03T23:35:00Z">
        <w:r w:rsidRPr="005E2486">
          <w:rPr>
            <w:szCs w:val="28"/>
          </w:rPr>
          <w:t xml:space="preserve">        r=s10+n;</w:t>
        </w:r>
      </w:ins>
    </w:p>
    <w:p w14:paraId="288CE187"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73" w:author="胡 成成" w:date="2020-05-03T23:35:00Z"/>
          <w:szCs w:val="28"/>
        </w:rPr>
        <w:pPrChange w:id="974" w:author="胡 成成" w:date="2020-05-03T23:35:00Z">
          <w:pPr>
            <w:pStyle w:val="aa"/>
            <w:spacing w:line="360" w:lineRule="auto"/>
            <w:ind w:left="375" w:firstLine="480"/>
            <w:jc w:val="left"/>
          </w:pPr>
        </w:pPrChange>
      </w:pPr>
      <w:ins w:id="975" w:author="胡 成成" w:date="2020-05-03T23:35:00Z">
        <w:r w:rsidRPr="005E2486">
          <w:rPr>
            <w:szCs w:val="28"/>
          </w:rPr>
          <w:t xml:space="preserve">    else</w:t>
        </w:r>
      </w:ins>
    </w:p>
    <w:p w14:paraId="3FB4D362"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76" w:author="胡 成成" w:date="2020-05-03T23:35:00Z"/>
          <w:szCs w:val="28"/>
        </w:rPr>
        <w:pPrChange w:id="977" w:author="胡 成成" w:date="2020-05-03T23:35:00Z">
          <w:pPr>
            <w:pStyle w:val="aa"/>
            <w:spacing w:line="360" w:lineRule="auto"/>
            <w:ind w:left="375" w:firstLine="480"/>
            <w:jc w:val="left"/>
          </w:pPr>
        </w:pPrChange>
      </w:pPr>
      <w:ins w:id="978" w:author="胡 成成" w:date="2020-05-03T23:35:00Z">
        <w:r w:rsidRPr="005E2486">
          <w:rPr>
            <w:szCs w:val="28"/>
          </w:rPr>
          <w:t xml:space="preserve">        r=s11+n;</w:t>
        </w:r>
      </w:ins>
    </w:p>
    <w:p w14:paraId="171E1A31"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79" w:author="胡 成成" w:date="2020-05-03T23:35:00Z"/>
          <w:szCs w:val="28"/>
        </w:rPr>
        <w:pPrChange w:id="980" w:author="胡 成成" w:date="2020-05-03T23:35:00Z">
          <w:pPr>
            <w:pStyle w:val="aa"/>
            <w:spacing w:line="360" w:lineRule="auto"/>
            <w:ind w:left="375" w:firstLine="480"/>
            <w:jc w:val="left"/>
          </w:pPr>
        </w:pPrChange>
      </w:pPr>
      <w:ins w:id="981" w:author="胡 成成" w:date="2020-05-03T23:35:00Z">
        <w:r w:rsidRPr="005E2486">
          <w:rPr>
            <w:szCs w:val="28"/>
          </w:rPr>
          <w:t xml:space="preserve">    end;</w:t>
        </w:r>
      </w:ins>
    </w:p>
    <w:p w14:paraId="78DF7721"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82" w:author="胡 成成" w:date="2020-05-03T23:35:00Z"/>
          <w:szCs w:val="28"/>
        </w:rPr>
        <w:pPrChange w:id="983" w:author="胡 成成" w:date="2020-05-03T23:35:00Z">
          <w:pPr>
            <w:pStyle w:val="aa"/>
            <w:spacing w:line="360" w:lineRule="auto"/>
            <w:ind w:left="375" w:firstLine="480"/>
            <w:jc w:val="left"/>
          </w:pPr>
        </w:pPrChange>
      </w:pPr>
      <w:ins w:id="984" w:author="胡 成成" w:date="2020-05-03T23:35:00Z">
        <w:r w:rsidRPr="005E2486">
          <w:rPr>
            <w:szCs w:val="28"/>
          </w:rPr>
          <w:t xml:space="preserve">    c00=dot(r,s00);</w:t>
        </w:r>
      </w:ins>
    </w:p>
    <w:p w14:paraId="2FEA2912"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85" w:author="胡 成成" w:date="2020-05-03T23:35:00Z"/>
          <w:szCs w:val="28"/>
        </w:rPr>
        <w:pPrChange w:id="986" w:author="胡 成成" w:date="2020-05-03T23:35:00Z">
          <w:pPr>
            <w:pStyle w:val="aa"/>
            <w:spacing w:line="360" w:lineRule="auto"/>
            <w:ind w:left="375" w:firstLine="480"/>
            <w:jc w:val="left"/>
          </w:pPr>
        </w:pPrChange>
      </w:pPr>
      <w:ins w:id="987" w:author="胡 成成" w:date="2020-05-03T23:35:00Z">
        <w:r w:rsidRPr="005E2486">
          <w:rPr>
            <w:szCs w:val="28"/>
          </w:rPr>
          <w:t xml:space="preserve">    c01=dot(r,s01);</w:t>
        </w:r>
      </w:ins>
    </w:p>
    <w:p w14:paraId="45366996"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88" w:author="胡 成成" w:date="2020-05-03T23:35:00Z"/>
          <w:szCs w:val="28"/>
        </w:rPr>
        <w:pPrChange w:id="989" w:author="胡 成成" w:date="2020-05-03T23:35:00Z">
          <w:pPr>
            <w:pStyle w:val="aa"/>
            <w:spacing w:line="360" w:lineRule="auto"/>
            <w:ind w:left="375" w:firstLine="480"/>
            <w:jc w:val="left"/>
          </w:pPr>
        </w:pPrChange>
      </w:pPr>
      <w:ins w:id="990" w:author="胡 成成" w:date="2020-05-03T23:35:00Z">
        <w:r w:rsidRPr="005E2486">
          <w:rPr>
            <w:szCs w:val="28"/>
          </w:rPr>
          <w:t xml:space="preserve">    c10=dot(r,s10);</w:t>
        </w:r>
      </w:ins>
    </w:p>
    <w:p w14:paraId="537D755C"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91" w:author="胡 成成" w:date="2020-05-03T23:35:00Z"/>
          <w:szCs w:val="28"/>
        </w:rPr>
        <w:pPrChange w:id="992" w:author="胡 成成" w:date="2020-05-03T23:35:00Z">
          <w:pPr>
            <w:pStyle w:val="aa"/>
            <w:spacing w:line="360" w:lineRule="auto"/>
            <w:ind w:left="375" w:firstLine="480"/>
            <w:jc w:val="left"/>
          </w:pPr>
        </w:pPrChange>
      </w:pPr>
      <w:ins w:id="993" w:author="胡 成成" w:date="2020-05-03T23:35:00Z">
        <w:r w:rsidRPr="005E2486">
          <w:rPr>
            <w:szCs w:val="28"/>
          </w:rPr>
          <w:t xml:space="preserve">    c11=dot(r,s11);</w:t>
        </w:r>
      </w:ins>
    </w:p>
    <w:p w14:paraId="0F0C2A69"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94" w:author="胡 成成" w:date="2020-05-03T23:35:00Z"/>
          <w:szCs w:val="28"/>
        </w:rPr>
        <w:pPrChange w:id="995" w:author="胡 成成" w:date="2020-05-03T23:35:00Z">
          <w:pPr>
            <w:pStyle w:val="aa"/>
            <w:spacing w:line="360" w:lineRule="auto"/>
            <w:ind w:left="375" w:firstLine="480"/>
            <w:jc w:val="left"/>
          </w:pPr>
        </w:pPrChange>
      </w:pPr>
      <w:ins w:id="996" w:author="胡 成成" w:date="2020-05-03T23:35:00Z">
        <w:r w:rsidRPr="005E2486">
          <w:rPr>
            <w:szCs w:val="28"/>
          </w:rPr>
          <w:t xml:space="preserve">    c_max=max([c00 c01 c10 c11]);</w:t>
        </w:r>
      </w:ins>
    </w:p>
    <w:p w14:paraId="60C3A568"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997" w:author="胡 成成" w:date="2020-05-03T23:35:00Z"/>
          <w:szCs w:val="28"/>
        </w:rPr>
        <w:pPrChange w:id="998" w:author="胡 成成" w:date="2020-05-03T23:35:00Z">
          <w:pPr>
            <w:pStyle w:val="aa"/>
            <w:spacing w:line="360" w:lineRule="auto"/>
            <w:ind w:left="375" w:firstLine="480"/>
            <w:jc w:val="left"/>
          </w:pPr>
        </w:pPrChange>
      </w:pPr>
      <w:ins w:id="999" w:author="胡 成成" w:date="2020-05-03T23:35:00Z">
        <w:r w:rsidRPr="005E2486">
          <w:rPr>
            <w:szCs w:val="28"/>
          </w:rPr>
          <w:t xml:space="preserve">    if (c00==c_max)</w:t>
        </w:r>
      </w:ins>
    </w:p>
    <w:p w14:paraId="4CAD6783"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00" w:author="胡 成成" w:date="2020-05-03T23:35:00Z"/>
          <w:szCs w:val="28"/>
        </w:rPr>
        <w:pPrChange w:id="1001" w:author="胡 成成" w:date="2020-05-03T23:35:00Z">
          <w:pPr>
            <w:pStyle w:val="aa"/>
            <w:spacing w:line="360" w:lineRule="auto"/>
            <w:ind w:left="375" w:firstLine="480"/>
            <w:jc w:val="left"/>
          </w:pPr>
        </w:pPrChange>
      </w:pPr>
      <w:ins w:id="1002" w:author="胡 成成" w:date="2020-05-03T23:35:00Z">
        <w:r w:rsidRPr="005E2486">
          <w:rPr>
            <w:szCs w:val="28"/>
          </w:rPr>
          <w:t xml:space="preserve">        decis1=0;decis2=0;</w:t>
        </w:r>
      </w:ins>
    </w:p>
    <w:p w14:paraId="3368F989"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03" w:author="胡 成成" w:date="2020-05-03T23:35:00Z"/>
          <w:szCs w:val="28"/>
        </w:rPr>
        <w:pPrChange w:id="1004" w:author="胡 成成" w:date="2020-05-03T23:35:00Z">
          <w:pPr>
            <w:pStyle w:val="aa"/>
            <w:spacing w:line="360" w:lineRule="auto"/>
            <w:ind w:left="375" w:firstLine="480"/>
            <w:jc w:val="left"/>
          </w:pPr>
        </w:pPrChange>
      </w:pPr>
      <w:ins w:id="1005" w:author="胡 成成" w:date="2020-05-03T23:35:00Z">
        <w:r w:rsidRPr="005E2486">
          <w:rPr>
            <w:szCs w:val="28"/>
          </w:rPr>
          <w:t xml:space="preserve">    elseif(c01==c_max)</w:t>
        </w:r>
      </w:ins>
    </w:p>
    <w:p w14:paraId="5D39DAA7"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06" w:author="胡 成成" w:date="2020-05-03T23:35:00Z"/>
          <w:szCs w:val="28"/>
        </w:rPr>
        <w:pPrChange w:id="1007" w:author="胡 成成" w:date="2020-05-03T23:35:00Z">
          <w:pPr>
            <w:pStyle w:val="aa"/>
            <w:spacing w:line="360" w:lineRule="auto"/>
            <w:ind w:left="375" w:firstLine="480"/>
            <w:jc w:val="left"/>
          </w:pPr>
        </w:pPrChange>
      </w:pPr>
      <w:ins w:id="1008" w:author="胡 成成" w:date="2020-05-03T23:35:00Z">
        <w:r w:rsidRPr="005E2486">
          <w:rPr>
            <w:szCs w:val="28"/>
          </w:rPr>
          <w:t xml:space="preserve">        decis1=0;decis2=1;</w:t>
        </w:r>
      </w:ins>
    </w:p>
    <w:p w14:paraId="0F86295D"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09" w:author="胡 成成" w:date="2020-05-03T23:35:00Z"/>
          <w:szCs w:val="28"/>
        </w:rPr>
        <w:pPrChange w:id="1010" w:author="胡 成成" w:date="2020-05-03T23:35:00Z">
          <w:pPr>
            <w:pStyle w:val="aa"/>
            <w:spacing w:line="360" w:lineRule="auto"/>
            <w:ind w:left="375" w:firstLine="480"/>
            <w:jc w:val="left"/>
          </w:pPr>
        </w:pPrChange>
      </w:pPr>
      <w:ins w:id="1011" w:author="胡 成成" w:date="2020-05-03T23:35:00Z">
        <w:r w:rsidRPr="005E2486">
          <w:rPr>
            <w:szCs w:val="28"/>
          </w:rPr>
          <w:t xml:space="preserve">    elseif(c10==c_max)</w:t>
        </w:r>
      </w:ins>
    </w:p>
    <w:p w14:paraId="28ED8F75"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12" w:author="胡 成成" w:date="2020-05-03T23:35:00Z"/>
          <w:szCs w:val="28"/>
        </w:rPr>
        <w:pPrChange w:id="1013" w:author="胡 成成" w:date="2020-05-03T23:35:00Z">
          <w:pPr>
            <w:pStyle w:val="aa"/>
            <w:spacing w:line="360" w:lineRule="auto"/>
            <w:ind w:left="375" w:firstLine="480"/>
            <w:jc w:val="left"/>
          </w:pPr>
        </w:pPrChange>
      </w:pPr>
      <w:ins w:id="1014" w:author="胡 成成" w:date="2020-05-03T23:35:00Z">
        <w:r w:rsidRPr="005E2486">
          <w:rPr>
            <w:szCs w:val="28"/>
          </w:rPr>
          <w:t xml:space="preserve">        decis1=1;decis2=0;</w:t>
        </w:r>
      </w:ins>
    </w:p>
    <w:p w14:paraId="3CA53799"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15" w:author="胡 成成" w:date="2020-05-03T23:35:00Z"/>
          <w:szCs w:val="28"/>
        </w:rPr>
        <w:pPrChange w:id="1016" w:author="胡 成成" w:date="2020-05-03T23:35:00Z">
          <w:pPr>
            <w:pStyle w:val="aa"/>
            <w:spacing w:line="360" w:lineRule="auto"/>
            <w:ind w:left="375" w:firstLine="480"/>
            <w:jc w:val="left"/>
          </w:pPr>
        </w:pPrChange>
      </w:pPr>
      <w:ins w:id="1017" w:author="胡 成成" w:date="2020-05-03T23:35:00Z">
        <w:r w:rsidRPr="005E2486">
          <w:rPr>
            <w:szCs w:val="28"/>
          </w:rPr>
          <w:t xml:space="preserve">    else</w:t>
        </w:r>
      </w:ins>
    </w:p>
    <w:p w14:paraId="2952B5FC"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18" w:author="胡 成成" w:date="2020-05-03T23:35:00Z"/>
          <w:szCs w:val="28"/>
        </w:rPr>
        <w:pPrChange w:id="1019" w:author="胡 成成" w:date="2020-05-03T23:35:00Z">
          <w:pPr>
            <w:pStyle w:val="aa"/>
            <w:spacing w:line="360" w:lineRule="auto"/>
            <w:ind w:left="375" w:firstLine="480"/>
            <w:jc w:val="left"/>
          </w:pPr>
        </w:pPrChange>
      </w:pPr>
      <w:ins w:id="1020" w:author="胡 成成" w:date="2020-05-03T23:35:00Z">
        <w:r w:rsidRPr="005E2486">
          <w:rPr>
            <w:szCs w:val="28"/>
          </w:rPr>
          <w:t xml:space="preserve">        decis1=1;decis2=1;</w:t>
        </w:r>
      </w:ins>
    </w:p>
    <w:p w14:paraId="651C505F"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21" w:author="胡 成成" w:date="2020-05-03T23:35:00Z"/>
          <w:szCs w:val="28"/>
        </w:rPr>
        <w:pPrChange w:id="1022" w:author="胡 成成" w:date="2020-05-03T23:35:00Z">
          <w:pPr>
            <w:pStyle w:val="aa"/>
            <w:spacing w:line="360" w:lineRule="auto"/>
            <w:ind w:left="375" w:firstLine="480"/>
            <w:jc w:val="left"/>
          </w:pPr>
        </w:pPrChange>
      </w:pPr>
      <w:ins w:id="1023" w:author="胡 成成" w:date="2020-05-03T23:35:00Z">
        <w:r w:rsidRPr="005E2486">
          <w:rPr>
            <w:szCs w:val="28"/>
          </w:rPr>
          <w:t xml:space="preserve">    end;</w:t>
        </w:r>
      </w:ins>
    </w:p>
    <w:p w14:paraId="0A4445D3"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24" w:author="胡 成成" w:date="2020-05-03T23:35:00Z"/>
          <w:szCs w:val="28"/>
        </w:rPr>
        <w:pPrChange w:id="1025" w:author="胡 成成" w:date="2020-05-03T23:35:00Z">
          <w:pPr>
            <w:pStyle w:val="aa"/>
            <w:spacing w:line="360" w:lineRule="auto"/>
            <w:ind w:left="375" w:firstLine="480"/>
            <w:jc w:val="left"/>
          </w:pPr>
        </w:pPrChange>
      </w:pPr>
      <w:ins w:id="1026" w:author="胡 成成" w:date="2020-05-03T23:35:00Z">
        <w:r w:rsidRPr="005E2486">
          <w:rPr>
            <w:szCs w:val="28"/>
          </w:rPr>
          <w:t xml:space="preserve">    symbolerror=0;</w:t>
        </w:r>
      </w:ins>
    </w:p>
    <w:p w14:paraId="7837660C"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27" w:author="胡 成成" w:date="2020-05-03T23:35:00Z"/>
          <w:szCs w:val="28"/>
        </w:rPr>
        <w:pPrChange w:id="1028" w:author="胡 成成" w:date="2020-05-03T23:35:00Z">
          <w:pPr>
            <w:pStyle w:val="aa"/>
            <w:spacing w:line="360" w:lineRule="auto"/>
            <w:ind w:left="375" w:firstLine="480"/>
            <w:jc w:val="left"/>
          </w:pPr>
        </w:pPrChange>
      </w:pPr>
      <w:ins w:id="1029" w:author="胡 成成" w:date="2020-05-03T23:35:00Z">
        <w:r w:rsidRPr="005E2486">
          <w:rPr>
            <w:szCs w:val="28"/>
          </w:rPr>
          <w:t xml:space="preserve">    if(decis1~=dsource1(i))</w:t>
        </w:r>
      </w:ins>
    </w:p>
    <w:p w14:paraId="0052D59F"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30" w:author="胡 成成" w:date="2020-05-03T23:35:00Z"/>
          <w:szCs w:val="28"/>
        </w:rPr>
        <w:pPrChange w:id="1031" w:author="胡 成成" w:date="2020-05-03T23:35:00Z">
          <w:pPr>
            <w:pStyle w:val="aa"/>
            <w:spacing w:line="360" w:lineRule="auto"/>
            <w:ind w:left="375" w:firstLine="480"/>
            <w:jc w:val="left"/>
          </w:pPr>
        </w:pPrChange>
      </w:pPr>
      <w:ins w:id="1032" w:author="胡 成成" w:date="2020-05-03T23:35:00Z">
        <w:r w:rsidRPr="005E2486">
          <w:rPr>
            <w:szCs w:val="28"/>
          </w:rPr>
          <w:t xml:space="preserve">        numofbiterror=numofbiterror+1;</w:t>
        </w:r>
      </w:ins>
    </w:p>
    <w:p w14:paraId="04D9E099"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33" w:author="胡 成成" w:date="2020-05-03T23:35:00Z"/>
          <w:szCs w:val="28"/>
        </w:rPr>
        <w:pPrChange w:id="1034" w:author="胡 成成" w:date="2020-05-03T23:35:00Z">
          <w:pPr>
            <w:pStyle w:val="aa"/>
            <w:spacing w:line="360" w:lineRule="auto"/>
            <w:ind w:left="375" w:firstLine="480"/>
            <w:jc w:val="left"/>
          </w:pPr>
        </w:pPrChange>
      </w:pPr>
      <w:ins w:id="1035" w:author="胡 成成" w:date="2020-05-03T23:35:00Z">
        <w:r w:rsidRPr="005E2486">
          <w:rPr>
            <w:szCs w:val="28"/>
          </w:rPr>
          <w:t xml:space="preserve">        symbolerror=1;</w:t>
        </w:r>
      </w:ins>
    </w:p>
    <w:p w14:paraId="358A0B07"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36" w:author="胡 成成" w:date="2020-05-03T23:35:00Z"/>
          <w:szCs w:val="28"/>
        </w:rPr>
        <w:pPrChange w:id="1037" w:author="胡 成成" w:date="2020-05-03T23:35:00Z">
          <w:pPr>
            <w:pStyle w:val="aa"/>
            <w:spacing w:line="360" w:lineRule="auto"/>
            <w:ind w:left="375" w:firstLine="480"/>
            <w:jc w:val="left"/>
          </w:pPr>
        </w:pPrChange>
      </w:pPr>
      <w:ins w:id="1038" w:author="胡 成成" w:date="2020-05-03T23:35:00Z">
        <w:r w:rsidRPr="005E2486">
          <w:rPr>
            <w:szCs w:val="28"/>
          </w:rPr>
          <w:t xml:space="preserve">    end;</w:t>
        </w:r>
      </w:ins>
    </w:p>
    <w:p w14:paraId="0BD5CB4C"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39" w:author="胡 成成" w:date="2020-05-03T23:35:00Z"/>
          <w:szCs w:val="28"/>
        </w:rPr>
        <w:pPrChange w:id="1040" w:author="胡 成成" w:date="2020-05-03T23:35:00Z">
          <w:pPr>
            <w:pStyle w:val="aa"/>
            <w:spacing w:line="360" w:lineRule="auto"/>
            <w:ind w:left="375" w:firstLine="480"/>
            <w:jc w:val="left"/>
          </w:pPr>
        </w:pPrChange>
      </w:pPr>
      <w:ins w:id="1041" w:author="胡 成成" w:date="2020-05-03T23:35:00Z">
        <w:r w:rsidRPr="005E2486">
          <w:rPr>
            <w:szCs w:val="28"/>
          </w:rPr>
          <w:t xml:space="preserve">    if(decis2~=dsource2(i))</w:t>
        </w:r>
      </w:ins>
    </w:p>
    <w:p w14:paraId="23E4D556"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42" w:author="胡 成成" w:date="2020-05-03T23:35:00Z"/>
          <w:szCs w:val="28"/>
        </w:rPr>
        <w:pPrChange w:id="1043" w:author="胡 成成" w:date="2020-05-03T23:35:00Z">
          <w:pPr>
            <w:pStyle w:val="aa"/>
            <w:spacing w:line="360" w:lineRule="auto"/>
            <w:ind w:left="375" w:firstLine="480"/>
            <w:jc w:val="left"/>
          </w:pPr>
        </w:pPrChange>
      </w:pPr>
      <w:ins w:id="1044" w:author="胡 成成" w:date="2020-05-03T23:35:00Z">
        <w:r w:rsidRPr="005E2486">
          <w:rPr>
            <w:szCs w:val="28"/>
          </w:rPr>
          <w:t xml:space="preserve">        numofbiterror=numofbiterror+1;</w:t>
        </w:r>
      </w:ins>
    </w:p>
    <w:p w14:paraId="1CD91CF6"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45" w:author="胡 成成" w:date="2020-05-03T23:35:00Z"/>
          <w:szCs w:val="28"/>
        </w:rPr>
        <w:pPrChange w:id="1046" w:author="胡 成成" w:date="2020-05-03T23:35:00Z">
          <w:pPr>
            <w:pStyle w:val="aa"/>
            <w:spacing w:line="360" w:lineRule="auto"/>
            <w:ind w:left="375" w:firstLine="480"/>
            <w:jc w:val="left"/>
          </w:pPr>
        </w:pPrChange>
      </w:pPr>
      <w:ins w:id="1047" w:author="胡 成成" w:date="2020-05-03T23:35:00Z">
        <w:r w:rsidRPr="005E2486">
          <w:rPr>
            <w:szCs w:val="28"/>
          </w:rPr>
          <w:t xml:space="preserve">        symbolerror=1;</w:t>
        </w:r>
      </w:ins>
    </w:p>
    <w:p w14:paraId="5038BF3D"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48" w:author="胡 成成" w:date="2020-05-03T23:35:00Z"/>
          <w:szCs w:val="28"/>
        </w:rPr>
        <w:pPrChange w:id="1049" w:author="胡 成成" w:date="2020-05-03T23:35:00Z">
          <w:pPr>
            <w:pStyle w:val="aa"/>
            <w:spacing w:line="360" w:lineRule="auto"/>
            <w:ind w:left="375" w:firstLine="480"/>
            <w:jc w:val="left"/>
          </w:pPr>
        </w:pPrChange>
      </w:pPr>
      <w:ins w:id="1050" w:author="胡 成成" w:date="2020-05-03T23:35:00Z">
        <w:r w:rsidRPr="005E2486">
          <w:rPr>
            <w:szCs w:val="28"/>
          </w:rPr>
          <w:t xml:space="preserve">    end;</w:t>
        </w:r>
      </w:ins>
    </w:p>
    <w:p w14:paraId="2C0D7801"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51" w:author="胡 成成" w:date="2020-05-03T23:35:00Z"/>
          <w:szCs w:val="28"/>
        </w:rPr>
        <w:pPrChange w:id="1052" w:author="胡 成成" w:date="2020-05-03T23:35:00Z">
          <w:pPr>
            <w:pStyle w:val="aa"/>
            <w:spacing w:line="360" w:lineRule="auto"/>
            <w:ind w:left="375" w:firstLine="480"/>
            <w:jc w:val="left"/>
          </w:pPr>
        </w:pPrChange>
      </w:pPr>
      <w:ins w:id="1053" w:author="胡 成成" w:date="2020-05-03T23:35:00Z">
        <w:r w:rsidRPr="005E2486">
          <w:rPr>
            <w:szCs w:val="28"/>
          </w:rPr>
          <w:t xml:space="preserve">    if(symbolerror==1)</w:t>
        </w:r>
      </w:ins>
    </w:p>
    <w:p w14:paraId="1BC186F9"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54" w:author="胡 成成" w:date="2020-05-03T23:35:00Z"/>
          <w:szCs w:val="28"/>
        </w:rPr>
        <w:pPrChange w:id="1055" w:author="胡 成成" w:date="2020-05-03T23:35:00Z">
          <w:pPr>
            <w:pStyle w:val="aa"/>
            <w:spacing w:line="360" w:lineRule="auto"/>
            <w:ind w:left="375" w:firstLine="480"/>
            <w:jc w:val="left"/>
          </w:pPr>
        </w:pPrChange>
      </w:pPr>
      <w:ins w:id="1056" w:author="胡 成成" w:date="2020-05-03T23:35:00Z">
        <w:r w:rsidRPr="005E2486">
          <w:rPr>
            <w:szCs w:val="28"/>
          </w:rPr>
          <w:lastRenderedPageBreak/>
          <w:t xml:space="preserve">        numofsymbolerror=numofsymbolerror+1;</w:t>
        </w:r>
      </w:ins>
    </w:p>
    <w:p w14:paraId="6A63B24E"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57" w:author="胡 成成" w:date="2020-05-03T23:35:00Z"/>
          <w:szCs w:val="28"/>
        </w:rPr>
        <w:pPrChange w:id="1058" w:author="胡 成成" w:date="2020-05-03T23:35:00Z">
          <w:pPr>
            <w:pStyle w:val="aa"/>
            <w:spacing w:line="360" w:lineRule="auto"/>
            <w:ind w:left="375" w:firstLine="480"/>
            <w:jc w:val="left"/>
          </w:pPr>
        </w:pPrChange>
      </w:pPr>
      <w:ins w:id="1059" w:author="胡 成成" w:date="2020-05-03T23:35:00Z">
        <w:r w:rsidRPr="005E2486">
          <w:rPr>
            <w:szCs w:val="28"/>
          </w:rPr>
          <w:t xml:space="preserve">    end;</w:t>
        </w:r>
      </w:ins>
    </w:p>
    <w:p w14:paraId="0DBC4EDA"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60" w:author="胡 成成" w:date="2020-05-03T23:35:00Z"/>
          <w:szCs w:val="28"/>
        </w:rPr>
        <w:pPrChange w:id="1061" w:author="胡 成成" w:date="2020-05-03T23:35:00Z">
          <w:pPr>
            <w:pStyle w:val="aa"/>
            <w:spacing w:line="360" w:lineRule="auto"/>
            <w:ind w:left="375" w:firstLine="480"/>
            <w:jc w:val="left"/>
          </w:pPr>
        </w:pPrChange>
      </w:pPr>
      <w:ins w:id="1062" w:author="胡 成成" w:date="2020-05-03T23:35:00Z">
        <w:r w:rsidRPr="005E2486">
          <w:rPr>
            <w:szCs w:val="28"/>
          </w:rPr>
          <w:t>end;</w:t>
        </w:r>
      </w:ins>
    </w:p>
    <w:p w14:paraId="0C29C5FC" w14:textId="77777777" w:rsidR="005E2486" w:rsidRPr="005E2486" w:rsidRDefault="005E2486">
      <w:pPr>
        <w:pStyle w:val="aa"/>
        <w:pBdr>
          <w:top w:val="single" w:sz="4" w:space="1" w:color="auto"/>
          <w:left w:val="single" w:sz="4" w:space="1" w:color="auto"/>
          <w:bottom w:val="single" w:sz="4" w:space="1" w:color="auto"/>
          <w:right w:val="single" w:sz="4" w:space="1" w:color="auto"/>
        </w:pBdr>
        <w:spacing w:line="360" w:lineRule="auto"/>
        <w:ind w:left="375" w:firstLine="480"/>
        <w:jc w:val="left"/>
        <w:rPr>
          <w:ins w:id="1063" w:author="胡 成成" w:date="2020-05-03T23:35:00Z"/>
          <w:szCs w:val="28"/>
        </w:rPr>
        <w:pPrChange w:id="1064" w:author="胡 成成" w:date="2020-05-03T23:35:00Z">
          <w:pPr>
            <w:pStyle w:val="aa"/>
            <w:spacing w:line="360" w:lineRule="auto"/>
            <w:ind w:left="375" w:firstLine="480"/>
            <w:jc w:val="left"/>
          </w:pPr>
        </w:pPrChange>
      </w:pPr>
      <w:ins w:id="1065" w:author="胡 成成" w:date="2020-05-03T23:35:00Z">
        <w:r w:rsidRPr="005E2486">
          <w:rPr>
            <w:szCs w:val="28"/>
          </w:rPr>
          <w:t>ps=numofsymbolerror/N;</w:t>
        </w:r>
      </w:ins>
    </w:p>
    <w:p w14:paraId="0D6432C0" w14:textId="399CFE48" w:rsidR="005E2486" w:rsidRPr="00291B50" w:rsidRDefault="005E2486">
      <w:pPr>
        <w:pStyle w:val="aa"/>
        <w:pBdr>
          <w:top w:val="single" w:sz="4" w:space="1" w:color="auto"/>
          <w:left w:val="single" w:sz="4" w:space="1" w:color="auto"/>
          <w:bottom w:val="single" w:sz="4" w:space="1" w:color="auto"/>
          <w:right w:val="single" w:sz="4" w:space="1" w:color="auto"/>
        </w:pBdr>
        <w:spacing w:line="360" w:lineRule="auto"/>
        <w:ind w:left="375" w:firstLineChars="0" w:firstLine="0"/>
        <w:jc w:val="left"/>
        <w:rPr>
          <w:ins w:id="1066" w:author="胡 成成" w:date="2020-05-03T23:31:00Z"/>
          <w:szCs w:val="28"/>
        </w:rPr>
        <w:pPrChange w:id="1067" w:author="胡 成成" w:date="2020-05-03T23:35:00Z">
          <w:pPr>
            <w:spacing w:line="360" w:lineRule="auto"/>
          </w:pPr>
        </w:pPrChange>
      </w:pPr>
      <w:ins w:id="1068" w:author="胡 成成" w:date="2020-05-03T23:35:00Z">
        <w:r w:rsidRPr="005E2486">
          <w:rPr>
            <w:szCs w:val="28"/>
          </w:rPr>
          <w:t>pb=numofbiterror/(2*N);</w:t>
        </w:r>
      </w:ins>
    </w:p>
    <w:p w14:paraId="1E8F4E08" w14:textId="626F3F06" w:rsidR="00E3259A" w:rsidRDefault="00E3259A" w:rsidP="006A61E8">
      <w:pPr>
        <w:spacing w:line="360" w:lineRule="auto"/>
        <w:rPr>
          <w:ins w:id="1069" w:author="胡 成成" w:date="2020-05-03T23:35:00Z"/>
          <w:bCs/>
          <w:szCs w:val="28"/>
        </w:rPr>
      </w:pPr>
      <w:ins w:id="1070" w:author="胡 成成" w:date="2020-05-03T23:35:00Z">
        <w:r>
          <w:rPr>
            <w:b/>
            <w:szCs w:val="28"/>
          </w:rPr>
          <w:tab/>
        </w:r>
        <w:r w:rsidRPr="00E3259A">
          <w:rPr>
            <w:rFonts w:hint="eastAsia"/>
            <w:bCs/>
            <w:szCs w:val="28"/>
            <w:rPrChange w:id="1071" w:author="胡 成成" w:date="2020-05-03T23:35:00Z">
              <w:rPr>
                <w:rFonts w:hint="eastAsia"/>
                <w:b/>
                <w:szCs w:val="28"/>
              </w:rPr>
            </w:rPrChange>
          </w:rPr>
          <w:t>运行结果：</w:t>
        </w:r>
      </w:ins>
    </w:p>
    <w:p w14:paraId="60D1A664" w14:textId="7C303438" w:rsidR="00E3259A" w:rsidRDefault="00E3259A" w:rsidP="00E3259A">
      <w:pPr>
        <w:spacing w:line="360" w:lineRule="auto"/>
        <w:jc w:val="center"/>
        <w:rPr>
          <w:ins w:id="1072" w:author="胡 成成" w:date="2020-05-03T23:37:00Z"/>
          <w:bCs/>
          <w:szCs w:val="28"/>
        </w:rPr>
      </w:pPr>
      <w:ins w:id="1073" w:author="胡 成成" w:date="2020-05-03T23:37:00Z">
        <w:r>
          <w:rPr>
            <w:noProof/>
          </w:rPr>
          <w:drawing>
            <wp:inline distT="0" distB="0" distL="0" distR="0" wp14:anchorId="437FE779" wp14:editId="1CDFD783">
              <wp:extent cx="4809524" cy="3923809"/>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09524" cy="3923809"/>
                      </a:xfrm>
                      <a:prstGeom prst="rect">
                        <a:avLst/>
                      </a:prstGeom>
                    </pic:spPr>
                  </pic:pic>
                </a:graphicData>
              </a:graphic>
            </wp:inline>
          </w:drawing>
        </w:r>
      </w:ins>
    </w:p>
    <w:p w14:paraId="6F9F9129" w14:textId="68C04E84" w:rsidR="00D2639B" w:rsidRDefault="00D2639B" w:rsidP="00D2639B">
      <w:pPr>
        <w:pStyle w:val="aa"/>
        <w:numPr>
          <w:ilvl w:val="0"/>
          <w:numId w:val="23"/>
        </w:numPr>
        <w:spacing w:line="360" w:lineRule="auto"/>
        <w:ind w:firstLineChars="0"/>
        <w:jc w:val="left"/>
        <w:rPr>
          <w:ins w:id="1074" w:author="胡 成成" w:date="2020-05-03T23:40:00Z"/>
          <w:bCs/>
          <w:szCs w:val="28"/>
        </w:rPr>
      </w:pPr>
      <w:ins w:id="1075" w:author="胡 成成" w:date="2020-05-03T23:40:00Z">
        <w:r>
          <w:rPr>
            <w:rFonts w:hint="eastAsia"/>
            <w:bCs/>
            <w:szCs w:val="28"/>
          </w:rPr>
          <w:t>信道模型建立</w:t>
        </w:r>
      </w:ins>
    </w:p>
    <w:p w14:paraId="1867B7E5" w14:textId="77777777" w:rsidR="00D2639B" w:rsidRPr="00291B50" w:rsidRDefault="00D2639B">
      <w:pPr>
        <w:spacing w:line="360" w:lineRule="auto"/>
        <w:ind w:firstLineChars="175" w:firstLine="420"/>
        <w:jc w:val="left"/>
        <w:rPr>
          <w:ins w:id="1076" w:author="胡 成成" w:date="2020-05-03T23:40:00Z"/>
          <w:bCs/>
          <w:szCs w:val="28"/>
        </w:rPr>
        <w:pPrChange w:id="1077" w:author="胡 成成" w:date="2020-05-03T23:40:00Z">
          <w:pPr>
            <w:pStyle w:val="aa"/>
            <w:spacing w:line="360" w:lineRule="auto"/>
            <w:ind w:left="375" w:firstLine="480"/>
            <w:jc w:val="left"/>
          </w:pPr>
        </w:pPrChange>
      </w:pPr>
      <w:ins w:id="1078" w:author="胡 成成" w:date="2020-05-03T23:40:00Z">
        <w:r w:rsidRPr="00291B50">
          <w:rPr>
            <w:rFonts w:hint="eastAsia"/>
            <w:bCs/>
            <w:szCs w:val="28"/>
          </w:rPr>
          <w:t>①产生高斯信号：</w:t>
        </w:r>
      </w:ins>
    </w:p>
    <w:p w14:paraId="3BD243FB" w14:textId="77777777" w:rsidR="00D2639B" w:rsidRPr="00D2639B" w:rsidRDefault="00D2639B">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1079" w:author="胡 成成" w:date="2020-05-03T23:40:00Z"/>
          <w:bCs/>
          <w:szCs w:val="28"/>
        </w:rPr>
        <w:pPrChange w:id="1080" w:author="胡 成成" w:date="2020-05-03T23:40:00Z">
          <w:pPr>
            <w:pStyle w:val="aa"/>
            <w:spacing w:line="360" w:lineRule="auto"/>
            <w:ind w:left="375" w:firstLine="480"/>
            <w:jc w:val="left"/>
          </w:pPr>
        </w:pPrChange>
      </w:pPr>
      <w:ins w:id="1081" w:author="胡 成成" w:date="2020-05-03T23:40:00Z">
        <w:r w:rsidRPr="00D2639B">
          <w:rPr>
            <w:bCs/>
            <w:szCs w:val="28"/>
          </w:rPr>
          <w:t>function H = Gauss_model(std_val,N)</w:t>
        </w:r>
      </w:ins>
    </w:p>
    <w:p w14:paraId="0C86CEED" w14:textId="77777777" w:rsidR="00D2639B" w:rsidRPr="00D2639B" w:rsidRDefault="00D2639B">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1082" w:author="胡 成成" w:date="2020-05-03T23:40:00Z"/>
          <w:bCs/>
          <w:szCs w:val="28"/>
        </w:rPr>
        <w:pPrChange w:id="1083" w:author="胡 成成" w:date="2020-05-03T23:40:00Z">
          <w:pPr>
            <w:pStyle w:val="aa"/>
            <w:spacing w:line="360" w:lineRule="auto"/>
            <w:ind w:left="375" w:firstLine="480"/>
            <w:jc w:val="left"/>
          </w:pPr>
        </w:pPrChange>
      </w:pPr>
      <w:ins w:id="1084" w:author="胡 成成" w:date="2020-05-03T23:40:00Z">
        <w:r w:rsidRPr="00D2639B">
          <w:rPr>
            <w:bCs/>
            <w:szCs w:val="28"/>
          </w:rPr>
          <w:t>% Gauss_model Channel Model</w:t>
        </w:r>
      </w:ins>
    </w:p>
    <w:p w14:paraId="2ABD0C4D" w14:textId="77777777" w:rsidR="00D2639B" w:rsidRPr="00D2639B" w:rsidRDefault="00D2639B">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1085" w:author="胡 成成" w:date="2020-05-03T23:40:00Z"/>
          <w:bCs/>
          <w:szCs w:val="28"/>
        </w:rPr>
        <w:pPrChange w:id="1086" w:author="胡 成成" w:date="2020-05-03T23:40:00Z">
          <w:pPr>
            <w:pStyle w:val="aa"/>
            <w:spacing w:line="360" w:lineRule="auto"/>
            <w:ind w:left="375" w:firstLine="480"/>
            <w:jc w:val="left"/>
          </w:pPr>
        </w:pPrChange>
      </w:pPr>
      <w:ins w:id="1087" w:author="胡 成成" w:date="2020-05-03T23:40:00Z">
        <w:r w:rsidRPr="00D2639B">
          <w:rPr>
            <w:rFonts w:hint="eastAsia"/>
            <w:bCs/>
            <w:szCs w:val="28"/>
          </w:rPr>
          <w:t xml:space="preserve">% std_val </w:t>
        </w:r>
        <w:r w:rsidRPr="00D2639B">
          <w:rPr>
            <w:rFonts w:hint="eastAsia"/>
            <w:bCs/>
            <w:szCs w:val="28"/>
          </w:rPr>
          <w:t>方差</w:t>
        </w:r>
      </w:ins>
    </w:p>
    <w:p w14:paraId="318DB446" w14:textId="77777777" w:rsidR="00D2639B" w:rsidRPr="00D2639B" w:rsidRDefault="00D2639B">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1088" w:author="胡 成成" w:date="2020-05-03T23:40:00Z"/>
          <w:bCs/>
          <w:szCs w:val="28"/>
        </w:rPr>
        <w:pPrChange w:id="1089" w:author="胡 成成" w:date="2020-05-03T23:40:00Z">
          <w:pPr>
            <w:pStyle w:val="aa"/>
            <w:spacing w:line="360" w:lineRule="auto"/>
            <w:ind w:left="375" w:firstLine="480"/>
            <w:jc w:val="left"/>
          </w:pPr>
        </w:pPrChange>
      </w:pPr>
      <w:ins w:id="1090" w:author="胡 成成" w:date="2020-05-03T23:40:00Z">
        <w:r w:rsidRPr="00D2639B">
          <w:rPr>
            <w:bCs/>
            <w:szCs w:val="28"/>
          </w:rPr>
          <w:t>H = sqrt(std_val)*randn(N,1);</w:t>
        </w:r>
      </w:ins>
    </w:p>
    <w:p w14:paraId="5A914F0A" w14:textId="0E52DE28" w:rsidR="00D2639B" w:rsidRPr="00291B50" w:rsidRDefault="00D2639B">
      <w:pPr>
        <w:spacing w:line="360" w:lineRule="auto"/>
        <w:ind w:firstLineChars="175" w:firstLine="420"/>
        <w:jc w:val="left"/>
        <w:rPr>
          <w:ins w:id="1091" w:author="胡 成成" w:date="2020-05-03T23:42:00Z"/>
          <w:bCs/>
          <w:szCs w:val="28"/>
        </w:rPr>
        <w:pPrChange w:id="1092" w:author="胡 成成" w:date="2020-05-03T23:42:00Z">
          <w:pPr>
            <w:pStyle w:val="aa"/>
            <w:spacing w:line="360" w:lineRule="auto"/>
            <w:ind w:left="375" w:firstLine="480"/>
            <w:jc w:val="left"/>
          </w:pPr>
        </w:pPrChange>
      </w:pPr>
      <w:ins w:id="1093" w:author="胡 成成" w:date="2020-05-03T23:42:00Z">
        <w:r w:rsidRPr="00291B50">
          <w:rPr>
            <w:rFonts w:hint="eastAsia"/>
            <w:bCs/>
            <w:szCs w:val="28"/>
          </w:rPr>
          <w:t>②产生瑞利信号：</w:t>
        </w:r>
      </w:ins>
    </w:p>
    <w:p w14:paraId="13921DB5" w14:textId="77777777" w:rsidR="00D2639B" w:rsidRPr="00D2639B" w:rsidRDefault="00D2639B">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1094" w:author="胡 成成" w:date="2020-05-03T23:42:00Z"/>
          <w:bCs/>
          <w:szCs w:val="28"/>
        </w:rPr>
        <w:pPrChange w:id="1095" w:author="胡 成成" w:date="2020-05-03T23:42:00Z">
          <w:pPr>
            <w:pStyle w:val="aa"/>
            <w:spacing w:line="360" w:lineRule="auto"/>
            <w:ind w:left="375" w:firstLine="480"/>
            <w:jc w:val="left"/>
          </w:pPr>
        </w:pPrChange>
      </w:pPr>
      <w:ins w:id="1096" w:author="胡 成成" w:date="2020-05-03T23:42:00Z">
        <w:r w:rsidRPr="00D2639B">
          <w:rPr>
            <w:bCs/>
            <w:szCs w:val="28"/>
          </w:rPr>
          <w:t>function H = Ray_model(L)</w:t>
        </w:r>
      </w:ins>
    </w:p>
    <w:p w14:paraId="678A71E2" w14:textId="77777777" w:rsidR="00D2639B" w:rsidRPr="00D2639B" w:rsidRDefault="00D2639B">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1097" w:author="胡 成成" w:date="2020-05-03T23:42:00Z"/>
          <w:bCs/>
          <w:szCs w:val="28"/>
        </w:rPr>
        <w:pPrChange w:id="1098" w:author="胡 成成" w:date="2020-05-03T23:42:00Z">
          <w:pPr>
            <w:pStyle w:val="aa"/>
            <w:spacing w:line="360" w:lineRule="auto"/>
            <w:ind w:left="375" w:firstLine="480"/>
            <w:jc w:val="left"/>
          </w:pPr>
        </w:pPrChange>
      </w:pPr>
      <w:ins w:id="1099" w:author="胡 成成" w:date="2020-05-03T23:42:00Z">
        <w:r w:rsidRPr="00D2639B">
          <w:rPr>
            <w:bCs/>
            <w:szCs w:val="28"/>
          </w:rPr>
          <w:t xml:space="preserve">% Rayleigh Channel Model </w:t>
        </w:r>
      </w:ins>
    </w:p>
    <w:p w14:paraId="453FCFBB" w14:textId="44A4C8A2" w:rsidR="00D2639B" w:rsidRDefault="00D2639B">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1100" w:author="胡 成成" w:date="2020-05-03T23:42:00Z"/>
          <w:bCs/>
          <w:szCs w:val="28"/>
        </w:rPr>
        <w:pPrChange w:id="1101" w:author="胡 成成" w:date="2020-05-03T23:42:00Z">
          <w:pPr>
            <w:pStyle w:val="aa"/>
            <w:spacing w:line="360" w:lineRule="auto"/>
            <w:ind w:left="375" w:firstLine="480"/>
            <w:jc w:val="left"/>
          </w:pPr>
        </w:pPrChange>
      </w:pPr>
      <w:ins w:id="1102" w:author="胡 成成" w:date="2020-05-03T23:42:00Z">
        <w:r w:rsidRPr="00D2639B">
          <w:rPr>
            <w:rFonts w:hint="eastAsia"/>
            <w:bCs/>
            <w:szCs w:val="28"/>
          </w:rPr>
          <w:t xml:space="preserve">H = (randn(1,L) + j*randn(1,L))/sqrt(2); % </w:t>
        </w:r>
        <w:r w:rsidRPr="00D2639B">
          <w:rPr>
            <w:rFonts w:hint="eastAsia"/>
            <w:bCs/>
            <w:szCs w:val="28"/>
          </w:rPr>
          <w:t>能量为</w:t>
        </w:r>
        <w:r w:rsidRPr="00D2639B">
          <w:rPr>
            <w:rFonts w:hint="eastAsia"/>
            <w:bCs/>
            <w:szCs w:val="28"/>
          </w:rPr>
          <w:t xml:space="preserve"> 1</w:t>
        </w:r>
      </w:ins>
    </w:p>
    <w:p w14:paraId="1B0E7264" w14:textId="77777777" w:rsidR="00D2639B" w:rsidRPr="00291B50" w:rsidRDefault="00D2639B">
      <w:pPr>
        <w:spacing w:line="360" w:lineRule="auto"/>
        <w:ind w:firstLineChars="175" w:firstLine="420"/>
        <w:jc w:val="left"/>
        <w:rPr>
          <w:ins w:id="1103" w:author="胡 成成" w:date="2020-05-03T23:42:00Z"/>
          <w:bCs/>
          <w:szCs w:val="28"/>
        </w:rPr>
        <w:pPrChange w:id="1104" w:author="胡 成成" w:date="2020-05-03T23:42:00Z">
          <w:pPr>
            <w:pStyle w:val="aa"/>
            <w:spacing w:line="360" w:lineRule="auto"/>
            <w:ind w:left="375" w:firstLine="480"/>
            <w:jc w:val="left"/>
          </w:pPr>
        </w:pPrChange>
      </w:pPr>
      <w:ins w:id="1105" w:author="胡 成成" w:date="2020-05-03T23:42:00Z">
        <w:r w:rsidRPr="00291B50">
          <w:rPr>
            <w:rFonts w:hint="eastAsia"/>
            <w:bCs/>
            <w:szCs w:val="28"/>
          </w:rPr>
          <w:lastRenderedPageBreak/>
          <w:t>③产生莱斯信号：</w:t>
        </w:r>
      </w:ins>
    </w:p>
    <w:p w14:paraId="0892F00B" w14:textId="77777777" w:rsidR="00D2639B" w:rsidRPr="00D2639B" w:rsidRDefault="00D2639B">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1106" w:author="胡 成成" w:date="2020-05-03T23:42:00Z"/>
          <w:bCs/>
          <w:szCs w:val="28"/>
        </w:rPr>
        <w:pPrChange w:id="1107" w:author="胡 成成" w:date="2020-05-03T23:43:00Z">
          <w:pPr>
            <w:pStyle w:val="aa"/>
            <w:spacing w:line="360" w:lineRule="auto"/>
            <w:ind w:left="375" w:firstLine="480"/>
            <w:jc w:val="left"/>
          </w:pPr>
        </w:pPrChange>
      </w:pPr>
      <w:ins w:id="1108" w:author="胡 成成" w:date="2020-05-03T23:42:00Z">
        <w:r w:rsidRPr="00D2639B">
          <w:rPr>
            <w:bCs/>
            <w:szCs w:val="28"/>
          </w:rPr>
          <w:t>function H = Ric_model(K_dB,L)</w:t>
        </w:r>
      </w:ins>
    </w:p>
    <w:p w14:paraId="080F8F78" w14:textId="77777777" w:rsidR="00D2639B" w:rsidRPr="00D2639B" w:rsidRDefault="00D2639B">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1109" w:author="胡 成成" w:date="2020-05-03T23:42:00Z"/>
          <w:bCs/>
          <w:szCs w:val="28"/>
        </w:rPr>
        <w:pPrChange w:id="1110" w:author="胡 成成" w:date="2020-05-03T23:43:00Z">
          <w:pPr>
            <w:pStyle w:val="aa"/>
            <w:spacing w:line="360" w:lineRule="auto"/>
            <w:ind w:left="375" w:firstLine="480"/>
            <w:jc w:val="left"/>
          </w:pPr>
        </w:pPrChange>
      </w:pPr>
      <w:ins w:id="1111" w:author="胡 成成" w:date="2020-05-03T23:42:00Z">
        <w:r w:rsidRPr="00D2639B">
          <w:rPr>
            <w:bCs/>
            <w:szCs w:val="28"/>
          </w:rPr>
          <w:t>% Ric_model Channel Model</w:t>
        </w:r>
      </w:ins>
    </w:p>
    <w:p w14:paraId="57FFAE48" w14:textId="77777777" w:rsidR="00D2639B" w:rsidRPr="00D2639B" w:rsidRDefault="00D2639B">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1112" w:author="胡 成成" w:date="2020-05-03T23:42:00Z"/>
          <w:bCs/>
          <w:szCs w:val="28"/>
        </w:rPr>
        <w:pPrChange w:id="1113" w:author="胡 成成" w:date="2020-05-03T23:43:00Z">
          <w:pPr>
            <w:pStyle w:val="aa"/>
            <w:spacing w:line="360" w:lineRule="auto"/>
            <w:ind w:left="375" w:firstLine="480"/>
            <w:jc w:val="left"/>
          </w:pPr>
        </w:pPrChange>
      </w:pPr>
      <w:ins w:id="1114" w:author="胡 成成" w:date="2020-05-03T23:42:00Z">
        <w:r w:rsidRPr="00D2639B">
          <w:rPr>
            <w:bCs/>
            <w:szCs w:val="28"/>
          </w:rPr>
          <w:t>K = 10^(K_dB/10);</w:t>
        </w:r>
      </w:ins>
    </w:p>
    <w:p w14:paraId="00B1CDDD" w14:textId="06CDE922" w:rsidR="00D2639B" w:rsidRDefault="00D2639B">
      <w:pPr>
        <w:pStyle w:val="aa"/>
        <w:pBdr>
          <w:top w:val="single" w:sz="4" w:space="1" w:color="auto"/>
          <w:left w:val="single" w:sz="4" w:space="4" w:color="auto"/>
          <w:bottom w:val="single" w:sz="4" w:space="1" w:color="auto"/>
          <w:right w:val="single" w:sz="4" w:space="4" w:color="auto"/>
        </w:pBdr>
        <w:spacing w:line="360" w:lineRule="auto"/>
        <w:ind w:left="375" w:firstLine="480"/>
        <w:jc w:val="left"/>
        <w:rPr>
          <w:ins w:id="1115" w:author="胡 成成" w:date="2020-05-03T23:42:00Z"/>
          <w:bCs/>
          <w:szCs w:val="28"/>
        </w:rPr>
        <w:pPrChange w:id="1116" w:author="胡 成成" w:date="2020-05-03T23:43:00Z">
          <w:pPr>
            <w:pStyle w:val="aa"/>
            <w:spacing w:line="360" w:lineRule="auto"/>
            <w:ind w:left="375" w:firstLine="480"/>
            <w:jc w:val="left"/>
          </w:pPr>
        </w:pPrChange>
      </w:pPr>
      <w:ins w:id="1117" w:author="胡 成成" w:date="2020-05-03T23:42:00Z">
        <w:r w:rsidRPr="00D2639B">
          <w:rPr>
            <w:bCs/>
            <w:szCs w:val="28"/>
          </w:rPr>
          <w:t>H = sqrt(K/(K+1)) + sqrt(1/(K+1))*Ray_model(L);</w:t>
        </w:r>
      </w:ins>
    </w:p>
    <w:p w14:paraId="7FF732C9" w14:textId="23B8B71D" w:rsidR="00D2639B" w:rsidRDefault="004B30DA" w:rsidP="004B30DA">
      <w:pPr>
        <w:spacing w:line="360" w:lineRule="auto"/>
        <w:ind w:firstLineChars="175" w:firstLine="420"/>
        <w:jc w:val="left"/>
        <w:rPr>
          <w:ins w:id="1118" w:author="胡 成成" w:date="2020-05-03T23:44:00Z"/>
          <w:bCs/>
          <w:szCs w:val="28"/>
        </w:rPr>
      </w:pPr>
      <w:ins w:id="1119" w:author="胡 成成" w:date="2020-05-03T23:44:00Z">
        <w:r>
          <w:rPr>
            <w:rFonts w:hint="eastAsia"/>
            <w:bCs/>
            <w:szCs w:val="28"/>
          </w:rPr>
          <w:t>④</w:t>
        </w:r>
      </w:ins>
      <w:ins w:id="1120" w:author="胡 成成" w:date="2020-05-03T23:43:00Z">
        <w:r w:rsidR="00D2639B" w:rsidRPr="00291B50">
          <w:rPr>
            <w:rFonts w:hint="eastAsia"/>
            <w:bCs/>
            <w:szCs w:val="28"/>
          </w:rPr>
          <w:t>信道模拟作图：</w:t>
        </w:r>
      </w:ins>
    </w:p>
    <w:p w14:paraId="1C70657F" w14:textId="77777777" w:rsidR="004B30DA" w:rsidRPr="004B30DA" w:rsidRDefault="004B30DA">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21" w:author="胡 成成" w:date="2020-05-03T23:44:00Z"/>
          <w:bCs/>
          <w:szCs w:val="28"/>
        </w:rPr>
        <w:pPrChange w:id="1122" w:author="胡 成成" w:date="2020-05-03T23:44:00Z">
          <w:pPr>
            <w:spacing w:line="360" w:lineRule="auto"/>
            <w:ind w:firstLineChars="175" w:firstLine="420"/>
            <w:jc w:val="left"/>
          </w:pPr>
        </w:pPrChange>
      </w:pPr>
      <w:ins w:id="1123" w:author="胡 成成" w:date="2020-05-03T23:44:00Z">
        <w:r w:rsidRPr="004B30DA">
          <w:rPr>
            <w:rFonts w:hint="eastAsia"/>
            <w:bCs/>
            <w:szCs w:val="28"/>
          </w:rPr>
          <w:t xml:space="preserve">% </w:t>
        </w:r>
        <w:r w:rsidRPr="004B30DA">
          <w:rPr>
            <w:rFonts w:hint="eastAsia"/>
            <w:bCs/>
            <w:szCs w:val="28"/>
          </w:rPr>
          <w:t>信道模拟</w:t>
        </w:r>
      </w:ins>
    </w:p>
    <w:p w14:paraId="1EF26DF7" w14:textId="77777777" w:rsidR="004B30DA" w:rsidRPr="004B30DA" w:rsidRDefault="004B30DA">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24" w:author="胡 成成" w:date="2020-05-03T23:44:00Z"/>
          <w:bCs/>
          <w:szCs w:val="28"/>
        </w:rPr>
        <w:pPrChange w:id="1125" w:author="胡 成成" w:date="2020-05-03T23:44:00Z">
          <w:pPr>
            <w:spacing w:line="360" w:lineRule="auto"/>
            <w:ind w:firstLineChars="175" w:firstLine="420"/>
            <w:jc w:val="left"/>
          </w:pPr>
        </w:pPrChange>
      </w:pPr>
      <w:ins w:id="1126" w:author="胡 成成" w:date="2020-05-03T23:44:00Z">
        <w:r w:rsidRPr="004B30DA">
          <w:rPr>
            <w:bCs/>
            <w:szCs w:val="28"/>
          </w:rPr>
          <w:t>N=1e5;</w:t>
        </w:r>
      </w:ins>
    </w:p>
    <w:p w14:paraId="55715261" w14:textId="77777777" w:rsidR="004B30DA" w:rsidRPr="004B30DA" w:rsidRDefault="004B30DA">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27" w:author="胡 成成" w:date="2020-05-03T23:44:00Z"/>
          <w:bCs/>
          <w:szCs w:val="28"/>
        </w:rPr>
        <w:pPrChange w:id="1128" w:author="胡 成成" w:date="2020-05-03T23:44:00Z">
          <w:pPr>
            <w:spacing w:line="360" w:lineRule="auto"/>
            <w:ind w:firstLineChars="175" w:firstLine="420"/>
            <w:jc w:val="left"/>
          </w:pPr>
        </w:pPrChange>
      </w:pPr>
      <w:ins w:id="1129" w:author="胡 成成" w:date="2020-05-03T23:44:00Z">
        <w:r w:rsidRPr="004B30DA">
          <w:rPr>
            <w:bCs/>
            <w:szCs w:val="28"/>
          </w:rPr>
          <w:t>level=50;</w:t>
        </w:r>
      </w:ins>
    </w:p>
    <w:p w14:paraId="77722F2C" w14:textId="77777777" w:rsidR="004B30DA" w:rsidRPr="004B30DA" w:rsidRDefault="004B30DA">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30" w:author="胡 成成" w:date="2020-05-03T23:44:00Z"/>
          <w:bCs/>
          <w:szCs w:val="28"/>
        </w:rPr>
        <w:pPrChange w:id="1131" w:author="胡 成成" w:date="2020-05-03T23:44:00Z">
          <w:pPr>
            <w:spacing w:line="360" w:lineRule="auto"/>
            <w:ind w:firstLineChars="175" w:firstLine="420"/>
            <w:jc w:val="left"/>
          </w:pPr>
        </w:pPrChange>
      </w:pPr>
      <w:ins w:id="1132" w:author="胡 成成" w:date="2020-05-03T23:44:00Z">
        <w:r w:rsidRPr="004B30DA">
          <w:rPr>
            <w:rFonts w:hint="eastAsia"/>
            <w:bCs/>
            <w:szCs w:val="28"/>
          </w:rPr>
          <w:t xml:space="preserve">% Gauss model </w:t>
        </w:r>
        <w:r w:rsidRPr="004B30DA">
          <w:rPr>
            <w:rFonts w:hint="eastAsia"/>
            <w:bCs/>
            <w:szCs w:val="28"/>
          </w:rPr>
          <w:t>高斯</w:t>
        </w:r>
      </w:ins>
    </w:p>
    <w:p w14:paraId="7288A650" w14:textId="77777777" w:rsidR="004B30DA" w:rsidRPr="004B30DA" w:rsidRDefault="004B30DA">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33" w:author="胡 成成" w:date="2020-05-03T23:44:00Z"/>
          <w:bCs/>
          <w:szCs w:val="28"/>
        </w:rPr>
        <w:pPrChange w:id="1134" w:author="胡 成成" w:date="2020-05-03T23:44:00Z">
          <w:pPr>
            <w:spacing w:line="360" w:lineRule="auto"/>
            <w:ind w:firstLineChars="175" w:firstLine="420"/>
            <w:jc w:val="left"/>
          </w:pPr>
        </w:pPrChange>
      </w:pPr>
      <w:ins w:id="1135" w:author="胡 成成" w:date="2020-05-03T23:44:00Z">
        <w:r w:rsidRPr="004B30DA">
          <w:rPr>
            <w:rFonts w:hint="eastAsia"/>
            <w:bCs/>
            <w:szCs w:val="28"/>
          </w:rPr>
          <w:t xml:space="preserve">std_val = 0.2; % </w:t>
        </w:r>
        <w:r w:rsidRPr="004B30DA">
          <w:rPr>
            <w:rFonts w:hint="eastAsia"/>
            <w:bCs/>
            <w:szCs w:val="28"/>
          </w:rPr>
          <w:t>方差</w:t>
        </w:r>
        <w:r w:rsidRPr="004B30DA">
          <w:rPr>
            <w:rFonts w:hint="eastAsia"/>
            <w:bCs/>
            <w:szCs w:val="28"/>
          </w:rPr>
          <w:t>=0.2;</w:t>
        </w:r>
        <w:r w:rsidRPr="004B30DA">
          <w:rPr>
            <w:rFonts w:hint="eastAsia"/>
            <w:bCs/>
            <w:szCs w:val="28"/>
          </w:rPr>
          <w:t>均值</w:t>
        </w:r>
        <w:r w:rsidRPr="004B30DA">
          <w:rPr>
            <w:rFonts w:hint="eastAsia"/>
            <w:bCs/>
            <w:szCs w:val="28"/>
          </w:rPr>
          <w:t>=0</w:t>
        </w:r>
      </w:ins>
    </w:p>
    <w:p w14:paraId="7F614AA9" w14:textId="77777777" w:rsidR="004B30DA" w:rsidRPr="004B30DA" w:rsidRDefault="004B30DA">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36" w:author="胡 成成" w:date="2020-05-03T23:44:00Z"/>
          <w:bCs/>
          <w:szCs w:val="28"/>
        </w:rPr>
        <w:pPrChange w:id="1137" w:author="胡 成成" w:date="2020-05-03T23:44:00Z">
          <w:pPr>
            <w:spacing w:line="360" w:lineRule="auto"/>
            <w:ind w:firstLineChars="175" w:firstLine="420"/>
            <w:jc w:val="left"/>
          </w:pPr>
        </w:pPrChange>
      </w:pPr>
      <w:ins w:id="1138" w:author="胡 成成" w:date="2020-05-03T23:44:00Z">
        <w:r w:rsidRPr="004B30DA">
          <w:rPr>
            <w:bCs/>
            <w:szCs w:val="28"/>
          </w:rPr>
          <w:t>Gauss_ch = Gauss_model(std_val, N);</w:t>
        </w:r>
      </w:ins>
    </w:p>
    <w:p w14:paraId="527A427C" w14:textId="77777777" w:rsidR="004B30DA" w:rsidRPr="004B30DA" w:rsidRDefault="004B30DA">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39" w:author="胡 成成" w:date="2020-05-03T23:44:00Z"/>
          <w:bCs/>
          <w:szCs w:val="28"/>
        </w:rPr>
        <w:pPrChange w:id="1140" w:author="胡 成成" w:date="2020-05-03T23:44:00Z">
          <w:pPr>
            <w:spacing w:line="360" w:lineRule="auto"/>
            <w:ind w:firstLineChars="175" w:firstLine="420"/>
            <w:jc w:val="left"/>
          </w:pPr>
        </w:pPrChange>
      </w:pPr>
      <w:ins w:id="1141" w:author="胡 成成" w:date="2020-05-03T23:44:00Z">
        <w:r w:rsidRPr="004B30DA">
          <w:rPr>
            <w:rFonts w:hint="eastAsia"/>
            <w:bCs/>
            <w:szCs w:val="28"/>
          </w:rPr>
          <w:t xml:space="preserve">% </w:t>
        </w:r>
        <w:r w:rsidRPr="004B30DA">
          <w:rPr>
            <w:rFonts w:hint="eastAsia"/>
            <w:bCs/>
            <w:szCs w:val="28"/>
          </w:rPr>
          <w:t>直方图的纵轴为频次，概率密度的纵轴为频率，但两者大致的分布曲线是一样的</w:t>
        </w:r>
      </w:ins>
    </w:p>
    <w:p w14:paraId="37556A16" w14:textId="77777777" w:rsidR="004B30DA" w:rsidRPr="004B30DA" w:rsidRDefault="004B30DA">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42" w:author="胡 成成" w:date="2020-05-03T23:44:00Z"/>
          <w:bCs/>
          <w:szCs w:val="28"/>
        </w:rPr>
        <w:pPrChange w:id="1143" w:author="胡 成成" w:date="2020-05-03T23:44:00Z">
          <w:pPr>
            <w:spacing w:line="360" w:lineRule="auto"/>
            <w:ind w:firstLineChars="175" w:firstLine="420"/>
            <w:jc w:val="left"/>
          </w:pPr>
        </w:pPrChange>
      </w:pPr>
      <w:ins w:id="1144" w:author="胡 成成" w:date="2020-05-03T23:44:00Z">
        <w:r w:rsidRPr="004B30DA">
          <w:rPr>
            <w:bCs/>
            <w:szCs w:val="28"/>
          </w:rPr>
          <w:t xml:space="preserve">[temp, x] = hist(abs(Gauss_ch), level);   </w:t>
        </w:r>
      </w:ins>
    </w:p>
    <w:p w14:paraId="62D39C11" w14:textId="77777777" w:rsidR="004B30DA" w:rsidRPr="004B30DA" w:rsidRDefault="004B30DA">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45" w:author="胡 成成" w:date="2020-05-03T23:44:00Z"/>
          <w:bCs/>
          <w:szCs w:val="28"/>
        </w:rPr>
        <w:pPrChange w:id="1146" w:author="胡 成成" w:date="2020-05-03T23:44:00Z">
          <w:pPr>
            <w:spacing w:line="360" w:lineRule="auto"/>
            <w:ind w:firstLineChars="175" w:firstLine="420"/>
            <w:jc w:val="left"/>
          </w:pPr>
        </w:pPrChange>
      </w:pPr>
      <w:ins w:id="1147" w:author="胡 成成" w:date="2020-05-03T23:44:00Z">
        <w:r w:rsidRPr="004B30DA">
          <w:rPr>
            <w:bCs/>
            <w:szCs w:val="28"/>
          </w:rPr>
          <w:t>plot(x, temp, 'k-s');</w:t>
        </w:r>
      </w:ins>
    </w:p>
    <w:p w14:paraId="6B171C5A" w14:textId="77777777" w:rsidR="004B30DA" w:rsidRPr="004B30DA" w:rsidRDefault="004B30DA">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48" w:author="胡 成成" w:date="2020-05-03T23:44:00Z"/>
          <w:bCs/>
          <w:szCs w:val="28"/>
        </w:rPr>
        <w:pPrChange w:id="1149" w:author="胡 成成" w:date="2020-05-03T23:44:00Z">
          <w:pPr>
            <w:spacing w:line="360" w:lineRule="auto"/>
            <w:ind w:firstLineChars="175" w:firstLine="420"/>
            <w:jc w:val="left"/>
          </w:pPr>
        </w:pPrChange>
      </w:pPr>
    </w:p>
    <w:p w14:paraId="70A7A346" w14:textId="77777777" w:rsidR="004B30DA" w:rsidRPr="004B30DA" w:rsidRDefault="004B30DA">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50" w:author="胡 成成" w:date="2020-05-03T23:44:00Z"/>
          <w:bCs/>
          <w:szCs w:val="28"/>
        </w:rPr>
        <w:pPrChange w:id="1151" w:author="胡 成成" w:date="2020-05-03T23:44:00Z">
          <w:pPr>
            <w:spacing w:line="360" w:lineRule="auto"/>
            <w:ind w:firstLineChars="175" w:firstLine="420"/>
            <w:jc w:val="left"/>
          </w:pPr>
        </w:pPrChange>
      </w:pPr>
      <w:ins w:id="1152" w:author="胡 成成" w:date="2020-05-03T23:44:00Z">
        <w:r w:rsidRPr="004B30DA">
          <w:rPr>
            <w:rFonts w:hint="eastAsia"/>
            <w:bCs/>
            <w:szCs w:val="28"/>
          </w:rPr>
          <w:t xml:space="preserve">% Rayleigh model </w:t>
        </w:r>
        <w:r w:rsidRPr="004B30DA">
          <w:rPr>
            <w:rFonts w:hint="eastAsia"/>
            <w:bCs/>
            <w:szCs w:val="28"/>
          </w:rPr>
          <w:t>瑞利</w:t>
        </w:r>
      </w:ins>
    </w:p>
    <w:p w14:paraId="6A2FBAEC" w14:textId="77777777" w:rsidR="004B30DA" w:rsidRPr="004B30DA" w:rsidRDefault="004B30DA">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53" w:author="胡 成成" w:date="2020-05-03T23:44:00Z"/>
          <w:bCs/>
          <w:szCs w:val="28"/>
        </w:rPr>
        <w:pPrChange w:id="1154" w:author="胡 成成" w:date="2020-05-03T23:44:00Z">
          <w:pPr>
            <w:spacing w:line="360" w:lineRule="auto"/>
            <w:ind w:firstLineChars="175" w:firstLine="420"/>
            <w:jc w:val="left"/>
          </w:pPr>
        </w:pPrChange>
      </w:pPr>
      <w:ins w:id="1155" w:author="胡 成成" w:date="2020-05-03T23:44:00Z">
        <w:r w:rsidRPr="004B30DA">
          <w:rPr>
            <w:rFonts w:hint="eastAsia"/>
            <w:bCs/>
            <w:szCs w:val="28"/>
          </w:rPr>
          <w:t xml:space="preserve">Rayleigh_ch = Ray_model(N); % </w:t>
        </w:r>
        <w:r w:rsidRPr="004B30DA">
          <w:rPr>
            <w:rFonts w:hint="eastAsia"/>
            <w:bCs/>
            <w:szCs w:val="28"/>
          </w:rPr>
          <w:t>获得瑞利信道函数</w:t>
        </w:r>
      </w:ins>
    </w:p>
    <w:p w14:paraId="2B110DB0" w14:textId="6AFCF0A6" w:rsidR="004B30DA" w:rsidRPr="004B30DA" w:rsidRDefault="004B30DA">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56" w:author="胡 成成" w:date="2020-05-03T23:44:00Z"/>
          <w:bCs/>
          <w:szCs w:val="28"/>
        </w:rPr>
        <w:pPrChange w:id="1157" w:author="胡 成成" w:date="2020-05-03T23:44:00Z">
          <w:pPr>
            <w:spacing w:line="360" w:lineRule="auto"/>
            <w:ind w:firstLineChars="175" w:firstLine="420"/>
            <w:jc w:val="left"/>
          </w:pPr>
        </w:pPrChange>
      </w:pPr>
      <w:ins w:id="1158" w:author="胡 成成" w:date="2020-05-03T23:44:00Z">
        <w:r w:rsidRPr="004B30DA">
          <w:rPr>
            <w:rFonts w:hint="eastAsia"/>
            <w:bCs/>
            <w:szCs w:val="28"/>
          </w:rPr>
          <w:t>[temp1,y] = hist(abs(Rayleigh_ch(1,:)), level);  % hist</w:t>
        </w:r>
        <w:r w:rsidRPr="004B30DA">
          <w:rPr>
            <w:rFonts w:hint="eastAsia"/>
            <w:bCs/>
            <w:szCs w:val="28"/>
          </w:rPr>
          <w:t>结果是落入每个区间的个数</w:t>
        </w:r>
        <w:r w:rsidRPr="004B30DA">
          <w:rPr>
            <w:rFonts w:hint="eastAsia"/>
            <w:bCs/>
            <w:szCs w:val="28"/>
          </w:rPr>
          <w:t xml:space="preserve">  </w:t>
        </w:r>
      </w:ins>
    </w:p>
    <w:p w14:paraId="4846F027" w14:textId="77777777" w:rsidR="004B30DA" w:rsidRPr="004B30DA" w:rsidRDefault="004B30DA">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59" w:author="胡 成成" w:date="2020-05-03T23:44:00Z"/>
          <w:bCs/>
          <w:szCs w:val="28"/>
        </w:rPr>
        <w:pPrChange w:id="1160" w:author="胡 成成" w:date="2020-05-03T23:44:00Z">
          <w:pPr>
            <w:spacing w:line="360" w:lineRule="auto"/>
            <w:ind w:firstLineChars="175" w:firstLine="420"/>
            <w:jc w:val="left"/>
          </w:pPr>
        </w:pPrChange>
      </w:pPr>
      <w:ins w:id="1161" w:author="胡 成成" w:date="2020-05-03T23:44:00Z">
        <w:r w:rsidRPr="004B30DA">
          <w:rPr>
            <w:rFonts w:hint="eastAsia"/>
            <w:bCs/>
            <w:szCs w:val="28"/>
          </w:rPr>
          <w:t xml:space="preserve">% Rician model </w:t>
        </w:r>
        <w:r w:rsidRPr="004B30DA">
          <w:rPr>
            <w:rFonts w:hint="eastAsia"/>
            <w:bCs/>
            <w:szCs w:val="28"/>
          </w:rPr>
          <w:t>莱斯</w:t>
        </w:r>
      </w:ins>
    </w:p>
    <w:p w14:paraId="6477F27D" w14:textId="77777777" w:rsidR="004B30DA" w:rsidRPr="004B30DA" w:rsidRDefault="004B30DA">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62" w:author="胡 成成" w:date="2020-05-03T23:44:00Z"/>
          <w:bCs/>
          <w:szCs w:val="28"/>
        </w:rPr>
        <w:pPrChange w:id="1163" w:author="胡 成成" w:date="2020-05-03T23:44:00Z">
          <w:pPr>
            <w:spacing w:line="360" w:lineRule="auto"/>
            <w:ind w:firstLineChars="175" w:firstLine="420"/>
            <w:jc w:val="left"/>
          </w:pPr>
        </w:pPrChange>
      </w:pPr>
      <w:ins w:id="1164" w:author="胡 成成" w:date="2020-05-03T23:44:00Z">
        <w:r w:rsidRPr="004B30DA">
          <w:rPr>
            <w:bCs/>
            <w:szCs w:val="28"/>
          </w:rPr>
          <w:t>K_dB = 5;</w:t>
        </w:r>
      </w:ins>
    </w:p>
    <w:p w14:paraId="689E9BF2" w14:textId="77777777" w:rsidR="004B30DA" w:rsidRPr="004B30DA" w:rsidRDefault="004B30DA">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65" w:author="胡 成成" w:date="2020-05-03T23:44:00Z"/>
          <w:bCs/>
          <w:szCs w:val="28"/>
        </w:rPr>
        <w:pPrChange w:id="1166" w:author="胡 成成" w:date="2020-05-03T23:44:00Z">
          <w:pPr>
            <w:spacing w:line="360" w:lineRule="auto"/>
            <w:ind w:firstLineChars="175" w:firstLine="420"/>
            <w:jc w:val="left"/>
          </w:pPr>
        </w:pPrChange>
      </w:pPr>
      <w:ins w:id="1167" w:author="胡 成成" w:date="2020-05-03T23:44:00Z">
        <w:r w:rsidRPr="004B30DA">
          <w:rPr>
            <w:bCs/>
            <w:szCs w:val="28"/>
          </w:rPr>
          <w:t>Rician_ch = Ric_model(K_dB, N);</w:t>
        </w:r>
      </w:ins>
    </w:p>
    <w:p w14:paraId="27D17A64" w14:textId="77777777" w:rsidR="004B30DA" w:rsidRPr="004B30DA" w:rsidRDefault="004B30DA">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68" w:author="胡 成成" w:date="2020-05-03T23:44:00Z"/>
          <w:bCs/>
          <w:szCs w:val="28"/>
        </w:rPr>
        <w:pPrChange w:id="1169" w:author="胡 成成" w:date="2020-05-03T23:44:00Z">
          <w:pPr>
            <w:spacing w:line="360" w:lineRule="auto"/>
            <w:ind w:firstLineChars="175" w:firstLine="420"/>
            <w:jc w:val="left"/>
          </w:pPr>
        </w:pPrChange>
      </w:pPr>
      <w:ins w:id="1170" w:author="胡 成成" w:date="2020-05-03T23:44:00Z">
        <w:r w:rsidRPr="004B30DA">
          <w:rPr>
            <w:bCs/>
            <w:szCs w:val="28"/>
          </w:rPr>
          <w:t xml:space="preserve">[temp2, z] = hist(abs(Rician_ch), level);   </w:t>
        </w:r>
      </w:ins>
    </w:p>
    <w:p w14:paraId="2A512240" w14:textId="77777777" w:rsidR="004B30DA" w:rsidRPr="004B30DA" w:rsidRDefault="004B30DA">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71" w:author="胡 成成" w:date="2020-05-03T23:44:00Z"/>
          <w:bCs/>
          <w:szCs w:val="28"/>
        </w:rPr>
        <w:pPrChange w:id="1172" w:author="胡 成成" w:date="2020-05-03T23:44:00Z">
          <w:pPr>
            <w:spacing w:line="360" w:lineRule="auto"/>
            <w:ind w:firstLineChars="175" w:firstLine="420"/>
            <w:jc w:val="left"/>
          </w:pPr>
        </w:pPrChange>
      </w:pPr>
    </w:p>
    <w:p w14:paraId="059BB583" w14:textId="77777777" w:rsidR="004B30DA" w:rsidRPr="004B30DA" w:rsidRDefault="004B30DA">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73" w:author="胡 成成" w:date="2020-05-03T23:44:00Z"/>
          <w:bCs/>
          <w:szCs w:val="28"/>
        </w:rPr>
        <w:pPrChange w:id="1174" w:author="胡 成成" w:date="2020-05-03T23:44:00Z">
          <w:pPr>
            <w:spacing w:line="360" w:lineRule="auto"/>
            <w:ind w:firstLineChars="175" w:firstLine="420"/>
            <w:jc w:val="left"/>
          </w:pPr>
        </w:pPrChange>
      </w:pPr>
      <w:ins w:id="1175" w:author="胡 成成" w:date="2020-05-03T23:44:00Z">
        <w:r w:rsidRPr="004B30DA">
          <w:rPr>
            <w:bCs/>
            <w:szCs w:val="28"/>
          </w:rPr>
          <w:t>figure(1)</w:t>
        </w:r>
      </w:ins>
    </w:p>
    <w:p w14:paraId="418F2846" w14:textId="77777777" w:rsidR="004B30DA" w:rsidRPr="004B30DA" w:rsidRDefault="004B30DA">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76" w:author="胡 成成" w:date="2020-05-03T23:44:00Z"/>
          <w:bCs/>
          <w:szCs w:val="28"/>
        </w:rPr>
        <w:pPrChange w:id="1177" w:author="胡 成成" w:date="2020-05-03T23:44:00Z">
          <w:pPr>
            <w:spacing w:line="360" w:lineRule="auto"/>
            <w:ind w:firstLineChars="175" w:firstLine="420"/>
            <w:jc w:val="left"/>
          </w:pPr>
        </w:pPrChange>
      </w:pPr>
      <w:ins w:id="1178" w:author="胡 成成" w:date="2020-05-03T23:44:00Z">
        <w:r w:rsidRPr="004B30DA">
          <w:rPr>
            <w:bCs/>
            <w:szCs w:val="28"/>
          </w:rPr>
          <w:t>plot(x, temp, 'k-s',y, temp1, 'b-o',z, temp2, 'r-^');</w:t>
        </w:r>
      </w:ins>
    </w:p>
    <w:p w14:paraId="0055939A" w14:textId="2C08DC6C" w:rsidR="004B30DA" w:rsidRDefault="004B30DA">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79" w:author="胡 成成" w:date="2020-05-03T23:44:00Z"/>
          <w:bCs/>
          <w:szCs w:val="28"/>
        </w:rPr>
        <w:pPrChange w:id="1180" w:author="胡 成成" w:date="2020-05-03T23:44:00Z">
          <w:pPr>
            <w:spacing w:line="360" w:lineRule="auto"/>
            <w:ind w:firstLineChars="175" w:firstLine="420"/>
            <w:jc w:val="left"/>
          </w:pPr>
        </w:pPrChange>
      </w:pPr>
      <w:ins w:id="1181" w:author="胡 成成" w:date="2020-05-03T23:44:00Z">
        <w:r w:rsidRPr="004B30DA">
          <w:rPr>
            <w:rFonts w:hint="eastAsia"/>
            <w:bCs/>
            <w:szCs w:val="28"/>
          </w:rPr>
          <w:t>legend('</w:t>
        </w:r>
        <w:r w:rsidRPr="004B30DA">
          <w:rPr>
            <w:rFonts w:hint="eastAsia"/>
            <w:bCs/>
            <w:szCs w:val="28"/>
          </w:rPr>
          <w:t>高斯，</w:t>
        </w:r>
        <w:r w:rsidRPr="004B30DA">
          <w:rPr>
            <w:rFonts w:hint="eastAsia"/>
            <w:bCs/>
            <w:szCs w:val="28"/>
          </w:rPr>
          <w:t>std_val=0.2','</w:t>
        </w:r>
        <w:r w:rsidRPr="004B30DA">
          <w:rPr>
            <w:rFonts w:hint="eastAsia"/>
            <w:bCs/>
            <w:szCs w:val="28"/>
          </w:rPr>
          <w:t>瑞利</w:t>
        </w:r>
        <w:r w:rsidRPr="004B30DA">
          <w:rPr>
            <w:rFonts w:hint="eastAsia"/>
            <w:bCs/>
            <w:szCs w:val="28"/>
          </w:rPr>
          <w:t>','</w:t>
        </w:r>
        <w:r w:rsidRPr="004B30DA">
          <w:rPr>
            <w:rFonts w:hint="eastAsia"/>
            <w:bCs/>
            <w:szCs w:val="28"/>
          </w:rPr>
          <w:t>莱斯，</w:t>
        </w:r>
        <w:r w:rsidRPr="004B30DA">
          <w:rPr>
            <w:rFonts w:hint="eastAsia"/>
            <w:bCs/>
            <w:szCs w:val="28"/>
          </w:rPr>
          <w:t>K=5dB');</w:t>
        </w:r>
      </w:ins>
    </w:p>
    <w:p w14:paraId="661B42DC" w14:textId="62EBCAB3" w:rsidR="004B30DA" w:rsidRDefault="009579F1" w:rsidP="004B30DA">
      <w:pPr>
        <w:spacing w:line="360" w:lineRule="auto"/>
        <w:ind w:firstLineChars="175" w:firstLine="420"/>
        <w:jc w:val="left"/>
        <w:rPr>
          <w:ins w:id="1182" w:author="胡 成成" w:date="2020-05-03T23:44:00Z"/>
          <w:bCs/>
          <w:szCs w:val="28"/>
        </w:rPr>
      </w:pPr>
      <w:ins w:id="1183" w:author="胡 成成" w:date="2020-05-03T23:44:00Z">
        <w:r>
          <w:rPr>
            <w:rFonts w:hint="eastAsia"/>
            <w:bCs/>
            <w:szCs w:val="28"/>
          </w:rPr>
          <w:lastRenderedPageBreak/>
          <w:t>运行结果：</w:t>
        </w:r>
      </w:ins>
    </w:p>
    <w:p w14:paraId="0ACC317D" w14:textId="6CD4DB61" w:rsidR="009579F1" w:rsidRDefault="00102247" w:rsidP="004B30DA">
      <w:pPr>
        <w:spacing w:line="360" w:lineRule="auto"/>
        <w:ind w:firstLineChars="175" w:firstLine="420"/>
        <w:jc w:val="left"/>
        <w:rPr>
          <w:ins w:id="1184" w:author="胡 成成" w:date="2020-05-03T23:45:00Z"/>
          <w:bCs/>
          <w:szCs w:val="28"/>
        </w:rPr>
      </w:pPr>
      <w:ins w:id="1185" w:author="胡 成成" w:date="2020-05-03T23:45:00Z">
        <w:r>
          <w:rPr>
            <w:noProof/>
          </w:rPr>
          <w:drawing>
            <wp:inline distT="0" distB="0" distL="0" distR="0" wp14:anchorId="6565C6C0" wp14:editId="0C86ABF0">
              <wp:extent cx="4942857" cy="379047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42857" cy="3790476"/>
                      </a:xfrm>
                      <a:prstGeom prst="rect">
                        <a:avLst/>
                      </a:prstGeom>
                    </pic:spPr>
                  </pic:pic>
                </a:graphicData>
              </a:graphic>
            </wp:inline>
          </w:drawing>
        </w:r>
      </w:ins>
    </w:p>
    <w:p w14:paraId="3CF0FB4B" w14:textId="515F4388" w:rsidR="009D688B" w:rsidRDefault="009D688B" w:rsidP="009D688B">
      <w:pPr>
        <w:pStyle w:val="aa"/>
        <w:numPr>
          <w:ilvl w:val="0"/>
          <w:numId w:val="23"/>
        </w:numPr>
        <w:spacing w:line="360" w:lineRule="auto"/>
        <w:ind w:firstLineChars="0"/>
        <w:jc w:val="left"/>
        <w:rPr>
          <w:ins w:id="1186" w:author="胡 成成" w:date="2020-05-03T23:46:00Z"/>
          <w:bCs/>
          <w:szCs w:val="28"/>
        </w:rPr>
      </w:pPr>
      <w:ins w:id="1187" w:author="胡 成成" w:date="2020-05-03T23:45:00Z">
        <w:r w:rsidRPr="009D688B">
          <w:rPr>
            <w:rFonts w:hint="eastAsia"/>
            <w:bCs/>
            <w:szCs w:val="28"/>
          </w:rPr>
          <w:t>多径效应</w:t>
        </w:r>
      </w:ins>
    </w:p>
    <w:p w14:paraId="4EAE9F6F" w14:textId="2B69099B" w:rsidR="006405E7" w:rsidRPr="00291B50" w:rsidRDefault="006405E7">
      <w:pPr>
        <w:pStyle w:val="aa"/>
        <w:spacing w:line="360" w:lineRule="auto"/>
        <w:ind w:left="375" w:firstLineChars="0" w:firstLine="0"/>
        <w:jc w:val="left"/>
        <w:rPr>
          <w:ins w:id="1188" w:author="胡 成成" w:date="2020-05-03T23:45:00Z"/>
          <w:bCs/>
          <w:szCs w:val="28"/>
        </w:rPr>
        <w:pPrChange w:id="1189" w:author="胡 成成" w:date="2020-05-03T23:47:00Z">
          <w:pPr>
            <w:spacing w:line="360" w:lineRule="auto"/>
            <w:ind w:firstLineChars="175" w:firstLine="420"/>
            <w:jc w:val="left"/>
          </w:pPr>
        </w:pPrChange>
      </w:pPr>
      <w:ins w:id="1190" w:author="胡 成成" w:date="2020-05-03T23:46:00Z">
        <w:r w:rsidRPr="006405E7">
          <w:rPr>
            <w:rFonts w:hint="eastAsia"/>
            <w:bCs/>
            <w:szCs w:val="28"/>
          </w:rPr>
          <w:t>①二径信道</w:t>
        </w:r>
      </w:ins>
    </w:p>
    <w:p w14:paraId="17FC526F" w14:textId="77777777" w:rsidR="009D688B" w:rsidRPr="009D688B" w:rsidRDefault="009D688B">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91" w:author="胡 成成" w:date="2020-05-03T23:45:00Z"/>
          <w:bCs/>
          <w:szCs w:val="28"/>
        </w:rPr>
        <w:pPrChange w:id="1192" w:author="胡 成成" w:date="2020-05-03T23:46:00Z">
          <w:pPr>
            <w:spacing w:line="360" w:lineRule="auto"/>
            <w:ind w:firstLineChars="175" w:firstLine="420"/>
            <w:jc w:val="left"/>
          </w:pPr>
        </w:pPrChange>
      </w:pPr>
      <w:ins w:id="1193" w:author="胡 成成" w:date="2020-05-03T23:45:00Z">
        <w:r w:rsidRPr="009D688B">
          <w:rPr>
            <w:bCs/>
            <w:szCs w:val="28"/>
          </w:rPr>
          <w:t>clear all</w:t>
        </w:r>
      </w:ins>
    </w:p>
    <w:p w14:paraId="45F32E90" w14:textId="77777777" w:rsidR="009D688B" w:rsidRPr="009D688B" w:rsidRDefault="009D688B">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94" w:author="胡 成成" w:date="2020-05-03T23:45:00Z"/>
          <w:bCs/>
          <w:szCs w:val="28"/>
        </w:rPr>
        <w:pPrChange w:id="1195" w:author="胡 成成" w:date="2020-05-03T23:46:00Z">
          <w:pPr>
            <w:spacing w:line="360" w:lineRule="auto"/>
            <w:ind w:firstLineChars="175" w:firstLine="420"/>
            <w:jc w:val="left"/>
          </w:pPr>
        </w:pPrChange>
      </w:pPr>
      <w:ins w:id="1196" w:author="胡 成成" w:date="2020-05-03T23:45:00Z">
        <w:r w:rsidRPr="009D688B">
          <w:rPr>
            <w:bCs/>
            <w:szCs w:val="28"/>
          </w:rPr>
          <w:t>ht=10;hr=2;</w:t>
        </w:r>
      </w:ins>
    </w:p>
    <w:p w14:paraId="1D4E13AB" w14:textId="77777777" w:rsidR="009D688B" w:rsidRPr="009D688B" w:rsidRDefault="009D688B">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197" w:author="胡 成成" w:date="2020-05-03T23:45:00Z"/>
          <w:bCs/>
          <w:szCs w:val="28"/>
        </w:rPr>
        <w:pPrChange w:id="1198" w:author="胡 成成" w:date="2020-05-03T23:46:00Z">
          <w:pPr>
            <w:spacing w:line="360" w:lineRule="auto"/>
            <w:ind w:firstLineChars="175" w:firstLine="420"/>
            <w:jc w:val="left"/>
          </w:pPr>
        </w:pPrChange>
      </w:pPr>
      <w:ins w:id="1199" w:author="胡 成成" w:date="2020-05-03T23:45:00Z">
        <w:r w:rsidRPr="009D688B">
          <w:rPr>
            <w:bCs/>
            <w:szCs w:val="28"/>
          </w:rPr>
          <w:t>c=3e8;f=1e9;lambda=c/f;</w:t>
        </w:r>
      </w:ins>
    </w:p>
    <w:p w14:paraId="57555A4A" w14:textId="77777777" w:rsidR="009D688B" w:rsidRPr="009D688B" w:rsidRDefault="009D688B">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200" w:author="胡 成成" w:date="2020-05-03T23:45:00Z"/>
          <w:bCs/>
          <w:szCs w:val="28"/>
        </w:rPr>
        <w:pPrChange w:id="1201" w:author="胡 成成" w:date="2020-05-03T23:46:00Z">
          <w:pPr>
            <w:spacing w:line="360" w:lineRule="auto"/>
            <w:ind w:firstLineChars="175" w:firstLine="420"/>
            <w:jc w:val="left"/>
          </w:pPr>
        </w:pPrChange>
      </w:pPr>
      <w:ins w:id="1202" w:author="胡 成成" w:date="2020-05-03T23:45:00Z">
        <w:r w:rsidRPr="009D688B">
          <w:rPr>
            <w:bCs/>
            <w:szCs w:val="28"/>
          </w:rPr>
          <w:t>R=-1;</w:t>
        </w:r>
      </w:ins>
    </w:p>
    <w:p w14:paraId="0075BA8E" w14:textId="77777777" w:rsidR="009D688B" w:rsidRPr="009D688B" w:rsidRDefault="009D688B">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203" w:author="胡 成成" w:date="2020-05-03T23:45:00Z"/>
          <w:bCs/>
          <w:szCs w:val="28"/>
        </w:rPr>
        <w:pPrChange w:id="1204" w:author="胡 成成" w:date="2020-05-03T23:46:00Z">
          <w:pPr>
            <w:spacing w:line="360" w:lineRule="auto"/>
            <w:ind w:firstLineChars="175" w:firstLine="420"/>
            <w:jc w:val="left"/>
          </w:pPr>
        </w:pPrChange>
      </w:pPr>
      <w:ins w:id="1205" w:author="胡 成成" w:date="2020-05-03T23:45:00Z">
        <w:r w:rsidRPr="009D688B">
          <w:rPr>
            <w:bCs/>
            <w:szCs w:val="28"/>
          </w:rPr>
          <w:t>d=1:0.5:10000;</w:t>
        </w:r>
      </w:ins>
    </w:p>
    <w:p w14:paraId="3F827BC1" w14:textId="77777777" w:rsidR="009D688B" w:rsidRPr="009D688B" w:rsidRDefault="009D688B">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206" w:author="胡 成成" w:date="2020-05-03T23:45:00Z"/>
          <w:bCs/>
          <w:szCs w:val="28"/>
        </w:rPr>
        <w:pPrChange w:id="1207" w:author="胡 成成" w:date="2020-05-03T23:46:00Z">
          <w:pPr>
            <w:spacing w:line="360" w:lineRule="auto"/>
            <w:ind w:firstLineChars="175" w:firstLine="420"/>
            <w:jc w:val="left"/>
          </w:pPr>
        </w:pPrChange>
      </w:pPr>
      <w:ins w:id="1208" w:author="胡 成成" w:date="2020-05-03T23:45:00Z">
        <w:r w:rsidRPr="009D688B">
          <w:rPr>
            <w:bCs/>
            <w:szCs w:val="28"/>
          </w:rPr>
          <w:t>d1=sqrt(d.^2+(ht-hr)^2);</w:t>
        </w:r>
      </w:ins>
    </w:p>
    <w:p w14:paraId="0BD26E5D" w14:textId="77777777" w:rsidR="009D688B" w:rsidRPr="009D688B" w:rsidRDefault="009D688B">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209" w:author="胡 成成" w:date="2020-05-03T23:45:00Z"/>
          <w:bCs/>
          <w:szCs w:val="28"/>
        </w:rPr>
        <w:pPrChange w:id="1210" w:author="胡 成成" w:date="2020-05-03T23:46:00Z">
          <w:pPr>
            <w:spacing w:line="360" w:lineRule="auto"/>
            <w:ind w:firstLineChars="175" w:firstLine="420"/>
            <w:jc w:val="left"/>
          </w:pPr>
        </w:pPrChange>
      </w:pPr>
      <w:ins w:id="1211" w:author="胡 成成" w:date="2020-05-03T23:45:00Z">
        <w:r w:rsidRPr="009D688B">
          <w:rPr>
            <w:bCs/>
            <w:szCs w:val="28"/>
          </w:rPr>
          <w:t>d2=sqrt(d.^2+(ht+hr)^2);</w:t>
        </w:r>
      </w:ins>
    </w:p>
    <w:p w14:paraId="22E09D29" w14:textId="77777777" w:rsidR="009D688B" w:rsidRPr="009D688B" w:rsidRDefault="009D688B">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212" w:author="胡 成成" w:date="2020-05-03T23:45:00Z"/>
          <w:bCs/>
          <w:szCs w:val="28"/>
        </w:rPr>
        <w:pPrChange w:id="1213" w:author="胡 成成" w:date="2020-05-03T23:46:00Z">
          <w:pPr>
            <w:spacing w:line="360" w:lineRule="auto"/>
            <w:ind w:firstLineChars="175" w:firstLine="420"/>
            <w:jc w:val="left"/>
          </w:pPr>
        </w:pPrChange>
      </w:pPr>
      <w:ins w:id="1214" w:author="胡 成成" w:date="2020-05-03T23:45:00Z">
        <w:r w:rsidRPr="009D688B">
          <w:rPr>
            <w:bCs/>
            <w:szCs w:val="28"/>
          </w:rPr>
          <w:t>a1=exp(j*2*pi.*d1/lambda)./d1;</w:t>
        </w:r>
      </w:ins>
    </w:p>
    <w:p w14:paraId="1DF9EA4A" w14:textId="77777777" w:rsidR="009D688B" w:rsidRPr="009D688B" w:rsidRDefault="009D688B">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215" w:author="胡 成成" w:date="2020-05-03T23:45:00Z"/>
          <w:bCs/>
          <w:szCs w:val="28"/>
        </w:rPr>
        <w:pPrChange w:id="1216" w:author="胡 成成" w:date="2020-05-03T23:46:00Z">
          <w:pPr>
            <w:spacing w:line="360" w:lineRule="auto"/>
            <w:ind w:firstLineChars="175" w:firstLine="420"/>
            <w:jc w:val="left"/>
          </w:pPr>
        </w:pPrChange>
      </w:pPr>
      <w:ins w:id="1217" w:author="胡 成成" w:date="2020-05-03T23:45:00Z">
        <w:r w:rsidRPr="009D688B">
          <w:rPr>
            <w:bCs/>
            <w:szCs w:val="28"/>
          </w:rPr>
          <w:t>a2=R*exp(j*2*pi.*d2/lambda)./d2;</w:t>
        </w:r>
      </w:ins>
    </w:p>
    <w:p w14:paraId="179DDBCC" w14:textId="77777777" w:rsidR="009D688B" w:rsidRPr="009D688B" w:rsidRDefault="009D688B">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218" w:author="胡 成成" w:date="2020-05-03T23:45:00Z"/>
          <w:bCs/>
          <w:szCs w:val="28"/>
        </w:rPr>
        <w:pPrChange w:id="1219" w:author="胡 成成" w:date="2020-05-03T23:46:00Z">
          <w:pPr>
            <w:spacing w:line="360" w:lineRule="auto"/>
            <w:ind w:firstLineChars="175" w:firstLine="420"/>
            <w:jc w:val="left"/>
          </w:pPr>
        </w:pPrChange>
      </w:pPr>
      <w:ins w:id="1220" w:author="胡 成成" w:date="2020-05-03T23:45:00Z">
        <w:r w:rsidRPr="009D688B">
          <w:rPr>
            <w:bCs/>
            <w:szCs w:val="28"/>
          </w:rPr>
          <w:t>a=abs(a1+a2);</w:t>
        </w:r>
      </w:ins>
    </w:p>
    <w:p w14:paraId="1E05DC74" w14:textId="77777777" w:rsidR="009D688B" w:rsidRPr="009D688B" w:rsidRDefault="009D688B">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221" w:author="胡 成成" w:date="2020-05-03T23:45:00Z"/>
          <w:bCs/>
          <w:szCs w:val="28"/>
        </w:rPr>
        <w:pPrChange w:id="1222" w:author="胡 成成" w:date="2020-05-03T23:46:00Z">
          <w:pPr>
            <w:spacing w:line="360" w:lineRule="auto"/>
            <w:ind w:firstLineChars="175" w:firstLine="420"/>
            <w:jc w:val="left"/>
          </w:pPr>
        </w:pPrChange>
      </w:pPr>
      <w:ins w:id="1223" w:author="胡 成成" w:date="2020-05-03T23:45:00Z">
        <w:r w:rsidRPr="009D688B">
          <w:rPr>
            <w:bCs/>
            <w:szCs w:val="28"/>
          </w:rPr>
          <w:t>ld=log10(d);la=log10(a);</w:t>
        </w:r>
      </w:ins>
    </w:p>
    <w:p w14:paraId="61E72295" w14:textId="77777777" w:rsidR="009D688B" w:rsidRPr="009D688B" w:rsidRDefault="009D688B">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224" w:author="胡 成成" w:date="2020-05-03T23:45:00Z"/>
          <w:bCs/>
          <w:szCs w:val="28"/>
        </w:rPr>
        <w:pPrChange w:id="1225" w:author="胡 成成" w:date="2020-05-03T23:46:00Z">
          <w:pPr>
            <w:spacing w:line="360" w:lineRule="auto"/>
            <w:ind w:firstLineChars="175" w:firstLine="420"/>
            <w:jc w:val="left"/>
          </w:pPr>
        </w:pPrChange>
      </w:pPr>
      <w:ins w:id="1226" w:author="胡 成成" w:date="2020-05-03T23:45:00Z">
        <w:r w:rsidRPr="009D688B">
          <w:rPr>
            <w:bCs/>
            <w:szCs w:val="28"/>
          </w:rPr>
          <w:t>figure (4)</w:t>
        </w:r>
      </w:ins>
    </w:p>
    <w:p w14:paraId="7B26A32A" w14:textId="77777777" w:rsidR="009D688B" w:rsidRPr="009D688B" w:rsidRDefault="009D688B">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227" w:author="胡 成成" w:date="2020-05-03T23:45:00Z"/>
          <w:bCs/>
          <w:szCs w:val="28"/>
        </w:rPr>
        <w:pPrChange w:id="1228" w:author="胡 成成" w:date="2020-05-03T23:46:00Z">
          <w:pPr>
            <w:spacing w:line="360" w:lineRule="auto"/>
            <w:ind w:firstLineChars="175" w:firstLine="420"/>
            <w:jc w:val="left"/>
          </w:pPr>
        </w:pPrChange>
      </w:pPr>
      <w:ins w:id="1229" w:author="胡 成成" w:date="2020-05-03T23:45:00Z">
        <w:r w:rsidRPr="009D688B">
          <w:rPr>
            <w:bCs/>
            <w:szCs w:val="28"/>
          </w:rPr>
          <w:t>plot(ld,la);</w:t>
        </w:r>
      </w:ins>
    </w:p>
    <w:p w14:paraId="144E77D3" w14:textId="77777777" w:rsidR="009D688B" w:rsidRPr="009D688B" w:rsidRDefault="009D688B">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230" w:author="胡 成成" w:date="2020-05-03T23:45:00Z"/>
          <w:bCs/>
          <w:szCs w:val="28"/>
        </w:rPr>
        <w:pPrChange w:id="1231" w:author="胡 成成" w:date="2020-05-03T23:46:00Z">
          <w:pPr>
            <w:spacing w:line="360" w:lineRule="auto"/>
            <w:ind w:firstLineChars="175" w:firstLine="420"/>
            <w:jc w:val="left"/>
          </w:pPr>
        </w:pPrChange>
      </w:pPr>
      <w:ins w:id="1232" w:author="胡 成成" w:date="2020-05-03T23:45:00Z">
        <w:r w:rsidRPr="009D688B">
          <w:rPr>
            <w:bCs/>
            <w:szCs w:val="28"/>
          </w:rPr>
          <w:lastRenderedPageBreak/>
          <w:t>xlabel('log10(distance)')</w:t>
        </w:r>
      </w:ins>
    </w:p>
    <w:p w14:paraId="21578CFB" w14:textId="77777777" w:rsidR="009D688B" w:rsidRPr="009D688B" w:rsidRDefault="009D688B">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233" w:author="胡 成成" w:date="2020-05-03T23:45:00Z"/>
          <w:bCs/>
          <w:szCs w:val="28"/>
        </w:rPr>
        <w:pPrChange w:id="1234" w:author="胡 成成" w:date="2020-05-03T23:46:00Z">
          <w:pPr>
            <w:spacing w:line="360" w:lineRule="auto"/>
            <w:ind w:firstLineChars="175" w:firstLine="420"/>
            <w:jc w:val="left"/>
          </w:pPr>
        </w:pPrChange>
      </w:pPr>
      <w:ins w:id="1235" w:author="胡 成成" w:date="2020-05-03T23:45:00Z">
        <w:r w:rsidRPr="009D688B">
          <w:rPr>
            <w:bCs/>
            <w:szCs w:val="28"/>
          </w:rPr>
          <w:t>ylabel('log10(magnitude)')</w:t>
        </w:r>
      </w:ins>
    </w:p>
    <w:p w14:paraId="0E8202E0" w14:textId="36C83CEB" w:rsidR="009D688B" w:rsidRPr="00291B50" w:rsidRDefault="009D688B">
      <w:pPr>
        <w:pBdr>
          <w:top w:val="single" w:sz="4" w:space="1" w:color="auto"/>
          <w:left w:val="single" w:sz="4" w:space="4" w:color="auto"/>
          <w:bottom w:val="single" w:sz="4" w:space="1" w:color="auto"/>
          <w:right w:val="single" w:sz="4" w:space="4" w:color="auto"/>
        </w:pBdr>
        <w:spacing w:line="360" w:lineRule="auto"/>
        <w:ind w:firstLineChars="175" w:firstLine="420"/>
        <w:jc w:val="left"/>
        <w:rPr>
          <w:ins w:id="1236" w:author="胡 成成" w:date="2020-05-03T23:42:00Z"/>
          <w:bCs/>
          <w:szCs w:val="28"/>
        </w:rPr>
        <w:pPrChange w:id="1237" w:author="胡 成成" w:date="2020-05-03T23:46:00Z">
          <w:pPr>
            <w:pStyle w:val="aa"/>
            <w:spacing w:line="360" w:lineRule="auto"/>
            <w:ind w:left="375" w:firstLine="480"/>
            <w:jc w:val="left"/>
          </w:pPr>
        </w:pPrChange>
      </w:pPr>
      <w:ins w:id="1238" w:author="胡 成成" w:date="2020-05-03T23:45:00Z">
        <w:r w:rsidRPr="009D688B">
          <w:rPr>
            <w:bCs/>
            <w:szCs w:val="28"/>
          </w:rPr>
          <w:t>title( 'two ray model')</w:t>
        </w:r>
      </w:ins>
    </w:p>
    <w:p w14:paraId="3ABF24D7" w14:textId="5CF2FA88" w:rsidR="009D688B" w:rsidRPr="009D688B" w:rsidRDefault="009D688B" w:rsidP="006A61E8">
      <w:pPr>
        <w:spacing w:line="360" w:lineRule="auto"/>
        <w:rPr>
          <w:ins w:id="1239" w:author="胡 成成" w:date="2020-05-03T23:46:00Z"/>
          <w:bCs/>
          <w:szCs w:val="28"/>
          <w:rPrChange w:id="1240" w:author="胡 成成" w:date="2020-05-03T23:46:00Z">
            <w:rPr>
              <w:ins w:id="1241" w:author="胡 成成" w:date="2020-05-03T23:46:00Z"/>
              <w:b/>
              <w:szCs w:val="28"/>
            </w:rPr>
          </w:rPrChange>
        </w:rPr>
      </w:pPr>
      <w:ins w:id="1242" w:author="胡 成成" w:date="2020-05-03T23:46:00Z">
        <w:r w:rsidRPr="009D688B">
          <w:rPr>
            <w:rFonts w:hint="eastAsia"/>
            <w:bCs/>
            <w:szCs w:val="28"/>
            <w:rPrChange w:id="1243" w:author="胡 成成" w:date="2020-05-03T23:46:00Z">
              <w:rPr>
                <w:rFonts w:hint="eastAsia"/>
                <w:b/>
                <w:szCs w:val="28"/>
              </w:rPr>
            </w:rPrChange>
          </w:rPr>
          <w:t>运行结果：</w:t>
        </w:r>
      </w:ins>
    </w:p>
    <w:p w14:paraId="4BC6B314" w14:textId="420D4BFF" w:rsidR="009D688B" w:rsidRDefault="009D688B" w:rsidP="006A61E8">
      <w:pPr>
        <w:spacing w:line="360" w:lineRule="auto"/>
        <w:rPr>
          <w:ins w:id="1244" w:author="胡 成成" w:date="2020-05-03T23:46:00Z"/>
          <w:bCs/>
          <w:szCs w:val="28"/>
        </w:rPr>
      </w:pPr>
      <w:ins w:id="1245" w:author="胡 成成" w:date="2020-05-03T23:46:00Z">
        <w:r>
          <w:rPr>
            <w:noProof/>
          </w:rPr>
          <w:drawing>
            <wp:inline distT="0" distB="0" distL="0" distR="0" wp14:anchorId="3DA9F320" wp14:editId="0A7741D4">
              <wp:extent cx="5274310" cy="39344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3934460"/>
                      </a:xfrm>
                      <a:prstGeom prst="rect">
                        <a:avLst/>
                      </a:prstGeom>
                    </pic:spPr>
                  </pic:pic>
                </a:graphicData>
              </a:graphic>
            </wp:inline>
          </w:drawing>
        </w:r>
      </w:ins>
    </w:p>
    <w:p w14:paraId="31CC9926" w14:textId="77777777" w:rsidR="006405E7" w:rsidRDefault="006405E7" w:rsidP="006405E7">
      <w:pPr>
        <w:spacing w:after="24"/>
        <w:rPr>
          <w:ins w:id="1246" w:author="胡 成成" w:date="2020-05-03T23:46:00Z"/>
        </w:rPr>
      </w:pPr>
      <w:ins w:id="1247" w:author="胡 成成" w:date="2020-05-03T23:46:00Z">
        <w:r>
          <w:rPr>
            <w:rFonts w:hint="eastAsia"/>
          </w:rPr>
          <w:t>②频率选择性衰落</w:t>
        </w:r>
      </w:ins>
    </w:p>
    <w:p w14:paraId="48266B2B"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248" w:author="胡 成成" w:date="2020-05-03T23:47:00Z"/>
          <w:bCs/>
          <w:szCs w:val="28"/>
        </w:rPr>
        <w:pPrChange w:id="1249" w:author="胡 成成" w:date="2020-05-03T23:47:00Z">
          <w:pPr>
            <w:spacing w:line="360" w:lineRule="auto"/>
          </w:pPr>
        </w:pPrChange>
      </w:pPr>
      <w:ins w:id="1250" w:author="胡 成成" w:date="2020-05-03T23:47:00Z">
        <w:r w:rsidRPr="004D2BF3">
          <w:rPr>
            <w:rFonts w:hint="eastAsia"/>
            <w:bCs/>
            <w:szCs w:val="28"/>
          </w:rPr>
          <w:t xml:space="preserve">% </w:t>
        </w:r>
        <w:r w:rsidRPr="004D2BF3">
          <w:rPr>
            <w:rFonts w:hint="eastAsia"/>
            <w:bCs/>
            <w:szCs w:val="28"/>
          </w:rPr>
          <w:t>②频率选择性衰落</w:t>
        </w:r>
      </w:ins>
    </w:p>
    <w:p w14:paraId="04EA2BD0"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251" w:author="胡 成成" w:date="2020-05-03T23:47:00Z"/>
          <w:bCs/>
          <w:szCs w:val="28"/>
        </w:rPr>
        <w:pPrChange w:id="1252" w:author="胡 成成" w:date="2020-05-03T23:47:00Z">
          <w:pPr>
            <w:spacing w:line="360" w:lineRule="auto"/>
          </w:pPr>
        </w:pPrChange>
      </w:pPr>
      <w:ins w:id="1253" w:author="胡 成成" w:date="2020-05-03T23:47:00Z">
        <w:r w:rsidRPr="004D2BF3">
          <w:rPr>
            <w:bCs/>
            <w:szCs w:val="28"/>
          </w:rPr>
          <w:t>clear all;</w:t>
        </w:r>
      </w:ins>
    </w:p>
    <w:p w14:paraId="269F8037"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254" w:author="胡 成成" w:date="2020-05-03T23:47:00Z"/>
          <w:bCs/>
          <w:szCs w:val="28"/>
        </w:rPr>
        <w:pPrChange w:id="1255" w:author="胡 成成" w:date="2020-05-03T23:47:00Z">
          <w:pPr>
            <w:spacing w:line="360" w:lineRule="auto"/>
          </w:pPr>
        </w:pPrChange>
      </w:pPr>
      <w:ins w:id="1256" w:author="胡 成成" w:date="2020-05-03T23:47:00Z">
        <w:r w:rsidRPr="004D2BF3">
          <w:rPr>
            <w:bCs/>
            <w:szCs w:val="28"/>
          </w:rPr>
          <w:t>s=[ones(1,10),zeros(1,90)]; % transmitted signal</w:t>
        </w:r>
      </w:ins>
    </w:p>
    <w:p w14:paraId="5006738E"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257" w:author="胡 成成" w:date="2020-05-03T23:47:00Z"/>
          <w:bCs/>
          <w:szCs w:val="28"/>
        </w:rPr>
        <w:pPrChange w:id="1258" w:author="胡 成成" w:date="2020-05-03T23:47:00Z">
          <w:pPr>
            <w:spacing w:line="360" w:lineRule="auto"/>
          </w:pPr>
        </w:pPrChange>
      </w:pPr>
      <w:ins w:id="1259" w:author="胡 成成" w:date="2020-05-03T23:47:00Z">
        <w:r w:rsidRPr="004D2BF3">
          <w:rPr>
            <w:bCs/>
            <w:szCs w:val="28"/>
          </w:rPr>
          <w:t>s_f=fft(s);</w:t>
        </w:r>
      </w:ins>
    </w:p>
    <w:p w14:paraId="228BE38F"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260" w:author="胡 成成" w:date="2020-05-03T23:47:00Z"/>
          <w:bCs/>
          <w:szCs w:val="28"/>
        </w:rPr>
        <w:pPrChange w:id="1261" w:author="胡 成成" w:date="2020-05-03T23:47:00Z">
          <w:pPr>
            <w:spacing w:line="360" w:lineRule="auto"/>
          </w:pPr>
        </w:pPrChange>
      </w:pPr>
      <w:ins w:id="1262" w:author="胡 成成" w:date="2020-05-03T23:47:00Z">
        <w:r w:rsidRPr="004D2BF3">
          <w:rPr>
            <w:bCs/>
            <w:szCs w:val="28"/>
          </w:rPr>
          <w:t>x=s_f([1:50]);</w:t>
        </w:r>
      </w:ins>
    </w:p>
    <w:p w14:paraId="6BA597AC"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263" w:author="胡 成成" w:date="2020-05-03T23:47:00Z"/>
          <w:bCs/>
          <w:szCs w:val="28"/>
        </w:rPr>
        <w:pPrChange w:id="1264" w:author="胡 成成" w:date="2020-05-03T23:47:00Z">
          <w:pPr>
            <w:spacing w:line="360" w:lineRule="auto"/>
          </w:pPr>
        </w:pPrChange>
      </w:pPr>
      <w:ins w:id="1265" w:author="胡 成成" w:date="2020-05-03T23:47:00Z">
        <w:r w:rsidRPr="004D2BF3">
          <w:rPr>
            <w:bCs/>
            <w:szCs w:val="28"/>
          </w:rPr>
          <w:t>y=s_f([51:100]);</w:t>
        </w:r>
      </w:ins>
    </w:p>
    <w:p w14:paraId="4AB8A090"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266" w:author="胡 成成" w:date="2020-05-03T23:47:00Z"/>
          <w:bCs/>
          <w:szCs w:val="28"/>
        </w:rPr>
        <w:pPrChange w:id="1267" w:author="胡 成成" w:date="2020-05-03T23:47:00Z">
          <w:pPr>
            <w:spacing w:line="360" w:lineRule="auto"/>
          </w:pPr>
        </w:pPrChange>
      </w:pPr>
      <w:ins w:id="1268" w:author="胡 成成" w:date="2020-05-03T23:47:00Z">
        <w:r w:rsidRPr="004D2BF3">
          <w:rPr>
            <w:bCs/>
            <w:szCs w:val="28"/>
          </w:rPr>
          <w:t>signal_f=[y,x]; %input spectrum</w:t>
        </w:r>
      </w:ins>
    </w:p>
    <w:p w14:paraId="27F4908D"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269" w:author="胡 成成" w:date="2020-05-03T23:47:00Z"/>
          <w:bCs/>
          <w:szCs w:val="28"/>
        </w:rPr>
        <w:pPrChange w:id="1270" w:author="胡 成成" w:date="2020-05-03T23:47:00Z">
          <w:pPr>
            <w:spacing w:line="360" w:lineRule="auto"/>
          </w:pPr>
        </w:pPrChange>
      </w:pPr>
      <w:ins w:id="1271" w:author="胡 成成" w:date="2020-05-03T23:47:00Z">
        <w:r w:rsidRPr="004D2BF3">
          <w:rPr>
            <w:bCs/>
            <w:szCs w:val="28"/>
          </w:rPr>
          <w:t>dt=5/10; % each time interval is 0.01 micro sec</w:t>
        </w:r>
      </w:ins>
    </w:p>
    <w:p w14:paraId="6C5A3BB3"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272" w:author="胡 成成" w:date="2020-05-03T23:47:00Z"/>
          <w:bCs/>
          <w:szCs w:val="28"/>
        </w:rPr>
        <w:pPrChange w:id="1273" w:author="胡 成成" w:date="2020-05-03T23:47:00Z">
          <w:pPr>
            <w:spacing w:line="360" w:lineRule="auto"/>
          </w:pPr>
        </w:pPrChange>
      </w:pPr>
      <w:ins w:id="1274" w:author="胡 成成" w:date="2020-05-03T23:47:00Z">
        <w:r w:rsidRPr="004D2BF3">
          <w:rPr>
            <w:bCs/>
            <w:szCs w:val="28"/>
          </w:rPr>
          <w:t>df=1/(100*dt);</w:t>
        </w:r>
      </w:ins>
    </w:p>
    <w:p w14:paraId="5CB130FF"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275" w:author="胡 成成" w:date="2020-05-03T23:47:00Z"/>
          <w:bCs/>
          <w:szCs w:val="28"/>
        </w:rPr>
        <w:pPrChange w:id="1276" w:author="胡 成成" w:date="2020-05-03T23:47:00Z">
          <w:pPr>
            <w:spacing w:line="360" w:lineRule="auto"/>
          </w:pPr>
        </w:pPrChange>
      </w:pPr>
      <w:ins w:id="1277" w:author="胡 成成" w:date="2020-05-03T23:47:00Z">
        <w:r w:rsidRPr="004D2BF3">
          <w:rPr>
            <w:bCs/>
            <w:szCs w:val="28"/>
          </w:rPr>
          <w:t>f_s=df*([0:99]-50);% frequecy vector</w:t>
        </w:r>
      </w:ins>
    </w:p>
    <w:p w14:paraId="14B180EE"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278" w:author="胡 成成" w:date="2020-05-03T23:47:00Z"/>
          <w:bCs/>
          <w:szCs w:val="28"/>
        </w:rPr>
        <w:pPrChange w:id="1279" w:author="胡 成成" w:date="2020-05-03T23:47:00Z">
          <w:pPr>
            <w:spacing w:line="360" w:lineRule="auto"/>
          </w:pPr>
        </w:pPrChange>
      </w:pPr>
      <w:ins w:id="1280" w:author="胡 成成" w:date="2020-05-03T23:47:00Z">
        <w:r w:rsidRPr="004D2BF3">
          <w:rPr>
            <w:bCs/>
            <w:szCs w:val="28"/>
          </w:rPr>
          <w:t>an=[1,0.3,-0.8,0.5,-0.4,0.2]; %amplitudes</w:t>
        </w:r>
      </w:ins>
    </w:p>
    <w:p w14:paraId="78ABD937"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281" w:author="胡 成成" w:date="2020-05-03T23:47:00Z"/>
          <w:bCs/>
          <w:szCs w:val="28"/>
        </w:rPr>
        <w:pPrChange w:id="1282" w:author="胡 成成" w:date="2020-05-03T23:47:00Z">
          <w:pPr>
            <w:spacing w:line="360" w:lineRule="auto"/>
          </w:pPr>
        </w:pPrChange>
      </w:pPr>
      <w:ins w:id="1283" w:author="胡 成成" w:date="2020-05-03T23:47:00Z">
        <w:r w:rsidRPr="004D2BF3">
          <w:rPr>
            <w:bCs/>
            <w:szCs w:val="28"/>
          </w:rPr>
          <w:lastRenderedPageBreak/>
          <w:t>f=f_s;</w:t>
        </w:r>
      </w:ins>
    </w:p>
    <w:p w14:paraId="73B8FA01"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284" w:author="胡 成成" w:date="2020-05-03T23:47:00Z"/>
          <w:bCs/>
          <w:szCs w:val="28"/>
        </w:rPr>
        <w:pPrChange w:id="1285" w:author="胡 成成" w:date="2020-05-03T23:47:00Z">
          <w:pPr>
            <w:spacing w:line="360" w:lineRule="auto"/>
          </w:pPr>
        </w:pPrChange>
      </w:pPr>
      <w:ins w:id="1286" w:author="胡 成成" w:date="2020-05-03T23:47:00Z">
        <w:r w:rsidRPr="004D2BF3">
          <w:rPr>
            <w:bCs/>
            <w:szCs w:val="28"/>
          </w:rPr>
          <w:t>w=2*pi*f;</w:t>
        </w:r>
      </w:ins>
    </w:p>
    <w:p w14:paraId="1A5BEF47"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287" w:author="胡 成成" w:date="2020-05-03T23:47:00Z"/>
          <w:bCs/>
          <w:szCs w:val="28"/>
        </w:rPr>
        <w:pPrChange w:id="1288" w:author="胡 成成" w:date="2020-05-03T23:47:00Z">
          <w:pPr>
            <w:spacing w:line="360" w:lineRule="auto"/>
          </w:pPr>
        </w:pPrChange>
      </w:pPr>
      <w:ins w:id="1289" w:author="胡 成成" w:date="2020-05-03T23:47:00Z">
        <w:r w:rsidRPr="004D2BF3">
          <w:rPr>
            <w:bCs/>
            <w:szCs w:val="28"/>
          </w:rPr>
          <w:t>tn_1=[0,1,2,3,4,5]; % arrival times for case 1</w:t>
        </w:r>
      </w:ins>
    </w:p>
    <w:p w14:paraId="53F73475"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290" w:author="胡 成成" w:date="2020-05-03T23:47:00Z"/>
          <w:bCs/>
          <w:szCs w:val="28"/>
        </w:rPr>
        <w:pPrChange w:id="1291" w:author="胡 成成" w:date="2020-05-03T23:47:00Z">
          <w:pPr>
            <w:spacing w:line="360" w:lineRule="auto"/>
          </w:pPr>
        </w:pPrChange>
      </w:pPr>
      <w:ins w:id="1292" w:author="胡 成成" w:date="2020-05-03T23:47:00Z">
        <w:r w:rsidRPr="004D2BF3">
          <w:rPr>
            <w:bCs/>
            <w:szCs w:val="28"/>
          </w:rPr>
          <w:t>for i=1:6;</w:t>
        </w:r>
      </w:ins>
    </w:p>
    <w:p w14:paraId="4DA45926"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293" w:author="胡 成成" w:date="2020-05-03T23:47:00Z"/>
          <w:bCs/>
          <w:szCs w:val="28"/>
        </w:rPr>
        <w:pPrChange w:id="1294" w:author="胡 成成" w:date="2020-05-03T23:47:00Z">
          <w:pPr>
            <w:spacing w:line="360" w:lineRule="auto"/>
          </w:pPr>
        </w:pPrChange>
      </w:pPr>
      <w:ins w:id="1295" w:author="胡 成成" w:date="2020-05-03T23:47:00Z">
        <w:r w:rsidRPr="004D2BF3">
          <w:rPr>
            <w:bCs/>
            <w:szCs w:val="28"/>
          </w:rPr>
          <w:t>h1(i,:)=an(i)*exp(-j*w*tn_1(i));</w:t>
        </w:r>
      </w:ins>
    </w:p>
    <w:p w14:paraId="34FCEF2E"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296" w:author="胡 成成" w:date="2020-05-03T23:47:00Z"/>
          <w:bCs/>
          <w:szCs w:val="28"/>
        </w:rPr>
        <w:pPrChange w:id="1297" w:author="胡 成成" w:date="2020-05-03T23:47:00Z">
          <w:pPr>
            <w:spacing w:line="360" w:lineRule="auto"/>
          </w:pPr>
        </w:pPrChange>
      </w:pPr>
      <w:ins w:id="1298" w:author="胡 成成" w:date="2020-05-03T23:47:00Z">
        <w:r w:rsidRPr="004D2BF3">
          <w:rPr>
            <w:bCs/>
            <w:szCs w:val="28"/>
          </w:rPr>
          <w:t>end</w:t>
        </w:r>
      </w:ins>
    </w:p>
    <w:p w14:paraId="66709286"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299" w:author="胡 成成" w:date="2020-05-03T23:47:00Z"/>
          <w:bCs/>
          <w:szCs w:val="28"/>
        </w:rPr>
        <w:pPrChange w:id="1300" w:author="胡 成成" w:date="2020-05-03T23:47:00Z">
          <w:pPr>
            <w:spacing w:line="360" w:lineRule="auto"/>
          </w:pPr>
        </w:pPrChange>
      </w:pPr>
      <w:ins w:id="1301" w:author="胡 成成" w:date="2020-05-03T23:47:00Z">
        <w:r w:rsidRPr="004D2BF3">
          <w:rPr>
            <w:bCs/>
            <w:szCs w:val="28"/>
          </w:rPr>
          <w:t>h_1=sum(h1(:,1:end));%transfer function</w:t>
        </w:r>
      </w:ins>
    </w:p>
    <w:p w14:paraId="07B1FE38"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02" w:author="胡 成成" w:date="2020-05-03T23:47:00Z"/>
          <w:bCs/>
          <w:szCs w:val="28"/>
        </w:rPr>
        <w:pPrChange w:id="1303" w:author="胡 成成" w:date="2020-05-03T23:47:00Z">
          <w:pPr>
            <w:spacing w:line="360" w:lineRule="auto"/>
          </w:pPr>
        </w:pPrChange>
      </w:pPr>
      <w:ins w:id="1304" w:author="胡 成成" w:date="2020-05-03T23:47:00Z">
        <w:r w:rsidRPr="004D2BF3">
          <w:rPr>
            <w:bCs/>
            <w:szCs w:val="28"/>
          </w:rPr>
          <w:t>y_1=h_1.*signal_f;%output spectrum</w:t>
        </w:r>
      </w:ins>
    </w:p>
    <w:p w14:paraId="52724E29"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05" w:author="胡 成成" w:date="2020-05-03T23:47:00Z"/>
          <w:bCs/>
          <w:szCs w:val="28"/>
        </w:rPr>
        <w:pPrChange w:id="1306" w:author="胡 成成" w:date="2020-05-03T23:47:00Z">
          <w:pPr>
            <w:spacing w:line="360" w:lineRule="auto"/>
          </w:pPr>
        </w:pPrChange>
      </w:pPr>
      <w:ins w:id="1307" w:author="胡 成成" w:date="2020-05-03T23:47:00Z">
        <w:r w:rsidRPr="004D2BF3">
          <w:rPr>
            <w:bCs/>
            <w:szCs w:val="28"/>
          </w:rPr>
          <w:t>tn_2=[0,0.1,0.2,0.3,0.4,0.5]; % arrival times for case 2</w:t>
        </w:r>
      </w:ins>
    </w:p>
    <w:p w14:paraId="062D4DFE"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08" w:author="胡 成成" w:date="2020-05-03T23:47:00Z"/>
          <w:bCs/>
          <w:szCs w:val="28"/>
        </w:rPr>
        <w:pPrChange w:id="1309" w:author="胡 成成" w:date="2020-05-03T23:47:00Z">
          <w:pPr>
            <w:spacing w:line="360" w:lineRule="auto"/>
          </w:pPr>
        </w:pPrChange>
      </w:pPr>
      <w:ins w:id="1310" w:author="胡 成成" w:date="2020-05-03T23:47:00Z">
        <w:r w:rsidRPr="004D2BF3">
          <w:rPr>
            <w:bCs/>
            <w:szCs w:val="28"/>
          </w:rPr>
          <w:t>for i=1:6;</w:t>
        </w:r>
      </w:ins>
    </w:p>
    <w:p w14:paraId="1315CD9C"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11" w:author="胡 成成" w:date="2020-05-03T23:47:00Z"/>
          <w:bCs/>
          <w:szCs w:val="28"/>
        </w:rPr>
        <w:pPrChange w:id="1312" w:author="胡 成成" w:date="2020-05-03T23:47:00Z">
          <w:pPr>
            <w:spacing w:line="360" w:lineRule="auto"/>
          </w:pPr>
        </w:pPrChange>
      </w:pPr>
      <w:ins w:id="1313" w:author="胡 成成" w:date="2020-05-03T23:47:00Z">
        <w:r w:rsidRPr="004D2BF3">
          <w:rPr>
            <w:bCs/>
            <w:szCs w:val="28"/>
          </w:rPr>
          <w:t>h2(i,:)=an(i)*exp(-j*w*tn_2(i));</w:t>
        </w:r>
      </w:ins>
    </w:p>
    <w:p w14:paraId="467DA653"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14" w:author="胡 成成" w:date="2020-05-03T23:47:00Z"/>
          <w:bCs/>
          <w:szCs w:val="28"/>
        </w:rPr>
        <w:pPrChange w:id="1315" w:author="胡 成成" w:date="2020-05-03T23:47:00Z">
          <w:pPr>
            <w:spacing w:line="360" w:lineRule="auto"/>
          </w:pPr>
        </w:pPrChange>
      </w:pPr>
      <w:ins w:id="1316" w:author="胡 成成" w:date="2020-05-03T23:47:00Z">
        <w:r w:rsidRPr="004D2BF3">
          <w:rPr>
            <w:bCs/>
            <w:szCs w:val="28"/>
          </w:rPr>
          <w:t>end</w:t>
        </w:r>
      </w:ins>
    </w:p>
    <w:p w14:paraId="5D629106"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17" w:author="胡 成成" w:date="2020-05-03T23:47:00Z"/>
          <w:bCs/>
          <w:szCs w:val="28"/>
        </w:rPr>
        <w:pPrChange w:id="1318" w:author="胡 成成" w:date="2020-05-03T23:47:00Z">
          <w:pPr>
            <w:spacing w:line="360" w:lineRule="auto"/>
          </w:pPr>
        </w:pPrChange>
      </w:pPr>
      <w:ins w:id="1319" w:author="胡 成成" w:date="2020-05-03T23:47:00Z">
        <w:r w:rsidRPr="004D2BF3">
          <w:rPr>
            <w:bCs/>
            <w:szCs w:val="28"/>
          </w:rPr>
          <w:t>h_2=sum(h2(:,1:end));%transfer function</w:t>
        </w:r>
      </w:ins>
    </w:p>
    <w:p w14:paraId="296268F9"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20" w:author="胡 成成" w:date="2020-05-03T23:47:00Z"/>
          <w:bCs/>
          <w:szCs w:val="28"/>
        </w:rPr>
        <w:pPrChange w:id="1321" w:author="胡 成成" w:date="2020-05-03T23:47:00Z">
          <w:pPr>
            <w:spacing w:line="360" w:lineRule="auto"/>
          </w:pPr>
        </w:pPrChange>
      </w:pPr>
      <w:ins w:id="1322" w:author="胡 成成" w:date="2020-05-03T23:47:00Z">
        <w:r w:rsidRPr="004D2BF3">
          <w:rPr>
            <w:bCs/>
            <w:szCs w:val="28"/>
          </w:rPr>
          <w:t>y_2=h_2.*signal_f;%output spectrum</w:t>
        </w:r>
      </w:ins>
    </w:p>
    <w:p w14:paraId="3F61F179"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23" w:author="胡 成成" w:date="2020-05-03T23:47:00Z"/>
          <w:bCs/>
          <w:szCs w:val="28"/>
        </w:rPr>
        <w:pPrChange w:id="1324" w:author="胡 成成" w:date="2020-05-03T23:47:00Z">
          <w:pPr>
            <w:spacing w:line="360" w:lineRule="auto"/>
          </w:pPr>
        </w:pPrChange>
      </w:pPr>
      <w:ins w:id="1325" w:author="胡 成成" w:date="2020-05-03T23:47:00Z">
        <w:r w:rsidRPr="004D2BF3">
          <w:rPr>
            <w:bCs/>
            <w:szCs w:val="28"/>
          </w:rPr>
          <w:t>figure(1)</w:t>
        </w:r>
      </w:ins>
    </w:p>
    <w:p w14:paraId="2B7980B5"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26" w:author="胡 成成" w:date="2020-05-03T23:47:00Z"/>
          <w:bCs/>
          <w:szCs w:val="28"/>
        </w:rPr>
        <w:pPrChange w:id="1327" w:author="胡 成成" w:date="2020-05-03T23:47:00Z">
          <w:pPr>
            <w:spacing w:line="360" w:lineRule="auto"/>
          </w:pPr>
        </w:pPrChange>
      </w:pPr>
      <w:ins w:id="1328" w:author="胡 成成" w:date="2020-05-03T23:47:00Z">
        <w:r w:rsidRPr="004D2BF3">
          <w:rPr>
            <w:bCs/>
            <w:szCs w:val="28"/>
          </w:rPr>
          <w:t>subplot(2,3,1);</w:t>
        </w:r>
      </w:ins>
    </w:p>
    <w:p w14:paraId="6F4B59BF"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29" w:author="胡 成成" w:date="2020-05-03T23:47:00Z"/>
          <w:bCs/>
          <w:szCs w:val="28"/>
        </w:rPr>
        <w:pPrChange w:id="1330" w:author="胡 成成" w:date="2020-05-03T23:47:00Z">
          <w:pPr>
            <w:spacing w:line="360" w:lineRule="auto"/>
          </w:pPr>
        </w:pPrChange>
      </w:pPr>
      <w:ins w:id="1331" w:author="胡 成成" w:date="2020-05-03T23:47:00Z">
        <w:r w:rsidRPr="004D2BF3">
          <w:rPr>
            <w:bCs/>
            <w:szCs w:val="28"/>
          </w:rPr>
          <w:t>plot(f_s,abs(signal_f));</w:t>
        </w:r>
      </w:ins>
    </w:p>
    <w:p w14:paraId="38BEE4DB"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32" w:author="胡 成成" w:date="2020-05-03T23:47:00Z"/>
          <w:bCs/>
          <w:szCs w:val="28"/>
        </w:rPr>
        <w:pPrChange w:id="1333" w:author="胡 成成" w:date="2020-05-03T23:47:00Z">
          <w:pPr>
            <w:spacing w:line="360" w:lineRule="auto"/>
          </w:pPr>
        </w:pPrChange>
      </w:pPr>
      <w:ins w:id="1334" w:author="胡 成成" w:date="2020-05-03T23:47:00Z">
        <w:r w:rsidRPr="004D2BF3">
          <w:rPr>
            <w:bCs/>
            <w:szCs w:val="28"/>
          </w:rPr>
          <w:t>ylabel('magnitude');title('I/P spectrum')</w:t>
        </w:r>
      </w:ins>
    </w:p>
    <w:p w14:paraId="0E5E71C4"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35" w:author="胡 成成" w:date="2020-05-03T23:47:00Z"/>
          <w:bCs/>
          <w:szCs w:val="28"/>
        </w:rPr>
        <w:pPrChange w:id="1336" w:author="胡 成成" w:date="2020-05-03T23:47:00Z">
          <w:pPr>
            <w:spacing w:line="360" w:lineRule="auto"/>
          </w:pPr>
        </w:pPrChange>
      </w:pPr>
      <w:ins w:id="1337" w:author="胡 成成" w:date="2020-05-03T23:47:00Z">
        <w:r w:rsidRPr="004D2BF3">
          <w:rPr>
            <w:bCs/>
            <w:szCs w:val="28"/>
          </w:rPr>
          <w:t>subplot(2,3,4);</w:t>
        </w:r>
      </w:ins>
    </w:p>
    <w:p w14:paraId="583F1543"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38" w:author="胡 成成" w:date="2020-05-03T23:47:00Z"/>
          <w:bCs/>
          <w:szCs w:val="28"/>
        </w:rPr>
        <w:pPrChange w:id="1339" w:author="胡 成成" w:date="2020-05-03T23:47:00Z">
          <w:pPr>
            <w:spacing w:line="360" w:lineRule="auto"/>
          </w:pPr>
        </w:pPrChange>
      </w:pPr>
      <w:ins w:id="1340" w:author="胡 成成" w:date="2020-05-03T23:47:00Z">
        <w:r w:rsidRPr="004D2BF3">
          <w:rPr>
            <w:bCs/>
            <w:szCs w:val="28"/>
          </w:rPr>
          <w:t>plot(f_s,angle(signal_f));</w:t>
        </w:r>
      </w:ins>
    </w:p>
    <w:p w14:paraId="071F99DD"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41" w:author="胡 成成" w:date="2020-05-03T23:47:00Z"/>
          <w:bCs/>
          <w:szCs w:val="28"/>
        </w:rPr>
        <w:pPrChange w:id="1342" w:author="胡 成成" w:date="2020-05-03T23:47:00Z">
          <w:pPr>
            <w:spacing w:line="360" w:lineRule="auto"/>
          </w:pPr>
        </w:pPrChange>
      </w:pPr>
      <w:ins w:id="1343" w:author="胡 成成" w:date="2020-05-03T23:47:00Z">
        <w:r w:rsidRPr="004D2BF3">
          <w:rPr>
            <w:bCs/>
            <w:szCs w:val="28"/>
          </w:rPr>
          <w:t>ylabel('Phase');</w:t>
        </w:r>
      </w:ins>
    </w:p>
    <w:p w14:paraId="625E63B0"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44" w:author="胡 成成" w:date="2020-05-03T23:47:00Z"/>
          <w:bCs/>
          <w:szCs w:val="28"/>
        </w:rPr>
        <w:pPrChange w:id="1345" w:author="胡 成成" w:date="2020-05-03T23:47:00Z">
          <w:pPr>
            <w:spacing w:line="360" w:lineRule="auto"/>
          </w:pPr>
        </w:pPrChange>
      </w:pPr>
      <w:ins w:id="1346" w:author="胡 成成" w:date="2020-05-03T23:47:00Z">
        <w:r w:rsidRPr="004D2BF3">
          <w:rPr>
            <w:bCs/>
            <w:szCs w:val="28"/>
          </w:rPr>
          <w:t>xlabel('Frequency(MHz)');</w:t>
        </w:r>
      </w:ins>
    </w:p>
    <w:p w14:paraId="5A233DD0"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47" w:author="胡 成成" w:date="2020-05-03T23:47:00Z"/>
          <w:bCs/>
          <w:szCs w:val="28"/>
        </w:rPr>
        <w:pPrChange w:id="1348" w:author="胡 成成" w:date="2020-05-03T23:47:00Z">
          <w:pPr>
            <w:spacing w:line="360" w:lineRule="auto"/>
          </w:pPr>
        </w:pPrChange>
      </w:pPr>
      <w:ins w:id="1349" w:author="胡 成成" w:date="2020-05-03T23:47:00Z">
        <w:r w:rsidRPr="004D2BF3">
          <w:rPr>
            <w:bCs/>
            <w:szCs w:val="28"/>
          </w:rPr>
          <w:t>subplot(2,3,2);</w:t>
        </w:r>
      </w:ins>
    </w:p>
    <w:p w14:paraId="15073D77"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50" w:author="胡 成成" w:date="2020-05-03T23:47:00Z"/>
          <w:bCs/>
          <w:szCs w:val="28"/>
        </w:rPr>
        <w:pPrChange w:id="1351" w:author="胡 成成" w:date="2020-05-03T23:47:00Z">
          <w:pPr>
            <w:spacing w:line="360" w:lineRule="auto"/>
          </w:pPr>
        </w:pPrChange>
      </w:pPr>
      <w:ins w:id="1352" w:author="胡 成成" w:date="2020-05-03T23:47:00Z">
        <w:r w:rsidRPr="004D2BF3">
          <w:rPr>
            <w:bCs/>
            <w:szCs w:val="28"/>
          </w:rPr>
          <w:t>plot(f,abs(h_1));</w:t>
        </w:r>
      </w:ins>
    </w:p>
    <w:p w14:paraId="51CDBD18"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53" w:author="胡 成成" w:date="2020-05-03T23:47:00Z"/>
          <w:bCs/>
          <w:szCs w:val="28"/>
        </w:rPr>
        <w:pPrChange w:id="1354" w:author="胡 成成" w:date="2020-05-03T23:47:00Z">
          <w:pPr>
            <w:spacing w:line="360" w:lineRule="auto"/>
          </w:pPr>
        </w:pPrChange>
      </w:pPr>
      <w:ins w:id="1355" w:author="胡 成成" w:date="2020-05-03T23:47:00Z">
        <w:r w:rsidRPr="004D2BF3">
          <w:rPr>
            <w:bCs/>
            <w:szCs w:val="28"/>
          </w:rPr>
          <w:t>title('channel 1')</w:t>
        </w:r>
      </w:ins>
    </w:p>
    <w:p w14:paraId="5CDC2AC4"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56" w:author="胡 成成" w:date="2020-05-03T23:47:00Z"/>
          <w:bCs/>
          <w:szCs w:val="28"/>
        </w:rPr>
        <w:pPrChange w:id="1357" w:author="胡 成成" w:date="2020-05-03T23:47:00Z">
          <w:pPr>
            <w:spacing w:line="360" w:lineRule="auto"/>
          </w:pPr>
        </w:pPrChange>
      </w:pPr>
      <w:ins w:id="1358" w:author="胡 成成" w:date="2020-05-03T23:47:00Z">
        <w:r w:rsidRPr="004D2BF3">
          <w:rPr>
            <w:bCs/>
            <w:szCs w:val="28"/>
          </w:rPr>
          <w:t>subplot(2,3,5);</w:t>
        </w:r>
      </w:ins>
    </w:p>
    <w:p w14:paraId="0561945F"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59" w:author="胡 成成" w:date="2020-05-03T23:47:00Z"/>
          <w:bCs/>
          <w:szCs w:val="28"/>
        </w:rPr>
        <w:pPrChange w:id="1360" w:author="胡 成成" w:date="2020-05-03T23:47:00Z">
          <w:pPr>
            <w:spacing w:line="360" w:lineRule="auto"/>
          </w:pPr>
        </w:pPrChange>
      </w:pPr>
      <w:ins w:id="1361" w:author="胡 成成" w:date="2020-05-03T23:47:00Z">
        <w:r w:rsidRPr="004D2BF3">
          <w:rPr>
            <w:bCs/>
            <w:szCs w:val="28"/>
          </w:rPr>
          <w:t>plot(f,angle(h_1));</w:t>
        </w:r>
      </w:ins>
    </w:p>
    <w:p w14:paraId="0B85BAF6"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62" w:author="胡 成成" w:date="2020-05-03T23:47:00Z"/>
          <w:bCs/>
          <w:szCs w:val="28"/>
        </w:rPr>
        <w:pPrChange w:id="1363" w:author="胡 成成" w:date="2020-05-03T23:47:00Z">
          <w:pPr>
            <w:spacing w:line="360" w:lineRule="auto"/>
          </w:pPr>
        </w:pPrChange>
      </w:pPr>
      <w:ins w:id="1364" w:author="胡 成成" w:date="2020-05-03T23:47:00Z">
        <w:r w:rsidRPr="004D2BF3">
          <w:rPr>
            <w:bCs/>
            <w:szCs w:val="28"/>
          </w:rPr>
          <w:t>xlabel('Frequency(MHz)');</w:t>
        </w:r>
      </w:ins>
    </w:p>
    <w:p w14:paraId="2462168F"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65" w:author="胡 成成" w:date="2020-05-03T23:47:00Z"/>
          <w:bCs/>
          <w:szCs w:val="28"/>
        </w:rPr>
        <w:pPrChange w:id="1366" w:author="胡 成成" w:date="2020-05-03T23:47:00Z">
          <w:pPr>
            <w:spacing w:line="360" w:lineRule="auto"/>
          </w:pPr>
        </w:pPrChange>
      </w:pPr>
      <w:ins w:id="1367" w:author="胡 成成" w:date="2020-05-03T23:47:00Z">
        <w:r w:rsidRPr="004D2BF3">
          <w:rPr>
            <w:bCs/>
            <w:szCs w:val="28"/>
          </w:rPr>
          <w:t>subplot(2,3,3);</w:t>
        </w:r>
      </w:ins>
    </w:p>
    <w:p w14:paraId="62081F59"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68" w:author="胡 成成" w:date="2020-05-03T23:47:00Z"/>
          <w:bCs/>
          <w:szCs w:val="28"/>
        </w:rPr>
        <w:pPrChange w:id="1369" w:author="胡 成成" w:date="2020-05-03T23:47:00Z">
          <w:pPr>
            <w:spacing w:line="360" w:lineRule="auto"/>
          </w:pPr>
        </w:pPrChange>
      </w:pPr>
      <w:ins w:id="1370" w:author="胡 成成" w:date="2020-05-03T23:47:00Z">
        <w:r w:rsidRPr="004D2BF3">
          <w:rPr>
            <w:bCs/>
            <w:szCs w:val="28"/>
          </w:rPr>
          <w:t>plot(f,abs(h_2));</w:t>
        </w:r>
      </w:ins>
    </w:p>
    <w:p w14:paraId="6CA78A65"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71" w:author="胡 成成" w:date="2020-05-03T23:47:00Z"/>
          <w:bCs/>
          <w:szCs w:val="28"/>
        </w:rPr>
        <w:pPrChange w:id="1372" w:author="胡 成成" w:date="2020-05-03T23:47:00Z">
          <w:pPr>
            <w:spacing w:line="360" w:lineRule="auto"/>
          </w:pPr>
        </w:pPrChange>
      </w:pPr>
      <w:ins w:id="1373" w:author="胡 成成" w:date="2020-05-03T23:47:00Z">
        <w:r w:rsidRPr="004D2BF3">
          <w:rPr>
            <w:bCs/>
            <w:szCs w:val="28"/>
          </w:rPr>
          <w:lastRenderedPageBreak/>
          <w:t>title('channel 2')</w:t>
        </w:r>
      </w:ins>
    </w:p>
    <w:p w14:paraId="72754890"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74" w:author="胡 成成" w:date="2020-05-03T23:47:00Z"/>
          <w:bCs/>
          <w:szCs w:val="28"/>
        </w:rPr>
        <w:pPrChange w:id="1375" w:author="胡 成成" w:date="2020-05-03T23:47:00Z">
          <w:pPr>
            <w:spacing w:line="360" w:lineRule="auto"/>
          </w:pPr>
        </w:pPrChange>
      </w:pPr>
      <w:ins w:id="1376" w:author="胡 成成" w:date="2020-05-03T23:47:00Z">
        <w:r w:rsidRPr="004D2BF3">
          <w:rPr>
            <w:bCs/>
            <w:szCs w:val="28"/>
          </w:rPr>
          <w:t>subplot(2,3,6);</w:t>
        </w:r>
      </w:ins>
    </w:p>
    <w:p w14:paraId="186DB087"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77" w:author="胡 成成" w:date="2020-05-03T23:47:00Z"/>
          <w:bCs/>
          <w:szCs w:val="28"/>
        </w:rPr>
        <w:pPrChange w:id="1378" w:author="胡 成成" w:date="2020-05-03T23:47:00Z">
          <w:pPr>
            <w:spacing w:line="360" w:lineRule="auto"/>
          </w:pPr>
        </w:pPrChange>
      </w:pPr>
      <w:ins w:id="1379" w:author="胡 成成" w:date="2020-05-03T23:47:00Z">
        <w:r w:rsidRPr="004D2BF3">
          <w:rPr>
            <w:bCs/>
            <w:szCs w:val="28"/>
          </w:rPr>
          <w:t>plot(f,angle(h_2));</w:t>
        </w:r>
      </w:ins>
    </w:p>
    <w:p w14:paraId="4319FA64"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80" w:author="胡 成成" w:date="2020-05-03T23:47:00Z"/>
          <w:bCs/>
          <w:szCs w:val="28"/>
        </w:rPr>
        <w:pPrChange w:id="1381" w:author="胡 成成" w:date="2020-05-03T23:47:00Z">
          <w:pPr>
            <w:spacing w:line="360" w:lineRule="auto"/>
          </w:pPr>
        </w:pPrChange>
      </w:pPr>
      <w:ins w:id="1382" w:author="胡 成成" w:date="2020-05-03T23:47:00Z">
        <w:r w:rsidRPr="004D2BF3">
          <w:rPr>
            <w:bCs/>
            <w:szCs w:val="28"/>
          </w:rPr>
          <w:t>xlabel('Frequency(MHz)');</w:t>
        </w:r>
      </w:ins>
    </w:p>
    <w:p w14:paraId="56A7B5E1"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83" w:author="胡 成成" w:date="2020-05-03T23:47:00Z"/>
          <w:bCs/>
          <w:szCs w:val="28"/>
        </w:rPr>
        <w:pPrChange w:id="1384" w:author="胡 成成" w:date="2020-05-03T23:47:00Z">
          <w:pPr>
            <w:spacing w:line="360" w:lineRule="auto"/>
          </w:pPr>
        </w:pPrChange>
      </w:pPr>
      <w:ins w:id="1385" w:author="胡 成成" w:date="2020-05-03T23:47:00Z">
        <w:r w:rsidRPr="004D2BF3">
          <w:rPr>
            <w:bCs/>
            <w:szCs w:val="28"/>
          </w:rPr>
          <w:t>figure(2)</w:t>
        </w:r>
      </w:ins>
    </w:p>
    <w:p w14:paraId="7AF9539F"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86" w:author="胡 成成" w:date="2020-05-03T23:47:00Z"/>
          <w:bCs/>
          <w:szCs w:val="28"/>
        </w:rPr>
        <w:pPrChange w:id="1387" w:author="胡 成成" w:date="2020-05-03T23:47:00Z">
          <w:pPr>
            <w:spacing w:line="360" w:lineRule="auto"/>
          </w:pPr>
        </w:pPrChange>
      </w:pPr>
      <w:ins w:id="1388" w:author="胡 成成" w:date="2020-05-03T23:47:00Z">
        <w:r w:rsidRPr="004D2BF3">
          <w:rPr>
            <w:bCs/>
            <w:szCs w:val="28"/>
          </w:rPr>
          <w:t>subplot(2,3,1);</w:t>
        </w:r>
      </w:ins>
    </w:p>
    <w:p w14:paraId="4A0A07A0"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89" w:author="胡 成成" w:date="2020-05-03T23:47:00Z"/>
          <w:bCs/>
          <w:szCs w:val="28"/>
        </w:rPr>
        <w:pPrChange w:id="1390" w:author="胡 成成" w:date="2020-05-03T23:47:00Z">
          <w:pPr>
            <w:spacing w:line="360" w:lineRule="auto"/>
          </w:pPr>
        </w:pPrChange>
      </w:pPr>
      <w:ins w:id="1391" w:author="胡 成成" w:date="2020-05-03T23:47:00Z">
        <w:r w:rsidRPr="004D2BF3">
          <w:rPr>
            <w:bCs/>
            <w:szCs w:val="28"/>
          </w:rPr>
          <w:t>plot(f_s,abs(signal_f));</w:t>
        </w:r>
      </w:ins>
    </w:p>
    <w:p w14:paraId="7DD3718B"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92" w:author="胡 成成" w:date="2020-05-03T23:47:00Z"/>
          <w:bCs/>
          <w:szCs w:val="28"/>
        </w:rPr>
        <w:pPrChange w:id="1393" w:author="胡 成成" w:date="2020-05-03T23:47:00Z">
          <w:pPr>
            <w:spacing w:line="360" w:lineRule="auto"/>
          </w:pPr>
        </w:pPrChange>
      </w:pPr>
      <w:ins w:id="1394" w:author="胡 成成" w:date="2020-05-03T23:47:00Z">
        <w:r w:rsidRPr="004D2BF3">
          <w:rPr>
            <w:bCs/>
            <w:szCs w:val="28"/>
          </w:rPr>
          <w:t>ylabel('magnitude');title('I/P spectrum')</w:t>
        </w:r>
      </w:ins>
    </w:p>
    <w:p w14:paraId="33B7DB55"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95" w:author="胡 成成" w:date="2020-05-03T23:47:00Z"/>
          <w:bCs/>
          <w:szCs w:val="28"/>
        </w:rPr>
        <w:pPrChange w:id="1396" w:author="胡 成成" w:date="2020-05-03T23:47:00Z">
          <w:pPr>
            <w:spacing w:line="360" w:lineRule="auto"/>
          </w:pPr>
        </w:pPrChange>
      </w:pPr>
      <w:ins w:id="1397" w:author="胡 成成" w:date="2020-05-03T23:47:00Z">
        <w:r w:rsidRPr="004D2BF3">
          <w:rPr>
            <w:bCs/>
            <w:szCs w:val="28"/>
          </w:rPr>
          <w:t>subplot(2,3,4);</w:t>
        </w:r>
      </w:ins>
    </w:p>
    <w:p w14:paraId="2F660CD8"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398" w:author="胡 成成" w:date="2020-05-03T23:47:00Z"/>
          <w:bCs/>
          <w:szCs w:val="28"/>
        </w:rPr>
        <w:pPrChange w:id="1399" w:author="胡 成成" w:date="2020-05-03T23:47:00Z">
          <w:pPr>
            <w:spacing w:line="360" w:lineRule="auto"/>
          </w:pPr>
        </w:pPrChange>
      </w:pPr>
      <w:ins w:id="1400" w:author="胡 成成" w:date="2020-05-03T23:47:00Z">
        <w:r w:rsidRPr="004D2BF3">
          <w:rPr>
            <w:bCs/>
            <w:szCs w:val="28"/>
          </w:rPr>
          <w:t>plot(f_s,angle(signal_f));</w:t>
        </w:r>
      </w:ins>
    </w:p>
    <w:p w14:paraId="79078073"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401" w:author="胡 成成" w:date="2020-05-03T23:47:00Z"/>
          <w:bCs/>
          <w:szCs w:val="28"/>
        </w:rPr>
        <w:pPrChange w:id="1402" w:author="胡 成成" w:date="2020-05-03T23:47:00Z">
          <w:pPr>
            <w:spacing w:line="360" w:lineRule="auto"/>
          </w:pPr>
        </w:pPrChange>
      </w:pPr>
      <w:ins w:id="1403" w:author="胡 成成" w:date="2020-05-03T23:47:00Z">
        <w:r w:rsidRPr="004D2BF3">
          <w:rPr>
            <w:bCs/>
            <w:szCs w:val="28"/>
          </w:rPr>
          <w:t>ylabel('Phase');</w:t>
        </w:r>
      </w:ins>
    </w:p>
    <w:p w14:paraId="2FD7AEA5"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404" w:author="胡 成成" w:date="2020-05-03T23:47:00Z"/>
          <w:bCs/>
          <w:szCs w:val="28"/>
        </w:rPr>
        <w:pPrChange w:id="1405" w:author="胡 成成" w:date="2020-05-03T23:47:00Z">
          <w:pPr>
            <w:spacing w:line="360" w:lineRule="auto"/>
          </w:pPr>
        </w:pPrChange>
      </w:pPr>
      <w:ins w:id="1406" w:author="胡 成成" w:date="2020-05-03T23:47:00Z">
        <w:r w:rsidRPr="004D2BF3">
          <w:rPr>
            <w:bCs/>
            <w:szCs w:val="28"/>
          </w:rPr>
          <w:t>xlabel('Frequency(MHz)');</w:t>
        </w:r>
      </w:ins>
    </w:p>
    <w:p w14:paraId="0053B4F4"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407" w:author="胡 成成" w:date="2020-05-03T23:47:00Z"/>
          <w:bCs/>
          <w:szCs w:val="28"/>
        </w:rPr>
        <w:pPrChange w:id="1408" w:author="胡 成成" w:date="2020-05-03T23:47:00Z">
          <w:pPr>
            <w:spacing w:line="360" w:lineRule="auto"/>
          </w:pPr>
        </w:pPrChange>
      </w:pPr>
      <w:ins w:id="1409" w:author="胡 成成" w:date="2020-05-03T23:47:00Z">
        <w:r w:rsidRPr="004D2BF3">
          <w:rPr>
            <w:bCs/>
            <w:szCs w:val="28"/>
          </w:rPr>
          <w:t>subplot(2,3,2);</w:t>
        </w:r>
      </w:ins>
    </w:p>
    <w:p w14:paraId="2651B348"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410" w:author="胡 成成" w:date="2020-05-03T23:47:00Z"/>
          <w:bCs/>
          <w:szCs w:val="28"/>
        </w:rPr>
        <w:pPrChange w:id="1411" w:author="胡 成成" w:date="2020-05-03T23:47:00Z">
          <w:pPr>
            <w:spacing w:line="360" w:lineRule="auto"/>
          </w:pPr>
        </w:pPrChange>
      </w:pPr>
      <w:ins w:id="1412" w:author="胡 成成" w:date="2020-05-03T23:47:00Z">
        <w:r w:rsidRPr="004D2BF3">
          <w:rPr>
            <w:bCs/>
            <w:szCs w:val="28"/>
          </w:rPr>
          <w:t>plot(f,abs(y_1));</w:t>
        </w:r>
      </w:ins>
    </w:p>
    <w:p w14:paraId="2757A54E"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413" w:author="胡 成成" w:date="2020-05-03T23:47:00Z"/>
          <w:bCs/>
          <w:szCs w:val="28"/>
        </w:rPr>
        <w:pPrChange w:id="1414" w:author="胡 成成" w:date="2020-05-03T23:47:00Z">
          <w:pPr>
            <w:spacing w:line="360" w:lineRule="auto"/>
          </w:pPr>
        </w:pPrChange>
      </w:pPr>
      <w:ins w:id="1415" w:author="胡 成成" w:date="2020-05-03T23:47:00Z">
        <w:r w:rsidRPr="004D2BF3">
          <w:rPr>
            <w:bCs/>
            <w:szCs w:val="28"/>
          </w:rPr>
          <w:t>title('O/P spectrum 1')</w:t>
        </w:r>
      </w:ins>
    </w:p>
    <w:p w14:paraId="686D6285"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416" w:author="胡 成成" w:date="2020-05-03T23:47:00Z"/>
          <w:bCs/>
          <w:szCs w:val="28"/>
        </w:rPr>
        <w:pPrChange w:id="1417" w:author="胡 成成" w:date="2020-05-03T23:47:00Z">
          <w:pPr>
            <w:spacing w:line="360" w:lineRule="auto"/>
          </w:pPr>
        </w:pPrChange>
      </w:pPr>
      <w:ins w:id="1418" w:author="胡 成成" w:date="2020-05-03T23:47:00Z">
        <w:r w:rsidRPr="004D2BF3">
          <w:rPr>
            <w:bCs/>
            <w:szCs w:val="28"/>
          </w:rPr>
          <w:t>subplot(2,3,5);</w:t>
        </w:r>
      </w:ins>
    </w:p>
    <w:p w14:paraId="47698991"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419" w:author="胡 成成" w:date="2020-05-03T23:47:00Z"/>
          <w:bCs/>
          <w:szCs w:val="28"/>
        </w:rPr>
        <w:pPrChange w:id="1420" w:author="胡 成成" w:date="2020-05-03T23:47:00Z">
          <w:pPr>
            <w:spacing w:line="360" w:lineRule="auto"/>
          </w:pPr>
        </w:pPrChange>
      </w:pPr>
      <w:ins w:id="1421" w:author="胡 成成" w:date="2020-05-03T23:47:00Z">
        <w:r w:rsidRPr="004D2BF3">
          <w:rPr>
            <w:bCs/>
            <w:szCs w:val="28"/>
          </w:rPr>
          <w:t>plot(f,angle(y_1));</w:t>
        </w:r>
      </w:ins>
    </w:p>
    <w:p w14:paraId="36CF662E"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422" w:author="胡 成成" w:date="2020-05-03T23:47:00Z"/>
          <w:bCs/>
          <w:szCs w:val="28"/>
        </w:rPr>
        <w:pPrChange w:id="1423" w:author="胡 成成" w:date="2020-05-03T23:47:00Z">
          <w:pPr>
            <w:spacing w:line="360" w:lineRule="auto"/>
          </w:pPr>
        </w:pPrChange>
      </w:pPr>
      <w:ins w:id="1424" w:author="胡 成成" w:date="2020-05-03T23:47:00Z">
        <w:r w:rsidRPr="004D2BF3">
          <w:rPr>
            <w:bCs/>
            <w:szCs w:val="28"/>
          </w:rPr>
          <w:t>xlabel('Frequency(MHz)');</w:t>
        </w:r>
      </w:ins>
    </w:p>
    <w:p w14:paraId="4D8FB8C5"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425" w:author="胡 成成" w:date="2020-05-03T23:47:00Z"/>
          <w:bCs/>
          <w:szCs w:val="28"/>
        </w:rPr>
        <w:pPrChange w:id="1426" w:author="胡 成成" w:date="2020-05-03T23:47:00Z">
          <w:pPr>
            <w:spacing w:line="360" w:lineRule="auto"/>
          </w:pPr>
        </w:pPrChange>
      </w:pPr>
      <w:ins w:id="1427" w:author="胡 成成" w:date="2020-05-03T23:47:00Z">
        <w:r w:rsidRPr="004D2BF3">
          <w:rPr>
            <w:bCs/>
            <w:szCs w:val="28"/>
          </w:rPr>
          <w:t>subplot(2,3,3);</w:t>
        </w:r>
      </w:ins>
    </w:p>
    <w:p w14:paraId="1DB0310A"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428" w:author="胡 成成" w:date="2020-05-03T23:47:00Z"/>
          <w:bCs/>
          <w:szCs w:val="28"/>
        </w:rPr>
        <w:pPrChange w:id="1429" w:author="胡 成成" w:date="2020-05-03T23:47:00Z">
          <w:pPr>
            <w:spacing w:line="360" w:lineRule="auto"/>
          </w:pPr>
        </w:pPrChange>
      </w:pPr>
      <w:ins w:id="1430" w:author="胡 成成" w:date="2020-05-03T23:47:00Z">
        <w:r w:rsidRPr="004D2BF3">
          <w:rPr>
            <w:bCs/>
            <w:szCs w:val="28"/>
          </w:rPr>
          <w:t>plot(f,abs(y_2));</w:t>
        </w:r>
      </w:ins>
    </w:p>
    <w:p w14:paraId="0B560D73"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431" w:author="胡 成成" w:date="2020-05-03T23:47:00Z"/>
          <w:bCs/>
          <w:szCs w:val="28"/>
        </w:rPr>
        <w:pPrChange w:id="1432" w:author="胡 成成" w:date="2020-05-03T23:47:00Z">
          <w:pPr>
            <w:spacing w:line="360" w:lineRule="auto"/>
          </w:pPr>
        </w:pPrChange>
      </w:pPr>
      <w:ins w:id="1433" w:author="胡 成成" w:date="2020-05-03T23:47:00Z">
        <w:r w:rsidRPr="004D2BF3">
          <w:rPr>
            <w:bCs/>
            <w:szCs w:val="28"/>
          </w:rPr>
          <w:t>title('O/P spectrum 2')</w:t>
        </w:r>
      </w:ins>
    </w:p>
    <w:p w14:paraId="7F4EACD2"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434" w:author="胡 成成" w:date="2020-05-03T23:47:00Z"/>
          <w:bCs/>
          <w:szCs w:val="28"/>
        </w:rPr>
        <w:pPrChange w:id="1435" w:author="胡 成成" w:date="2020-05-03T23:47:00Z">
          <w:pPr>
            <w:spacing w:line="360" w:lineRule="auto"/>
          </w:pPr>
        </w:pPrChange>
      </w:pPr>
      <w:ins w:id="1436" w:author="胡 成成" w:date="2020-05-03T23:47:00Z">
        <w:r w:rsidRPr="004D2BF3">
          <w:rPr>
            <w:bCs/>
            <w:szCs w:val="28"/>
          </w:rPr>
          <w:t>subplot(2,3,6);</w:t>
        </w:r>
      </w:ins>
    </w:p>
    <w:p w14:paraId="0848EF66" w14:textId="77777777" w:rsidR="004D2BF3" w:rsidRPr="004D2BF3" w:rsidRDefault="004D2BF3">
      <w:pPr>
        <w:pBdr>
          <w:top w:val="single" w:sz="4" w:space="1" w:color="auto"/>
          <w:left w:val="single" w:sz="4" w:space="1" w:color="auto"/>
          <w:bottom w:val="single" w:sz="4" w:space="1" w:color="auto"/>
          <w:right w:val="single" w:sz="4" w:space="1" w:color="auto"/>
        </w:pBdr>
        <w:spacing w:line="360" w:lineRule="auto"/>
        <w:rPr>
          <w:ins w:id="1437" w:author="胡 成成" w:date="2020-05-03T23:47:00Z"/>
          <w:bCs/>
          <w:szCs w:val="28"/>
        </w:rPr>
        <w:pPrChange w:id="1438" w:author="胡 成成" w:date="2020-05-03T23:47:00Z">
          <w:pPr>
            <w:spacing w:line="360" w:lineRule="auto"/>
          </w:pPr>
        </w:pPrChange>
      </w:pPr>
      <w:ins w:id="1439" w:author="胡 成成" w:date="2020-05-03T23:47:00Z">
        <w:r w:rsidRPr="004D2BF3">
          <w:rPr>
            <w:bCs/>
            <w:szCs w:val="28"/>
          </w:rPr>
          <w:t>plot(f,angle(y_2));</w:t>
        </w:r>
      </w:ins>
    </w:p>
    <w:p w14:paraId="1329486F" w14:textId="7114E050" w:rsidR="006405E7" w:rsidRPr="009D688B" w:rsidRDefault="004D2BF3">
      <w:pPr>
        <w:pBdr>
          <w:top w:val="single" w:sz="4" w:space="1" w:color="auto"/>
          <w:left w:val="single" w:sz="4" w:space="1" w:color="auto"/>
          <w:bottom w:val="single" w:sz="4" w:space="1" w:color="auto"/>
          <w:right w:val="single" w:sz="4" w:space="1" w:color="auto"/>
        </w:pBdr>
        <w:spacing w:line="360" w:lineRule="auto"/>
        <w:rPr>
          <w:ins w:id="1440" w:author="胡 成成" w:date="2020-05-03T23:46:00Z"/>
          <w:bCs/>
          <w:szCs w:val="28"/>
          <w:rPrChange w:id="1441" w:author="胡 成成" w:date="2020-05-03T23:46:00Z">
            <w:rPr>
              <w:ins w:id="1442" w:author="胡 成成" w:date="2020-05-03T23:46:00Z"/>
              <w:b/>
              <w:szCs w:val="28"/>
            </w:rPr>
          </w:rPrChange>
        </w:rPr>
        <w:pPrChange w:id="1443" w:author="胡 成成" w:date="2020-05-03T23:47:00Z">
          <w:pPr>
            <w:spacing w:line="360" w:lineRule="auto"/>
          </w:pPr>
        </w:pPrChange>
      </w:pPr>
      <w:ins w:id="1444" w:author="胡 成成" w:date="2020-05-03T23:47:00Z">
        <w:r w:rsidRPr="004D2BF3">
          <w:rPr>
            <w:bCs/>
            <w:szCs w:val="28"/>
          </w:rPr>
          <w:t>xlabel('Frequency(MHz)');</w:t>
        </w:r>
      </w:ins>
    </w:p>
    <w:p w14:paraId="78778E4F" w14:textId="380BF1BF" w:rsidR="004D2BF3" w:rsidRDefault="004D2BF3" w:rsidP="006A61E8">
      <w:pPr>
        <w:spacing w:line="360" w:lineRule="auto"/>
        <w:rPr>
          <w:ins w:id="1445" w:author="胡 成成" w:date="2020-05-03T23:48:00Z"/>
          <w:bCs/>
          <w:szCs w:val="28"/>
        </w:rPr>
      </w:pPr>
      <w:ins w:id="1446" w:author="胡 成成" w:date="2020-05-03T23:48:00Z">
        <w:r>
          <w:rPr>
            <w:rFonts w:hint="eastAsia"/>
            <w:bCs/>
            <w:szCs w:val="28"/>
          </w:rPr>
          <w:t>运行结果：</w:t>
        </w:r>
      </w:ins>
    </w:p>
    <w:p w14:paraId="3D45F478" w14:textId="555AB41B" w:rsidR="004D2BF3" w:rsidRDefault="004D2BF3" w:rsidP="006A61E8">
      <w:pPr>
        <w:spacing w:line="360" w:lineRule="auto"/>
        <w:rPr>
          <w:ins w:id="1447" w:author="胡 成成" w:date="2020-05-03T23:49:00Z"/>
          <w:bCs/>
          <w:szCs w:val="28"/>
        </w:rPr>
      </w:pPr>
      <w:ins w:id="1448" w:author="胡 成成" w:date="2020-05-03T23:49:00Z">
        <w:r>
          <w:rPr>
            <w:noProof/>
          </w:rPr>
          <w:lastRenderedPageBreak/>
          <w:drawing>
            <wp:inline distT="0" distB="0" distL="0" distR="0" wp14:anchorId="71AE6957" wp14:editId="4B0C3374">
              <wp:extent cx="5066667" cy="3942857"/>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66667" cy="3942857"/>
                      </a:xfrm>
                      <a:prstGeom prst="rect">
                        <a:avLst/>
                      </a:prstGeom>
                    </pic:spPr>
                  </pic:pic>
                </a:graphicData>
              </a:graphic>
            </wp:inline>
          </w:drawing>
        </w:r>
      </w:ins>
    </w:p>
    <w:p w14:paraId="13BC47DA" w14:textId="358CD40D" w:rsidR="004D2BF3" w:rsidRPr="004D2BF3" w:rsidRDefault="004D2BF3" w:rsidP="006A61E8">
      <w:pPr>
        <w:spacing w:line="360" w:lineRule="auto"/>
        <w:rPr>
          <w:ins w:id="1449" w:author="胡 成成" w:date="2020-05-03T23:47:00Z"/>
          <w:bCs/>
          <w:szCs w:val="28"/>
          <w:rPrChange w:id="1450" w:author="胡 成成" w:date="2020-05-03T23:48:00Z">
            <w:rPr>
              <w:ins w:id="1451" w:author="胡 成成" w:date="2020-05-03T23:47:00Z"/>
              <w:b/>
              <w:szCs w:val="28"/>
            </w:rPr>
          </w:rPrChange>
        </w:rPr>
      </w:pPr>
      <w:ins w:id="1452" w:author="胡 成成" w:date="2020-05-03T23:49:00Z">
        <w:r>
          <w:rPr>
            <w:noProof/>
          </w:rPr>
          <w:drawing>
            <wp:inline distT="0" distB="0" distL="0" distR="0" wp14:anchorId="76AFCDC9" wp14:editId="51769AC5">
              <wp:extent cx="5000000" cy="393333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00000" cy="3933333"/>
                      </a:xfrm>
                      <a:prstGeom prst="rect">
                        <a:avLst/>
                      </a:prstGeom>
                    </pic:spPr>
                  </pic:pic>
                </a:graphicData>
              </a:graphic>
            </wp:inline>
          </w:drawing>
        </w:r>
      </w:ins>
    </w:p>
    <w:p w14:paraId="79C7EFF8" w14:textId="48EE491C" w:rsidR="006A61E8" w:rsidRDefault="00174A55" w:rsidP="006A61E8">
      <w:pPr>
        <w:spacing w:line="360" w:lineRule="auto"/>
        <w:rPr>
          <w:ins w:id="1453" w:author="胡 成成" w:date="2020-05-02T23:42:00Z"/>
          <w:b/>
          <w:szCs w:val="28"/>
        </w:rPr>
      </w:pPr>
      <w:del w:id="1454" w:author="胡 成成" w:date="2020-05-02T23:37:00Z">
        <w:r w:rsidRPr="006E5526" w:rsidDel="00174A55">
          <w:rPr>
            <w:rFonts w:hint="eastAsia"/>
            <w:b/>
            <w:szCs w:val="28"/>
          </w:rPr>
          <w:delText>实验结果与分析</w:delText>
        </w:r>
      </w:del>
      <w:ins w:id="1455" w:author="胡 成成" w:date="2020-05-02T23:37:00Z">
        <w:r>
          <w:rPr>
            <w:rFonts w:hint="eastAsia"/>
            <w:b/>
            <w:szCs w:val="28"/>
          </w:rPr>
          <w:t>思考题</w:t>
        </w:r>
      </w:ins>
      <w:r w:rsidR="006A61E8" w:rsidRPr="006E5526">
        <w:rPr>
          <w:rFonts w:hint="eastAsia"/>
          <w:b/>
          <w:szCs w:val="28"/>
        </w:rPr>
        <w:t>：</w:t>
      </w:r>
    </w:p>
    <w:p w14:paraId="7A680525" w14:textId="2DC39CA1" w:rsidR="00174A55" w:rsidRDefault="00174A55">
      <w:pPr>
        <w:pStyle w:val="aa"/>
        <w:numPr>
          <w:ilvl w:val="0"/>
          <w:numId w:val="19"/>
        </w:numPr>
        <w:spacing w:line="360" w:lineRule="auto"/>
        <w:ind w:firstLineChars="0"/>
        <w:rPr>
          <w:ins w:id="1456" w:author="胡 成成" w:date="2020-05-04T20:17:00Z"/>
          <w:bCs/>
          <w:szCs w:val="28"/>
        </w:rPr>
      </w:pPr>
      <w:ins w:id="1457" w:author="胡 成成" w:date="2020-05-02T23:42:00Z">
        <w:r w:rsidRPr="00174A55">
          <w:rPr>
            <w:rFonts w:hint="eastAsia"/>
            <w:bCs/>
            <w:szCs w:val="28"/>
            <w:rPrChange w:id="1458" w:author="胡 成成" w:date="2020-05-02T23:42:00Z">
              <w:rPr>
                <w:rFonts w:hint="eastAsia"/>
                <w:b/>
                <w:szCs w:val="28"/>
              </w:rPr>
            </w:rPrChange>
          </w:rPr>
          <w:t>除了本实验采用的信道模型，请搜集了解其他常见的无线通信信道模型；</w:t>
        </w:r>
      </w:ins>
    </w:p>
    <w:p w14:paraId="445C873B" w14:textId="3A903CD8" w:rsidR="00231145" w:rsidRDefault="00231145" w:rsidP="00231145">
      <w:pPr>
        <w:spacing w:line="360" w:lineRule="auto"/>
        <w:rPr>
          <w:ins w:id="1459" w:author="胡 成成" w:date="2020-05-04T20:18:00Z"/>
          <w:bCs/>
          <w:szCs w:val="28"/>
        </w:rPr>
      </w:pPr>
      <w:ins w:id="1460" w:author="胡 成成" w:date="2020-05-04T20:17:00Z">
        <w:r>
          <w:rPr>
            <w:rFonts w:hint="eastAsia"/>
            <w:bCs/>
            <w:szCs w:val="28"/>
          </w:rPr>
          <w:t>答：</w:t>
        </w:r>
      </w:ins>
      <w:ins w:id="1461" w:author="胡 成成" w:date="2020-05-04T20:18:00Z">
        <w:r w:rsidR="00BA0503">
          <w:rPr>
            <w:rFonts w:hint="eastAsia"/>
            <w:bCs/>
            <w:szCs w:val="28"/>
          </w:rPr>
          <w:t>①</w:t>
        </w:r>
      </w:ins>
      <w:ins w:id="1462" w:author="胡 成成" w:date="2020-05-04T20:17:00Z">
        <w:r w:rsidR="00BA0503" w:rsidRPr="00BA0503">
          <w:rPr>
            <w:rFonts w:hint="eastAsia"/>
            <w:bCs/>
            <w:szCs w:val="28"/>
          </w:rPr>
          <w:t>平坦衰落：当信号传输带宽较窄</w:t>
        </w:r>
        <w:r w:rsidR="00BA0503" w:rsidRPr="00BA0503">
          <w:rPr>
            <w:rFonts w:hint="eastAsia"/>
            <w:bCs/>
            <w:szCs w:val="28"/>
          </w:rPr>
          <w:t>(&lt;10Mb/s)</w:t>
        </w:r>
        <w:r w:rsidR="00BA0503" w:rsidRPr="00BA0503">
          <w:rPr>
            <w:rFonts w:hint="eastAsia"/>
            <w:bCs/>
            <w:szCs w:val="28"/>
          </w:rPr>
          <w:t>时</w:t>
        </w:r>
        <w:r w:rsidR="00BA0503" w:rsidRPr="00BA0503">
          <w:rPr>
            <w:rFonts w:hint="eastAsia"/>
            <w:bCs/>
            <w:szCs w:val="28"/>
          </w:rPr>
          <w:t>,</w:t>
        </w:r>
        <w:r w:rsidR="00BA0503" w:rsidRPr="00BA0503">
          <w:rPr>
            <w:rFonts w:hint="eastAsia"/>
            <w:bCs/>
            <w:szCs w:val="28"/>
          </w:rPr>
          <w:t>可以忽略频率选择性的影响</w:t>
        </w:r>
        <w:r w:rsidR="00BA0503" w:rsidRPr="00BA0503">
          <w:rPr>
            <w:rFonts w:hint="eastAsia"/>
            <w:bCs/>
            <w:szCs w:val="28"/>
          </w:rPr>
          <w:t>,</w:t>
        </w:r>
        <w:r w:rsidR="00BA0503" w:rsidRPr="00BA0503">
          <w:rPr>
            <w:rFonts w:hint="eastAsia"/>
            <w:bCs/>
            <w:szCs w:val="28"/>
          </w:rPr>
          <w:lastRenderedPageBreak/>
          <w:t>认为在信号传输带宽内具有相同的电平衰落深度</w:t>
        </w:r>
        <w:r w:rsidR="00BA0503" w:rsidRPr="00BA0503">
          <w:rPr>
            <w:rFonts w:hint="eastAsia"/>
            <w:bCs/>
            <w:szCs w:val="28"/>
          </w:rPr>
          <w:t>,</w:t>
        </w:r>
        <w:r w:rsidR="00BA0503" w:rsidRPr="00BA0503">
          <w:rPr>
            <w:rFonts w:hint="eastAsia"/>
            <w:bCs/>
            <w:szCs w:val="28"/>
          </w:rPr>
          <w:t>这种衰落称为平衰落</w:t>
        </w:r>
        <w:r w:rsidR="00BA0503" w:rsidRPr="00BA0503">
          <w:rPr>
            <w:rFonts w:hint="eastAsia"/>
            <w:bCs/>
            <w:szCs w:val="28"/>
          </w:rPr>
          <w:t xml:space="preserve">. </w:t>
        </w:r>
        <w:r w:rsidR="00BA0503" w:rsidRPr="00BA0503">
          <w:rPr>
            <w:rFonts w:hint="eastAsia"/>
            <w:bCs/>
            <w:szCs w:val="28"/>
          </w:rPr>
          <w:t>平衰落储备是当考虑热噪声的影响时</w:t>
        </w:r>
        <w:r w:rsidR="00BA0503" w:rsidRPr="00BA0503">
          <w:rPr>
            <w:rFonts w:hint="eastAsia"/>
            <w:bCs/>
            <w:szCs w:val="28"/>
          </w:rPr>
          <w:t>,</w:t>
        </w:r>
        <w:r w:rsidR="00BA0503" w:rsidRPr="00BA0503">
          <w:rPr>
            <w:rFonts w:hint="eastAsia"/>
            <w:bCs/>
            <w:szCs w:val="28"/>
          </w:rPr>
          <w:t>为保证设备的门限误码率必须留有的电平余量</w:t>
        </w:r>
        <w:r w:rsidR="00BA0503" w:rsidRPr="00BA0503">
          <w:rPr>
            <w:rFonts w:hint="eastAsia"/>
            <w:bCs/>
            <w:szCs w:val="28"/>
          </w:rPr>
          <w:t>,</w:t>
        </w:r>
        <w:r w:rsidR="00BA0503" w:rsidRPr="00BA0503">
          <w:rPr>
            <w:rFonts w:hint="eastAsia"/>
            <w:bCs/>
            <w:szCs w:val="28"/>
          </w:rPr>
          <w:t>即自由空间条件下收信电平与门限电平的差值</w:t>
        </w:r>
        <w:r w:rsidR="00BA0503" w:rsidRPr="00BA0503">
          <w:rPr>
            <w:rFonts w:hint="eastAsia"/>
            <w:bCs/>
            <w:szCs w:val="28"/>
          </w:rPr>
          <w:t>.</w:t>
        </w:r>
      </w:ins>
    </w:p>
    <w:p w14:paraId="4A7B08A7" w14:textId="0A8E2820" w:rsidR="00BA0503" w:rsidRDefault="00BA0503">
      <w:pPr>
        <w:spacing w:line="360" w:lineRule="auto"/>
        <w:rPr>
          <w:ins w:id="1463" w:author="胡 成成" w:date="2020-05-12T13:48:00Z"/>
          <w:bCs/>
          <w:szCs w:val="28"/>
        </w:rPr>
      </w:pPr>
      <w:ins w:id="1464" w:author="胡 成成" w:date="2020-05-04T20:18:00Z">
        <w:r>
          <w:rPr>
            <w:rFonts w:hint="eastAsia"/>
            <w:bCs/>
            <w:szCs w:val="28"/>
          </w:rPr>
          <w:t>②</w:t>
        </w:r>
        <w:r w:rsidRPr="00BA0503">
          <w:rPr>
            <w:rFonts w:hint="eastAsia"/>
            <w:bCs/>
            <w:szCs w:val="28"/>
          </w:rPr>
          <w:t>时不变：平稳的信道或系统，不随时间的变化而变化</w:t>
        </w:r>
        <w:r>
          <w:rPr>
            <w:rFonts w:hint="eastAsia"/>
            <w:bCs/>
            <w:szCs w:val="28"/>
          </w:rPr>
          <w:t>；</w:t>
        </w:r>
        <w:r w:rsidRPr="00BA0503">
          <w:rPr>
            <w:rFonts w:hint="eastAsia"/>
            <w:bCs/>
            <w:szCs w:val="28"/>
          </w:rPr>
          <w:t>时变性：不稳定的信道或系统，随时间的变化而变化。</w:t>
        </w:r>
      </w:ins>
    </w:p>
    <w:p w14:paraId="0AA60023" w14:textId="0A1E6E79" w:rsidR="00EF4DE8" w:rsidRPr="00231145" w:rsidRDefault="00EF4DE8">
      <w:pPr>
        <w:spacing w:line="360" w:lineRule="auto"/>
        <w:rPr>
          <w:ins w:id="1465" w:author="胡 成成" w:date="2020-05-02T23:42:00Z"/>
          <w:rFonts w:hint="eastAsia"/>
          <w:bCs/>
          <w:szCs w:val="28"/>
          <w:rPrChange w:id="1466" w:author="胡 成成" w:date="2020-05-04T20:17:00Z">
            <w:rPr>
              <w:ins w:id="1467" w:author="胡 成成" w:date="2020-05-02T23:42:00Z"/>
              <w:b/>
              <w:szCs w:val="28"/>
            </w:rPr>
          </w:rPrChange>
        </w:rPr>
      </w:pPr>
      <w:ins w:id="1468" w:author="胡 成成" w:date="2020-05-12T13:48:00Z">
        <w:r>
          <w:rPr>
            <w:rFonts w:hint="eastAsia"/>
            <w:bCs/>
            <w:szCs w:val="28"/>
          </w:rPr>
          <w:t>③</w:t>
        </w:r>
        <w:r w:rsidRPr="00EF4DE8">
          <w:rPr>
            <w:rFonts w:hint="eastAsia"/>
            <w:bCs/>
            <w:szCs w:val="28"/>
          </w:rPr>
          <w:t>广义平稳信道、不相关散射信道、广义平稳不相关散射信道</w:t>
        </w:r>
      </w:ins>
    </w:p>
    <w:p w14:paraId="4CF579F1" w14:textId="2C722D0D" w:rsidR="00174A55" w:rsidRDefault="00174A55">
      <w:pPr>
        <w:pStyle w:val="aa"/>
        <w:numPr>
          <w:ilvl w:val="0"/>
          <w:numId w:val="19"/>
        </w:numPr>
        <w:spacing w:line="360" w:lineRule="auto"/>
        <w:ind w:firstLineChars="0"/>
        <w:rPr>
          <w:ins w:id="1469" w:author="胡 成成" w:date="2020-05-04T20:22:00Z"/>
          <w:bCs/>
          <w:szCs w:val="28"/>
        </w:rPr>
      </w:pPr>
      <w:ins w:id="1470" w:author="胡 成成" w:date="2020-05-02T23:42:00Z">
        <w:r w:rsidRPr="00174A55">
          <w:rPr>
            <w:rFonts w:hint="eastAsia"/>
            <w:bCs/>
            <w:szCs w:val="28"/>
            <w:rPrChange w:id="1471" w:author="胡 成成" w:date="2020-05-02T23:42:00Z">
              <w:rPr>
                <w:rFonts w:hint="eastAsia"/>
                <w:b/>
                <w:szCs w:val="28"/>
              </w:rPr>
            </w:rPrChange>
          </w:rPr>
          <w:t>除了平坦性衰落和频率选择性衰落，还有由多普勒效应引起的快慢衰落，请简述其成因及不同衰落的区别。</w:t>
        </w:r>
      </w:ins>
    </w:p>
    <w:p w14:paraId="763D46B8" w14:textId="2F9BA21A" w:rsidR="006250A2" w:rsidRPr="006250A2" w:rsidRDefault="00BA0503" w:rsidP="006250A2">
      <w:pPr>
        <w:spacing w:line="360" w:lineRule="auto"/>
        <w:rPr>
          <w:ins w:id="1472" w:author="胡 成成" w:date="2020-05-04T20:24:00Z"/>
          <w:bCs/>
          <w:szCs w:val="28"/>
        </w:rPr>
      </w:pPr>
      <w:ins w:id="1473" w:author="胡 成成" w:date="2020-05-04T20:22:00Z">
        <w:r>
          <w:rPr>
            <w:rFonts w:hint="eastAsia"/>
            <w:bCs/>
            <w:szCs w:val="28"/>
          </w:rPr>
          <w:t>答：</w:t>
        </w:r>
      </w:ins>
      <w:ins w:id="1474" w:author="胡 成成" w:date="2020-05-04T20:24:00Z">
        <w:r w:rsidR="006250A2">
          <w:rPr>
            <w:rFonts w:hint="eastAsia"/>
            <w:bCs/>
            <w:szCs w:val="28"/>
          </w:rPr>
          <w:t>①</w:t>
        </w:r>
        <w:r w:rsidR="006250A2" w:rsidRPr="006250A2">
          <w:rPr>
            <w:rFonts w:hint="eastAsia"/>
            <w:bCs/>
            <w:szCs w:val="28"/>
          </w:rPr>
          <w:t>慢衰落产生的原因：路径损耗，这是慢衰落的主要原因。由大气折射、大气湍流、大气层结等平均大气条件的变化而引起的，通常与频率的关系不大，而主要与气象条件、电路长度、地形等因素有关。它反映了中等范围内数百波长量级接收电平的均值变化而产生的损耗，一般遵从对数正态分布。</w:t>
        </w:r>
        <w:r w:rsidR="006250A2" w:rsidRPr="006250A2">
          <w:rPr>
            <w:rFonts w:hint="eastAsia"/>
            <w:bCs/>
            <w:szCs w:val="28"/>
          </w:rPr>
          <w:t xml:space="preserve"> </w:t>
        </w:r>
      </w:ins>
    </w:p>
    <w:p w14:paraId="47A73EAA" w14:textId="00A69E4F" w:rsidR="006250A2" w:rsidRDefault="006250A2" w:rsidP="006250A2">
      <w:pPr>
        <w:spacing w:line="360" w:lineRule="auto"/>
        <w:rPr>
          <w:ins w:id="1475" w:author="胡 成成" w:date="2020-05-04T20:24:00Z"/>
          <w:bCs/>
          <w:szCs w:val="28"/>
        </w:rPr>
      </w:pPr>
      <w:ins w:id="1476" w:author="胡 成成" w:date="2020-05-04T20:25:00Z">
        <w:r>
          <w:rPr>
            <w:rFonts w:hint="eastAsia"/>
            <w:bCs/>
            <w:szCs w:val="28"/>
          </w:rPr>
          <w:t>②</w:t>
        </w:r>
      </w:ins>
      <w:ins w:id="1477" w:author="胡 成成" w:date="2020-05-04T20:24:00Z">
        <w:r w:rsidRPr="006250A2">
          <w:rPr>
            <w:rFonts w:hint="eastAsia"/>
            <w:bCs/>
            <w:szCs w:val="28"/>
          </w:rPr>
          <w:t>快衰落产生原因：主要由于多径传播而产生的衰落，移动台附近的散射体（地形，地物和移动体等）引起的多径传播信号在接收点相叠加，造成接收信号快速起伏。它反映微观小范围内数十波长量级接收电平的均值变化而产生的损耗，其变化率比慢衰落快。</w:t>
        </w:r>
      </w:ins>
    </w:p>
    <w:p w14:paraId="33370F3C" w14:textId="1AC7CA58" w:rsidR="00BA0503" w:rsidRPr="00BA0503" w:rsidRDefault="006250A2">
      <w:pPr>
        <w:spacing w:line="360" w:lineRule="auto"/>
        <w:rPr>
          <w:bCs/>
          <w:szCs w:val="28"/>
          <w:rPrChange w:id="1478" w:author="胡 成成" w:date="2020-05-04T20:22:00Z">
            <w:rPr>
              <w:b/>
              <w:szCs w:val="28"/>
            </w:rPr>
          </w:rPrChange>
        </w:rPr>
      </w:pPr>
      <w:ins w:id="1479" w:author="胡 成成" w:date="2020-05-04T20:25:00Z">
        <w:r>
          <w:rPr>
            <w:rFonts w:hint="eastAsia"/>
            <w:bCs/>
            <w:szCs w:val="28"/>
          </w:rPr>
          <w:t>③</w:t>
        </w:r>
      </w:ins>
      <w:ins w:id="1480" w:author="胡 成成" w:date="2020-05-04T20:22:00Z">
        <w:r w:rsidRPr="006250A2">
          <w:rPr>
            <w:rFonts w:hint="eastAsia"/>
            <w:bCs/>
            <w:szCs w:val="28"/>
          </w:rPr>
          <w:t>当信号变化的频率比信道变化的频率小的多时为慢衰落，大的多时为快衰落</w:t>
        </w:r>
      </w:ins>
    </w:p>
    <w:p w14:paraId="2F12F3CD" w14:textId="498EFE1D" w:rsidR="000E5C7B" w:rsidRPr="0069462E" w:rsidDel="00174A55" w:rsidRDefault="000E5C7B">
      <w:pPr>
        <w:pStyle w:val="aa"/>
        <w:pBdr>
          <w:bottom w:val="single" w:sz="4" w:space="1" w:color="auto"/>
        </w:pBdr>
        <w:spacing w:line="360" w:lineRule="auto"/>
        <w:ind w:left="480" w:firstLineChars="175"/>
        <w:rPr>
          <w:del w:id="1481" w:author="胡 成成" w:date="2020-05-02T23:37:00Z"/>
          <w:bCs/>
          <w:szCs w:val="28"/>
          <w:rPrChange w:id="1482" w:author="胡 成成" w:date="2020-03-28T18:21:00Z">
            <w:rPr>
              <w:del w:id="1483" w:author="胡 成成" w:date="2020-05-02T23:37:00Z"/>
              <w:b/>
              <w:szCs w:val="28"/>
            </w:rPr>
          </w:rPrChange>
        </w:rPr>
        <w:pPrChange w:id="1484" w:author="胡 成成" w:date="2020-03-28T18:23:00Z">
          <w:pPr>
            <w:spacing w:line="360" w:lineRule="auto"/>
          </w:pPr>
        </w:pPrChange>
      </w:pPr>
    </w:p>
    <w:p w14:paraId="328D2297" w14:textId="3EF7811F" w:rsidR="004E00B2" w:rsidRDefault="00CC7818" w:rsidP="00174A55">
      <w:pPr>
        <w:spacing w:line="360" w:lineRule="auto"/>
        <w:rPr>
          <w:ins w:id="1485" w:author="胡 成成" w:date="2020-05-03T23:50:00Z"/>
          <w:bCs/>
          <w:szCs w:val="28"/>
        </w:rPr>
      </w:pPr>
      <w:del w:id="1486" w:author="胡 成成" w:date="2020-05-02T23:37:00Z">
        <w:r w:rsidDel="00174A55">
          <w:rPr>
            <w:rFonts w:hint="eastAsia"/>
            <w:b/>
            <w:szCs w:val="28"/>
          </w:rPr>
          <w:delText>遇到的问题</w:delText>
        </w:r>
      </w:del>
      <w:del w:id="1487" w:author="胡 成成" w:date="2020-05-12T13:48:00Z">
        <w:r w:rsidDel="006811B6">
          <w:rPr>
            <w:rFonts w:hint="eastAsia"/>
            <w:b/>
            <w:szCs w:val="28"/>
          </w:rPr>
          <w:delText>：</w:delText>
        </w:r>
      </w:del>
    </w:p>
    <w:p w14:paraId="7875CBD9" w14:textId="5A1A2FCD" w:rsidR="004E00B2" w:rsidRDefault="004E00B2" w:rsidP="00174A55">
      <w:pPr>
        <w:spacing w:line="360" w:lineRule="auto"/>
        <w:rPr>
          <w:ins w:id="1488" w:author="胡 成成" w:date="2020-05-03T23:50:00Z"/>
          <w:bCs/>
          <w:szCs w:val="28"/>
        </w:rPr>
      </w:pPr>
    </w:p>
    <w:p w14:paraId="39A8C1EF" w14:textId="1C037858" w:rsidR="004E00B2" w:rsidRPr="004E00B2" w:rsidRDefault="004E00B2">
      <w:pPr>
        <w:pBdr>
          <w:bottom w:val="single" w:sz="6" w:space="1" w:color="auto"/>
        </w:pBdr>
        <w:spacing w:afterLines="100" w:after="312" w:line="360" w:lineRule="auto"/>
        <w:jc w:val="center"/>
        <w:rPr>
          <w:ins w:id="1489" w:author="胡 成成" w:date="2020-05-03T23:50:00Z"/>
          <w:b/>
          <w:sz w:val="36"/>
          <w:szCs w:val="36"/>
          <w:rPrChange w:id="1490" w:author="胡 成成" w:date="2020-05-03T23:51:00Z">
            <w:rPr>
              <w:ins w:id="1491" w:author="胡 成成" w:date="2020-05-03T23:50:00Z"/>
              <w:bCs/>
              <w:szCs w:val="28"/>
            </w:rPr>
          </w:rPrChange>
        </w:rPr>
        <w:pPrChange w:id="1492" w:author="胡 成成" w:date="2020-05-03T23:51:00Z">
          <w:pPr>
            <w:spacing w:line="360" w:lineRule="auto"/>
          </w:pPr>
        </w:pPrChange>
      </w:pPr>
      <w:ins w:id="1493" w:author="胡 成成" w:date="2020-05-03T23:51:00Z">
        <w:r w:rsidRPr="00CA1A38">
          <w:rPr>
            <w:rFonts w:hint="eastAsia"/>
            <w:b/>
            <w:sz w:val="36"/>
            <w:szCs w:val="36"/>
          </w:rPr>
          <w:t>北京</w:t>
        </w:r>
        <w:r w:rsidRPr="00CA1A38">
          <w:rPr>
            <w:b/>
            <w:sz w:val="36"/>
            <w:szCs w:val="36"/>
          </w:rPr>
          <w:t>科技大学实验报告</w:t>
        </w:r>
      </w:ins>
    </w:p>
    <w:p w14:paraId="246EA39F" w14:textId="77777777" w:rsidR="004E00B2" w:rsidRPr="00B16A93" w:rsidRDefault="004E00B2" w:rsidP="004E00B2">
      <w:pPr>
        <w:pBdr>
          <w:bottom w:val="single" w:sz="6" w:space="1" w:color="auto"/>
        </w:pBdr>
        <w:spacing w:line="360" w:lineRule="auto"/>
        <w:rPr>
          <w:ins w:id="1494" w:author="胡 成成" w:date="2020-05-03T23:50:00Z"/>
          <w:szCs w:val="28"/>
        </w:rPr>
      </w:pPr>
      <w:ins w:id="1495" w:author="胡 成成" w:date="2020-05-03T23:50:00Z">
        <w:r w:rsidRPr="00B16A93">
          <w:rPr>
            <w:rFonts w:hint="eastAsia"/>
            <w:szCs w:val="28"/>
          </w:rPr>
          <w:t>学院：计算机与通信工程学院</w:t>
        </w:r>
        <w:r w:rsidRPr="00B16A93">
          <w:rPr>
            <w:szCs w:val="28"/>
          </w:rPr>
          <w:t xml:space="preserve">     </w:t>
        </w:r>
        <w:r w:rsidRPr="00B16A93">
          <w:rPr>
            <w:rFonts w:hint="eastAsia"/>
            <w:szCs w:val="28"/>
          </w:rPr>
          <w:t>专业：通信工程</w:t>
        </w:r>
        <w:r w:rsidRPr="00B16A93">
          <w:rPr>
            <w:szCs w:val="28"/>
          </w:rPr>
          <w:t xml:space="preserve">       </w:t>
        </w:r>
        <w:r w:rsidRPr="00B16A93">
          <w:rPr>
            <w:szCs w:val="28"/>
          </w:rPr>
          <w:tab/>
        </w:r>
        <w:r w:rsidRPr="00B16A93">
          <w:rPr>
            <w:rFonts w:hint="eastAsia"/>
            <w:szCs w:val="28"/>
          </w:rPr>
          <w:t>班级：通信</w:t>
        </w:r>
        <w:r w:rsidRPr="00B16A93">
          <w:rPr>
            <w:szCs w:val="28"/>
          </w:rPr>
          <w:t xml:space="preserve">1701     </w:t>
        </w:r>
      </w:ins>
    </w:p>
    <w:p w14:paraId="4387D3F7" w14:textId="55D8B37E" w:rsidR="004E00B2" w:rsidRPr="00B16A93" w:rsidRDefault="004E00B2" w:rsidP="004E00B2">
      <w:pPr>
        <w:pBdr>
          <w:bottom w:val="single" w:sz="4" w:space="1" w:color="auto"/>
        </w:pBdr>
        <w:spacing w:beforeLines="100" w:before="312" w:afterLines="100" w:after="312" w:line="360" w:lineRule="auto"/>
        <w:rPr>
          <w:ins w:id="1496" w:author="胡 成成" w:date="2020-05-03T23:50:00Z"/>
          <w:b/>
          <w:szCs w:val="28"/>
        </w:rPr>
      </w:pPr>
      <w:ins w:id="1497" w:author="胡 成成" w:date="2020-05-03T23:50:00Z">
        <w:r w:rsidRPr="00B16A93">
          <w:rPr>
            <w:rFonts w:hint="eastAsia"/>
            <w:szCs w:val="28"/>
          </w:rPr>
          <w:t>姓名：胡成成</w:t>
        </w:r>
        <w:r w:rsidRPr="00B16A93">
          <w:rPr>
            <w:szCs w:val="28"/>
          </w:rPr>
          <w:t xml:space="preserve">      </w:t>
        </w:r>
        <w:r w:rsidRPr="00B16A93">
          <w:rPr>
            <w:rFonts w:hint="eastAsia"/>
            <w:szCs w:val="28"/>
          </w:rPr>
          <w:t>学号：</w:t>
        </w:r>
        <w:r w:rsidRPr="00B16A93">
          <w:rPr>
            <w:szCs w:val="28"/>
          </w:rPr>
          <w:t xml:space="preserve">41724260      </w:t>
        </w:r>
        <w:r w:rsidRPr="00B16A93">
          <w:rPr>
            <w:szCs w:val="28"/>
          </w:rPr>
          <w:tab/>
        </w:r>
        <w:r w:rsidRPr="00B16A93">
          <w:rPr>
            <w:rFonts w:hint="eastAsia"/>
            <w:szCs w:val="28"/>
          </w:rPr>
          <w:t>实验日期：</w:t>
        </w:r>
        <w:r w:rsidRPr="00B16A93">
          <w:rPr>
            <w:szCs w:val="28"/>
          </w:rPr>
          <w:t xml:space="preserve">  2020</w:t>
        </w:r>
        <w:r w:rsidRPr="00B16A93">
          <w:rPr>
            <w:rFonts w:hint="eastAsia"/>
            <w:szCs w:val="28"/>
          </w:rPr>
          <w:t>年</w:t>
        </w:r>
        <w:r w:rsidRPr="00B16A93">
          <w:rPr>
            <w:szCs w:val="28"/>
          </w:rPr>
          <w:t xml:space="preserve">  5</w:t>
        </w:r>
        <w:r w:rsidRPr="00B16A93">
          <w:rPr>
            <w:rFonts w:hint="eastAsia"/>
            <w:szCs w:val="28"/>
          </w:rPr>
          <w:t>月</w:t>
        </w:r>
        <w:r w:rsidRPr="00B16A93">
          <w:rPr>
            <w:szCs w:val="28"/>
          </w:rPr>
          <w:t xml:space="preserve">  </w:t>
        </w:r>
      </w:ins>
      <w:ins w:id="1498" w:author="胡 成成" w:date="2020-05-12T14:03:00Z">
        <w:r w:rsidR="00291B50">
          <w:rPr>
            <w:rFonts w:hint="eastAsia"/>
            <w:szCs w:val="28"/>
          </w:rPr>
          <w:t>8</w:t>
        </w:r>
      </w:ins>
      <w:ins w:id="1499" w:author="胡 成成" w:date="2020-05-03T23:50:00Z">
        <w:r w:rsidRPr="00B16A93">
          <w:rPr>
            <w:rFonts w:hint="eastAsia"/>
            <w:szCs w:val="28"/>
          </w:rPr>
          <w:t>日</w:t>
        </w:r>
        <w:r w:rsidRPr="00B16A93">
          <w:rPr>
            <w:szCs w:val="28"/>
          </w:rPr>
          <w:t xml:space="preserve">  </w:t>
        </w:r>
      </w:ins>
    </w:p>
    <w:p w14:paraId="284A1AB0" w14:textId="18C5DE83" w:rsidR="00DB623E" w:rsidRPr="00DB623E" w:rsidRDefault="00DB623E" w:rsidP="00DB623E">
      <w:pPr>
        <w:spacing w:beforeLines="100" w:before="312" w:line="360" w:lineRule="auto"/>
        <w:rPr>
          <w:ins w:id="1500" w:author="胡 成成" w:date="2020-05-03T23:51:00Z"/>
          <w:szCs w:val="28"/>
        </w:rPr>
      </w:pPr>
      <w:ins w:id="1501" w:author="胡 成成" w:date="2020-05-03T23:51:00Z">
        <w:r w:rsidRPr="006E5526">
          <w:rPr>
            <w:rFonts w:hint="eastAsia"/>
            <w:b/>
            <w:szCs w:val="28"/>
          </w:rPr>
          <w:t>实验名称：</w:t>
        </w:r>
        <w:r w:rsidRPr="00DB623E">
          <w:rPr>
            <w:rFonts w:hint="eastAsia"/>
            <w:b/>
            <w:szCs w:val="28"/>
          </w:rPr>
          <w:t>多址接入技术仿真实验</w:t>
        </w:r>
      </w:ins>
    </w:p>
    <w:p w14:paraId="3DEE9EAA" w14:textId="77777777" w:rsidR="00DB623E" w:rsidRDefault="00DB623E" w:rsidP="00DB623E">
      <w:pPr>
        <w:spacing w:line="360" w:lineRule="auto"/>
        <w:rPr>
          <w:ins w:id="1502" w:author="胡 成成" w:date="2020-05-03T23:51:00Z"/>
          <w:b/>
          <w:szCs w:val="28"/>
        </w:rPr>
      </w:pPr>
      <w:ins w:id="1503" w:author="胡 成成" w:date="2020-05-03T23:51:00Z">
        <w:r w:rsidRPr="006E5526">
          <w:rPr>
            <w:rFonts w:hint="eastAsia"/>
            <w:b/>
            <w:szCs w:val="28"/>
          </w:rPr>
          <w:t>实验目的：</w:t>
        </w:r>
      </w:ins>
    </w:p>
    <w:p w14:paraId="054168BC" w14:textId="77777777" w:rsidR="00DB623E" w:rsidRPr="001C6A61" w:rsidRDefault="00DB623E" w:rsidP="00DB623E">
      <w:pPr>
        <w:tabs>
          <w:tab w:val="num" w:pos="1260"/>
        </w:tabs>
        <w:spacing w:after="31"/>
        <w:rPr>
          <w:ins w:id="1504" w:author="胡 成成" w:date="2020-05-03T23:51:00Z"/>
          <w:rFonts w:ascii="Times New Roman" w:eastAsia="宋体" w:hAnsi="Times New Roman" w:cs="Times New Roman"/>
          <w:kern w:val="0"/>
          <w:szCs w:val="24"/>
        </w:rPr>
      </w:pPr>
      <w:ins w:id="1505" w:author="胡 成成" w:date="2020-05-03T23:51:00Z">
        <w:r w:rsidRPr="001C6A61">
          <w:rPr>
            <w:rFonts w:ascii="Times New Roman" w:eastAsia="宋体" w:hAnsi="Times New Roman" w:cs="Times New Roman"/>
            <w:kern w:val="0"/>
            <w:szCs w:val="24"/>
          </w:rPr>
          <w:t>1</w:t>
        </w:r>
        <w:r w:rsidRPr="001C6A61">
          <w:rPr>
            <w:rFonts w:ascii="Times New Roman" w:eastAsia="宋体" w:hAnsi="Times New Roman" w:cs="Times New Roman"/>
            <w:kern w:val="0"/>
            <w:szCs w:val="24"/>
          </w:rPr>
          <w:t>、理解多址接入技术原理；</w:t>
        </w:r>
      </w:ins>
    </w:p>
    <w:p w14:paraId="395B987D" w14:textId="77777777" w:rsidR="00DB623E" w:rsidRPr="001C6A61" w:rsidRDefault="00DB623E" w:rsidP="00DB623E">
      <w:pPr>
        <w:tabs>
          <w:tab w:val="num" w:pos="1260"/>
        </w:tabs>
        <w:spacing w:after="31"/>
        <w:rPr>
          <w:ins w:id="1506" w:author="胡 成成" w:date="2020-05-03T23:51:00Z"/>
          <w:rFonts w:ascii="Times New Roman" w:eastAsia="宋体" w:hAnsi="Times New Roman" w:cs="Times New Roman"/>
          <w:kern w:val="0"/>
          <w:szCs w:val="24"/>
        </w:rPr>
      </w:pPr>
      <w:ins w:id="1507" w:author="胡 成成" w:date="2020-05-03T23:51:00Z">
        <w:r w:rsidRPr="001C6A61">
          <w:rPr>
            <w:rFonts w:ascii="Times New Roman" w:eastAsia="宋体" w:hAnsi="Times New Roman" w:cs="Times New Roman"/>
            <w:kern w:val="0"/>
            <w:szCs w:val="24"/>
          </w:rPr>
          <w:t>2</w:t>
        </w:r>
        <w:r w:rsidRPr="001C6A61">
          <w:rPr>
            <w:rFonts w:ascii="Times New Roman" w:eastAsia="宋体" w:hAnsi="Times New Roman" w:cs="Times New Roman"/>
            <w:kern w:val="0"/>
            <w:szCs w:val="24"/>
          </w:rPr>
          <w:t>、掌握</w:t>
        </w:r>
        <w:r w:rsidRPr="001C6A61">
          <w:rPr>
            <w:rFonts w:ascii="Times New Roman" w:eastAsia="宋体" w:hAnsi="Times New Roman" w:cs="Times New Roman"/>
            <w:kern w:val="0"/>
            <w:szCs w:val="24"/>
          </w:rPr>
          <w:t>CDMA</w:t>
        </w:r>
        <w:r w:rsidRPr="001C6A61">
          <w:rPr>
            <w:rFonts w:ascii="Times New Roman" w:eastAsia="宋体" w:hAnsi="Times New Roman" w:cs="Times New Roman"/>
            <w:kern w:val="0"/>
            <w:szCs w:val="24"/>
          </w:rPr>
          <w:t>（码分多址）调制与解调原理；</w:t>
        </w:r>
      </w:ins>
    </w:p>
    <w:p w14:paraId="09F5C2FD" w14:textId="77777777" w:rsidR="00DB623E" w:rsidRPr="001C6A61" w:rsidRDefault="00DB623E" w:rsidP="00DB623E">
      <w:pPr>
        <w:spacing w:after="31"/>
        <w:rPr>
          <w:ins w:id="1508" w:author="胡 成成" w:date="2020-05-03T23:51:00Z"/>
          <w:rFonts w:ascii="Times New Roman" w:eastAsia="宋体" w:hAnsi="Times New Roman" w:cs="Times New Roman"/>
          <w:kern w:val="0"/>
          <w:szCs w:val="24"/>
        </w:rPr>
      </w:pPr>
      <w:ins w:id="1509" w:author="胡 成成" w:date="2020-05-03T23:51:00Z">
        <w:r w:rsidRPr="001C6A61">
          <w:rPr>
            <w:rFonts w:ascii="Times New Roman" w:eastAsia="宋体" w:hAnsi="Times New Roman" w:cs="Times New Roman"/>
            <w:kern w:val="0"/>
            <w:szCs w:val="24"/>
          </w:rPr>
          <w:t>3</w:t>
        </w:r>
        <w:r w:rsidRPr="001C6A61">
          <w:rPr>
            <w:rFonts w:ascii="Times New Roman" w:eastAsia="宋体" w:hAnsi="Times New Roman" w:cs="Times New Roman"/>
            <w:kern w:val="0"/>
            <w:szCs w:val="24"/>
          </w:rPr>
          <w:t>、熟悉</w:t>
        </w:r>
        <w:r w:rsidRPr="001C6A61">
          <w:rPr>
            <w:rFonts w:ascii="Times New Roman" w:eastAsia="宋体" w:hAnsi="Times New Roman" w:cs="Times New Roman"/>
            <w:kern w:val="0"/>
            <w:szCs w:val="24"/>
          </w:rPr>
          <w:t>CDMA</w:t>
        </w:r>
        <w:r w:rsidRPr="001C6A61">
          <w:rPr>
            <w:rFonts w:ascii="Times New Roman" w:eastAsia="宋体" w:hAnsi="Times New Roman" w:cs="Times New Roman"/>
            <w:kern w:val="0"/>
            <w:szCs w:val="24"/>
          </w:rPr>
          <w:t>仿真系统建模；</w:t>
        </w:r>
      </w:ins>
    </w:p>
    <w:p w14:paraId="3F8881EF" w14:textId="1D83E139" w:rsidR="00DB623E" w:rsidRPr="00DB623E" w:rsidRDefault="00DB623E" w:rsidP="00DB623E">
      <w:pPr>
        <w:spacing w:line="360" w:lineRule="auto"/>
        <w:rPr>
          <w:ins w:id="1510" w:author="胡 成成" w:date="2020-05-03T23:52:00Z"/>
          <w:b/>
          <w:szCs w:val="28"/>
          <w:rPrChange w:id="1511" w:author="胡 成成" w:date="2020-05-03T23:52:00Z">
            <w:rPr>
              <w:ins w:id="1512" w:author="胡 成成" w:date="2020-05-03T23:52:00Z"/>
              <w:bCs/>
              <w:szCs w:val="28"/>
            </w:rPr>
          </w:rPrChange>
        </w:rPr>
      </w:pPr>
      <w:ins w:id="1513" w:author="胡 成成" w:date="2020-05-03T23:52:00Z">
        <w:r w:rsidRPr="00DB623E">
          <w:rPr>
            <w:rFonts w:hint="eastAsia"/>
            <w:b/>
            <w:szCs w:val="28"/>
            <w:rPrChange w:id="1514" w:author="胡 成成" w:date="2020-05-03T23:52:00Z">
              <w:rPr>
                <w:rFonts w:hint="eastAsia"/>
                <w:bCs/>
                <w:szCs w:val="28"/>
              </w:rPr>
            </w:rPrChange>
          </w:rPr>
          <w:lastRenderedPageBreak/>
          <w:t>实验内容</w:t>
        </w:r>
        <w:r>
          <w:rPr>
            <w:rFonts w:hint="eastAsia"/>
            <w:b/>
            <w:szCs w:val="28"/>
          </w:rPr>
          <w:t>：</w:t>
        </w:r>
      </w:ins>
    </w:p>
    <w:p w14:paraId="72ED905A" w14:textId="77777777" w:rsidR="00DB623E" w:rsidRPr="00DB623E" w:rsidRDefault="00DB623E" w:rsidP="00DB623E">
      <w:pPr>
        <w:spacing w:line="360" w:lineRule="auto"/>
        <w:rPr>
          <w:ins w:id="1515" w:author="胡 成成" w:date="2020-05-03T23:52:00Z"/>
          <w:bCs/>
          <w:szCs w:val="28"/>
        </w:rPr>
      </w:pPr>
      <w:ins w:id="1516" w:author="胡 成成" w:date="2020-05-03T23:52:00Z">
        <w:r w:rsidRPr="00DB623E">
          <w:rPr>
            <w:rFonts w:hint="eastAsia"/>
            <w:bCs/>
            <w:szCs w:val="28"/>
          </w:rPr>
          <w:t>1</w:t>
        </w:r>
        <w:r w:rsidRPr="00DB623E">
          <w:rPr>
            <w:rFonts w:hint="eastAsia"/>
            <w:bCs/>
            <w:szCs w:val="28"/>
          </w:rPr>
          <w:t>、学习多址接入技术原理；</w:t>
        </w:r>
      </w:ins>
    </w:p>
    <w:p w14:paraId="6C369DA7" w14:textId="77777777" w:rsidR="00DE5F88" w:rsidRDefault="00DB623E" w:rsidP="00DB623E">
      <w:pPr>
        <w:spacing w:line="360" w:lineRule="auto"/>
        <w:rPr>
          <w:ins w:id="1517" w:author="胡 成成" w:date="2020-05-03T23:52:00Z"/>
          <w:bCs/>
          <w:szCs w:val="28"/>
        </w:rPr>
      </w:pPr>
      <w:ins w:id="1518" w:author="胡 成成" w:date="2020-05-03T23:52:00Z">
        <w:r w:rsidRPr="00DB623E">
          <w:rPr>
            <w:rFonts w:hint="eastAsia"/>
            <w:bCs/>
            <w:szCs w:val="28"/>
          </w:rPr>
          <w:t>2</w:t>
        </w:r>
        <w:r w:rsidRPr="00DB623E">
          <w:rPr>
            <w:rFonts w:hint="eastAsia"/>
            <w:bCs/>
            <w:szCs w:val="28"/>
          </w:rPr>
          <w:t>、编写</w:t>
        </w:r>
        <w:r w:rsidRPr="00DB623E">
          <w:rPr>
            <w:rFonts w:hint="eastAsia"/>
            <w:bCs/>
            <w:szCs w:val="28"/>
          </w:rPr>
          <w:t>MATLAB</w:t>
        </w:r>
        <w:r w:rsidRPr="00DB623E">
          <w:rPr>
            <w:rFonts w:hint="eastAsia"/>
            <w:bCs/>
            <w:szCs w:val="28"/>
          </w:rPr>
          <w:t>程序代码实现</w:t>
        </w:r>
        <w:r w:rsidRPr="00DB623E">
          <w:rPr>
            <w:rFonts w:hint="eastAsia"/>
            <w:bCs/>
            <w:szCs w:val="28"/>
          </w:rPr>
          <w:t>CDMA</w:t>
        </w:r>
        <w:r w:rsidRPr="00DB623E">
          <w:rPr>
            <w:rFonts w:hint="eastAsia"/>
            <w:bCs/>
            <w:szCs w:val="28"/>
          </w:rPr>
          <w:t>系统仿真，</w:t>
        </w:r>
        <w:r w:rsidRPr="00DB623E">
          <w:rPr>
            <w:rFonts w:hint="eastAsia"/>
            <w:bCs/>
            <w:szCs w:val="28"/>
          </w:rPr>
          <w:t>CDMA</w:t>
        </w:r>
        <w:r w:rsidRPr="00DB623E">
          <w:rPr>
            <w:rFonts w:hint="eastAsia"/>
            <w:bCs/>
            <w:szCs w:val="28"/>
          </w:rPr>
          <w:t>系统框图如图所示；</w:t>
        </w:r>
      </w:ins>
    </w:p>
    <w:p w14:paraId="1EC7C76E" w14:textId="1FB43FDA" w:rsidR="00DB623E" w:rsidRPr="00DB623E" w:rsidRDefault="00DE5F88">
      <w:pPr>
        <w:spacing w:line="360" w:lineRule="auto"/>
        <w:jc w:val="center"/>
        <w:rPr>
          <w:ins w:id="1519" w:author="胡 成成" w:date="2020-05-03T23:52:00Z"/>
          <w:bCs/>
          <w:szCs w:val="28"/>
        </w:rPr>
        <w:pPrChange w:id="1520" w:author="胡 成成" w:date="2020-05-03T23:52:00Z">
          <w:pPr>
            <w:spacing w:line="360" w:lineRule="auto"/>
          </w:pPr>
        </w:pPrChange>
      </w:pPr>
      <w:ins w:id="1521" w:author="胡 成成" w:date="2020-05-03T23:52:00Z">
        <w:r>
          <w:rPr>
            <w:rFonts w:ascii="Times New Roman" w:eastAsia="宋体" w:hAnsi="Times New Roman" w:cs="Times New Roman"/>
            <w:noProof/>
            <w:kern w:val="0"/>
            <w:szCs w:val="24"/>
          </w:rPr>
          <w:drawing>
            <wp:inline distT="0" distB="0" distL="0" distR="0" wp14:anchorId="051D78D5" wp14:editId="56B1465D">
              <wp:extent cx="3668874" cy="214312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13958" cy="2169460"/>
                      </a:xfrm>
                      <a:prstGeom prst="rect">
                        <a:avLst/>
                      </a:prstGeom>
                      <a:noFill/>
                    </pic:spPr>
                  </pic:pic>
                </a:graphicData>
              </a:graphic>
            </wp:inline>
          </w:drawing>
        </w:r>
      </w:ins>
    </w:p>
    <w:p w14:paraId="713A8ED1" w14:textId="77777777" w:rsidR="00DB623E" w:rsidRPr="00DB623E" w:rsidRDefault="00DB623E">
      <w:pPr>
        <w:spacing w:line="360" w:lineRule="auto"/>
        <w:jc w:val="center"/>
        <w:rPr>
          <w:ins w:id="1522" w:author="胡 成成" w:date="2020-05-03T23:52:00Z"/>
          <w:bCs/>
          <w:szCs w:val="28"/>
        </w:rPr>
        <w:pPrChange w:id="1523" w:author="胡 成成" w:date="2020-05-03T23:52:00Z">
          <w:pPr>
            <w:spacing w:line="360" w:lineRule="auto"/>
          </w:pPr>
        </w:pPrChange>
      </w:pPr>
      <w:ins w:id="1524" w:author="胡 成成" w:date="2020-05-03T23:52:00Z">
        <w:r w:rsidRPr="00DB623E">
          <w:rPr>
            <w:rFonts w:hint="eastAsia"/>
            <w:bCs/>
            <w:szCs w:val="28"/>
          </w:rPr>
          <w:t>图</w:t>
        </w:r>
        <w:r w:rsidRPr="00DB623E">
          <w:rPr>
            <w:rFonts w:hint="eastAsia"/>
            <w:bCs/>
            <w:szCs w:val="28"/>
          </w:rPr>
          <w:t>2-1 CDMA</w:t>
        </w:r>
        <w:r w:rsidRPr="00DB623E">
          <w:rPr>
            <w:rFonts w:hint="eastAsia"/>
            <w:bCs/>
            <w:szCs w:val="28"/>
          </w:rPr>
          <w:t>系统框图</w:t>
        </w:r>
      </w:ins>
    </w:p>
    <w:p w14:paraId="110C6AEC" w14:textId="6E85C92E" w:rsidR="004E00B2" w:rsidRPr="00DB623E" w:rsidRDefault="00DB623E" w:rsidP="00DB623E">
      <w:pPr>
        <w:spacing w:line="360" w:lineRule="auto"/>
        <w:rPr>
          <w:bCs/>
          <w:szCs w:val="28"/>
          <w:rPrChange w:id="1525" w:author="胡 成成" w:date="2020-05-03T23:51:00Z">
            <w:rPr>
              <w:b/>
              <w:szCs w:val="28"/>
            </w:rPr>
          </w:rPrChange>
        </w:rPr>
      </w:pPr>
      <w:ins w:id="1526" w:author="胡 成成" w:date="2020-05-03T23:52:00Z">
        <w:r w:rsidRPr="00DB623E">
          <w:rPr>
            <w:rFonts w:hint="eastAsia"/>
            <w:bCs/>
            <w:szCs w:val="28"/>
          </w:rPr>
          <w:t>3</w:t>
        </w:r>
        <w:r w:rsidRPr="00DB623E">
          <w:rPr>
            <w:rFonts w:hint="eastAsia"/>
            <w:bCs/>
            <w:szCs w:val="28"/>
          </w:rPr>
          <w:t>、分析仿真中观察的波形数据，撰写实验报告。</w:t>
        </w:r>
      </w:ins>
    </w:p>
    <w:p w14:paraId="7A3EB6EF" w14:textId="5338F26B" w:rsidR="00CC7818" w:rsidDel="002E3D9E" w:rsidRDefault="0098162A">
      <w:pPr>
        <w:spacing w:line="360" w:lineRule="auto"/>
        <w:rPr>
          <w:del w:id="1527" w:author="胡 成成" w:date="2020-05-02T23:37:00Z"/>
          <w:b/>
          <w:szCs w:val="28"/>
        </w:rPr>
      </w:pPr>
      <w:ins w:id="1528" w:author="胡 成成" w:date="2020-05-03T23:53:00Z">
        <w:r w:rsidRPr="0098162A">
          <w:rPr>
            <w:rFonts w:hint="eastAsia"/>
            <w:b/>
            <w:szCs w:val="28"/>
            <w:rPrChange w:id="1529" w:author="胡 成成" w:date="2020-05-03T23:53:00Z">
              <w:rPr>
                <w:rFonts w:hint="eastAsia"/>
                <w:bCs/>
                <w:szCs w:val="28"/>
              </w:rPr>
            </w:rPrChange>
          </w:rPr>
          <w:t>实验原理</w:t>
        </w:r>
        <w:r>
          <w:rPr>
            <w:rFonts w:hint="eastAsia"/>
            <w:b/>
            <w:szCs w:val="28"/>
          </w:rPr>
          <w:t>：</w:t>
        </w:r>
      </w:ins>
    </w:p>
    <w:p w14:paraId="4AB8C60B" w14:textId="77777777" w:rsidR="002E3D9E" w:rsidRPr="0098162A" w:rsidRDefault="002E3D9E">
      <w:pPr>
        <w:spacing w:line="360" w:lineRule="auto"/>
        <w:rPr>
          <w:ins w:id="1530" w:author="胡 成成" w:date="2020-05-03T23:53:00Z"/>
          <w:b/>
          <w:szCs w:val="28"/>
        </w:rPr>
      </w:pPr>
    </w:p>
    <w:p w14:paraId="02DFF28F" w14:textId="77777777" w:rsidR="00D94E2B" w:rsidRPr="00D94E2B" w:rsidRDefault="00D94E2B" w:rsidP="00D94E2B">
      <w:pPr>
        <w:autoSpaceDE w:val="0"/>
        <w:autoSpaceDN w:val="0"/>
        <w:adjustRightInd w:val="0"/>
        <w:jc w:val="left"/>
        <w:rPr>
          <w:ins w:id="1531" w:author="胡 成成" w:date="2020-05-03T23:54:00Z"/>
          <w:rFonts w:ascii="Times New Roman" w:eastAsia="宋体" w:hAnsi="Times New Roman" w:cs="Times New Roman"/>
          <w:kern w:val="0"/>
          <w:szCs w:val="24"/>
          <w:rPrChange w:id="1532" w:author="胡 成成" w:date="2020-05-03T23:54:00Z">
            <w:rPr>
              <w:ins w:id="1533" w:author="胡 成成" w:date="2020-05-03T23:54:00Z"/>
              <w:rFonts w:ascii="Times New Roman" w:eastAsia="宋体" w:hAnsi="Times New Roman" w:cs="Times New Roman"/>
              <w:b/>
              <w:bCs/>
              <w:kern w:val="0"/>
              <w:sz w:val="28"/>
              <w:szCs w:val="28"/>
            </w:rPr>
          </w:rPrChange>
        </w:rPr>
      </w:pPr>
      <w:ins w:id="1534" w:author="胡 成成" w:date="2020-05-03T23:54:00Z">
        <w:r w:rsidRPr="00D94E2B">
          <w:rPr>
            <w:rFonts w:ascii="Times New Roman" w:eastAsia="宋体" w:hAnsi="Times New Roman" w:cs="Times New Roman"/>
            <w:kern w:val="0"/>
            <w:szCs w:val="24"/>
            <w:rPrChange w:id="1535" w:author="胡 成成" w:date="2020-05-03T23:54:00Z">
              <w:rPr>
                <w:rFonts w:ascii="Times New Roman" w:eastAsia="宋体" w:hAnsi="Times New Roman" w:cs="Times New Roman"/>
                <w:b/>
                <w:bCs/>
                <w:kern w:val="0"/>
                <w:sz w:val="28"/>
                <w:szCs w:val="28"/>
              </w:rPr>
            </w:rPrChange>
          </w:rPr>
          <w:t>1</w:t>
        </w:r>
        <w:r w:rsidRPr="00D94E2B">
          <w:rPr>
            <w:rFonts w:ascii="Times New Roman" w:eastAsia="宋体" w:hAnsi="Times New Roman" w:cs="Times New Roman" w:hint="eastAsia"/>
            <w:kern w:val="0"/>
            <w:szCs w:val="24"/>
            <w:rPrChange w:id="1536" w:author="胡 成成" w:date="2020-05-03T23:54:00Z">
              <w:rPr>
                <w:rFonts w:ascii="Times New Roman" w:eastAsia="宋体" w:hAnsi="Times New Roman" w:cs="Times New Roman" w:hint="eastAsia"/>
                <w:b/>
                <w:bCs/>
                <w:kern w:val="0"/>
                <w:sz w:val="28"/>
                <w:szCs w:val="28"/>
              </w:rPr>
            </w:rPrChange>
          </w:rPr>
          <w:t>、多址接入技术原理</w:t>
        </w:r>
      </w:ins>
    </w:p>
    <w:p w14:paraId="6469067A" w14:textId="77777777" w:rsidR="00D94E2B" w:rsidRDefault="00D94E2B" w:rsidP="00D94E2B">
      <w:pPr>
        <w:autoSpaceDE w:val="0"/>
        <w:autoSpaceDN w:val="0"/>
        <w:adjustRightInd w:val="0"/>
        <w:spacing w:line="360" w:lineRule="auto"/>
        <w:ind w:firstLineChars="200" w:firstLine="480"/>
        <w:jc w:val="left"/>
        <w:rPr>
          <w:ins w:id="1537" w:author="胡 成成" w:date="2020-05-03T23:54:00Z"/>
          <w:rFonts w:ascii="Times New Roman" w:eastAsia="宋体" w:hAnsi="Times New Roman" w:cs="Times New Roman"/>
          <w:kern w:val="0"/>
          <w:szCs w:val="24"/>
        </w:rPr>
      </w:pPr>
      <w:ins w:id="1538" w:author="胡 成成" w:date="2020-05-03T23:54:00Z">
        <w:r>
          <w:rPr>
            <w:rFonts w:ascii="Times New Roman" w:eastAsia="宋体" w:hAnsi="Times New Roman" w:cs="Times New Roman" w:hint="eastAsia"/>
            <w:kern w:val="0"/>
            <w:szCs w:val="24"/>
          </w:rPr>
          <w:t>从移动通信网的构成方面来讲，大部分移动通信系统都有一个或多个移动台。基站要和许多移动台同时通信，因而基站通常是多路的，有多个信道；而每个移动台只供一个用户使用，是单路的。许多用户同时通话，以不用的通道分隔，防止相互干扰；各用户信号通过在射频频段上的复用，从而建立各自的信道，以实现双边通信的连接。可见，基站的多路工作和移动台的单路工作是移动通信的一大特点。在移动通信业务区内，移动台之间或移动台与市话用户之间是通过基站同时建立各自的信道，从而实现多址连接的。</w:t>
        </w:r>
      </w:ins>
    </w:p>
    <w:p w14:paraId="2C2A6ECF" w14:textId="77777777" w:rsidR="00D94E2B" w:rsidRDefault="00D94E2B" w:rsidP="00D94E2B">
      <w:pPr>
        <w:autoSpaceDE w:val="0"/>
        <w:autoSpaceDN w:val="0"/>
        <w:adjustRightInd w:val="0"/>
        <w:spacing w:line="360" w:lineRule="auto"/>
        <w:ind w:firstLineChars="200" w:firstLine="480"/>
        <w:jc w:val="left"/>
        <w:rPr>
          <w:ins w:id="1539" w:author="胡 成成" w:date="2020-05-03T23:54:00Z"/>
          <w:rFonts w:ascii="Times New Roman" w:eastAsia="宋体" w:hAnsi="Times New Roman" w:cs="Times New Roman"/>
          <w:kern w:val="0"/>
          <w:szCs w:val="24"/>
        </w:rPr>
      </w:pPr>
      <w:ins w:id="1540" w:author="胡 成成" w:date="2020-05-03T23:54:00Z">
        <w:r>
          <w:rPr>
            <w:rFonts w:ascii="Times New Roman" w:eastAsia="宋体" w:hAnsi="Times New Roman" w:cs="Times New Roman" w:hint="eastAsia"/>
            <w:kern w:val="0"/>
            <w:szCs w:val="24"/>
          </w:rPr>
          <w:t>多址接入方式的数学基础是信号的正交分割原理，原理上与固定通信中的信号复用相似，但有所不同。多路复用的目的是区分多个通路，通常在基带和中频上实现，而多址划分是区分不同的用户地址，同时为了实现多址信号之间互不干扰，不同用户无线电信号之间必须满足正交特性。信号的正交性是通过信号正交参量来实现的。当正交参量仅考虑时间、频率和码型时，无线电信号写成</w:t>
        </w:r>
        <w:r>
          <w:rPr>
            <w:rFonts w:ascii="Times New Roman" w:eastAsia="宋体" w:hAnsi="Times New Roman" w:cs="Times New Roman"/>
            <w:kern w:val="0"/>
            <w:szCs w:val="24"/>
          </w:rPr>
          <w:t xml:space="preserve">: </w:t>
        </w:r>
        <w:r>
          <w:rPr>
            <w:rFonts w:ascii="Times New Roman" w:eastAsia="宋体" w:hAnsi="Times New Roman" w:cs="Times New Roman" w:hint="eastAsia"/>
            <w:kern w:val="0"/>
            <w:szCs w:val="24"/>
          </w:rPr>
          <w:t>s</w:t>
        </w:r>
        <w:r>
          <w:rPr>
            <w:rFonts w:ascii="Times New Roman" w:eastAsia="宋体" w:hAnsi="Times New Roman" w:cs="Times New Roman"/>
            <w:kern w:val="0"/>
            <w:szCs w:val="24"/>
          </w:rPr>
          <w:t>(c,f,t)=c(t)s(f,t)</w:t>
        </w:r>
        <w:r>
          <w:rPr>
            <w:rFonts w:ascii="Times New Roman" w:eastAsia="宋体" w:hAnsi="Times New Roman" w:cs="Times New Roman" w:hint="eastAsia"/>
            <w:kern w:val="0"/>
            <w:szCs w:val="24"/>
          </w:rPr>
          <w:t>，式中，</w:t>
        </w:r>
        <w:r>
          <w:rPr>
            <w:rFonts w:ascii="Times New Roman" w:eastAsia="宋体" w:hAnsi="Times New Roman" w:cs="Times New Roman" w:hint="eastAsia"/>
            <w:kern w:val="0"/>
            <w:szCs w:val="24"/>
          </w:rPr>
          <w:t>c</w:t>
        </w:r>
        <w:r>
          <w:rPr>
            <w:rFonts w:ascii="Times New Roman" w:eastAsia="宋体" w:hAnsi="Times New Roman" w:cs="Times New Roman"/>
            <w:kern w:val="0"/>
            <w:szCs w:val="24"/>
          </w:rPr>
          <w:t>(t)</w:t>
        </w:r>
        <w:r>
          <w:rPr>
            <w:rFonts w:ascii="Times New Roman" w:eastAsia="宋体" w:hAnsi="Times New Roman" w:cs="Times New Roman" w:hint="eastAsia"/>
            <w:kern w:val="0"/>
            <w:szCs w:val="24"/>
          </w:rPr>
          <w:t>是码型函数；</w:t>
        </w:r>
        <w:r>
          <w:rPr>
            <w:rFonts w:ascii="Times New Roman" w:eastAsia="宋体" w:hAnsi="Times New Roman" w:cs="Times New Roman" w:hint="eastAsia"/>
            <w:kern w:val="0"/>
            <w:szCs w:val="24"/>
          </w:rPr>
          <w:t>s</w:t>
        </w:r>
        <w:r>
          <w:rPr>
            <w:rFonts w:ascii="Times New Roman" w:eastAsia="宋体" w:hAnsi="Times New Roman" w:cs="Times New Roman"/>
            <w:kern w:val="0"/>
            <w:szCs w:val="24"/>
          </w:rPr>
          <w:t>(f,t)</w:t>
        </w:r>
        <w:r>
          <w:rPr>
            <w:rFonts w:ascii="Times New Roman" w:eastAsia="宋体" w:hAnsi="Times New Roman" w:cs="Times New Roman" w:hint="eastAsia"/>
            <w:kern w:val="0"/>
            <w:szCs w:val="24"/>
          </w:rPr>
          <w:t>是时间</w:t>
        </w:r>
        <w:r>
          <w:rPr>
            <w:rFonts w:ascii="Times New Roman" w:eastAsia="宋体" w:hAnsi="Times New Roman" w:cs="Times New Roman" w:hint="eastAsia"/>
            <w:kern w:val="0"/>
            <w:szCs w:val="24"/>
          </w:rPr>
          <w:t>t</w:t>
        </w:r>
        <w:r>
          <w:rPr>
            <w:rFonts w:ascii="Times New Roman" w:eastAsia="宋体" w:hAnsi="Times New Roman" w:cs="Times New Roman" w:hint="eastAsia"/>
            <w:kern w:val="0"/>
            <w:szCs w:val="24"/>
          </w:rPr>
          <w:t>和频率</w:t>
        </w:r>
        <w:r>
          <w:rPr>
            <w:rFonts w:ascii="Times New Roman" w:eastAsia="宋体" w:hAnsi="Times New Roman" w:cs="Times New Roman" w:hint="eastAsia"/>
            <w:kern w:val="0"/>
            <w:szCs w:val="24"/>
          </w:rPr>
          <w:t>f</w:t>
        </w:r>
        <w:r>
          <w:rPr>
            <w:rFonts w:ascii="Times New Roman" w:eastAsia="宋体" w:hAnsi="Times New Roman" w:cs="Times New Roman" w:hint="eastAsia"/>
            <w:kern w:val="0"/>
            <w:szCs w:val="24"/>
          </w:rPr>
          <w:t>的函数。</w:t>
        </w:r>
      </w:ins>
    </w:p>
    <w:p w14:paraId="72E9C8AC" w14:textId="77777777" w:rsidR="00D94E2B" w:rsidRDefault="00D94E2B" w:rsidP="00D94E2B">
      <w:pPr>
        <w:autoSpaceDE w:val="0"/>
        <w:autoSpaceDN w:val="0"/>
        <w:adjustRightInd w:val="0"/>
        <w:spacing w:line="360" w:lineRule="auto"/>
        <w:ind w:firstLineChars="200" w:firstLine="480"/>
        <w:jc w:val="left"/>
        <w:rPr>
          <w:ins w:id="1541" w:author="胡 成成" w:date="2020-05-03T23:54:00Z"/>
          <w:rFonts w:ascii="Times New Roman" w:eastAsia="宋体" w:hAnsi="Times New Roman" w:cs="Times New Roman"/>
          <w:kern w:val="0"/>
          <w:szCs w:val="24"/>
        </w:rPr>
      </w:pPr>
      <w:ins w:id="1542" w:author="胡 成成" w:date="2020-05-03T23:54:00Z">
        <w:r>
          <w:rPr>
            <w:rFonts w:ascii="Times New Roman" w:eastAsia="宋体" w:hAnsi="Times New Roman" w:cs="Times New Roman" w:hint="eastAsia"/>
            <w:kern w:val="0"/>
            <w:szCs w:val="24"/>
          </w:rPr>
          <w:t>有多种方式来区分不同的用户地址，如频分多址（</w:t>
        </w:r>
        <w:r>
          <w:rPr>
            <w:rFonts w:ascii="Times New Roman" w:eastAsia="宋体" w:hAnsi="Times New Roman" w:cs="Times New Roman" w:hint="eastAsia"/>
            <w:kern w:val="0"/>
            <w:szCs w:val="24"/>
          </w:rPr>
          <w:t>F</w:t>
        </w:r>
        <w:r>
          <w:rPr>
            <w:rFonts w:ascii="Times New Roman" w:eastAsia="宋体" w:hAnsi="Times New Roman" w:cs="Times New Roman"/>
            <w:kern w:val="0"/>
            <w:szCs w:val="24"/>
          </w:rPr>
          <w:t>DMA</w:t>
        </w:r>
        <w:r>
          <w:rPr>
            <w:rFonts w:ascii="Times New Roman" w:eastAsia="宋体" w:hAnsi="Times New Roman" w:cs="Times New Roman" w:hint="eastAsia"/>
            <w:kern w:val="0"/>
            <w:szCs w:val="24"/>
          </w:rPr>
          <w:t>）是以传输信号载波频率的不同来区分；时分多址（</w:t>
        </w:r>
        <w:r>
          <w:rPr>
            <w:rFonts w:ascii="Times New Roman" w:eastAsia="宋体" w:hAnsi="Times New Roman" w:cs="Times New Roman" w:hint="eastAsia"/>
            <w:kern w:val="0"/>
            <w:szCs w:val="24"/>
          </w:rPr>
          <w:t>T</w:t>
        </w:r>
        <w:r>
          <w:rPr>
            <w:rFonts w:ascii="Times New Roman" w:eastAsia="宋体" w:hAnsi="Times New Roman" w:cs="Times New Roman"/>
            <w:kern w:val="0"/>
            <w:szCs w:val="24"/>
          </w:rPr>
          <w:t>DMA</w:t>
        </w:r>
        <w:r>
          <w:rPr>
            <w:rFonts w:ascii="Times New Roman" w:eastAsia="宋体" w:hAnsi="Times New Roman" w:cs="Times New Roman" w:hint="eastAsia"/>
            <w:kern w:val="0"/>
            <w:szCs w:val="24"/>
          </w:rPr>
          <w:t>）是以传输信号存在的时间不同来区分；</w:t>
        </w:r>
        <w:r>
          <w:rPr>
            <w:rFonts w:ascii="Times New Roman" w:eastAsia="宋体" w:hAnsi="Times New Roman" w:cs="Times New Roman" w:hint="eastAsia"/>
            <w:kern w:val="0"/>
            <w:szCs w:val="24"/>
          </w:rPr>
          <w:lastRenderedPageBreak/>
          <w:t>码分多址（</w:t>
        </w:r>
        <w:r>
          <w:rPr>
            <w:rFonts w:ascii="Times New Roman" w:eastAsia="宋体" w:hAnsi="Times New Roman" w:cs="Times New Roman" w:hint="eastAsia"/>
            <w:kern w:val="0"/>
            <w:szCs w:val="24"/>
          </w:rPr>
          <w:t>C</w:t>
        </w:r>
        <w:r>
          <w:rPr>
            <w:rFonts w:ascii="Times New Roman" w:eastAsia="宋体" w:hAnsi="Times New Roman" w:cs="Times New Roman"/>
            <w:kern w:val="0"/>
            <w:szCs w:val="24"/>
          </w:rPr>
          <w:t>DMA</w:t>
        </w:r>
        <w:r>
          <w:rPr>
            <w:rFonts w:ascii="Times New Roman" w:eastAsia="宋体" w:hAnsi="Times New Roman" w:cs="Times New Roman" w:hint="eastAsia"/>
            <w:kern w:val="0"/>
            <w:szCs w:val="24"/>
          </w:rPr>
          <w:t>）是以传输信号的码型不同来区分。</w:t>
        </w:r>
      </w:ins>
    </w:p>
    <w:p w14:paraId="0DC467A6" w14:textId="77777777" w:rsidR="00D94E2B" w:rsidRPr="005A74D7" w:rsidRDefault="00D94E2B" w:rsidP="00D94E2B">
      <w:pPr>
        <w:autoSpaceDE w:val="0"/>
        <w:autoSpaceDN w:val="0"/>
        <w:adjustRightInd w:val="0"/>
        <w:spacing w:line="360" w:lineRule="auto"/>
        <w:ind w:firstLineChars="200" w:firstLine="480"/>
        <w:jc w:val="left"/>
        <w:rPr>
          <w:ins w:id="1543" w:author="胡 成成" w:date="2020-05-03T23:54:00Z"/>
          <w:rFonts w:ascii="Times New Roman" w:eastAsia="宋体" w:hAnsi="Times New Roman" w:cs="Times New Roman"/>
          <w:kern w:val="0"/>
          <w:szCs w:val="24"/>
        </w:rPr>
      </w:pPr>
      <w:ins w:id="1544" w:author="胡 成成" w:date="2020-05-03T23:54:00Z">
        <w:r w:rsidRPr="00606A34">
          <w:rPr>
            <w:rFonts w:ascii="Times New Roman" w:eastAsia="宋体" w:hAnsi="Times New Roman" w:cs="Times New Roman" w:hint="eastAsia"/>
            <w:kern w:val="0"/>
            <w:szCs w:val="24"/>
          </w:rPr>
          <w:t>每一代通信系统有自己独特的多址接入技术。多址接入技术的目的是让多个用户能同时接入基站，享受基站提供的通信服务，保证各个用户之间的信号不会互相干扰。</w:t>
        </w:r>
        <w:r w:rsidRPr="00606A34">
          <w:rPr>
            <w:rFonts w:ascii="Times New Roman" w:eastAsia="宋体" w:hAnsi="Times New Roman" w:cs="Times New Roman"/>
            <w:kern w:val="0"/>
            <w:szCs w:val="24"/>
          </w:rPr>
          <w:t xml:space="preserve"> </w:t>
        </w:r>
      </w:ins>
    </w:p>
    <w:p w14:paraId="42C8F3D7" w14:textId="77777777" w:rsidR="00D94E2B" w:rsidRPr="00606A34" w:rsidRDefault="00D94E2B" w:rsidP="00D94E2B">
      <w:pPr>
        <w:autoSpaceDE w:val="0"/>
        <w:autoSpaceDN w:val="0"/>
        <w:adjustRightInd w:val="0"/>
        <w:spacing w:line="360" w:lineRule="auto"/>
        <w:ind w:firstLineChars="200" w:firstLine="480"/>
        <w:jc w:val="left"/>
        <w:rPr>
          <w:ins w:id="1545" w:author="胡 成成" w:date="2020-05-03T23:54:00Z"/>
          <w:rFonts w:ascii="Times New Roman" w:eastAsia="宋体" w:hAnsi="Times New Roman" w:cs="Times New Roman"/>
          <w:kern w:val="0"/>
          <w:szCs w:val="24"/>
        </w:rPr>
      </w:pPr>
      <w:ins w:id="1546" w:author="胡 成成" w:date="2020-05-03T23:54:00Z">
        <w:r w:rsidRPr="00606A34">
          <w:rPr>
            <w:rFonts w:ascii="Times New Roman" w:eastAsia="宋体" w:hAnsi="Times New Roman" w:cs="Times New Roman" w:hint="eastAsia"/>
            <w:kern w:val="0"/>
            <w:szCs w:val="24"/>
          </w:rPr>
          <w:t>第一代移动通信系统（</w:t>
        </w:r>
        <w:r w:rsidRPr="00606A34">
          <w:rPr>
            <w:rFonts w:ascii="Times New Roman" w:eastAsia="宋体" w:hAnsi="Times New Roman" w:cs="Times New Roman"/>
            <w:kern w:val="0"/>
            <w:szCs w:val="24"/>
          </w:rPr>
          <w:t>1G</w:t>
        </w:r>
        <w:r w:rsidRPr="00606A34">
          <w:rPr>
            <w:rFonts w:ascii="Times New Roman" w:eastAsia="宋体" w:hAnsi="Times New Roman" w:cs="Times New Roman"/>
            <w:kern w:val="0"/>
            <w:szCs w:val="24"/>
          </w:rPr>
          <w:t>）主要采用频分多址接入方式（</w:t>
        </w:r>
        <w:r w:rsidRPr="00606A34">
          <w:rPr>
            <w:rFonts w:ascii="Times New Roman" w:eastAsia="宋体" w:hAnsi="Times New Roman" w:cs="Times New Roman"/>
            <w:kern w:val="0"/>
            <w:szCs w:val="24"/>
          </w:rPr>
          <w:t>FDMA</w:t>
        </w:r>
        <w:r w:rsidRPr="00606A34">
          <w:rPr>
            <w:rFonts w:ascii="Times New Roman" w:eastAsia="宋体" w:hAnsi="Times New Roman" w:cs="Times New Roman"/>
            <w:kern w:val="0"/>
            <w:szCs w:val="24"/>
          </w:rPr>
          <w:t>），第二代移动通信系统（</w:t>
        </w:r>
        <w:r w:rsidRPr="00606A34">
          <w:rPr>
            <w:rFonts w:ascii="Times New Roman" w:eastAsia="宋体" w:hAnsi="Times New Roman" w:cs="Times New Roman"/>
            <w:kern w:val="0"/>
            <w:szCs w:val="24"/>
          </w:rPr>
          <w:t>2G</w:t>
        </w:r>
        <w:r w:rsidRPr="00606A34">
          <w:rPr>
            <w:rFonts w:ascii="Times New Roman" w:eastAsia="宋体" w:hAnsi="Times New Roman" w:cs="Times New Roman"/>
            <w:kern w:val="0"/>
            <w:szCs w:val="24"/>
          </w:rPr>
          <w:t>）主要采用时分多址接入方式（</w:t>
        </w:r>
        <w:r w:rsidRPr="00606A34">
          <w:rPr>
            <w:rFonts w:ascii="Times New Roman" w:eastAsia="宋体" w:hAnsi="Times New Roman" w:cs="Times New Roman"/>
            <w:kern w:val="0"/>
            <w:szCs w:val="24"/>
          </w:rPr>
          <w:t>TDMA</w:t>
        </w:r>
        <w:r w:rsidRPr="00606A34">
          <w:rPr>
            <w:rFonts w:ascii="Times New Roman" w:eastAsia="宋体" w:hAnsi="Times New Roman" w:cs="Times New Roman"/>
            <w:kern w:val="0"/>
            <w:szCs w:val="24"/>
          </w:rPr>
          <w:t>），第三代移动通信系统（</w:t>
        </w:r>
        <w:r w:rsidRPr="00606A34">
          <w:rPr>
            <w:rFonts w:ascii="Times New Roman" w:eastAsia="宋体" w:hAnsi="Times New Roman" w:cs="Times New Roman"/>
            <w:kern w:val="0"/>
            <w:szCs w:val="24"/>
          </w:rPr>
          <w:t>3G</w:t>
        </w:r>
        <w:r w:rsidRPr="00606A34">
          <w:rPr>
            <w:rFonts w:ascii="Times New Roman" w:eastAsia="宋体" w:hAnsi="Times New Roman" w:cs="Times New Roman"/>
            <w:kern w:val="0"/>
            <w:szCs w:val="24"/>
          </w:rPr>
          <w:t>）主要采用码分多址接入方式（</w:t>
        </w:r>
        <w:r w:rsidRPr="00606A34">
          <w:rPr>
            <w:rFonts w:ascii="Times New Roman" w:eastAsia="宋体" w:hAnsi="Times New Roman" w:cs="Times New Roman"/>
            <w:kern w:val="0"/>
            <w:szCs w:val="24"/>
          </w:rPr>
          <w:t>CDMA</w:t>
        </w:r>
        <w:r w:rsidRPr="00606A34">
          <w:rPr>
            <w:rFonts w:ascii="Times New Roman" w:eastAsia="宋体" w:hAnsi="Times New Roman" w:cs="Times New Roman"/>
            <w:kern w:val="0"/>
            <w:szCs w:val="24"/>
          </w:rPr>
          <w:t>），第四代通信系统（</w:t>
        </w:r>
        <w:r w:rsidRPr="00606A34">
          <w:rPr>
            <w:rFonts w:ascii="Times New Roman" w:eastAsia="宋体" w:hAnsi="Times New Roman" w:cs="Times New Roman"/>
            <w:kern w:val="0"/>
            <w:szCs w:val="24"/>
          </w:rPr>
          <w:t>4G</w:t>
        </w:r>
        <w:r w:rsidRPr="00606A34">
          <w:rPr>
            <w:rFonts w:ascii="Times New Roman" w:eastAsia="宋体" w:hAnsi="Times New Roman" w:cs="Times New Roman"/>
            <w:kern w:val="0"/>
            <w:szCs w:val="24"/>
          </w:rPr>
          <w:t>）主要采用正交频分复用多址接入方式（</w:t>
        </w:r>
        <w:r w:rsidRPr="00606A34">
          <w:rPr>
            <w:rFonts w:ascii="Times New Roman" w:eastAsia="宋体" w:hAnsi="Times New Roman" w:cs="Times New Roman"/>
            <w:kern w:val="0"/>
            <w:szCs w:val="24"/>
          </w:rPr>
          <w:t>OFDMA</w:t>
        </w:r>
        <w:r w:rsidRPr="00606A34">
          <w:rPr>
            <w:rFonts w:ascii="Times New Roman" w:eastAsia="宋体" w:hAnsi="Times New Roman" w:cs="Times New Roman"/>
            <w:kern w:val="0"/>
            <w:szCs w:val="24"/>
          </w:rPr>
          <w:t>），而非正交多址接入方式（</w:t>
        </w:r>
        <w:r w:rsidRPr="00606A34">
          <w:rPr>
            <w:rFonts w:ascii="Times New Roman" w:eastAsia="宋体" w:hAnsi="Times New Roman" w:cs="Times New Roman"/>
            <w:kern w:val="0"/>
            <w:szCs w:val="24"/>
          </w:rPr>
          <w:t>NOMA</w:t>
        </w:r>
        <w:r w:rsidRPr="00606A34">
          <w:rPr>
            <w:rFonts w:ascii="Times New Roman" w:eastAsia="宋体" w:hAnsi="Times New Roman" w:cs="Times New Roman"/>
            <w:kern w:val="0"/>
            <w:szCs w:val="24"/>
          </w:rPr>
          <w:t>）是下一代移动通信系统（</w:t>
        </w:r>
        <w:r w:rsidRPr="00606A34">
          <w:rPr>
            <w:rFonts w:ascii="Times New Roman" w:eastAsia="宋体" w:hAnsi="Times New Roman" w:cs="Times New Roman"/>
            <w:kern w:val="0"/>
            <w:szCs w:val="24"/>
          </w:rPr>
          <w:t>5G</w:t>
        </w:r>
        <w:r w:rsidRPr="00606A34">
          <w:rPr>
            <w:rFonts w:ascii="Times New Roman" w:eastAsia="宋体" w:hAnsi="Times New Roman" w:cs="Times New Roman"/>
            <w:kern w:val="0"/>
            <w:szCs w:val="24"/>
          </w:rPr>
          <w:t>）一个热门的技术。</w:t>
        </w:r>
      </w:ins>
    </w:p>
    <w:p w14:paraId="323F6336" w14:textId="77777777" w:rsidR="00D94E2B" w:rsidRPr="00D94E2B" w:rsidRDefault="00D94E2B" w:rsidP="00D94E2B">
      <w:pPr>
        <w:autoSpaceDE w:val="0"/>
        <w:autoSpaceDN w:val="0"/>
        <w:adjustRightInd w:val="0"/>
        <w:jc w:val="left"/>
        <w:rPr>
          <w:ins w:id="1547" w:author="胡 成成" w:date="2020-05-03T23:54:00Z"/>
          <w:rFonts w:ascii="Times New Roman" w:eastAsia="宋体" w:hAnsi="Times New Roman" w:cs="Times New Roman"/>
          <w:kern w:val="0"/>
          <w:szCs w:val="24"/>
          <w:rPrChange w:id="1548" w:author="胡 成成" w:date="2020-05-03T23:54:00Z">
            <w:rPr>
              <w:ins w:id="1549" w:author="胡 成成" w:date="2020-05-03T23:54:00Z"/>
              <w:rFonts w:ascii="Times New Roman" w:eastAsia="宋体" w:hAnsi="Times New Roman" w:cs="Times New Roman"/>
              <w:b/>
              <w:bCs/>
              <w:kern w:val="0"/>
              <w:sz w:val="28"/>
              <w:szCs w:val="28"/>
            </w:rPr>
          </w:rPrChange>
        </w:rPr>
      </w:pPr>
      <w:ins w:id="1550" w:author="胡 成成" w:date="2020-05-03T23:54:00Z">
        <w:r w:rsidRPr="00D94E2B">
          <w:rPr>
            <w:rFonts w:ascii="Times New Roman" w:eastAsia="宋体" w:hAnsi="Times New Roman" w:cs="Times New Roman"/>
            <w:kern w:val="0"/>
            <w:szCs w:val="24"/>
            <w:rPrChange w:id="1551" w:author="胡 成成" w:date="2020-05-03T23:54:00Z">
              <w:rPr>
                <w:rFonts w:ascii="Times New Roman" w:eastAsia="宋体" w:hAnsi="Times New Roman" w:cs="Times New Roman"/>
                <w:b/>
                <w:bCs/>
                <w:kern w:val="0"/>
                <w:sz w:val="28"/>
                <w:szCs w:val="28"/>
              </w:rPr>
            </w:rPrChange>
          </w:rPr>
          <w:t>2</w:t>
        </w:r>
        <w:r w:rsidRPr="00D94E2B">
          <w:rPr>
            <w:rFonts w:ascii="Times New Roman" w:eastAsia="宋体" w:hAnsi="Times New Roman" w:cs="Times New Roman" w:hint="eastAsia"/>
            <w:kern w:val="0"/>
            <w:szCs w:val="24"/>
            <w:rPrChange w:id="1552" w:author="胡 成成" w:date="2020-05-03T23:54:00Z">
              <w:rPr>
                <w:rFonts w:ascii="Times New Roman" w:eastAsia="宋体" w:hAnsi="Times New Roman" w:cs="Times New Roman" w:hint="eastAsia"/>
                <w:b/>
                <w:bCs/>
                <w:kern w:val="0"/>
                <w:sz w:val="28"/>
                <w:szCs w:val="28"/>
              </w:rPr>
            </w:rPrChange>
          </w:rPr>
          <w:t>、</w:t>
        </w:r>
        <w:r w:rsidRPr="00D94E2B">
          <w:rPr>
            <w:rFonts w:ascii="Times New Roman" w:eastAsia="宋体" w:hAnsi="Times New Roman" w:cs="Times New Roman"/>
            <w:kern w:val="0"/>
            <w:szCs w:val="24"/>
            <w:rPrChange w:id="1553" w:author="胡 成成" w:date="2020-05-03T23:54:00Z">
              <w:rPr>
                <w:rFonts w:ascii="Times New Roman" w:eastAsia="宋体" w:hAnsi="Times New Roman" w:cs="Times New Roman"/>
                <w:b/>
                <w:bCs/>
                <w:kern w:val="0"/>
                <w:sz w:val="28"/>
                <w:szCs w:val="28"/>
              </w:rPr>
            </w:rPrChange>
          </w:rPr>
          <w:t>CDMA</w:t>
        </w:r>
        <w:r w:rsidRPr="00D94E2B">
          <w:rPr>
            <w:rFonts w:ascii="Times New Roman" w:eastAsia="宋体" w:hAnsi="Times New Roman" w:cs="Times New Roman" w:hint="eastAsia"/>
            <w:kern w:val="0"/>
            <w:szCs w:val="24"/>
            <w:rPrChange w:id="1554" w:author="胡 成成" w:date="2020-05-03T23:54:00Z">
              <w:rPr>
                <w:rFonts w:ascii="Times New Roman" w:eastAsia="宋体" w:hAnsi="Times New Roman" w:cs="Times New Roman" w:hint="eastAsia"/>
                <w:b/>
                <w:bCs/>
                <w:kern w:val="0"/>
                <w:sz w:val="28"/>
                <w:szCs w:val="28"/>
              </w:rPr>
            </w:rPrChange>
          </w:rPr>
          <w:t>基础及原理</w:t>
        </w:r>
      </w:ins>
    </w:p>
    <w:p w14:paraId="44CDDBDE" w14:textId="77777777" w:rsidR="00D94E2B" w:rsidRPr="001C6A61" w:rsidRDefault="00D94E2B" w:rsidP="00D94E2B">
      <w:pPr>
        <w:autoSpaceDE w:val="0"/>
        <w:autoSpaceDN w:val="0"/>
        <w:adjustRightInd w:val="0"/>
        <w:spacing w:line="360" w:lineRule="auto"/>
        <w:ind w:firstLineChars="200" w:firstLine="480"/>
        <w:jc w:val="left"/>
        <w:rPr>
          <w:ins w:id="1555" w:author="胡 成成" w:date="2020-05-03T23:54:00Z"/>
          <w:rFonts w:ascii="Times New Roman" w:eastAsia="宋体" w:hAnsi="Times New Roman" w:cs="Times New Roman"/>
          <w:kern w:val="0"/>
          <w:szCs w:val="24"/>
        </w:rPr>
      </w:pPr>
      <w:ins w:id="1556" w:author="胡 成成" w:date="2020-05-03T23:54:00Z">
        <w:r w:rsidRPr="001C6A61">
          <w:rPr>
            <w:rFonts w:ascii="Times New Roman" w:eastAsia="宋体" w:hAnsi="Times New Roman" w:cs="Times New Roman"/>
            <w:kern w:val="0"/>
            <w:szCs w:val="24"/>
          </w:rPr>
          <w:t>CDMA</w:t>
        </w:r>
        <w:r w:rsidRPr="001C6A61">
          <w:rPr>
            <w:rFonts w:ascii="Times New Roman" w:eastAsia="宋体" w:hAnsi="Times New Roman" w:cs="Times New Roman"/>
            <w:kern w:val="0"/>
            <w:szCs w:val="24"/>
          </w:rPr>
          <w:t>多址技术的原理是基于扩频技术，即将需传送的具有一定信号带宽的信息数据，用一个带宽远大于信号带宽的高速伪随机码进行调制，使原数据信号的带宽被扩展，再经载波调制并发送出去。接收端由使用完全相同的伪随机码，与接收的带宽信号作相关处理，把宽带信号换成原信息数据的窄带信号即解扩，以实现信息通信。</w:t>
        </w:r>
      </w:ins>
    </w:p>
    <w:p w14:paraId="2878B7E7" w14:textId="77777777" w:rsidR="00D94E2B" w:rsidRPr="001C6A61" w:rsidRDefault="00D94E2B" w:rsidP="00D94E2B">
      <w:pPr>
        <w:autoSpaceDE w:val="0"/>
        <w:autoSpaceDN w:val="0"/>
        <w:adjustRightInd w:val="0"/>
        <w:spacing w:line="360" w:lineRule="auto"/>
        <w:jc w:val="left"/>
        <w:rPr>
          <w:ins w:id="1557" w:author="胡 成成" w:date="2020-05-03T23:54:00Z"/>
          <w:rFonts w:ascii="Times New Roman" w:eastAsia="宋体" w:hAnsi="Times New Roman" w:cs="Times New Roman"/>
          <w:b/>
          <w:bCs/>
          <w:kern w:val="0"/>
          <w:szCs w:val="24"/>
        </w:rPr>
      </w:pPr>
      <w:ins w:id="1558" w:author="胡 成成" w:date="2020-05-03T23:54:00Z">
        <w:r w:rsidRPr="001C6A61">
          <w:rPr>
            <w:rFonts w:ascii="Times New Roman" w:eastAsia="宋体" w:hAnsi="Times New Roman" w:cs="Times New Roman"/>
            <w:b/>
            <w:bCs/>
            <w:kern w:val="0"/>
            <w:szCs w:val="24"/>
          </w:rPr>
          <w:t>（</w:t>
        </w:r>
        <w:r w:rsidRPr="001C6A61">
          <w:rPr>
            <w:rFonts w:ascii="Times New Roman" w:eastAsia="宋体" w:hAnsi="Times New Roman" w:cs="Times New Roman"/>
            <w:b/>
            <w:bCs/>
            <w:kern w:val="0"/>
            <w:szCs w:val="24"/>
          </w:rPr>
          <w:t>1</w:t>
        </w:r>
        <w:r w:rsidRPr="001C6A61">
          <w:rPr>
            <w:rFonts w:ascii="Times New Roman" w:eastAsia="宋体" w:hAnsi="Times New Roman" w:cs="Times New Roman"/>
            <w:b/>
            <w:bCs/>
            <w:kern w:val="0"/>
            <w:szCs w:val="24"/>
          </w:rPr>
          <w:t>）扩频通信</w:t>
        </w:r>
      </w:ins>
    </w:p>
    <w:p w14:paraId="3A33F41B" w14:textId="77777777" w:rsidR="00D94E2B" w:rsidRPr="001C6A61" w:rsidRDefault="00D94E2B" w:rsidP="00D94E2B">
      <w:pPr>
        <w:autoSpaceDE w:val="0"/>
        <w:autoSpaceDN w:val="0"/>
        <w:adjustRightInd w:val="0"/>
        <w:spacing w:line="360" w:lineRule="auto"/>
        <w:ind w:firstLineChars="200" w:firstLine="480"/>
        <w:jc w:val="left"/>
        <w:rPr>
          <w:ins w:id="1559" w:author="胡 成成" w:date="2020-05-03T23:54:00Z"/>
          <w:rFonts w:ascii="Times New Roman" w:eastAsia="宋体" w:hAnsi="Times New Roman" w:cs="Times New Roman"/>
          <w:kern w:val="0"/>
          <w:szCs w:val="24"/>
        </w:rPr>
      </w:pPr>
      <w:ins w:id="1560" w:author="胡 成成" w:date="2020-05-03T23:54:00Z">
        <w:r w:rsidRPr="001C6A61">
          <w:rPr>
            <w:rFonts w:ascii="Times New Roman" w:eastAsia="宋体" w:hAnsi="Times New Roman" w:cs="Times New Roman"/>
            <w:kern w:val="0"/>
            <w:szCs w:val="24"/>
          </w:rPr>
          <w:t>扩频通信技术是一种信息传输方式，其信号所占有的频带宽度远大于所传信息所需的最小带宽；频带的扩展是通过一个独立的码序列来完成，用编码及调制的方法来实现的，与所传信息数据无关；在接收端则用同样的码进行相关同步接受、解扩及恢复所传信息数据。</w:t>
        </w:r>
      </w:ins>
    </w:p>
    <w:p w14:paraId="76288BD1" w14:textId="77777777" w:rsidR="00D94E2B" w:rsidRPr="001C6A61" w:rsidRDefault="00D94E2B" w:rsidP="00D94E2B">
      <w:pPr>
        <w:autoSpaceDE w:val="0"/>
        <w:autoSpaceDN w:val="0"/>
        <w:adjustRightInd w:val="0"/>
        <w:spacing w:line="360" w:lineRule="auto"/>
        <w:jc w:val="left"/>
        <w:rPr>
          <w:ins w:id="1561" w:author="胡 成成" w:date="2020-05-03T23:54:00Z"/>
          <w:rFonts w:ascii="Times New Roman" w:eastAsia="宋体" w:hAnsi="Times New Roman" w:cs="Times New Roman"/>
          <w:b/>
          <w:bCs/>
          <w:kern w:val="0"/>
          <w:szCs w:val="24"/>
        </w:rPr>
      </w:pPr>
      <w:ins w:id="1562" w:author="胡 成成" w:date="2020-05-03T23:54:00Z">
        <w:r w:rsidRPr="001C6A61">
          <w:rPr>
            <w:rFonts w:ascii="Times New Roman" w:eastAsia="宋体" w:hAnsi="Times New Roman" w:cs="Times New Roman"/>
            <w:b/>
            <w:bCs/>
            <w:kern w:val="0"/>
            <w:szCs w:val="24"/>
          </w:rPr>
          <w:t>（</w:t>
        </w:r>
        <w:r w:rsidRPr="001C6A61">
          <w:rPr>
            <w:rFonts w:ascii="Times New Roman" w:eastAsia="宋体" w:hAnsi="Times New Roman" w:cs="Times New Roman"/>
            <w:b/>
            <w:bCs/>
            <w:kern w:val="0"/>
            <w:szCs w:val="24"/>
          </w:rPr>
          <w:t>2</w:t>
        </w:r>
        <w:r w:rsidRPr="001C6A61">
          <w:rPr>
            <w:rFonts w:ascii="Times New Roman" w:eastAsia="宋体" w:hAnsi="Times New Roman" w:cs="Times New Roman"/>
            <w:b/>
            <w:bCs/>
            <w:kern w:val="0"/>
            <w:szCs w:val="24"/>
          </w:rPr>
          <w:t>）扩频通信理论基础</w:t>
        </w:r>
      </w:ins>
    </w:p>
    <w:p w14:paraId="0C88D33B" w14:textId="77777777" w:rsidR="00D94E2B" w:rsidRPr="001C6A61" w:rsidRDefault="00D94E2B" w:rsidP="00D94E2B">
      <w:pPr>
        <w:autoSpaceDE w:val="0"/>
        <w:autoSpaceDN w:val="0"/>
        <w:adjustRightInd w:val="0"/>
        <w:spacing w:line="360" w:lineRule="auto"/>
        <w:ind w:firstLineChars="200" w:firstLine="480"/>
        <w:jc w:val="left"/>
        <w:rPr>
          <w:ins w:id="1563" w:author="胡 成成" w:date="2020-05-03T23:54:00Z"/>
          <w:rFonts w:ascii="Times New Roman" w:eastAsia="宋体" w:hAnsi="Times New Roman" w:cs="Times New Roman"/>
          <w:kern w:val="0"/>
          <w:szCs w:val="24"/>
        </w:rPr>
      </w:pPr>
      <w:ins w:id="1564" w:author="胡 成成" w:date="2020-05-03T23:54:00Z">
        <w:r w:rsidRPr="001C6A61">
          <w:rPr>
            <w:rFonts w:ascii="Times New Roman" w:eastAsia="宋体" w:hAnsi="Times New Roman" w:cs="Times New Roman"/>
            <w:kern w:val="0"/>
            <w:szCs w:val="24"/>
          </w:rPr>
          <w:t>香农公式：</w:t>
        </w:r>
        <w:r w:rsidRPr="001C6A61">
          <w:rPr>
            <w:rFonts w:ascii="Times New Roman" w:eastAsia="宋体" w:hAnsi="Times New Roman" w:cs="Times New Roman"/>
            <w:kern w:val="0"/>
            <w:szCs w:val="24"/>
          </w:rPr>
          <w:t>C=Wlog2(1+S/N)</w:t>
        </w:r>
      </w:ins>
    </w:p>
    <w:p w14:paraId="781C2D1C" w14:textId="77777777" w:rsidR="00D94E2B" w:rsidRPr="001C6A61" w:rsidRDefault="00D94E2B" w:rsidP="00D94E2B">
      <w:pPr>
        <w:autoSpaceDE w:val="0"/>
        <w:autoSpaceDN w:val="0"/>
        <w:adjustRightInd w:val="0"/>
        <w:spacing w:line="360" w:lineRule="auto"/>
        <w:ind w:firstLineChars="200" w:firstLine="480"/>
        <w:jc w:val="left"/>
        <w:rPr>
          <w:ins w:id="1565" w:author="胡 成成" w:date="2020-05-03T23:54:00Z"/>
          <w:rFonts w:ascii="Times New Roman" w:eastAsia="宋体" w:hAnsi="Times New Roman" w:cs="Times New Roman"/>
          <w:kern w:val="0"/>
          <w:szCs w:val="24"/>
        </w:rPr>
      </w:pPr>
      <w:ins w:id="1566" w:author="胡 成成" w:date="2020-05-03T23:54:00Z">
        <w:r w:rsidRPr="001C6A61">
          <w:rPr>
            <w:rFonts w:ascii="Times New Roman" w:eastAsia="宋体" w:hAnsi="Times New Roman" w:cs="Times New Roman"/>
            <w:kern w:val="0"/>
            <w:szCs w:val="24"/>
          </w:rPr>
          <w:t>1</w:t>
        </w:r>
        <w:r w:rsidRPr="001C6A61">
          <w:rPr>
            <w:rFonts w:ascii="Times New Roman" w:eastAsia="宋体" w:hAnsi="Times New Roman" w:cs="Times New Roman"/>
            <w:kern w:val="0"/>
            <w:szCs w:val="24"/>
          </w:rPr>
          <w:t>、在给定的传输速率</w:t>
        </w:r>
        <w:r w:rsidRPr="001C6A61">
          <w:rPr>
            <w:rFonts w:ascii="Times New Roman" w:eastAsia="宋体" w:hAnsi="Times New Roman" w:cs="Times New Roman"/>
            <w:kern w:val="0"/>
            <w:szCs w:val="24"/>
          </w:rPr>
          <w:t>C</w:t>
        </w:r>
        <w:r w:rsidRPr="001C6A61">
          <w:rPr>
            <w:rFonts w:ascii="Times New Roman" w:eastAsia="宋体" w:hAnsi="Times New Roman" w:cs="Times New Roman"/>
            <w:kern w:val="0"/>
            <w:szCs w:val="24"/>
          </w:rPr>
          <w:t>不变的条件下，频带宽度</w:t>
        </w:r>
        <w:r w:rsidRPr="001C6A61">
          <w:rPr>
            <w:rFonts w:ascii="Times New Roman" w:eastAsia="宋体" w:hAnsi="Times New Roman" w:cs="Times New Roman"/>
            <w:kern w:val="0"/>
            <w:szCs w:val="24"/>
          </w:rPr>
          <w:t>W</w:t>
        </w:r>
        <w:r w:rsidRPr="001C6A61">
          <w:rPr>
            <w:rFonts w:ascii="Times New Roman" w:eastAsia="宋体" w:hAnsi="Times New Roman" w:cs="Times New Roman"/>
            <w:kern w:val="0"/>
            <w:szCs w:val="24"/>
          </w:rPr>
          <w:t>和信噪比</w:t>
        </w:r>
        <w:r w:rsidRPr="001C6A61">
          <w:rPr>
            <w:rFonts w:ascii="Times New Roman" w:eastAsia="宋体" w:hAnsi="Times New Roman" w:cs="Times New Roman"/>
            <w:kern w:val="0"/>
            <w:szCs w:val="24"/>
          </w:rPr>
          <w:t>S/N</w:t>
        </w:r>
        <w:r w:rsidRPr="001C6A61">
          <w:rPr>
            <w:rFonts w:ascii="Times New Roman" w:eastAsia="宋体" w:hAnsi="Times New Roman" w:cs="Times New Roman"/>
            <w:kern w:val="0"/>
            <w:szCs w:val="24"/>
          </w:rPr>
          <w:t>是可以互换的。即可通过增加频带宽度的方法，在较低的信噪比情况下，传输信息。</w:t>
        </w:r>
      </w:ins>
    </w:p>
    <w:p w14:paraId="6BFB9197" w14:textId="77777777" w:rsidR="00D94E2B" w:rsidRPr="001C6A61" w:rsidRDefault="00D94E2B" w:rsidP="00D94E2B">
      <w:pPr>
        <w:autoSpaceDE w:val="0"/>
        <w:autoSpaceDN w:val="0"/>
        <w:adjustRightInd w:val="0"/>
        <w:spacing w:line="360" w:lineRule="auto"/>
        <w:ind w:firstLineChars="200" w:firstLine="480"/>
        <w:jc w:val="left"/>
        <w:rPr>
          <w:ins w:id="1567" w:author="胡 成成" w:date="2020-05-03T23:54:00Z"/>
          <w:rFonts w:ascii="Times New Roman" w:eastAsia="宋体" w:hAnsi="Times New Roman" w:cs="Times New Roman"/>
          <w:kern w:val="0"/>
          <w:szCs w:val="24"/>
        </w:rPr>
      </w:pPr>
      <w:ins w:id="1568" w:author="胡 成成" w:date="2020-05-03T23:54:00Z">
        <w:r w:rsidRPr="001C6A61">
          <w:rPr>
            <w:rFonts w:ascii="Times New Roman" w:eastAsia="宋体" w:hAnsi="Times New Roman" w:cs="Times New Roman"/>
            <w:kern w:val="0"/>
            <w:szCs w:val="24"/>
          </w:rPr>
          <w:t>2</w:t>
        </w:r>
        <w:r w:rsidRPr="001C6A61">
          <w:rPr>
            <w:rFonts w:ascii="Times New Roman" w:eastAsia="宋体" w:hAnsi="Times New Roman" w:cs="Times New Roman"/>
            <w:kern w:val="0"/>
            <w:szCs w:val="24"/>
          </w:rPr>
          <w:t>、扩展频谱换取信噪比要求的降低，正是扩频通信的重要特点，并由此为扩频通信的应用奠定了基础。</w:t>
        </w:r>
      </w:ins>
    </w:p>
    <w:p w14:paraId="2D0D48F7" w14:textId="77777777" w:rsidR="00D94E2B" w:rsidRPr="001C6A61" w:rsidRDefault="00D94E2B" w:rsidP="00D94E2B">
      <w:pPr>
        <w:autoSpaceDE w:val="0"/>
        <w:autoSpaceDN w:val="0"/>
        <w:adjustRightInd w:val="0"/>
        <w:spacing w:line="360" w:lineRule="auto"/>
        <w:jc w:val="left"/>
        <w:rPr>
          <w:ins w:id="1569" w:author="胡 成成" w:date="2020-05-03T23:54:00Z"/>
          <w:rFonts w:ascii="Times New Roman" w:eastAsia="宋体" w:hAnsi="Times New Roman" w:cs="Times New Roman"/>
          <w:b/>
          <w:bCs/>
          <w:kern w:val="0"/>
          <w:szCs w:val="24"/>
        </w:rPr>
      </w:pPr>
      <w:ins w:id="1570" w:author="胡 成成" w:date="2020-05-03T23:54:00Z">
        <w:r w:rsidRPr="001C6A61">
          <w:rPr>
            <w:rFonts w:ascii="Times New Roman" w:eastAsia="宋体" w:hAnsi="Times New Roman" w:cs="Times New Roman"/>
            <w:b/>
            <w:bCs/>
            <w:kern w:val="0"/>
            <w:szCs w:val="24"/>
          </w:rPr>
          <w:t>（</w:t>
        </w:r>
        <w:r w:rsidRPr="001C6A61">
          <w:rPr>
            <w:rFonts w:ascii="Times New Roman" w:eastAsia="宋体" w:hAnsi="Times New Roman" w:cs="Times New Roman"/>
            <w:b/>
            <w:bCs/>
            <w:kern w:val="0"/>
            <w:szCs w:val="24"/>
          </w:rPr>
          <w:t>3</w:t>
        </w:r>
        <w:r w:rsidRPr="001C6A61">
          <w:rPr>
            <w:rFonts w:ascii="Times New Roman" w:eastAsia="宋体" w:hAnsi="Times New Roman" w:cs="Times New Roman"/>
            <w:b/>
            <w:bCs/>
            <w:kern w:val="0"/>
            <w:szCs w:val="24"/>
          </w:rPr>
          <w:t>）扩频通信系统的分类</w:t>
        </w:r>
      </w:ins>
    </w:p>
    <w:p w14:paraId="71B4EFFD" w14:textId="77777777" w:rsidR="00D94E2B" w:rsidRPr="001C6A61" w:rsidRDefault="00D94E2B" w:rsidP="00D94E2B">
      <w:pPr>
        <w:autoSpaceDE w:val="0"/>
        <w:autoSpaceDN w:val="0"/>
        <w:adjustRightInd w:val="0"/>
        <w:spacing w:line="360" w:lineRule="auto"/>
        <w:ind w:firstLineChars="200" w:firstLine="480"/>
        <w:jc w:val="left"/>
        <w:rPr>
          <w:ins w:id="1571" w:author="胡 成成" w:date="2020-05-03T23:54:00Z"/>
          <w:rFonts w:ascii="Times New Roman" w:eastAsia="宋体" w:hAnsi="Times New Roman" w:cs="Times New Roman"/>
          <w:kern w:val="0"/>
          <w:szCs w:val="24"/>
        </w:rPr>
      </w:pPr>
      <w:ins w:id="1572" w:author="胡 成成" w:date="2020-05-03T23:54:00Z">
        <w:r w:rsidRPr="001C6A61">
          <w:rPr>
            <w:rFonts w:ascii="Times New Roman" w:eastAsia="宋体" w:hAnsi="Times New Roman" w:cs="Times New Roman"/>
            <w:kern w:val="0"/>
            <w:szCs w:val="24"/>
          </w:rPr>
          <w:t>直接序列扩频（</w:t>
        </w:r>
        <w:r w:rsidRPr="001C6A61">
          <w:rPr>
            <w:rFonts w:ascii="Times New Roman" w:eastAsia="宋体" w:hAnsi="Times New Roman" w:cs="Times New Roman"/>
            <w:kern w:val="0"/>
            <w:szCs w:val="24"/>
          </w:rPr>
          <w:t>DS</w:t>
        </w:r>
        <w:r w:rsidRPr="001C6A61">
          <w:rPr>
            <w:rFonts w:ascii="Times New Roman" w:eastAsia="宋体" w:hAnsi="Times New Roman" w:cs="Times New Roman"/>
            <w:kern w:val="0"/>
            <w:szCs w:val="24"/>
          </w:rPr>
          <w:t>）、跳频扩频（</w:t>
        </w:r>
        <w:r w:rsidRPr="001C6A61">
          <w:rPr>
            <w:rFonts w:ascii="Times New Roman" w:eastAsia="宋体" w:hAnsi="Times New Roman" w:cs="Times New Roman"/>
            <w:kern w:val="0"/>
            <w:szCs w:val="24"/>
          </w:rPr>
          <w:t>FH</w:t>
        </w:r>
        <w:r w:rsidRPr="001C6A61">
          <w:rPr>
            <w:rFonts w:ascii="Times New Roman" w:eastAsia="宋体" w:hAnsi="Times New Roman" w:cs="Times New Roman"/>
            <w:kern w:val="0"/>
            <w:szCs w:val="24"/>
          </w:rPr>
          <w:t>）、跳时扩频（</w:t>
        </w:r>
        <w:r w:rsidRPr="001C6A61">
          <w:rPr>
            <w:rFonts w:ascii="Times New Roman" w:eastAsia="宋体" w:hAnsi="Times New Roman" w:cs="Times New Roman"/>
            <w:kern w:val="0"/>
            <w:szCs w:val="24"/>
          </w:rPr>
          <w:t>TH</w:t>
        </w:r>
        <w:r w:rsidRPr="001C6A61">
          <w:rPr>
            <w:rFonts w:ascii="Times New Roman" w:eastAsia="宋体" w:hAnsi="Times New Roman" w:cs="Times New Roman"/>
            <w:kern w:val="0"/>
            <w:szCs w:val="24"/>
          </w:rPr>
          <w:t>）、混合方式（以上三种基本方式的不同组合），在实际的</w:t>
        </w:r>
        <w:r w:rsidRPr="001C6A61">
          <w:rPr>
            <w:rFonts w:ascii="Times New Roman" w:eastAsia="宋体" w:hAnsi="Times New Roman" w:cs="Times New Roman"/>
            <w:kern w:val="0"/>
            <w:szCs w:val="24"/>
          </w:rPr>
          <w:t>CDMA</w:t>
        </w:r>
        <w:r w:rsidRPr="001C6A61">
          <w:rPr>
            <w:rFonts w:ascii="Times New Roman" w:eastAsia="宋体" w:hAnsi="Times New Roman" w:cs="Times New Roman"/>
            <w:kern w:val="0"/>
            <w:szCs w:val="24"/>
          </w:rPr>
          <w:t>系统中，直接序列扩频得到了广泛的认可和应用，所以在本次实验中主要研究直接序列扩频技术。</w:t>
        </w:r>
      </w:ins>
    </w:p>
    <w:p w14:paraId="4567A8F5" w14:textId="77777777" w:rsidR="00D94E2B" w:rsidRPr="001C6A61" w:rsidRDefault="00D94E2B" w:rsidP="00D94E2B">
      <w:pPr>
        <w:autoSpaceDE w:val="0"/>
        <w:autoSpaceDN w:val="0"/>
        <w:adjustRightInd w:val="0"/>
        <w:spacing w:line="360" w:lineRule="auto"/>
        <w:jc w:val="left"/>
        <w:rPr>
          <w:ins w:id="1573" w:author="胡 成成" w:date="2020-05-03T23:54:00Z"/>
          <w:rFonts w:ascii="Times New Roman" w:eastAsia="宋体" w:hAnsi="Times New Roman" w:cs="Times New Roman"/>
          <w:b/>
          <w:bCs/>
          <w:kern w:val="0"/>
          <w:szCs w:val="24"/>
        </w:rPr>
      </w:pPr>
      <w:ins w:id="1574" w:author="胡 成成" w:date="2020-05-03T23:54:00Z">
        <w:r w:rsidRPr="001C6A61">
          <w:rPr>
            <w:rFonts w:ascii="Times New Roman" w:eastAsia="宋体" w:hAnsi="Times New Roman" w:cs="Times New Roman"/>
            <w:b/>
            <w:bCs/>
            <w:kern w:val="0"/>
            <w:szCs w:val="24"/>
          </w:rPr>
          <w:lastRenderedPageBreak/>
          <w:t>（</w:t>
        </w:r>
        <w:r w:rsidRPr="001C6A61">
          <w:rPr>
            <w:rFonts w:ascii="Times New Roman" w:eastAsia="宋体" w:hAnsi="Times New Roman" w:cs="Times New Roman"/>
            <w:b/>
            <w:bCs/>
            <w:kern w:val="0"/>
            <w:szCs w:val="24"/>
          </w:rPr>
          <w:t>4</w:t>
        </w:r>
        <w:r w:rsidRPr="001C6A61">
          <w:rPr>
            <w:rFonts w:ascii="Times New Roman" w:eastAsia="宋体" w:hAnsi="Times New Roman" w:cs="Times New Roman"/>
            <w:b/>
            <w:bCs/>
            <w:kern w:val="0"/>
            <w:szCs w:val="24"/>
          </w:rPr>
          <w:t>）直接序列扩频</w:t>
        </w:r>
      </w:ins>
    </w:p>
    <w:p w14:paraId="34C99626" w14:textId="77777777" w:rsidR="00D94E2B" w:rsidRPr="001C6A61" w:rsidRDefault="00D94E2B" w:rsidP="00D94E2B">
      <w:pPr>
        <w:autoSpaceDE w:val="0"/>
        <w:autoSpaceDN w:val="0"/>
        <w:adjustRightInd w:val="0"/>
        <w:spacing w:line="360" w:lineRule="auto"/>
        <w:ind w:firstLineChars="200" w:firstLine="480"/>
        <w:jc w:val="left"/>
        <w:rPr>
          <w:ins w:id="1575" w:author="胡 成成" w:date="2020-05-03T23:54:00Z"/>
          <w:rFonts w:ascii="Times New Roman" w:eastAsia="宋体" w:hAnsi="Times New Roman" w:cs="Times New Roman"/>
          <w:kern w:val="0"/>
          <w:szCs w:val="24"/>
        </w:rPr>
      </w:pPr>
      <w:ins w:id="1576" w:author="胡 成成" w:date="2020-05-03T23:54:00Z">
        <w:r w:rsidRPr="001C6A61">
          <w:rPr>
            <w:rFonts w:ascii="Times New Roman" w:eastAsia="宋体" w:hAnsi="Times New Roman" w:cs="Times New Roman"/>
            <w:kern w:val="0"/>
            <w:szCs w:val="24"/>
          </w:rPr>
          <w:t>DS-SS</w:t>
        </w:r>
        <w:r w:rsidRPr="001C6A61">
          <w:rPr>
            <w:rFonts w:ascii="Times New Roman" w:eastAsia="宋体" w:hAnsi="Times New Roman" w:cs="Times New Roman"/>
            <w:kern w:val="0"/>
            <w:szCs w:val="24"/>
          </w:rPr>
          <w:t>是直接用具有高码率的扩频码序列在发送端去扩展信号的频谱。在收端，用相同的扩频码序列去进行解扩，把展宽的扩频信号还原成原始的信息。</w:t>
        </w:r>
      </w:ins>
    </w:p>
    <w:p w14:paraId="52FCD7F3" w14:textId="1491DC19" w:rsidR="00CC7818" w:rsidDel="00A72D52" w:rsidRDefault="00A72D52" w:rsidP="00A72D52">
      <w:pPr>
        <w:autoSpaceDE w:val="0"/>
        <w:autoSpaceDN w:val="0"/>
        <w:adjustRightInd w:val="0"/>
        <w:spacing w:line="360" w:lineRule="auto"/>
        <w:ind w:firstLineChars="200" w:firstLine="480"/>
        <w:jc w:val="center"/>
        <w:rPr>
          <w:del w:id="1577" w:author="胡 成成" w:date="2020-05-02T23:37:00Z"/>
          <w:b/>
          <w:szCs w:val="28"/>
        </w:rPr>
      </w:pPr>
      <w:ins w:id="1578" w:author="胡 成成" w:date="2020-05-03T23:54:00Z">
        <w:r w:rsidRPr="001C6A61">
          <w:rPr>
            <w:rFonts w:ascii="Times New Roman" w:eastAsia="宋体" w:hAnsi="Times New Roman" w:cs="Times New Roman"/>
            <w:noProof/>
            <w:kern w:val="0"/>
            <w:szCs w:val="24"/>
          </w:rPr>
          <w:drawing>
            <wp:inline distT="0" distB="0" distL="0" distR="0" wp14:anchorId="7C7BD10B" wp14:editId="350F7F58">
              <wp:extent cx="3557587" cy="1136321"/>
              <wp:effectExtent l="0" t="0" r="508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1.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624119" cy="1157572"/>
                      </a:xfrm>
                      <a:prstGeom prst="rect">
                        <a:avLst/>
                      </a:prstGeom>
                    </pic:spPr>
                  </pic:pic>
                </a:graphicData>
              </a:graphic>
            </wp:inline>
          </w:drawing>
        </w:r>
      </w:ins>
      <w:del w:id="1579" w:author="胡 成成" w:date="2020-05-02T23:37:00Z">
        <w:r w:rsidR="00CC7818" w:rsidDel="00174A55">
          <w:rPr>
            <w:rFonts w:hint="eastAsia"/>
            <w:b/>
            <w:szCs w:val="28"/>
          </w:rPr>
          <w:delText>实验总结：</w:delText>
        </w:r>
      </w:del>
    </w:p>
    <w:p w14:paraId="3AB578B5" w14:textId="77777777" w:rsidR="00A72D52" w:rsidRDefault="00A72D52" w:rsidP="00A72D52">
      <w:pPr>
        <w:spacing w:line="360" w:lineRule="auto"/>
        <w:jc w:val="center"/>
        <w:rPr>
          <w:ins w:id="1580" w:author="胡 成成" w:date="2020-05-03T23:55:00Z"/>
          <w:b/>
          <w:szCs w:val="28"/>
        </w:rPr>
      </w:pPr>
    </w:p>
    <w:p w14:paraId="7CC39E30" w14:textId="77777777" w:rsidR="00A72D52" w:rsidRPr="001C6A61" w:rsidRDefault="00A72D52" w:rsidP="00A72D52">
      <w:pPr>
        <w:autoSpaceDE w:val="0"/>
        <w:autoSpaceDN w:val="0"/>
        <w:adjustRightInd w:val="0"/>
        <w:spacing w:line="360" w:lineRule="auto"/>
        <w:ind w:firstLineChars="200" w:firstLine="480"/>
        <w:jc w:val="center"/>
        <w:rPr>
          <w:ins w:id="1581" w:author="胡 成成" w:date="2020-05-03T23:55:00Z"/>
          <w:rFonts w:ascii="Times New Roman" w:eastAsia="宋体" w:hAnsi="Times New Roman" w:cs="Times New Roman"/>
          <w:kern w:val="0"/>
          <w:szCs w:val="24"/>
        </w:rPr>
      </w:pPr>
      <w:ins w:id="1582" w:author="胡 成成" w:date="2020-05-03T23:55:00Z">
        <w:r w:rsidRPr="001C6A61">
          <w:rPr>
            <w:rFonts w:ascii="Times New Roman" w:eastAsia="宋体" w:hAnsi="Times New Roman" w:cs="Times New Roman"/>
            <w:kern w:val="0"/>
            <w:szCs w:val="24"/>
          </w:rPr>
          <w:t>图</w:t>
        </w:r>
        <w:r>
          <w:rPr>
            <w:rFonts w:ascii="Times New Roman" w:eastAsia="宋体" w:hAnsi="Times New Roman" w:cs="Times New Roman" w:hint="eastAsia"/>
            <w:kern w:val="0"/>
            <w:szCs w:val="24"/>
          </w:rPr>
          <w:t>3</w:t>
        </w:r>
        <w:r w:rsidRPr="001C6A61">
          <w:rPr>
            <w:rFonts w:ascii="Times New Roman" w:eastAsia="宋体" w:hAnsi="Times New Roman" w:cs="Times New Roman"/>
            <w:kern w:val="0"/>
            <w:szCs w:val="24"/>
          </w:rPr>
          <w:t xml:space="preserve">-1 </w:t>
        </w:r>
        <w:r w:rsidRPr="001C6A61">
          <w:rPr>
            <w:rFonts w:ascii="Times New Roman" w:eastAsia="宋体" w:hAnsi="Times New Roman" w:cs="Times New Roman"/>
            <w:kern w:val="0"/>
            <w:szCs w:val="24"/>
          </w:rPr>
          <w:t>直接序列扩频的发射机和接收机框图</w:t>
        </w:r>
      </w:ins>
    </w:p>
    <w:p w14:paraId="77988A13" w14:textId="77777777" w:rsidR="00A72D52" w:rsidRPr="001C6A61" w:rsidRDefault="00A72D52" w:rsidP="00A72D52">
      <w:pPr>
        <w:autoSpaceDE w:val="0"/>
        <w:autoSpaceDN w:val="0"/>
        <w:adjustRightInd w:val="0"/>
        <w:spacing w:line="360" w:lineRule="auto"/>
        <w:jc w:val="left"/>
        <w:rPr>
          <w:ins w:id="1583" w:author="胡 成成" w:date="2020-05-03T23:55:00Z"/>
          <w:rFonts w:ascii="Times New Roman" w:eastAsia="宋体" w:hAnsi="Times New Roman" w:cs="Times New Roman"/>
          <w:b/>
          <w:bCs/>
          <w:kern w:val="0"/>
          <w:szCs w:val="24"/>
        </w:rPr>
      </w:pPr>
      <w:ins w:id="1584" w:author="胡 成成" w:date="2020-05-03T23:55:00Z">
        <w:r w:rsidRPr="001C6A61">
          <w:rPr>
            <w:rFonts w:ascii="Times New Roman" w:eastAsia="宋体" w:hAnsi="Times New Roman" w:cs="Times New Roman"/>
            <w:b/>
            <w:bCs/>
            <w:kern w:val="0"/>
            <w:szCs w:val="24"/>
          </w:rPr>
          <w:t>（</w:t>
        </w:r>
        <w:r w:rsidRPr="001C6A61">
          <w:rPr>
            <w:rFonts w:ascii="Times New Roman" w:eastAsia="宋体" w:hAnsi="Times New Roman" w:cs="Times New Roman"/>
            <w:b/>
            <w:bCs/>
            <w:kern w:val="0"/>
            <w:szCs w:val="24"/>
          </w:rPr>
          <w:t>5</w:t>
        </w:r>
        <w:r w:rsidRPr="001C6A61">
          <w:rPr>
            <w:rFonts w:ascii="Times New Roman" w:eastAsia="宋体" w:hAnsi="Times New Roman" w:cs="Times New Roman"/>
            <w:b/>
            <w:bCs/>
            <w:kern w:val="0"/>
            <w:szCs w:val="24"/>
          </w:rPr>
          <w:t>）扩频码序列</w:t>
        </w:r>
      </w:ins>
    </w:p>
    <w:p w14:paraId="31F5F7CF" w14:textId="77777777" w:rsidR="00A72D52" w:rsidRPr="001C6A61" w:rsidRDefault="00A72D52" w:rsidP="00A72D52">
      <w:pPr>
        <w:autoSpaceDE w:val="0"/>
        <w:autoSpaceDN w:val="0"/>
        <w:adjustRightInd w:val="0"/>
        <w:spacing w:line="360" w:lineRule="auto"/>
        <w:ind w:firstLineChars="200" w:firstLine="480"/>
        <w:jc w:val="left"/>
        <w:rPr>
          <w:ins w:id="1585" w:author="胡 成成" w:date="2020-05-03T23:55:00Z"/>
          <w:rFonts w:ascii="Times New Roman" w:eastAsia="宋体" w:hAnsi="Times New Roman" w:cs="Times New Roman"/>
          <w:kern w:val="0"/>
          <w:szCs w:val="24"/>
        </w:rPr>
      </w:pPr>
      <w:ins w:id="1586" w:author="胡 成成" w:date="2020-05-03T23:55:00Z">
        <w:r w:rsidRPr="001C6A61">
          <w:rPr>
            <w:rFonts w:ascii="Times New Roman" w:eastAsia="宋体" w:hAnsi="Times New Roman" w:cs="Times New Roman"/>
            <w:kern w:val="0"/>
            <w:szCs w:val="24"/>
          </w:rPr>
          <w:t>在扩频系统中，信号频谱的扩展是通过扩频码实现的，扩频系统的性能与扩频码的性能有很大的关系，对扩频通常提出下列要求：易于产生；具有随机性；扩频码应该具有尽可能长的周期，使干扰者难以从扩频码的一小段中重建整个码序列；扩频码应该具有良好的自相关和互相关特性，以利于接收时的捕获和跟踪，以及多用户检测等。扩频码中应用最多的是</w:t>
        </w:r>
        <w:r w:rsidRPr="001C6A61">
          <w:rPr>
            <w:rFonts w:ascii="Times New Roman" w:eastAsia="宋体" w:hAnsi="Times New Roman" w:cs="Times New Roman"/>
            <w:kern w:val="0"/>
            <w:szCs w:val="24"/>
          </w:rPr>
          <w:t>M</w:t>
        </w:r>
        <w:r w:rsidRPr="001C6A61">
          <w:rPr>
            <w:rFonts w:ascii="Times New Roman" w:eastAsia="宋体" w:hAnsi="Times New Roman" w:cs="Times New Roman"/>
            <w:kern w:val="0"/>
            <w:szCs w:val="24"/>
          </w:rPr>
          <w:t>序列，又称最大长度序列，还有</w:t>
        </w:r>
        <w:r w:rsidRPr="001C6A61">
          <w:rPr>
            <w:rFonts w:ascii="Times New Roman" w:eastAsia="宋体" w:hAnsi="Times New Roman" w:cs="Times New Roman"/>
            <w:kern w:val="0"/>
            <w:szCs w:val="24"/>
          </w:rPr>
          <w:t>GOLD</w:t>
        </w:r>
        <w:r w:rsidRPr="001C6A61">
          <w:rPr>
            <w:rFonts w:ascii="Times New Roman" w:eastAsia="宋体" w:hAnsi="Times New Roman" w:cs="Times New Roman"/>
            <w:kern w:val="0"/>
            <w:szCs w:val="24"/>
          </w:rPr>
          <w:t>序列、</w:t>
        </w:r>
        <w:r w:rsidRPr="001C6A61">
          <w:rPr>
            <w:rFonts w:ascii="Times New Roman" w:eastAsia="宋体" w:hAnsi="Times New Roman" w:cs="Times New Roman"/>
            <w:kern w:val="0"/>
            <w:szCs w:val="24"/>
          </w:rPr>
          <w:t>WALSH</w:t>
        </w:r>
        <w:r w:rsidRPr="001C6A61">
          <w:rPr>
            <w:rFonts w:ascii="Times New Roman" w:eastAsia="宋体" w:hAnsi="Times New Roman" w:cs="Times New Roman"/>
            <w:kern w:val="0"/>
            <w:szCs w:val="24"/>
          </w:rPr>
          <w:t>码序列等，本次试验中我们主要运用了</w:t>
        </w:r>
        <w:r w:rsidRPr="001C6A61">
          <w:rPr>
            <w:rFonts w:ascii="Times New Roman" w:eastAsia="宋体" w:hAnsi="Times New Roman" w:cs="Times New Roman"/>
            <w:kern w:val="0"/>
            <w:szCs w:val="24"/>
          </w:rPr>
          <w:t>M</w:t>
        </w:r>
        <w:r w:rsidRPr="001C6A61">
          <w:rPr>
            <w:rFonts w:ascii="Times New Roman" w:eastAsia="宋体" w:hAnsi="Times New Roman" w:cs="Times New Roman"/>
            <w:kern w:val="0"/>
            <w:szCs w:val="24"/>
          </w:rPr>
          <w:t>序列和正交</w:t>
        </w:r>
        <w:r w:rsidRPr="001C6A61">
          <w:rPr>
            <w:rFonts w:ascii="Times New Roman" w:eastAsia="宋体" w:hAnsi="Times New Roman" w:cs="Times New Roman"/>
            <w:kern w:val="0"/>
            <w:szCs w:val="24"/>
          </w:rPr>
          <w:t>GOLD</w:t>
        </w:r>
        <w:r w:rsidRPr="001C6A61">
          <w:rPr>
            <w:rFonts w:ascii="Times New Roman" w:eastAsia="宋体" w:hAnsi="Times New Roman" w:cs="Times New Roman"/>
            <w:kern w:val="0"/>
            <w:szCs w:val="24"/>
          </w:rPr>
          <w:t>序列。</w:t>
        </w:r>
      </w:ins>
    </w:p>
    <w:p w14:paraId="39731E31" w14:textId="77777777" w:rsidR="008E142C" w:rsidRPr="008E142C" w:rsidRDefault="008E142C" w:rsidP="008E142C">
      <w:pPr>
        <w:autoSpaceDE w:val="0"/>
        <w:autoSpaceDN w:val="0"/>
        <w:adjustRightInd w:val="0"/>
        <w:jc w:val="left"/>
        <w:rPr>
          <w:ins w:id="1587" w:author="胡 成成" w:date="2020-05-03T23:55:00Z"/>
          <w:rFonts w:ascii="Times New Roman" w:eastAsia="宋体" w:hAnsi="Times New Roman" w:cs="Times New Roman"/>
          <w:b/>
          <w:bCs/>
          <w:kern w:val="0"/>
          <w:szCs w:val="24"/>
          <w:rPrChange w:id="1588" w:author="胡 成成" w:date="2020-05-03T23:55:00Z">
            <w:rPr>
              <w:ins w:id="1589" w:author="胡 成成" w:date="2020-05-03T23:55:00Z"/>
              <w:rFonts w:ascii="Times New Roman" w:eastAsia="宋体" w:hAnsi="Times New Roman" w:cs="Times New Roman"/>
              <w:b/>
              <w:bCs/>
              <w:kern w:val="0"/>
              <w:sz w:val="28"/>
              <w:szCs w:val="28"/>
            </w:rPr>
          </w:rPrChange>
        </w:rPr>
      </w:pPr>
      <w:ins w:id="1590" w:author="胡 成成" w:date="2020-05-03T23:55:00Z">
        <w:r w:rsidRPr="008E142C">
          <w:rPr>
            <w:rFonts w:ascii="Times New Roman" w:eastAsia="宋体" w:hAnsi="Times New Roman" w:cs="Times New Roman" w:hint="eastAsia"/>
            <w:b/>
            <w:bCs/>
            <w:kern w:val="0"/>
            <w:szCs w:val="24"/>
            <w:rPrChange w:id="1591" w:author="胡 成成" w:date="2020-05-03T23:55:00Z">
              <w:rPr>
                <w:rFonts w:ascii="Times New Roman" w:eastAsia="宋体" w:hAnsi="Times New Roman" w:cs="Times New Roman" w:hint="eastAsia"/>
                <w:b/>
                <w:bCs/>
                <w:kern w:val="0"/>
                <w:sz w:val="28"/>
                <w:szCs w:val="28"/>
              </w:rPr>
            </w:rPrChange>
          </w:rPr>
          <w:t>实验步骤</w:t>
        </w:r>
      </w:ins>
    </w:p>
    <w:p w14:paraId="1059FE04" w14:textId="77777777" w:rsidR="008E142C" w:rsidRPr="00022703" w:rsidRDefault="008E142C" w:rsidP="008E142C">
      <w:pPr>
        <w:autoSpaceDE w:val="0"/>
        <w:autoSpaceDN w:val="0"/>
        <w:adjustRightInd w:val="0"/>
        <w:spacing w:line="360" w:lineRule="auto"/>
        <w:jc w:val="left"/>
        <w:rPr>
          <w:ins w:id="1592" w:author="胡 成成" w:date="2020-05-03T23:55:00Z"/>
          <w:rFonts w:ascii="Times New Roman" w:eastAsia="宋体" w:hAnsi="Times New Roman" w:cs="Times New Roman"/>
          <w:b/>
          <w:bCs/>
          <w:kern w:val="0"/>
          <w:szCs w:val="24"/>
        </w:rPr>
      </w:pPr>
      <w:ins w:id="1593" w:author="胡 成成" w:date="2020-05-03T23:55:00Z">
        <w:r w:rsidRPr="00022703">
          <w:rPr>
            <w:rFonts w:ascii="Times New Roman" w:eastAsia="宋体" w:hAnsi="Times New Roman" w:cs="Times New Roman"/>
            <w:b/>
            <w:bCs/>
            <w:kern w:val="0"/>
            <w:szCs w:val="24"/>
          </w:rPr>
          <w:t>CDMA</w:t>
        </w:r>
        <w:r w:rsidRPr="00022703">
          <w:rPr>
            <w:rFonts w:ascii="Times New Roman" w:eastAsia="宋体" w:hAnsi="Times New Roman" w:cs="Times New Roman"/>
            <w:b/>
            <w:bCs/>
            <w:kern w:val="0"/>
            <w:szCs w:val="24"/>
          </w:rPr>
          <w:t>仿真程序编程设计</w:t>
        </w:r>
      </w:ins>
    </w:p>
    <w:p w14:paraId="6772AC7A" w14:textId="0041394E" w:rsidR="008E142C" w:rsidRDefault="008E142C" w:rsidP="008E142C">
      <w:pPr>
        <w:autoSpaceDE w:val="0"/>
        <w:autoSpaceDN w:val="0"/>
        <w:adjustRightInd w:val="0"/>
        <w:spacing w:line="360" w:lineRule="auto"/>
        <w:ind w:firstLineChars="200" w:firstLine="480"/>
        <w:jc w:val="left"/>
        <w:rPr>
          <w:ins w:id="1594" w:author="胡 成成" w:date="2020-05-03T23:55:00Z"/>
          <w:rFonts w:ascii="Times New Roman" w:eastAsia="宋体" w:hAnsi="Times New Roman" w:cs="Times New Roman"/>
          <w:kern w:val="0"/>
          <w:szCs w:val="24"/>
        </w:rPr>
      </w:pPr>
      <w:ins w:id="1595" w:author="胡 成成" w:date="2020-05-03T23:55:00Z">
        <w:r w:rsidRPr="00B95ED6">
          <w:rPr>
            <w:rFonts w:ascii="Times New Roman" w:eastAsia="宋体" w:hAnsi="Times New Roman" w:cs="Times New Roman"/>
            <w:kern w:val="0"/>
            <w:szCs w:val="24"/>
          </w:rPr>
          <w:t>最外层循环的时候是信噪比，根据每种信噪比下，首先产生各个用户的发射数据，根据用户数，每一行是每个用户的发射数据，然后进行</w:t>
        </w:r>
        <w:r w:rsidRPr="00B95ED6">
          <w:rPr>
            <w:rFonts w:ascii="Times New Roman" w:eastAsia="宋体" w:hAnsi="Times New Roman" w:cs="Times New Roman"/>
            <w:kern w:val="0"/>
            <w:szCs w:val="24"/>
          </w:rPr>
          <w:t>Gray</w:t>
        </w:r>
        <w:r w:rsidRPr="00B95ED6">
          <w:rPr>
            <w:rFonts w:ascii="Times New Roman" w:eastAsia="宋体" w:hAnsi="Times New Roman" w:cs="Times New Roman"/>
            <w:kern w:val="0"/>
            <w:szCs w:val="24"/>
          </w:rPr>
          <w:t>编码、</w:t>
        </w:r>
        <w:r w:rsidRPr="00B95ED6">
          <w:rPr>
            <w:rFonts w:ascii="Times New Roman" w:eastAsia="宋体" w:hAnsi="Times New Roman" w:cs="Times New Roman"/>
            <w:kern w:val="0"/>
            <w:szCs w:val="24"/>
          </w:rPr>
          <w:t>4-QAM</w:t>
        </w:r>
        <w:r w:rsidRPr="00B95ED6">
          <w:rPr>
            <w:rFonts w:ascii="Times New Roman" w:eastAsia="宋体" w:hAnsi="Times New Roman" w:cs="Times New Roman"/>
            <w:kern w:val="0"/>
            <w:szCs w:val="24"/>
          </w:rPr>
          <w:t>调制，调制完后，对信号进行扩频，扩频部分是通过</w:t>
        </w:r>
        <w:r w:rsidRPr="00B95ED6">
          <w:rPr>
            <w:rFonts w:ascii="Times New Roman" w:eastAsia="宋体" w:hAnsi="Times New Roman" w:cs="Times New Roman"/>
            <w:kern w:val="0"/>
            <w:szCs w:val="24"/>
          </w:rPr>
          <w:t>spread</w:t>
        </w:r>
        <w:r w:rsidRPr="00B95ED6">
          <w:rPr>
            <w:rFonts w:ascii="Times New Roman" w:eastAsia="宋体" w:hAnsi="Times New Roman" w:cs="Times New Roman"/>
            <w:kern w:val="0"/>
            <w:szCs w:val="24"/>
          </w:rPr>
          <w:t>函数完成的，是完成扩频的功能。扩频时，看输入参数是否满足要求，满足要求后，用扩频码与每一个数据符号相乘，对原始符号进行扩展，完成扩频。扩频完成后，再通过脉冲成形滤波器计算每个用户信号功率。当用户数大于</w:t>
        </w:r>
        <w:r w:rsidRPr="00B95ED6">
          <w:rPr>
            <w:rFonts w:ascii="Times New Roman" w:eastAsia="宋体" w:hAnsi="Times New Roman" w:cs="Times New Roman"/>
            <w:kern w:val="0"/>
            <w:szCs w:val="24"/>
          </w:rPr>
          <w:t>1</w:t>
        </w:r>
        <w:r w:rsidRPr="00B95ED6">
          <w:rPr>
            <w:rFonts w:ascii="Times New Roman" w:eastAsia="宋体" w:hAnsi="Times New Roman" w:cs="Times New Roman"/>
            <w:kern w:val="0"/>
            <w:szCs w:val="24"/>
          </w:rPr>
          <w:t>时，所有用户数据相加。相加完成后，如果需要通过瑞利衰落信道，再让信道系数与发射数据相乘。接收端加入高斯白噪声，首先根据信噪比计算高斯白噪声标准差，根据标准差加入白噪声。如果通过瑞利衰落信道后，我们还需要进行一个信道补偿。最后通过脉冲成形滤波器进行降采样，之后进行数据解扩，解扩部分是通过</w:t>
        </w:r>
        <w:r w:rsidRPr="00B95ED6">
          <w:rPr>
            <w:rFonts w:ascii="Times New Roman" w:eastAsia="宋体" w:hAnsi="Times New Roman" w:cs="Times New Roman"/>
            <w:kern w:val="0"/>
            <w:szCs w:val="24"/>
          </w:rPr>
          <w:t>despread</w:t>
        </w:r>
        <w:r w:rsidRPr="00B95ED6">
          <w:rPr>
            <w:rFonts w:ascii="Times New Roman" w:eastAsia="宋体" w:hAnsi="Times New Roman" w:cs="Times New Roman"/>
            <w:kern w:val="0"/>
            <w:szCs w:val="24"/>
          </w:rPr>
          <w:t>函数完成的，解扩完成后，对信号进行</w:t>
        </w:r>
        <w:r w:rsidRPr="00B95ED6">
          <w:rPr>
            <w:rFonts w:ascii="Times New Roman" w:eastAsia="宋体" w:hAnsi="Times New Roman" w:cs="Times New Roman"/>
            <w:kern w:val="0"/>
            <w:szCs w:val="24"/>
          </w:rPr>
          <w:t>4-QAM</w:t>
        </w:r>
        <w:r w:rsidRPr="00B95ED6">
          <w:rPr>
            <w:rFonts w:ascii="Times New Roman" w:eastAsia="宋体" w:hAnsi="Times New Roman" w:cs="Times New Roman"/>
            <w:kern w:val="0"/>
            <w:szCs w:val="24"/>
          </w:rPr>
          <w:t>解调、</w:t>
        </w:r>
        <w:r w:rsidRPr="00B95ED6">
          <w:rPr>
            <w:rFonts w:ascii="Times New Roman" w:eastAsia="宋体" w:hAnsi="Times New Roman" w:cs="Times New Roman"/>
            <w:kern w:val="0"/>
            <w:szCs w:val="24"/>
          </w:rPr>
          <w:t>Gray</w:t>
        </w:r>
        <w:r w:rsidRPr="00B95ED6">
          <w:rPr>
            <w:rFonts w:ascii="Times New Roman" w:eastAsia="宋体" w:hAnsi="Times New Roman" w:cs="Times New Roman"/>
            <w:kern w:val="0"/>
            <w:szCs w:val="24"/>
          </w:rPr>
          <w:t>编码逆映射，分别对用户原始数据和解扩后数据进行比较，最后统计误比特率。以上就是完成扩频的主程序。</w:t>
        </w:r>
      </w:ins>
    </w:p>
    <w:p w14:paraId="614003FB" w14:textId="6D966FD6" w:rsidR="008E142C" w:rsidRDefault="008E142C" w:rsidP="008E142C">
      <w:pPr>
        <w:autoSpaceDE w:val="0"/>
        <w:autoSpaceDN w:val="0"/>
        <w:adjustRightInd w:val="0"/>
        <w:spacing w:line="360" w:lineRule="auto"/>
        <w:jc w:val="left"/>
        <w:rPr>
          <w:ins w:id="1596" w:author="胡 成成" w:date="2020-05-03T23:56:00Z"/>
          <w:rFonts w:ascii="Times New Roman" w:eastAsia="宋体" w:hAnsi="Times New Roman" w:cs="Times New Roman"/>
          <w:b/>
          <w:bCs/>
          <w:kern w:val="0"/>
          <w:szCs w:val="24"/>
        </w:rPr>
      </w:pPr>
      <w:ins w:id="1597" w:author="胡 成成" w:date="2020-05-03T23:55:00Z">
        <w:r w:rsidRPr="008E142C">
          <w:rPr>
            <w:rFonts w:ascii="Times New Roman" w:eastAsia="宋体" w:hAnsi="Times New Roman" w:cs="Times New Roman" w:hint="eastAsia"/>
            <w:b/>
            <w:bCs/>
            <w:kern w:val="0"/>
            <w:szCs w:val="24"/>
            <w:rPrChange w:id="1598" w:author="胡 成成" w:date="2020-05-03T23:55:00Z">
              <w:rPr>
                <w:rFonts w:ascii="Times New Roman" w:eastAsia="宋体" w:hAnsi="Times New Roman" w:cs="Times New Roman" w:hint="eastAsia"/>
                <w:kern w:val="0"/>
                <w:szCs w:val="24"/>
              </w:rPr>
            </w:rPrChange>
          </w:rPr>
          <w:lastRenderedPageBreak/>
          <w:t>实验结果：</w:t>
        </w:r>
      </w:ins>
    </w:p>
    <w:p w14:paraId="3F4D5AAE" w14:textId="0F5E154D" w:rsidR="0066679F" w:rsidRDefault="0066679F" w:rsidP="0066679F">
      <w:pPr>
        <w:pStyle w:val="aa"/>
        <w:numPr>
          <w:ilvl w:val="0"/>
          <w:numId w:val="24"/>
        </w:numPr>
        <w:autoSpaceDE w:val="0"/>
        <w:autoSpaceDN w:val="0"/>
        <w:adjustRightInd w:val="0"/>
        <w:spacing w:line="360" w:lineRule="auto"/>
        <w:ind w:firstLineChars="0"/>
        <w:jc w:val="left"/>
        <w:rPr>
          <w:ins w:id="1599" w:author="胡 成成" w:date="2020-05-03T23:57:00Z"/>
          <w:rFonts w:ascii="Times New Roman" w:eastAsia="宋体" w:hAnsi="Times New Roman" w:cs="Times New Roman"/>
          <w:kern w:val="0"/>
          <w:szCs w:val="24"/>
        </w:rPr>
      </w:pPr>
      <w:ins w:id="1600" w:author="胡 成成" w:date="2020-05-03T23:56:00Z">
        <w:r w:rsidRPr="0066679F">
          <w:rPr>
            <w:rFonts w:ascii="Times New Roman" w:eastAsia="宋体" w:hAnsi="Times New Roman" w:cs="Times New Roman"/>
            <w:kern w:val="0"/>
            <w:szCs w:val="24"/>
            <w:rPrChange w:id="1601" w:author="胡 成成" w:date="2020-05-03T23:56:00Z">
              <w:rPr>
                <w:rFonts w:ascii="Times New Roman" w:eastAsia="宋体" w:hAnsi="Times New Roman" w:cs="Times New Roman"/>
                <w:b/>
                <w:bCs/>
                <w:kern w:val="0"/>
                <w:szCs w:val="24"/>
              </w:rPr>
            </w:rPrChange>
          </w:rPr>
          <w:t>DS-CDMA</w:t>
        </w:r>
        <w:r w:rsidRPr="0066679F">
          <w:rPr>
            <w:rFonts w:ascii="Times New Roman" w:eastAsia="宋体" w:hAnsi="Times New Roman" w:cs="Times New Roman" w:hint="eastAsia"/>
            <w:kern w:val="0"/>
            <w:szCs w:val="24"/>
            <w:rPrChange w:id="1602" w:author="胡 成成" w:date="2020-05-03T23:56:00Z">
              <w:rPr>
                <w:rFonts w:ascii="Times New Roman" w:eastAsia="宋体" w:hAnsi="Times New Roman" w:cs="Times New Roman" w:hint="eastAsia"/>
                <w:b/>
                <w:bCs/>
                <w:kern w:val="0"/>
                <w:szCs w:val="24"/>
              </w:rPr>
            </w:rPrChange>
          </w:rPr>
          <w:t>通信系统仿真</w:t>
        </w:r>
      </w:ins>
    </w:p>
    <w:p w14:paraId="0AA34282"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03" w:author="胡 成成" w:date="2020-05-04T00:02:00Z"/>
          <w:rFonts w:ascii="Times New Roman" w:eastAsia="宋体" w:hAnsi="Times New Roman" w:cs="Times New Roman"/>
          <w:kern w:val="0"/>
          <w:szCs w:val="24"/>
        </w:rPr>
        <w:pPrChange w:id="1604" w:author="胡 成成" w:date="2020-05-04T00:02:00Z">
          <w:pPr>
            <w:pStyle w:val="aa"/>
            <w:autoSpaceDE w:val="0"/>
            <w:autoSpaceDN w:val="0"/>
            <w:adjustRightInd w:val="0"/>
            <w:spacing w:line="360" w:lineRule="auto"/>
            <w:ind w:left="360" w:firstLine="480"/>
            <w:jc w:val="left"/>
          </w:pPr>
        </w:pPrChange>
      </w:pPr>
      <w:ins w:id="1605" w:author="胡 成成" w:date="2020-05-04T00:02:00Z">
        <w:r w:rsidRPr="0066679F">
          <w:rPr>
            <w:rFonts w:ascii="Times New Roman" w:eastAsia="宋体" w:hAnsi="Times New Roman" w:cs="Times New Roman"/>
            <w:kern w:val="0"/>
            <w:szCs w:val="24"/>
          </w:rPr>
          <w:t>function [mout] = mseq(n, taps, inidata, num)</w:t>
        </w:r>
      </w:ins>
    </w:p>
    <w:p w14:paraId="343B1FB6"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06" w:author="胡 成成" w:date="2020-05-04T00:02:00Z"/>
          <w:rFonts w:ascii="Times New Roman" w:eastAsia="宋体" w:hAnsi="Times New Roman" w:cs="Times New Roman"/>
          <w:kern w:val="0"/>
          <w:szCs w:val="24"/>
        </w:rPr>
        <w:pPrChange w:id="1607" w:author="胡 成成" w:date="2020-05-04T00:02:00Z">
          <w:pPr>
            <w:pStyle w:val="aa"/>
            <w:autoSpaceDE w:val="0"/>
            <w:autoSpaceDN w:val="0"/>
            <w:adjustRightInd w:val="0"/>
            <w:spacing w:line="360" w:lineRule="auto"/>
            <w:ind w:left="360" w:firstLine="480"/>
            <w:jc w:val="left"/>
          </w:pPr>
        </w:pPrChange>
      </w:pPr>
      <w:ins w:id="1608" w:author="胡 成成" w:date="2020-05-04T00:02:00Z">
        <w:r w:rsidRPr="0066679F">
          <w:rPr>
            <w:rFonts w:ascii="Times New Roman" w:eastAsia="宋体" w:hAnsi="Times New Roman" w:cs="Times New Roman"/>
            <w:kern w:val="0"/>
            <w:szCs w:val="24"/>
          </w:rPr>
          <w:t>% ****************************************************************</w:t>
        </w:r>
      </w:ins>
    </w:p>
    <w:p w14:paraId="5B3C6295"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09" w:author="胡 成成" w:date="2020-05-04T00:02:00Z"/>
          <w:rFonts w:ascii="Times New Roman" w:eastAsia="宋体" w:hAnsi="Times New Roman" w:cs="Times New Roman"/>
          <w:kern w:val="0"/>
          <w:szCs w:val="24"/>
        </w:rPr>
        <w:pPrChange w:id="1610" w:author="胡 成成" w:date="2020-05-04T00:02:00Z">
          <w:pPr>
            <w:pStyle w:val="aa"/>
            <w:autoSpaceDE w:val="0"/>
            <w:autoSpaceDN w:val="0"/>
            <w:adjustRightInd w:val="0"/>
            <w:spacing w:line="360" w:lineRule="auto"/>
            <w:ind w:left="360" w:firstLine="480"/>
            <w:jc w:val="left"/>
          </w:pPr>
        </w:pPrChange>
      </w:pPr>
      <w:ins w:id="1611" w:author="胡 成成" w:date="2020-05-04T00:02:00Z">
        <w:r w:rsidRPr="0066679F">
          <w:rPr>
            <w:rFonts w:ascii="Times New Roman" w:eastAsia="宋体" w:hAnsi="Times New Roman" w:cs="Times New Roman" w:hint="eastAsia"/>
            <w:kern w:val="0"/>
            <w:szCs w:val="24"/>
          </w:rPr>
          <w:t>% n : m</w:t>
        </w:r>
        <w:r w:rsidRPr="0066679F">
          <w:rPr>
            <w:rFonts w:ascii="Times New Roman" w:eastAsia="宋体" w:hAnsi="Times New Roman" w:cs="Times New Roman" w:hint="eastAsia"/>
            <w:kern w:val="0"/>
            <w:szCs w:val="24"/>
          </w:rPr>
          <w:t>序列的阶数</w:t>
        </w:r>
        <w:r w:rsidRPr="0066679F">
          <w:rPr>
            <w:rFonts w:ascii="Times New Roman" w:eastAsia="宋体" w:hAnsi="Times New Roman" w:cs="Times New Roman" w:hint="eastAsia"/>
            <w:kern w:val="0"/>
            <w:szCs w:val="24"/>
          </w:rPr>
          <w:t>n</w:t>
        </w:r>
      </w:ins>
    </w:p>
    <w:p w14:paraId="369EC353"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12" w:author="胡 成成" w:date="2020-05-04T00:02:00Z"/>
          <w:rFonts w:ascii="Times New Roman" w:eastAsia="宋体" w:hAnsi="Times New Roman" w:cs="Times New Roman"/>
          <w:kern w:val="0"/>
          <w:szCs w:val="24"/>
        </w:rPr>
        <w:pPrChange w:id="1613" w:author="胡 成成" w:date="2020-05-04T00:02:00Z">
          <w:pPr>
            <w:pStyle w:val="aa"/>
            <w:autoSpaceDE w:val="0"/>
            <w:autoSpaceDN w:val="0"/>
            <w:adjustRightInd w:val="0"/>
            <w:spacing w:line="360" w:lineRule="auto"/>
            <w:ind w:left="360" w:firstLine="480"/>
            <w:jc w:val="left"/>
          </w:pPr>
        </w:pPrChange>
      </w:pPr>
      <w:ins w:id="1614" w:author="胡 成成" w:date="2020-05-04T00:02:00Z">
        <w:r w:rsidRPr="0066679F">
          <w:rPr>
            <w:rFonts w:ascii="Times New Roman" w:eastAsia="宋体" w:hAnsi="Times New Roman" w:cs="Times New Roman" w:hint="eastAsia"/>
            <w:kern w:val="0"/>
            <w:szCs w:val="24"/>
          </w:rPr>
          <w:t xml:space="preserve">% taps : </w:t>
        </w:r>
        <w:r w:rsidRPr="0066679F">
          <w:rPr>
            <w:rFonts w:ascii="Times New Roman" w:eastAsia="宋体" w:hAnsi="Times New Roman" w:cs="Times New Roman" w:hint="eastAsia"/>
            <w:kern w:val="0"/>
            <w:szCs w:val="24"/>
          </w:rPr>
          <w:t>反馈寄存器的连接位置</w:t>
        </w:r>
      </w:ins>
    </w:p>
    <w:p w14:paraId="03B80ECA"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15" w:author="胡 成成" w:date="2020-05-04T00:02:00Z"/>
          <w:rFonts w:ascii="Times New Roman" w:eastAsia="宋体" w:hAnsi="Times New Roman" w:cs="Times New Roman"/>
          <w:kern w:val="0"/>
          <w:szCs w:val="24"/>
        </w:rPr>
        <w:pPrChange w:id="1616" w:author="胡 成成" w:date="2020-05-04T00:02:00Z">
          <w:pPr>
            <w:pStyle w:val="aa"/>
            <w:autoSpaceDE w:val="0"/>
            <w:autoSpaceDN w:val="0"/>
            <w:adjustRightInd w:val="0"/>
            <w:spacing w:line="360" w:lineRule="auto"/>
            <w:ind w:left="360" w:firstLine="480"/>
            <w:jc w:val="left"/>
          </w:pPr>
        </w:pPrChange>
      </w:pPr>
      <w:ins w:id="1617" w:author="胡 成成" w:date="2020-05-04T00:02:00Z">
        <w:r w:rsidRPr="0066679F">
          <w:rPr>
            <w:rFonts w:ascii="Times New Roman" w:eastAsia="宋体" w:hAnsi="Times New Roman" w:cs="Times New Roman" w:hint="eastAsia"/>
            <w:kern w:val="0"/>
            <w:szCs w:val="24"/>
          </w:rPr>
          <w:t xml:space="preserve">% inidata : </w:t>
        </w:r>
        <w:r w:rsidRPr="0066679F">
          <w:rPr>
            <w:rFonts w:ascii="Times New Roman" w:eastAsia="宋体" w:hAnsi="Times New Roman" w:cs="Times New Roman" w:hint="eastAsia"/>
            <w:kern w:val="0"/>
            <w:szCs w:val="24"/>
          </w:rPr>
          <w:t>寄存器的初始值序列</w:t>
        </w:r>
      </w:ins>
    </w:p>
    <w:p w14:paraId="471C015F"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18" w:author="胡 成成" w:date="2020-05-04T00:02:00Z"/>
          <w:rFonts w:ascii="Times New Roman" w:eastAsia="宋体" w:hAnsi="Times New Roman" w:cs="Times New Roman"/>
          <w:kern w:val="0"/>
          <w:szCs w:val="24"/>
        </w:rPr>
        <w:pPrChange w:id="1619" w:author="胡 成成" w:date="2020-05-04T00:02:00Z">
          <w:pPr>
            <w:pStyle w:val="aa"/>
            <w:autoSpaceDE w:val="0"/>
            <w:autoSpaceDN w:val="0"/>
            <w:adjustRightInd w:val="0"/>
            <w:spacing w:line="360" w:lineRule="auto"/>
            <w:ind w:left="360" w:firstLine="480"/>
            <w:jc w:val="left"/>
          </w:pPr>
        </w:pPrChange>
      </w:pPr>
      <w:ins w:id="1620" w:author="胡 成成" w:date="2020-05-04T00:02:00Z">
        <w:r w:rsidRPr="0066679F">
          <w:rPr>
            <w:rFonts w:ascii="Times New Roman" w:eastAsia="宋体" w:hAnsi="Times New Roman" w:cs="Times New Roman" w:hint="eastAsia"/>
            <w:kern w:val="0"/>
            <w:szCs w:val="24"/>
          </w:rPr>
          <w:t xml:space="preserve">% num : </w:t>
        </w:r>
        <w:r w:rsidRPr="0066679F">
          <w:rPr>
            <w:rFonts w:ascii="Times New Roman" w:eastAsia="宋体" w:hAnsi="Times New Roman" w:cs="Times New Roman" w:hint="eastAsia"/>
            <w:kern w:val="0"/>
            <w:szCs w:val="24"/>
          </w:rPr>
          <w:t>输出的</w:t>
        </w:r>
        <w:r w:rsidRPr="0066679F">
          <w:rPr>
            <w:rFonts w:ascii="Times New Roman" w:eastAsia="宋体" w:hAnsi="Times New Roman" w:cs="Times New Roman" w:hint="eastAsia"/>
            <w:kern w:val="0"/>
            <w:szCs w:val="24"/>
          </w:rPr>
          <w:t>m</w:t>
        </w:r>
        <w:r w:rsidRPr="0066679F">
          <w:rPr>
            <w:rFonts w:ascii="Times New Roman" w:eastAsia="宋体" w:hAnsi="Times New Roman" w:cs="Times New Roman" w:hint="eastAsia"/>
            <w:kern w:val="0"/>
            <w:szCs w:val="24"/>
          </w:rPr>
          <w:t>序列的个数</w:t>
        </w:r>
      </w:ins>
    </w:p>
    <w:p w14:paraId="186D76E0"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21" w:author="胡 成成" w:date="2020-05-04T00:02:00Z"/>
          <w:rFonts w:ascii="Times New Roman" w:eastAsia="宋体" w:hAnsi="Times New Roman" w:cs="Times New Roman"/>
          <w:kern w:val="0"/>
          <w:szCs w:val="24"/>
        </w:rPr>
        <w:pPrChange w:id="1622" w:author="胡 成成" w:date="2020-05-04T00:02:00Z">
          <w:pPr>
            <w:pStyle w:val="aa"/>
            <w:autoSpaceDE w:val="0"/>
            <w:autoSpaceDN w:val="0"/>
            <w:adjustRightInd w:val="0"/>
            <w:spacing w:line="360" w:lineRule="auto"/>
            <w:ind w:left="360" w:firstLine="480"/>
            <w:jc w:val="left"/>
          </w:pPr>
        </w:pPrChange>
      </w:pPr>
      <w:ins w:id="1623" w:author="胡 成成" w:date="2020-05-04T00:02:00Z">
        <w:r w:rsidRPr="0066679F">
          <w:rPr>
            <w:rFonts w:ascii="Times New Roman" w:eastAsia="宋体" w:hAnsi="Times New Roman" w:cs="Times New Roman" w:hint="eastAsia"/>
            <w:kern w:val="0"/>
            <w:szCs w:val="24"/>
          </w:rPr>
          <w:t xml:space="preserve">% mout : </w:t>
        </w:r>
        <w:r w:rsidRPr="0066679F">
          <w:rPr>
            <w:rFonts w:ascii="Times New Roman" w:eastAsia="宋体" w:hAnsi="Times New Roman" w:cs="Times New Roman" w:hint="eastAsia"/>
            <w:kern w:val="0"/>
            <w:szCs w:val="24"/>
          </w:rPr>
          <w:t>输出的</w:t>
        </w:r>
        <w:r w:rsidRPr="0066679F">
          <w:rPr>
            <w:rFonts w:ascii="Times New Roman" w:eastAsia="宋体" w:hAnsi="Times New Roman" w:cs="Times New Roman" w:hint="eastAsia"/>
            <w:kern w:val="0"/>
            <w:szCs w:val="24"/>
          </w:rPr>
          <w:t>m</w:t>
        </w:r>
        <w:r w:rsidRPr="0066679F">
          <w:rPr>
            <w:rFonts w:ascii="Times New Roman" w:eastAsia="宋体" w:hAnsi="Times New Roman" w:cs="Times New Roman" w:hint="eastAsia"/>
            <w:kern w:val="0"/>
            <w:szCs w:val="24"/>
          </w:rPr>
          <w:t>序列，如果</w:t>
        </w:r>
        <w:r w:rsidRPr="0066679F">
          <w:rPr>
            <w:rFonts w:ascii="Times New Roman" w:eastAsia="宋体" w:hAnsi="Times New Roman" w:cs="Times New Roman" w:hint="eastAsia"/>
            <w:kern w:val="0"/>
            <w:szCs w:val="24"/>
          </w:rPr>
          <w:t>num&gt;1,</w:t>
        </w:r>
        <w:r w:rsidRPr="0066679F">
          <w:rPr>
            <w:rFonts w:ascii="Times New Roman" w:eastAsia="宋体" w:hAnsi="Times New Roman" w:cs="Times New Roman" w:hint="eastAsia"/>
            <w:kern w:val="0"/>
            <w:szCs w:val="24"/>
          </w:rPr>
          <w:t>则每一行为一个</w:t>
        </w:r>
        <w:r w:rsidRPr="0066679F">
          <w:rPr>
            <w:rFonts w:ascii="Times New Roman" w:eastAsia="宋体" w:hAnsi="Times New Roman" w:cs="Times New Roman" w:hint="eastAsia"/>
            <w:kern w:val="0"/>
            <w:szCs w:val="24"/>
          </w:rPr>
          <w:t>m</w:t>
        </w:r>
        <w:r w:rsidRPr="0066679F">
          <w:rPr>
            <w:rFonts w:ascii="Times New Roman" w:eastAsia="宋体" w:hAnsi="Times New Roman" w:cs="Times New Roman" w:hint="eastAsia"/>
            <w:kern w:val="0"/>
            <w:szCs w:val="24"/>
          </w:rPr>
          <w:t>序列</w:t>
        </w:r>
      </w:ins>
    </w:p>
    <w:p w14:paraId="3A762F4A"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24" w:author="胡 成成" w:date="2020-05-04T00:02:00Z"/>
          <w:rFonts w:ascii="Times New Roman" w:eastAsia="宋体" w:hAnsi="Times New Roman" w:cs="Times New Roman"/>
          <w:kern w:val="0"/>
          <w:szCs w:val="24"/>
        </w:rPr>
        <w:pPrChange w:id="1625" w:author="胡 成成" w:date="2020-05-04T00:02:00Z">
          <w:pPr>
            <w:pStyle w:val="aa"/>
            <w:autoSpaceDE w:val="0"/>
            <w:autoSpaceDN w:val="0"/>
            <w:adjustRightInd w:val="0"/>
            <w:spacing w:line="360" w:lineRule="auto"/>
            <w:ind w:left="360" w:firstLine="480"/>
            <w:jc w:val="left"/>
          </w:pPr>
        </w:pPrChange>
      </w:pPr>
      <w:ins w:id="1626" w:author="胡 成成" w:date="2020-05-04T00:02:00Z">
        <w:r w:rsidRPr="0066679F">
          <w:rPr>
            <w:rFonts w:ascii="Times New Roman" w:eastAsia="宋体" w:hAnsi="Times New Roman" w:cs="Times New Roman"/>
            <w:kern w:val="0"/>
            <w:szCs w:val="24"/>
          </w:rPr>
          <w:t>% ****************************************************************</w:t>
        </w:r>
      </w:ins>
    </w:p>
    <w:p w14:paraId="63010166"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27" w:author="胡 成成" w:date="2020-05-04T00:02:00Z"/>
          <w:rFonts w:ascii="Times New Roman" w:eastAsia="宋体" w:hAnsi="Times New Roman" w:cs="Times New Roman"/>
          <w:kern w:val="0"/>
          <w:szCs w:val="24"/>
        </w:rPr>
        <w:pPrChange w:id="1628" w:author="胡 成成" w:date="2020-05-04T00:02:00Z">
          <w:pPr>
            <w:pStyle w:val="aa"/>
            <w:autoSpaceDE w:val="0"/>
            <w:autoSpaceDN w:val="0"/>
            <w:adjustRightInd w:val="0"/>
            <w:spacing w:line="360" w:lineRule="auto"/>
            <w:ind w:left="360" w:firstLine="480"/>
            <w:jc w:val="left"/>
          </w:pPr>
        </w:pPrChange>
      </w:pPr>
      <w:ins w:id="1629" w:author="胡 成成" w:date="2020-05-04T00:02:00Z">
        <w:r w:rsidRPr="0066679F">
          <w:rPr>
            <w:rFonts w:ascii="Times New Roman" w:eastAsia="宋体" w:hAnsi="Times New Roman" w:cs="Times New Roman"/>
            <w:kern w:val="0"/>
            <w:szCs w:val="24"/>
          </w:rPr>
          <w:t>if nargin &lt; 4</w:t>
        </w:r>
      </w:ins>
    </w:p>
    <w:p w14:paraId="389F85E4"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30" w:author="胡 成成" w:date="2020-05-04T00:02:00Z"/>
          <w:rFonts w:ascii="Times New Roman" w:eastAsia="宋体" w:hAnsi="Times New Roman" w:cs="Times New Roman"/>
          <w:kern w:val="0"/>
          <w:szCs w:val="24"/>
        </w:rPr>
        <w:pPrChange w:id="1631" w:author="胡 成成" w:date="2020-05-04T00:02:00Z">
          <w:pPr>
            <w:pStyle w:val="aa"/>
            <w:autoSpaceDE w:val="0"/>
            <w:autoSpaceDN w:val="0"/>
            <w:adjustRightInd w:val="0"/>
            <w:spacing w:line="360" w:lineRule="auto"/>
            <w:ind w:left="360" w:firstLine="480"/>
            <w:jc w:val="left"/>
          </w:pPr>
        </w:pPrChange>
      </w:pPr>
      <w:ins w:id="1632" w:author="胡 成成" w:date="2020-05-04T00:02:00Z">
        <w:r w:rsidRPr="0066679F">
          <w:rPr>
            <w:rFonts w:ascii="Times New Roman" w:eastAsia="宋体" w:hAnsi="Times New Roman" w:cs="Times New Roman"/>
            <w:kern w:val="0"/>
            <w:szCs w:val="24"/>
          </w:rPr>
          <w:t>num = 1;</w:t>
        </w:r>
      </w:ins>
    </w:p>
    <w:p w14:paraId="5AE03B84"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33" w:author="胡 成成" w:date="2020-05-04T00:02:00Z"/>
          <w:rFonts w:ascii="Times New Roman" w:eastAsia="宋体" w:hAnsi="Times New Roman" w:cs="Times New Roman"/>
          <w:kern w:val="0"/>
          <w:szCs w:val="24"/>
        </w:rPr>
        <w:pPrChange w:id="1634" w:author="胡 成成" w:date="2020-05-04T00:02:00Z">
          <w:pPr>
            <w:pStyle w:val="aa"/>
            <w:autoSpaceDE w:val="0"/>
            <w:autoSpaceDN w:val="0"/>
            <w:adjustRightInd w:val="0"/>
            <w:spacing w:line="360" w:lineRule="auto"/>
            <w:ind w:left="360" w:firstLine="480"/>
            <w:jc w:val="left"/>
          </w:pPr>
        </w:pPrChange>
      </w:pPr>
      <w:ins w:id="1635" w:author="胡 成成" w:date="2020-05-04T00:02:00Z">
        <w:r w:rsidRPr="0066679F">
          <w:rPr>
            <w:rFonts w:ascii="Times New Roman" w:eastAsia="宋体" w:hAnsi="Times New Roman" w:cs="Times New Roman"/>
            <w:kern w:val="0"/>
            <w:szCs w:val="24"/>
          </w:rPr>
          <w:t>end</w:t>
        </w:r>
      </w:ins>
    </w:p>
    <w:p w14:paraId="67581FED"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36" w:author="胡 成成" w:date="2020-05-04T00:02:00Z"/>
          <w:rFonts w:ascii="Times New Roman" w:eastAsia="宋体" w:hAnsi="Times New Roman" w:cs="Times New Roman"/>
          <w:kern w:val="0"/>
          <w:szCs w:val="24"/>
        </w:rPr>
        <w:pPrChange w:id="1637" w:author="胡 成成" w:date="2020-05-04T00:02:00Z">
          <w:pPr>
            <w:pStyle w:val="aa"/>
            <w:autoSpaceDE w:val="0"/>
            <w:autoSpaceDN w:val="0"/>
            <w:adjustRightInd w:val="0"/>
            <w:spacing w:line="360" w:lineRule="auto"/>
            <w:ind w:left="360" w:firstLine="480"/>
            <w:jc w:val="left"/>
          </w:pPr>
        </w:pPrChange>
      </w:pPr>
      <w:ins w:id="1638" w:author="胡 成成" w:date="2020-05-04T00:02:00Z">
        <w:r w:rsidRPr="0066679F">
          <w:rPr>
            <w:rFonts w:ascii="Times New Roman" w:eastAsia="宋体" w:hAnsi="Times New Roman" w:cs="Times New Roman"/>
            <w:kern w:val="0"/>
            <w:szCs w:val="24"/>
          </w:rPr>
          <w:t>mout = zeros(num,2^n-1);</w:t>
        </w:r>
      </w:ins>
    </w:p>
    <w:p w14:paraId="3ACDB34B"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39" w:author="胡 成成" w:date="2020-05-04T00:02:00Z"/>
          <w:rFonts w:ascii="Times New Roman" w:eastAsia="宋体" w:hAnsi="Times New Roman" w:cs="Times New Roman"/>
          <w:kern w:val="0"/>
          <w:szCs w:val="24"/>
        </w:rPr>
        <w:pPrChange w:id="1640" w:author="胡 成成" w:date="2020-05-04T00:02:00Z">
          <w:pPr>
            <w:pStyle w:val="aa"/>
            <w:autoSpaceDE w:val="0"/>
            <w:autoSpaceDN w:val="0"/>
            <w:adjustRightInd w:val="0"/>
            <w:spacing w:line="360" w:lineRule="auto"/>
            <w:ind w:left="360" w:firstLine="480"/>
            <w:jc w:val="left"/>
          </w:pPr>
        </w:pPrChange>
      </w:pPr>
      <w:ins w:id="1641" w:author="胡 成成" w:date="2020-05-04T00:02:00Z">
        <w:r w:rsidRPr="0066679F">
          <w:rPr>
            <w:rFonts w:ascii="Times New Roman" w:eastAsia="宋体" w:hAnsi="Times New Roman" w:cs="Times New Roman"/>
            <w:kern w:val="0"/>
            <w:szCs w:val="24"/>
          </w:rPr>
          <w:t>fpos = zeros(n,1);</w:t>
        </w:r>
      </w:ins>
    </w:p>
    <w:p w14:paraId="0064292E"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42" w:author="胡 成成" w:date="2020-05-04T00:02:00Z"/>
          <w:rFonts w:ascii="Times New Roman" w:eastAsia="宋体" w:hAnsi="Times New Roman" w:cs="Times New Roman"/>
          <w:kern w:val="0"/>
          <w:szCs w:val="24"/>
        </w:rPr>
        <w:pPrChange w:id="1643" w:author="胡 成成" w:date="2020-05-04T00:02:00Z">
          <w:pPr>
            <w:pStyle w:val="aa"/>
            <w:autoSpaceDE w:val="0"/>
            <w:autoSpaceDN w:val="0"/>
            <w:adjustRightInd w:val="0"/>
            <w:spacing w:line="360" w:lineRule="auto"/>
            <w:ind w:left="360" w:firstLine="480"/>
            <w:jc w:val="left"/>
          </w:pPr>
        </w:pPrChange>
      </w:pPr>
      <w:ins w:id="1644" w:author="胡 成成" w:date="2020-05-04T00:02:00Z">
        <w:r w:rsidRPr="0066679F">
          <w:rPr>
            <w:rFonts w:ascii="Times New Roman" w:eastAsia="宋体" w:hAnsi="Times New Roman" w:cs="Times New Roman"/>
            <w:kern w:val="0"/>
            <w:szCs w:val="24"/>
          </w:rPr>
          <w:t>fpos(taps) = 1;</w:t>
        </w:r>
      </w:ins>
    </w:p>
    <w:p w14:paraId="1D8C7087"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45" w:author="胡 成成" w:date="2020-05-04T00:02:00Z"/>
          <w:rFonts w:ascii="Times New Roman" w:eastAsia="宋体" w:hAnsi="Times New Roman" w:cs="Times New Roman"/>
          <w:kern w:val="0"/>
          <w:szCs w:val="24"/>
        </w:rPr>
        <w:pPrChange w:id="1646" w:author="胡 成成" w:date="2020-05-04T00:02:00Z">
          <w:pPr>
            <w:pStyle w:val="aa"/>
            <w:autoSpaceDE w:val="0"/>
            <w:autoSpaceDN w:val="0"/>
            <w:adjustRightInd w:val="0"/>
            <w:spacing w:line="360" w:lineRule="auto"/>
            <w:ind w:left="360" w:firstLine="480"/>
            <w:jc w:val="left"/>
          </w:pPr>
        </w:pPrChange>
      </w:pPr>
      <w:ins w:id="1647" w:author="胡 成成" w:date="2020-05-04T00:02:00Z">
        <w:r w:rsidRPr="0066679F">
          <w:rPr>
            <w:rFonts w:ascii="Times New Roman" w:eastAsia="宋体" w:hAnsi="Times New Roman" w:cs="Times New Roman"/>
            <w:kern w:val="0"/>
            <w:szCs w:val="24"/>
          </w:rPr>
          <w:t>for ii=1:2^n-1</w:t>
        </w:r>
      </w:ins>
    </w:p>
    <w:p w14:paraId="2FC5A1F8"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48" w:author="胡 成成" w:date="2020-05-04T00:02:00Z"/>
          <w:rFonts w:ascii="Times New Roman" w:eastAsia="宋体" w:hAnsi="Times New Roman" w:cs="Times New Roman"/>
          <w:kern w:val="0"/>
          <w:szCs w:val="24"/>
        </w:rPr>
        <w:pPrChange w:id="1649" w:author="胡 成成" w:date="2020-05-04T00:02:00Z">
          <w:pPr>
            <w:pStyle w:val="aa"/>
            <w:autoSpaceDE w:val="0"/>
            <w:autoSpaceDN w:val="0"/>
            <w:adjustRightInd w:val="0"/>
            <w:spacing w:line="360" w:lineRule="auto"/>
            <w:ind w:left="360" w:firstLine="480"/>
            <w:jc w:val="left"/>
          </w:pPr>
        </w:pPrChange>
      </w:pPr>
      <w:ins w:id="1650" w:author="胡 成成" w:date="2020-05-04T00:02:00Z">
        <w:r w:rsidRPr="0066679F">
          <w:rPr>
            <w:rFonts w:ascii="Times New Roman" w:eastAsia="宋体" w:hAnsi="Times New Roman" w:cs="Times New Roman" w:hint="eastAsia"/>
            <w:kern w:val="0"/>
            <w:szCs w:val="24"/>
          </w:rPr>
          <w:t xml:space="preserve">mout(1,ii) = inidata(n); % </w:t>
        </w:r>
        <w:r w:rsidRPr="0066679F">
          <w:rPr>
            <w:rFonts w:ascii="Times New Roman" w:eastAsia="宋体" w:hAnsi="Times New Roman" w:cs="Times New Roman" w:hint="eastAsia"/>
            <w:kern w:val="0"/>
            <w:szCs w:val="24"/>
          </w:rPr>
          <w:t>寄存器的输出值</w:t>
        </w:r>
      </w:ins>
    </w:p>
    <w:p w14:paraId="4BE36E6D"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51" w:author="胡 成成" w:date="2020-05-04T00:02:00Z"/>
          <w:rFonts w:ascii="Times New Roman" w:eastAsia="宋体" w:hAnsi="Times New Roman" w:cs="Times New Roman"/>
          <w:kern w:val="0"/>
          <w:szCs w:val="24"/>
        </w:rPr>
        <w:pPrChange w:id="1652" w:author="胡 成成" w:date="2020-05-04T00:02:00Z">
          <w:pPr>
            <w:pStyle w:val="aa"/>
            <w:autoSpaceDE w:val="0"/>
            <w:autoSpaceDN w:val="0"/>
            <w:adjustRightInd w:val="0"/>
            <w:spacing w:line="360" w:lineRule="auto"/>
            <w:ind w:left="360" w:firstLine="480"/>
            <w:jc w:val="left"/>
          </w:pPr>
        </w:pPrChange>
      </w:pPr>
      <w:ins w:id="1653" w:author="胡 成成" w:date="2020-05-04T00:02:00Z">
        <w:r w:rsidRPr="0066679F">
          <w:rPr>
            <w:rFonts w:ascii="Times New Roman" w:eastAsia="宋体" w:hAnsi="Times New Roman" w:cs="Times New Roman" w:hint="eastAsia"/>
            <w:kern w:val="0"/>
            <w:szCs w:val="24"/>
          </w:rPr>
          <w:t xml:space="preserve">temp = mod(inidata*fpos,2); % </w:t>
        </w:r>
        <w:r w:rsidRPr="0066679F">
          <w:rPr>
            <w:rFonts w:ascii="Times New Roman" w:eastAsia="宋体" w:hAnsi="Times New Roman" w:cs="Times New Roman" w:hint="eastAsia"/>
            <w:kern w:val="0"/>
            <w:szCs w:val="24"/>
          </w:rPr>
          <w:t>计算反馈数据</w:t>
        </w:r>
      </w:ins>
    </w:p>
    <w:p w14:paraId="6F102270"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54" w:author="胡 成成" w:date="2020-05-04T00:02:00Z"/>
          <w:rFonts w:ascii="Times New Roman" w:eastAsia="宋体" w:hAnsi="Times New Roman" w:cs="Times New Roman"/>
          <w:kern w:val="0"/>
          <w:szCs w:val="24"/>
        </w:rPr>
        <w:pPrChange w:id="1655" w:author="胡 成成" w:date="2020-05-04T00:02:00Z">
          <w:pPr>
            <w:pStyle w:val="aa"/>
            <w:autoSpaceDE w:val="0"/>
            <w:autoSpaceDN w:val="0"/>
            <w:adjustRightInd w:val="0"/>
            <w:spacing w:line="360" w:lineRule="auto"/>
            <w:ind w:left="360" w:firstLine="480"/>
            <w:jc w:val="left"/>
          </w:pPr>
        </w:pPrChange>
      </w:pPr>
      <w:ins w:id="1656" w:author="胡 成成" w:date="2020-05-04T00:02:00Z">
        <w:r w:rsidRPr="0066679F">
          <w:rPr>
            <w:rFonts w:ascii="Times New Roman" w:eastAsia="宋体" w:hAnsi="Times New Roman" w:cs="Times New Roman" w:hint="eastAsia"/>
            <w:kern w:val="0"/>
            <w:szCs w:val="24"/>
          </w:rPr>
          <w:t xml:space="preserve">inidata(2:n) = inidata(1:n-1); % </w:t>
        </w:r>
        <w:r w:rsidRPr="0066679F">
          <w:rPr>
            <w:rFonts w:ascii="Times New Roman" w:eastAsia="宋体" w:hAnsi="Times New Roman" w:cs="Times New Roman" w:hint="eastAsia"/>
            <w:kern w:val="0"/>
            <w:szCs w:val="24"/>
          </w:rPr>
          <w:t>寄存器移位一次</w:t>
        </w:r>
      </w:ins>
    </w:p>
    <w:p w14:paraId="59061088"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57" w:author="胡 成成" w:date="2020-05-04T00:02:00Z"/>
          <w:rFonts w:ascii="Times New Roman" w:eastAsia="宋体" w:hAnsi="Times New Roman" w:cs="Times New Roman"/>
          <w:kern w:val="0"/>
          <w:szCs w:val="24"/>
        </w:rPr>
        <w:pPrChange w:id="1658" w:author="胡 成成" w:date="2020-05-04T00:02:00Z">
          <w:pPr>
            <w:pStyle w:val="aa"/>
            <w:autoSpaceDE w:val="0"/>
            <w:autoSpaceDN w:val="0"/>
            <w:adjustRightInd w:val="0"/>
            <w:spacing w:line="360" w:lineRule="auto"/>
            <w:ind w:left="360" w:firstLine="480"/>
            <w:jc w:val="left"/>
          </w:pPr>
        </w:pPrChange>
      </w:pPr>
      <w:ins w:id="1659" w:author="胡 成成" w:date="2020-05-04T00:02:00Z">
        <w:r w:rsidRPr="0066679F">
          <w:rPr>
            <w:rFonts w:ascii="Times New Roman" w:eastAsia="宋体" w:hAnsi="Times New Roman" w:cs="Times New Roman" w:hint="eastAsia"/>
            <w:kern w:val="0"/>
            <w:szCs w:val="24"/>
          </w:rPr>
          <w:t xml:space="preserve">inidata(1) = temp; % </w:t>
        </w:r>
        <w:r w:rsidRPr="0066679F">
          <w:rPr>
            <w:rFonts w:ascii="Times New Roman" w:eastAsia="宋体" w:hAnsi="Times New Roman" w:cs="Times New Roman" w:hint="eastAsia"/>
            <w:kern w:val="0"/>
            <w:szCs w:val="24"/>
          </w:rPr>
          <w:t>更新第</w:t>
        </w:r>
        <w:r w:rsidRPr="0066679F">
          <w:rPr>
            <w:rFonts w:ascii="Times New Roman" w:eastAsia="宋体" w:hAnsi="Times New Roman" w:cs="Times New Roman" w:hint="eastAsia"/>
            <w:kern w:val="0"/>
            <w:szCs w:val="24"/>
          </w:rPr>
          <w:t>1</w:t>
        </w:r>
        <w:r w:rsidRPr="0066679F">
          <w:rPr>
            <w:rFonts w:ascii="Times New Roman" w:eastAsia="宋体" w:hAnsi="Times New Roman" w:cs="Times New Roman" w:hint="eastAsia"/>
            <w:kern w:val="0"/>
            <w:szCs w:val="24"/>
          </w:rPr>
          <w:t>个寄存器的值</w:t>
        </w:r>
      </w:ins>
    </w:p>
    <w:p w14:paraId="58B51655"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60" w:author="胡 成成" w:date="2020-05-04T00:02:00Z"/>
          <w:rFonts w:ascii="Times New Roman" w:eastAsia="宋体" w:hAnsi="Times New Roman" w:cs="Times New Roman"/>
          <w:kern w:val="0"/>
          <w:szCs w:val="24"/>
        </w:rPr>
        <w:pPrChange w:id="1661" w:author="胡 成成" w:date="2020-05-04T00:02:00Z">
          <w:pPr>
            <w:pStyle w:val="aa"/>
            <w:autoSpaceDE w:val="0"/>
            <w:autoSpaceDN w:val="0"/>
            <w:adjustRightInd w:val="0"/>
            <w:spacing w:line="360" w:lineRule="auto"/>
            <w:ind w:left="360" w:firstLine="480"/>
            <w:jc w:val="left"/>
          </w:pPr>
        </w:pPrChange>
      </w:pPr>
      <w:ins w:id="1662" w:author="胡 成成" w:date="2020-05-04T00:02:00Z">
        <w:r w:rsidRPr="0066679F">
          <w:rPr>
            <w:rFonts w:ascii="Times New Roman" w:eastAsia="宋体" w:hAnsi="Times New Roman" w:cs="Times New Roman"/>
            <w:kern w:val="0"/>
            <w:szCs w:val="24"/>
          </w:rPr>
          <w:t>end</w:t>
        </w:r>
      </w:ins>
    </w:p>
    <w:p w14:paraId="3626AE6B"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63" w:author="胡 成成" w:date="2020-05-04T00:02:00Z"/>
          <w:rFonts w:ascii="Times New Roman" w:eastAsia="宋体" w:hAnsi="Times New Roman" w:cs="Times New Roman"/>
          <w:kern w:val="0"/>
          <w:szCs w:val="24"/>
        </w:rPr>
        <w:pPrChange w:id="1664" w:author="胡 成成" w:date="2020-05-04T00:02:00Z">
          <w:pPr>
            <w:pStyle w:val="aa"/>
            <w:autoSpaceDE w:val="0"/>
            <w:autoSpaceDN w:val="0"/>
            <w:adjustRightInd w:val="0"/>
            <w:spacing w:line="360" w:lineRule="auto"/>
            <w:ind w:left="360" w:firstLine="480"/>
            <w:jc w:val="left"/>
          </w:pPr>
        </w:pPrChange>
      </w:pPr>
      <w:ins w:id="1665" w:author="胡 成成" w:date="2020-05-04T00:02:00Z">
        <w:r w:rsidRPr="0066679F">
          <w:rPr>
            <w:rFonts w:ascii="Times New Roman" w:eastAsia="宋体" w:hAnsi="Times New Roman" w:cs="Times New Roman" w:hint="eastAsia"/>
            <w:kern w:val="0"/>
            <w:szCs w:val="24"/>
          </w:rPr>
          <w:t>if num &gt; 1 %</w:t>
        </w:r>
        <w:r w:rsidRPr="0066679F">
          <w:rPr>
            <w:rFonts w:ascii="Times New Roman" w:eastAsia="宋体" w:hAnsi="Times New Roman" w:cs="Times New Roman" w:hint="eastAsia"/>
            <w:kern w:val="0"/>
            <w:szCs w:val="24"/>
          </w:rPr>
          <w:t>如果要输出多个</w:t>
        </w:r>
        <w:r w:rsidRPr="0066679F">
          <w:rPr>
            <w:rFonts w:ascii="Times New Roman" w:eastAsia="宋体" w:hAnsi="Times New Roman" w:cs="Times New Roman" w:hint="eastAsia"/>
            <w:kern w:val="0"/>
            <w:szCs w:val="24"/>
          </w:rPr>
          <w:t>m</w:t>
        </w:r>
        <w:r w:rsidRPr="0066679F">
          <w:rPr>
            <w:rFonts w:ascii="Times New Roman" w:eastAsia="宋体" w:hAnsi="Times New Roman" w:cs="Times New Roman" w:hint="eastAsia"/>
            <w:kern w:val="0"/>
            <w:szCs w:val="24"/>
          </w:rPr>
          <w:t>序列，生成其他</w:t>
        </w:r>
        <w:r w:rsidRPr="0066679F">
          <w:rPr>
            <w:rFonts w:ascii="Times New Roman" w:eastAsia="宋体" w:hAnsi="Times New Roman" w:cs="Times New Roman" w:hint="eastAsia"/>
            <w:kern w:val="0"/>
            <w:szCs w:val="24"/>
          </w:rPr>
          <w:t>m</w:t>
        </w:r>
        <w:r w:rsidRPr="0066679F">
          <w:rPr>
            <w:rFonts w:ascii="Times New Roman" w:eastAsia="宋体" w:hAnsi="Times New Roman" w:cs="Times New Roman" w:hint="eastAsia"/>
            <w:kern w:val="0"/>
            <w:szCs w:val="24"/>
          </w:rPr>
          <w:t>序列</w:t>
        </w:r>
      </w:ins>
    </w:p>
    <w:p w14:paraId="04FE1C29"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66" w:author="胡 成成" w:date="2020-05-04T00:02:00Z"/>
          <w:rFonts w:ascii="Times New Roman" w:eastAsia="宋体" w:hAnsi="Times New Roman" w:cs="Times New Roman"/>
          <w:kern w:val="0"/>
          <w:szCs w:val="24"/>
        </w:rPr>
        <w:pPrChange w:id="1667" w:author="胡 成成" w:date="2020-05-04T00:02:00Z">
          <w:pPr>
            <w:pStyle w:val="aa"/>
            <w:autoSpaceDE w:val="0"/>
            <w:autoSpaceDN w:val="0"/>
            <w:adjustRightInd w:val="0"/>
            <w:spacing w:line="360" w:lineRule="auto"/>
            <w:ind w:left="360" w:firstLine="480"/>
            <w:jc w:val="left"/>
          </w:pPr>
        </w:pPrChange>
      </w:pPr>
      <w:ins w:id="1668" w:author="胡 成成" w:date="2020-05-04T00:02:00Z">
        <w:r w:rsidRPr="0066679F">
          <w:rPr>
            <w:rFonts w:ascii="Times New Roman" w:eastAsia="宋体" w:hAnsi="Times New Roman" w:cs="Times New Roman"/>
            <w:kern w:val="0"/>
            <w:szCs w:val="24"/>
          </w:rPr>
          <w:t>for ii=2:num</w:t>
        </w:r>
      </w:ins>
    </w:p>
    <w:p w14:paraId="238B09D8"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69" w:author="胡 成成" w:date="2020-05-04T00:02:00Z"/>
          <w:rFonts w:ascii="Times New Roman" w:eastAsia="宋体" w:hAnsi="Times New Roman" w:cs="Times New Roman"/>
          <w:kern w:val="0"/>
          <w:szCs w:val="24"/>
        </w:rPr>
        <w:pPrChange w:id="1670" w:author="胡 成成" w:date="2020-05-04T00:02:00Z">
          <w:pPr>
            <w:pStyle w:val="aa"/>
            <w:autoSpaceDE w:val="0"/>
            <w:autoSpaceDN w:val="0"/>
            <w:adjustRightInd w:val="0"/>
            <w:spacing w:line="360" w:lineRule="auto"/>
            <w:ind w:left="360" w:firstLine="480"/>
            <w:jc w:val="left"/>
          </w:pPr>
        </w:pPrChange>
      </w:pPr>
      <w:ins w:id="1671" w:author="胡 成成" w:date="2020-05-04T00:02:00Z">
        <w:r w:rsidRPr="0066679F">
          <w:rPr>
            <w:rFonts w:ascii="Times New Roman" w:eastAsia="宋体" w:hAnsi="Times New Roman" w:cs="Times New Roman"/>
            <w:kern w:val="0"/>
            <w:szCs w:val="24"/>
          </w:rPr>
          <w:t>mout(ii,:) = shift(mout(ii-1,:),1);</w:t>
        </w:r>
      </w:ins>
    </w:p>
    <w:p w14:paraId="280558BF"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72" w:author="胡 成成" w:date="2020-05-04T00:02:00Z"/>
          <w:rFonts w:ascii="Times New Roman" w:eastAsia="宋体" w:hAnsi="Times New Roman" w:cs="Times New Roman"/>
          <w:kern w:val="0"/>
          <w:szCs w:val="24"/>
        </w:rPr>
        <w:pPrChange w:id="1673" w:author="胡 成成" w:date="2020-05-04T00:02:00Z">
          <w:pPr>
            <w:pStyle w:val="aa"/>
            <w:autoSpaceDE w:val="0"/>
            <w:autoSpaceDN w:val="0"/>
            <w:adjustRightInd w:val="0"/>
            <w:spacing w:line="360" w:lineRule="auto"/>
            <w:ind w:left="360" w:firstLine="480"/>
            <w:jc w:val="left"/>
          </w:pPr>
        </w:pPrChange>
      </w:pPr>
      <w:ins w:id="1674" w:author="胡 成成" w:date="2020-05-04T00:02:00Z">
        <w:r w:rsidRPr="0066679F">
          <w:rPr>
            <w:rFonts w:ascii="Times New Roman" w:eastAsia="宋体" w:hAnsi="Times New Roman" w:cs="Times New Roman"/>
            <w:kern w:val="0"/>
            <w:szCs w:val="24"/>
          </w:rPr>
          <w:t>end</w:t>
        </w:r>
      </w:ins>
    </w:p>
    <w:p w14:paraId="702A507B"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75" w:author="胡 成成" w:date="2020-05-04T00:02:00Z"/>
          <w:rFonts w:ascii="Times New Roman" w:eastAsia="宋体" w:hAnsi="Times New Roman" w:cs="Times New Roman"/>
          <w:kern w:val="0"/>
          <w:szCs w:val="24"/>
        </w:rPr>
        <w:pPrChange w:id="1676" w:author="胡 成成" w:date="2020-05-04T00:02:00Z">
          <w:pPr>
            <w:pStyle w:val="aa"/>
            <w:autoSpaceDE w:val="0"/>
            <w:autoSpaceDN w:val="0"/>
            <w:adjustRightInd w:val="0"/>
            <w:spacing w:line="360" w:lineRule="auto"/>
            <w:ind w:left="360" w:firstLine="480"/>
            <w:jc w:val="left"/>
          </w:pPr>
        </w:pPrChange>
      </w:pPr>
      <w:ins w:id="1677" w:author="胡 成成" w:date="2020-05-04T00:02:00Z">
        <w:r w:rsidRPr="0066679F">
          <w:rPr>
            <w:rFonts w:ascii="Times New Roman" w:eastAsia="宋体" w:hAnsi="Times New Roman" w:cs="Times New Roman"/>
            <w:kern w:val="0"/>
            <w:szCs w:val="24"/>
          </w:rPr>
          <w:t>end</w:t>
        </w:r>
      </w:ins>
    </w:p>
    <w:p w14:paraId="225E6842" w14:textId="77777777" w:rsidR="0066679F" w:rsidRPr="0066679F" w:rsidRDefault="0066679F" w:rsidP="0066679F">
      <w:pPr>
        <w:pStyle w:val="aa"/>
        <w:autoSpaceDE w:val="0"/>
        <w:autoSpaceDN w:val="0"/>
        <w:adjustRightInd w:val="0"/>
        <w:spacing w:line="360" w:lineRule="auto"/>
        <w:ind w:left="360" w:firstLine="480"/>
        <w:jc w:val="left"/>
        <w:rPr>
          <w:ins w:id="1678" w:author="胡 成成" w:date="2020-05-04T00:02:00Z"/>
          <w:rFonts w:ascii="Times New Roman" w:eastAsia="宋体" w:hAnsi="Times New Roman" w:cs="Times New Roman"/>
          <w:kern w:val="0"/>
          <w:szCs w:val="24"/>
        </w:rPr>
      </w:pPr>
    </w:p>
    <w:p w14:paraId="1AD28345"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79" w:author="胡 成成" w:date="2020-05-04T00:02:00Z"/>
          <w:rFonts w:ascii="Times New Roman" w:eastAsia="宋体" w:hAnsi="Times New Roman" w:cs="Times New Roman"/>
          <w:kern w:val="0"/>
          <w:szCs w:val="24"/>
        </w:rPr>
        <w:pPrChange w:id="1680" w:author="胡 成成" w:date="2020-05-04T00:03:00Z">
          <w:pPr>
            <w:pStyle w:val="aa"/>
            <w:autoSpaceDE w:val="0"/>
            <w:autoSpaceDN w:val="0"/>
            <w:adjustRightInd w:val="0"/>
            <w:spacing w:line="360" w:lineRule="auto"/>
            <w:ind w:left="360" w:firstLine="480"/>
            <w:jc w:val="left"/>
          </w:pPr>
        </w:pPrChange>
      </w:pPr>
      <w:ins w:id="1681" w:author="胡 成成" w:date="2020-05-04T00:02:00Z">
        <w:r w:rsidRPr="0066679F">
          <w:rPr>
            <w:rFonts w:ascii="Times New Roman" w:eastAsia="宋体" w:hAnsi="Times New Roman" w:cs="Times New Roman"/>
            <w:kern w:val="0"/>
            <w:szCs w:val="24"/>
          </w:rPr>
          <w:t>function [outregi] = shift(inregi,shiftr)</w:t>
        </w:r>
      </w:ins>
    </w:p>
    <w:p w14:paraId="1902B8FF"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82" w:author="胡 成成" w:date="2020-05-04T00:02:00Z"/>
          <w:rFonts w:ascii="Times New Roman" w:eastAsia="宋体" w:hAnsi="Times New Roman" w:cs="Times New Roman"/>
          <w:kern w:val="0"/>
          <w:szCs w:val="24"/>
        </w:rPr>
        <w:pPrChange w:id="1683" w:author="胡 成成" w:date="2020-05-04T00:03:00Z">
          <w:pPr>
            <w:pStyle w:val="aa"/>
            <w:autoSpaceDE w:val="0"/>
            <w:autoSpaceDN w:val="0"/>
            <w:adjustRightInd w:val="0"/>
            <w:spacing w:line="360" w:lineRule="auto"/>
            <w:ind w:left="360" w:firstLine="480"/>
            <w:jc w:val="left"/>
          </w:pPr>
        </w:pPrChange>
      </w:pPr>
      <w:ins w:id="1684" w:author="胡 成成" w:date="2020-05-04T00:02:00Z">
        <w:r w:rsidRPr="0066679F">
          <w:rPr>
            <w:rFonts w:ascii="Times New Roman" w:eastAsia="宋体" w:hAnsi="Times New Roman" w:cs="Times New Roman"/>
            <w:kern w:val="0"/>
            <w:szCs w:val="24"/>
          </w:rPr>
          <w:t>% ****************************************************************</w:t>
        </w:r>
      </w:ins>
    </w:p>
    <w:p w14:paraId="187FDAB1"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85" w:author="胡 成成" w:date="2020-05-04T00:02:00Z"/>
          <w:rFonts w:ascii="Times New Roman" w:eastAsia="宋体" w:hAnsi="Times New Roman" w:cs="Times New Roman"/>
          <w:kern w:val="0"/>
          <w:szCs w:val="24"/>
        </w:rPr>
        <w:pPrChange w:id="1686" w:author="胡 成成" w:date="2020-05-04T00:03:00Z">
          <w:pPr>
            <w:pStyle w:val="aa"/>
            <w:autoSpaceDE w:val="0"/>
            <w:autoSpaceDN w:val="0"/>
            <w:adjustRightInd w:val="0"/>
            <w:spacing w:line="360" w:lineRule="auto"/>
            <w:ind w:left="360" w:firstLine="480"/>
            <w:jc w:val="left"/>
          </w:pPr>
        </w:pPrChange>
      </w:pPr>
      <w:ins w:id="1687" w:author="胡 成成" w:date="2020-05-04T00:02:00Z">
        <w:r w:rsidRPr="0066679F">
          <w:rPr>
            <w:rFonts w:ascii="Times New Roman" w:eastAsia="宋体" w:hAnsi="Times New Roman" w:cs="Times New Roman" w:hint="eastAsia"/>
            <w:kern w:val="0"/>
            <w:szCs w:val="24"/>
          </w:rPr>
          <w:t xml:space="preserve">% inrege : </w:t>
        </w:r>
        <w:r w:rsidRPr="0066679F">
          <w:rPr>
            <w:rFonts w:ascii="Times New Roman" w:eastAsia="宋体" w:hAnsi="Times New Roman" w:cs="Times New Roman" w:hint="eastAsia"/>
            <w:kern w:val="0"/>
            <w:szCs w:val="24"/>
          </w:rPr>
          <w:t>输入序列</w:t>
        </w:r>
      </w:ins>
    </w:p>
    <w:p w14:paraId="7BF579C9"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88" w:author="胡 成成" w:date="2020-05-04T00:02:00Z"/>
          <w:rFonts w:ascii="Times New Roman" w:eastAsia="宋体" w:hAnsi="Times New Roman" w:cs="Times New Roman"/>
          <w:kern w:val="0"/>
          <w:szCs w:val="24"/>
        </w:rPr>
        <w:pPrChange w:id="1689" w:author="胡 成成" w:date="2020-05-04T00:03:00Z">
          <w:pPr>
            <w:pStyle w:val="aa"/>
            <w:autoSpaceDE w:val="0"/>
            <w:autoSpaceDN w:val="0"/>
            <w:adjustRightInd w:val="0"/>
            <w:spacing w:line="360" w:lineRule="auto"/>
            <w:ind w:left="360" w:firstLine="480"/>
            <w:jc w:val="left"/>
          </w:pPr>
        </w:pPrChange>
      </w:pPr>
      <w:ins w:id="1690" w:author="胡 成成" w:date="2020-05-04T00:02:00Z">
        <w:r w:rsidRPr="0066679F">
          <w:rPr>
            <w:rFonts w:ascii="Times New Roman" w:eastAsia="宋体" w:hAnsi="Times New Roman" w:cs="Times New Roman" w:hint="eastAsia"/>
            <w:kern w:val="0"/>
            <w:szCs w:val="24"/>
          </w:rPr>
          <w:t xml:space="preserve">% shiftr : </w:t>
        </w:r>
        <w:r w:rsidRPr="0066679F">
          <w:rPr>
            <w:rFonts w:ascii="Times New Roman" w:eastAsia="宋体" w:hAnsi="Times New Roman" w:cs="Times New Roman" w:hint="eastAsia"/>
            <w:kern w:val="0"/>
            <w:szCs w:val="24"/>
          </w:rPr>
          <w:t>循环右移的位数</w:t>
        </w:r>
      </w:ins>
    </w:p>
    <w:p w14:paraId="134E0AC9"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91" w:author="胡 成成" w:date="2020-05-04T00:02:00Z"/>
          <w:rFonts w:ascii="Times New Roman" w:eastAsia="宋体" w:hAnsi="Times New Roman" w:cs="Times New Roman"/>
          <w:kern w:val="0"/>
          <w:szCs w:val="24"/>
        </w:rPr>
        <w:pPrChange w:id="1692" w:author="胡 成成" w:date="2020-05-04T00:03:00Z">
          <w:pPr>
            <w:pStyle w:val="aa"/>
            <w:autoSpaceDE w:val="0"/>
            <w:autoSpaceDN w:val="0"/>
            <w:adjustRightInd w:val="0"/>
            <w:spacing w:line="360" w:lineRule="auto"/>
            <w:ind w:left="360" w:firstLine="480"/>
            <w:jc w:val="left"/>
          </w:pPr>
        </w:pPrChange>
      </w:pPr>
      <w:ins w:id="1693" w:author="胡 成成" w:date="2020-05-04T00:02:00Z">
        <w:r w:rsidRPr="0066679F">
          <w:rPr>
            <w:rFonts w:ascii="Times New Roman" w:eastAsia="宋体" w:hAnsi="Times New Roman" w:cs="Times New Roman" w:hint="eastAsia"/>
            <w:kern w:val="0"/>
            <w:szCs w:val="24"/>
          </w:rPr>
          <w:t xml:space="preserve">% outregi : </w:t>
        </w:r>
        <w:r w:rsidRPr="0066679F">
          <w:rPr>
            <w:rFonts w:ascii="Times New Roman" w:eastAsia="宋体" w:hAnsi="Times New Roman" w:cs="Times New Roman" w:hint="eastAsia"/>
            <w:kern w:val="0"/>
            <w:szCs w:val="24"/>
          </w:rPr>
          <w:t>输出序列</w:t>
        </w:r>
      </w:ins>
    </w:p>
    <w:p w14:paraId="340070C0"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94" w:author="胡 成成" w:date="2020-05-04T00:02:00Z"/>
          <w:rFonts w:ascii="Times New Roman" w:eastAsia="宋体" w:hAnsi="Times New Roman" w:cs="Times New Roman"/>
          <w:kern w:val="0"/>
          <w:szCs w:val="24"/>
        </w:rPr>
        <w:pPrChange w:id="1695" w:author="胡 成成" w:date="2020-05-04T00:03:00Z">
          <w:pPr>
            <w:pStyle w:val="aa"/>
            <w:autoSpaceDE w:val="0"/>
            <w:autoSpaceDN w:val="0"/>
            <w:adjustRightInd w:val="0"/>
            <w:spacing w:line="360" w:lineRule="auto"/>
            <w:ind w:left="360" w:firstLine="480"/>
            <w:jc w:val="left"/>
          </w:pPr>
        </w:pPrChange>
      </w:pPr>
      <w:ins w:id="1696" w:author="胡 成成" w:date="2020-05-04T00:02:00Z">
        <w:r w:rsidRPr="0066679F">
          <w:rPr>
            <w:rFonts w:ascii="Times New Roman" w:eastAsia="宋体" w:hAnsi="Times New Roman" w:cs="Times New Roman"/>
            <w:kern w:val="0"/>
            <w:szCs w:val="24"/>
          </w:rPr>
          <w:t>% ****************************************************************</w:t>
        </w:r>
      </w:ins>
    </w:p>
    <w:p w14:paraId="0FF24447"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697" w:author="胡 成成" w:date="2020-05-04T00:02:00Z"/>
          <w:rFonts w:ascii="Times New Roman" w:eastAsia="宋体" w:hAnsi="Times New Roman" w:cs="Times New Roman"/>
          <w:kern w:val="0"/>
          <w:szCs w:val="24"/>
        </w:rPr>
        <w:pPrChange w:id="1698" w:author="胡 成成" w:date="2020-05-04T00:03:00Z">
          <w:pPr>
            <w:pStyle w:val="aa"/>
            <w:autoSpaceDE w:val="0"/>
            <w:autoSpaceDN w:val="0"/>
            <w:adjustRightInd w:val="0"/>
            <w:spacing w:line="360" w:lineRule="auto"/>
            <w:ind w:left="360" w:firstLine="480"/>
            <w:jc w:val="left"/>
          </w:pPr>
        </w:pPrChange>
      </w:pPr>
      <w:ins w:id="1699" w:author="胡 成成" w:date="2020-05-04T00:02:00Z">
        <w:r w:rsidRPr="0066679F">
          <w:rPr>
            <w:rFonts w:ascii="Times New Roman" w:eastAsia="宋体" w:hAnsi="Times New Roman" w:cs="Times New Roman"/>
            <w:kern w:val="0"/>
            <w:szCs w:val="24"/>
          </w:rPr>
          <w:t>v = length(inregi);</w:t>
        </w:r>
      </w:ins>
    </w:p>
    <w:p w14:paraId="5C32190E"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00" w:author="胡 成成" w:date="2020-05-04T00:02:00Z"/>
          <w:rFonts w:ascii="Times New Roman" w:eastAsia="宋体" w:hAnsi="Times New Roman" w:cs="Times New Roman"/>
          <w:kern w:val="0"/>
          <w:szCs w:val="24"/>
        </w:rPr>
        <w:pPrChange w:id="1701" w:author="胡 成成" w:date="2020-05-04T00:03:00Z">
          <w:pPr>
            <w:pStyle w:val="aa"/>
            <w:autoSpaceDE w:val="0"/>
            <w:autoSpaceDN w:val="0"/>
            <w:adjustRightInd w:val="0"/>
            <w:spacing w:line="360" w:lineRule="auto"/>
            <w:ind w:left="360" w:firstLine="480"/>
            <w:jc w:val="left"/>
          </w:pPr>
        </w:pPrChange>
      </w:pPr>
      <w:ins w:id="1702" w:author="胡 成成" w:date="2020-05-04T00:02:00Z">
        <w:r w:rsidRPr="0066679F">
          <w:rPr>
            <w:rFonts w:ascii="Times New Roman" w:eastAsia="宋体" w:hAnsi="Times New Roman" w:cs="Times New Roman"/>
            <w:kern w:val="0"/>
            <w:szCs w:val="24"/>
          </w:rPr>
          <w:t>outregi = inregi;</w:t>
        </w:r>
      </w:ins>
    </w:p>
    <w:p w14:paraId="08F80FF2"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03" w:author="胡 成成" w:date="2020-05-04T00:02:00Z"/>
          <w:rFonts w:ascii="Times New Roman" w:eastAsia="宋体" w:hAnsi="Times New Roman" w:cs="Times New Roman"/>
          <w:kern w:val="0"/>
          <w:szCs w:val="24"/>
        </w:rPr>
        <w:pPrChange w:id="1704" w:author="胡 成成" w:date="2020-05-04T00:03:00Z">
          <w:pPr>
            <w:pStyle w:val="aa"/>
            <w:autoSpaceDE w:val="0"/>
            <w:autoSpaceDN w:val="0"/>
            <w:adjustRightInd w:val="0"/>
            <w:spacing w:line="360" w:lineRule="auto"/>
            <w:ind w:left="360" w:firstLine="480"/>
            <w:jc w:val="left"/>
          </w:pPr>
        </w:pPrChange>
      </w:pPr>
      <w:ins w:id="1705" w:author="胡 成成" w:date="2020-05-04T00:02:00Z">
        <w:r w:rsidRPr="0066679F">
          <w:rPr>
            <w:rFonts w:ascii="Times New Roman" w:eastAsia="宋体" w:hAnsi="Times New Roman" w:cs="Times New Roman"/>
            <w:kern w:val="0"/>
            <w:szCs w:val="24"/>
          </w:rPr>
          <w:t>shiftr = rem(shiftr,v);</w:t>
        </w:r>
      </w:ins>
    </w:p>
    <w:p w14:paraId="2F8872EF"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06" w:author="胡 成成" w:date="2020-05-04T00:02:00Z"/>
          <w:rFonts w:ascii="Times New Roman" w:eastAsia="宋体" w:hAnsi="Times New Roman" w:cs="Times New Roman"/>
          <w:kern w:val="0"/>
          <w:szCs w:val="24"/>
        </w:rPr>
        <w:pPrChange w:id="1707" w:author="胡 成成" w:date="2020-05-04T00:03:00Z">
          <w:pPr>
            <w:pStyle w:val="aa"/>
            <w:autoSpaceDE w:val="0"/>
            <w:autoSpaceDN w:val="0"/>
            <w:adjustRightInd w:val="0"/>
            <w:spacing w:line="360" w:lineRule="auto"/>
            <w:ind w:left="360" w:firstLine="480"/>
            <w:jc w:val="left"/>
          </w:pPr>
        </w:pPrChange>
      </w:pPr>
      <w:ins w:id="1708" w:author="胡 成成" w:date="2020-05-04T00:02:00Z">
        <w:r w:rsidRPr="0066679F">
          <w:rPr>
            <w:rFonts w:ascii="Times New Roman" w:eastAsia="宋体" w:hAnsi="Times New Roman" w:cs="Times New Roman"/>
            <w:kern w:val="0"/>
            <w:szCs w:val="24"/>
          </w:rPr>
          <w:t>if shiftr &gt; 0</w:t>
        </w:r>
      </w:ins>
    </w:p>
    <w:p w14:paraId="20AE0142"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09" w:author="胡 成成" w:date="2020-05-04T00:02:00Z"/>
          <w:rFonts w:ascii="Times New Roman" w:eastAsia="宋体" w:hAnsi="Times New Roman" w:cs="Times New Roman"/>
          <w:kern w:val="0"/>
          <w:szCs w:val="24"/>
        </w:rPr>
        <w:pPrChange w:id="1710" w:author="胡 成成" w:date="2020-05-04T00:03:00Z">
          <w:pPr>
            <w:pStyle w:val="aa"/>
            <w:autoSpaceDE w:val="0"/>
            <w:autoSpaceDN w:val="0"/>
            <w:adjustRightInd w:val="0"/>
            <w:spacing w:line="360" w:lineRule="auto"/>
            <w:ind w:left="360" w:firstLine="480"/>
            <w:jc w:val="left"/>
          </w:pPr>
        </w:pPrChange>
      </w:pPr>
      <w:ins w:id="1711" w:author="胡 成成" w:date="2020-05-04T00:02:00Z">
        <w:r w:rsidRPr="0066679F">
          <w:rPr>
            <w:rFonts w:ascii="Times New Roman" w:eastAsia="宋体" w:hAnsi="Times New Roman" w:cs="Times New Roman" w:hint="eastAsia"/>
            <w:kern w:val="0"/>
            <w:szCs w:val="24"/>
          </w:rPr>
          <w:t>outregi(:,1:shiftr) = inregi(:,v-shiftr+1:v); %</w:t>
        </w:r>
        <w:r w:rsidRPr="0066679F">
          <w:rPr>
            <w:rFonts w:ascii="Times New Roman" w:eastAsia="宋体" w:hAnsi="Times New Roman" w:cs="Times New Roman" w:hint="eastAsia"/>
            <w:kern w:val="0"/>
            <w:szCs w:val="24"/>
          </w:rPr>
          <w:t>循环移位</w:t>
        </w:r>
      </w:ins>
    </w:p>
    <w:p w14:paraId="4E7310ED"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12" w:author="胡 成成" w:date="2020-05-04T00:02:00Z"/>
          <w:rFonts w:ascii="Times New Roman" w:eastAsia="宋体" w:hAnsi="Times New Roman" w:cs="Times New Roman"/>
          <w:kern w:val="0"/>
          <w:szCs w:val="24"/>
        </w:rPr>
        <w:pPrChange w:id="1713" w:author="胡 成成" w:date="2020-05-04T00:03:00Z">
          <w:pPr>
            <w:pStyle w:val="aa"/>
            <w:autoSpaceDE w:val="0"/>
            <w:autoSpaceDN w:val="0"/>
            <w:adjustRightInd w:val="0"/>
            <w:spacing w:line="360" w:lineRule="auto"/>
            <w:ind w:left="360" w:firstLine="480"/>
            <w:jc w:val="left"/>
          </w:pPr>
        </w:pPrChange>
      </w:pPr>
      <w:ins w:id="1714" w:author="胡 成成" w:date="2020-05-04T00:02:00Z">
        <w:r w:rsidRPr="0066679F">
          <w:rPr>
            <w:rFonts w:ascii="Times New Roman" w:eastAsia="宋体" w:hAnsi="Times New Roman" w:cs="Times New Roman"/>
            <w:kern w:val="0"/>
            <w:szCs w:val="24"/>
          </w:rPr>
          <w:t>outregi(:,1+shiftr:v) = inregi(:,1:v-shiftr);</w:t>
        </w:r>
      </w:ins>
    </w:p>
    <w:p w14:paraId="2F5D26AC"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15" w:author="胡 成成" w:date="2020-05-04T00:02:00Z"/>
          <w:rFonts w:ascii="Times New Roman" w:eastAsia="宋体" w:hAnsi="Times New Roman" w:cs="Times New Roman"/>
          <w:kern w:val="0"/>
          <w:szCs w:val="24"/>
        </w:rPr>
        <w:pPrChange w:id="1716" w:author="胡 成成" w:date="2020-05-04T00:03:00Z">
          <w:pPr>
            <w:pStyle w:val="aa"/>
            <w:autoSpaceDE w:val="0"/>
            <w:autoSpaceDN w:val="0"/>
            <w:adjustRightInd w:val="0"/>
            <w:spacing w:line="360" w:lineRule="auto"/>
            <w:ind w:left="360" w:firstLine="480"/>
            <w:jc w:val="left"/>
          </w:pPr>
        </w:pPrChange>
      </w:pPr>
      <w:ins w:id="1717" w:author="胡 成成" w:date="2020-05-04T00:02:00Z">
        <w:r w:rsidRPr="0066679F">
          <w:rPr>
            <w:rFonts w:ascii="Times New Roman" w:eastAsia="宋体" w:hAnsi="Times New Roman" w:cs="Times New Roman"/>
            <w:kern w:val="0"/>
            <w:szCs w:val="24"/>
          </w:rPr>
          <w:t>elseif shiftr &lt; 0</w:t>
        </w:r>
      </w:ins>
    </w:p>
    <w:p w14:paraId="23A14E68"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18" w:author="胡 成成" w:date="2020-05-04T00:02:00Z"/>
          <w:rFonts w:ascii="Times New Roman" w:eastAsia="宋体" w:hAnsi="Times New Roman" w:cs="Times New Roman"/>
          <w:kern w:val="0"/>
          <w:szCs w:val="24"/>
        </w:rPr>
        <w:pPrChange w:id="1719" w:author="胡 成成" w:date="2020-05-04T00:03:00Z">
          <w:pPr>
            <w:pStyle w:val="aa"/>
            <w:autoSpaceDE w:val="0"/>
            <w:autoSpaceDN w:val="0"/>
            <w:adjustRightInd w:val="0"/>
            <w:spacing w:line="360" w:lineRule="auto"/>
            <w:ind w:left="360" w:firstLine="480"/>
            <w:jc w:val="left"/>
          </w:pPr>
        </w:pPrChange>
      </w:pPr>
      <w:ins w:id="1720" w:author="胡 成成" w:date="2020-05-04T00:02:00Z">
        <w:r w:rsidRPr="0066679F">
          <w:rPr>
            <w:rFonts w:ascii="Times New Roman" w:eastAsia="宋体" w:hAnsi="Times New Roman" w:cs="Times New Roman"/>
            <w:kern w:val="0"/>
            <w:szCs w:val="24"/>
          </w:rPr>
          <w:t>outregi(:,1:v+shiftr) = inregi(:,1-shiftr:v);</w:t>
        </w:r>
      </w:ins>
    </w:p>
    <w:p w14:paraId="7E49AEEA"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21" w:author="胡 成成" w:date="2020-05-04T00:02:00Z"/>
          <w:rFonts w:ascii="Times New Roman" w:eastAsia="宋体" w:hAnsi="Times New Roman" w:cs="Times New Roman"/>
          <w:kern w:val="0"/>
          <w:szCs w:val="24"/>
        </w:rPr>
        <w:pPrChange w:id="1722" w:author="胡 成成" w:date="2020-05-04T00:03:00Z">
          <w:pPr>
            <w:pStyle w:val="aa"/>
            <w:autoSpaceDE w:val="0"/>
            <w:autoSpaceDN w:val="0"/>
            <w:adjustRightInd w:val="0"/>
            <w:spacing w:line="360" w:lineRule="auto"/>
            <w:ind w:left="360" w:firstLine="480"/>
            <w:jc w:val="left"/>
          </w:pPr>
        </w:pPrChange>
      </w:pPr>
      <w:ins w:id="1723" w:author="胡 成成" w:date="2020-05-04T00:02:00Z">
        <w:r w:rsidRPr="0066679F">
          <w:rPr>
            <w:rFonts w:ascii="Times New Roman" w:eastAsia="宋体" w:hAnsi="Times New Roman" w:cs="Times New Roman"/>
            <w:kern w:val="0"/>
            <w:szCs w:val="24"/>
          </w:rPr>
          <w:t>outregi(:,v+shiftr+1:v) = inregi(:,1:-shiftr);</w:t>
        </w:r>
      </w:ins>
    </w:p>
    <w:p w14:paraId="6BC83D9E"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24" w:author="胡 成成" w:date="2020-05-04T00:02:00Z"/>
          <w:rFonts w:ascii="Times New Roman" w:eastAsia="宋体" w:hAnsi="Times New Roman" w:cs="Times New Roman"/>
          <w:kern w:val="0"/>
          <w:szCs w:val="24"/>
        </w:rPr>
        <w:pPrChange w:id="1725" w:author="胡 成成" w:date="2020-05-04T00:03:00Z">
          <w:pPr>
            <w:pStyle w:val="aa"/>
            <w:autoSpaceDE w:val="0"/>
            <w:autoSpaceDN w:val="0"/>
            <w:adjustRightInd w:val="0"/>
            <w:spacing w:line="360" w:lineRule="auto"/>
            <w:ind w:left="360" w:firstLine="480"/>
            <w:jc w:val="left"/>
          </w:pPr>
        </w:pPrChange>
      </w:pPr>
      <w:ins w:id="1726" w:author="胡 成成" w:date="2020-05-04T00:02:00Z">
        <w:r w:rsidRPr="0066679F">
          <w:rPr>
            <w:rFonts w:ascii="Times New Roman" w:eastAsia="宋体" w:hAnsi="Times New Roman" w:cs="Times New Roman"/>
            <w:kern w:val="0"/>
            <w:szCs w:val="24"/>
          </w:rPr>
          <w:t>end</w:t>
        </w:r>
      </w:ins>
    </w:p>
    <w:p w14:paraId="7BF0C4EA" w14:textId="77777777" w:rsidR="0066679F" w:rsidRPr="0066679F" w:rsidRDefault="0066679F" w:rsidP="0066679F">
      <w:pPr>
        <w:pStyle w:val="aa"/>
        <w:autoSpaceDE w:val="0"/>
        <w:autoSpaceDN w:val="0"/>
        <w:adjustRightInd w:val="0"/>
        <w:spacing w:line="360" w:lineRule="auto"/>
        <w:ind w:left="360" w:firstLine="480"/>
        <w:jc w:val="left"/>
        <w:rPr>
          <w:ins w:id="1727" w:author="胡 成成" w:date="2020-05-04T00:02:00Z"/>
          <w:rFonts w:ascii="Times New Roman" w:eastAsia="宋体" w:hAnsi="Times New Roman" w:cs="Times New Roman"/>
          <w:kern w:val="0"/>
          <w:szCs w:val="24"/>
        </w:rPr>
      </w:pPr>
    </w:p>
    <w:p w14:paraId="5EBF4236"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28" w:author="胡 成成" w:date="2020-05-04T00:02:00Z"/>
          <w:rFonts w:ascii="Times New Roman" w:eastAsia="宋体" w:hAnsi="Times New Roman" w:cs="Times New Roman"/>
          <w:kern w:val="0"/>
          <w:szCs w:val="24"/>
        </w:rPr>
        <w:pPrChange w:id="1729" w:author="胡 成成" w:date="2020-05-04T00:03:00Z">
          <w:pPr>
            <w:pStyle w:val="aa"/>
            <w:autoSpaceDE w:val="0"/>
            <w:autoSpaceDN w:val="0"/>
            <w:adjustRightInd w:val="0"/>
            <w:spacing w:line="360" w:lineRule="auto"/>
            <w:ind w:left="360" w:firstLine="480"/>
            <w:jc w:val="left"/>
          </w:pPr>
        </w:pPrChange>
      </w:pPr>
      <w:ins w:id="1730" w:author="胡 成成" w:date="2020-05-04T00:02:00Z">
        <w:r w:rsidRPr="0066679F">
          <w:rPr>
            <w:rFonts w:ascii="Times New Roman" w:eastAsia="宋体" w:hAnsi="Times New Roman" w:cs="Times New Roman"/>
            <w:kern w:val="0"/>
            <w:szCs w:val="24"/>
          </w:rPr>
          <w:t>function [gout] = goldseq(m1, m2, num)</w:t>
        </w:r>
      </w:ins>
    </w:p>
    <w:p w14:paraId="6A5BFF89"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31" w:author="胡 成成" w:date="2020-05-04T00:02:00Z"/>
          <w:rFonts w:ascii="Times New Roman" w:eastAsia="宋体" w:hAnsi="Times New Roman" w:cs="Times New Roman"/>
          <w:kern w:val="0"/>
          <w:szCs w:val="24"/>
        </w:rPr>
        <w:pPrChange w:id="1732" w:author="胡 成成" w:date="2020-05-04T00:03:00Z">
          <w:pPr>
            <w:pStyle w:val="aa"/>
            <w:autoSpaceDE w:val="0"/>
            <w:autoSpaceDN w:val="0"/>
            <w:adjustRightInd w:val="0"/>
            <w:spacing w:line="360" w:lineRule="auto"/>
            <w:ind w:left="360" w:firstLine="480"/>
            <w:jc w:val="left"/>
          </w:pPr>
        </w:pPrChange>
      </w:pPr>
      <w:ins w:id="1733" w:author="胡 成成" w:date="2020-05-04T00:02:00Z">
        <w:r w:rsidRPr="0066679F">
          <w:rPr>
            <w:rFonts w:ascii="Times New Roman" w:eastAsia="宋体" w:hAnsi="Times New Roman" w:cs="Times New Roman"/>
            <w:kern w:val="0"/>
            <w:szCs w:val="24"/>
          </w:rPr>
          <w:t>% ****************************************************************</w:t>
        </w:r>
      </w:ins>
    </w:p>
    <w:p w14:paraId="66671684"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34" w:author="胡 成成" w:date="2020-05-04T00:02:00Z"/>
          <w:rFonts w:ascii="Times New Roman" w:eastAsia="宋体" w:hAnsi="Times New Roman" w:cs="Times New Roman"/>
          <w:kern w:val="0"/>
          <w:szCs w:val="24"/>
        </w:rPr>
        <w:pPrChange w:id="1735" w:author="胡 成成" w:date="2020-05-04T00:03:00Z">
          <w:pPr>
            <w:pStyle w:val="aa"/>
            <w:autoSpaceDE w:val="0"/>
            <w:autoSpaceDN w:val="0"/>
            <w:adjustRightInd w:val="0"/>
            <w:spacing w:line="360" w:lineRule="auto"/>
            <w:ind w:left="360" w:firstLine="480"/>
            <w:jc w:val="left"/>
          </w:pPr>
        </w:pPrChange>
      </w:pPr>
      <w:ins w:id="1736" w:author="胡 成成" w:date="2020-05-04T00:02:00Z">
        <w:r w:rsidRPr="0066679F">
          <w:rPr>
            <w:rFonts w:ascii="Times New Roman" w:eastAsia="宋体" w:hAnsi="Times New Roman" w:cs="Times New Roman" w:hint="eastAsia"/>
            <w:kern w:val="0"/>
            <w:szCs w:val="24"/>
          </w:rPr>
          <w:t>% m1 : m</w:t>
        </w:r>
        <w:r w:rsidRPr="0066679F">
          <w:rPr>
            <w:rFonts w:ascii="Times New Roman" w:eastAsia="宋体" w:hAnsi="Times New Roman" w:cs="Times New Roman" w:hint="eastAsia"/>
            <w:kern w:val="0"/>
            <w:szCs w:val="24"/>
          </w:rPr>
          <w:t>序列</w:t>
        </w:r>
        <w:r w:rsidRPr="0066679F">
          <w:rPr>
            <w:rFonts w:ascii="Times New Roman" w:eastAsia="宋体" w:hAnsi="Times New Roman" w:cs="Times New Roman" w:hint="eastAsia"/>
            <w:kern w:val="0"/>
            <w:szCs w:val="24"/>
          </w:rPr>
          <w:t>1</w:t>
        </w:r>
      </w:ins>
    </w:p>
    <w:p w14:paraId="1BD7A770"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37" w:author="胡 成成" w:date="2020-05-04T00:02:00Z"/>
          <w:rFonts w:ascii="Times New Roman" w:eastAsia="宋体" w:hAnsi="Times New Roman" w:cs="Times New Roman"/>
          <w:kern w:val="0"/>
          <w:szCs w:val="24"/>
        </w:rPr>
        <w:pPrChange w:id="1738" w:author="胡 成成" w:date="2020-05-04T00:03:00Z">
          <w:pPr>
            <w:pStyle w:val="aa"/>
            <w:autoSpaceDE w:val="0"/>
            <w:autoSpaceDN w:val="0"/>
            <w:adjustRightInd w:val="0"/>
            <w:spacing w:line="360" w:lineRule="auto"/>
            <w:ind w:left="360" w:firstLine="480"/>
            <w:jc w:val="left"/>
          </w:pPr>
        </w:pPrChange>
      </w:pPr>
      <w:ins w:id="1739" w:author="胡 成成" w:date="2020-05-04T00:02:00Z">
        <w:r w:rsidRPr="0066679F">
          <w:rPr>
            <w:rFonts w:ascii="Times New Roman" w:eastAsia="宋体" w:hAnsi="Times New Roman" w:cs="Times New Roman" w:hint="eastAsia"/>
            <w:kern w:val="0"/>
            <w:szCs w:val="24"/>
          </w:rPr>
          <w:t>% m2 : m</w:t>
        </w:r>
        <w:r w:rsidRPr="0066679F">
          <w:rPr>
            <w:rFonts w:ascii="Times New Roman" w:eastAsia="宋体" w:hAnsi="Times New Roman" w:cs="Times New Roman" w:hint="eastAsia"/>
            <w:kern w:val="0"/>
            <w:szCs w:val="24"/>
          </w:rPr>
          <w:t>序列</w:t>
        </w:r>
        <w:r w:rsidRPr="0066679F">
          <w:rPr>
            <w:rFonts w:ascii="Times New Roman" w:eastAsia="宋体" w:hAnsi="Times New Roman" w:cs="Times New Roman" w:hint="eastAsia"/>
            <w:kern w:val="0"/>
            <w:szCs w:val="24"/>
          </w:rPr>
          <w:t>2</w:t>
        </w:r>
      </w:ins>
    </w:p>
    <w:p w14:paraId="3B3F333A"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40" w:author="胡 成成" w:date="2020-05-04T00:02:00Z"/>
          <w:rFonts w:ascii="Times New Roman" w:eastAsia="宋体" w:hAnsi="Times New Roman" w:cs="Times New Roman"/>
          <w:kern w:val="0"/>
          <w:szCs w:val="24"/>
        </w:rPr>
        <w:pPrChange w:id="1741" w:author="胡 成成" w:date="2020-05-04T00:03:00Z">
          <w:pPr>
            <w:pStyle w:val="aa"/>
            <w:autoSpaceDE w:val="0"/>
            <w:autoSpaceDN w:val="0"/>
            <w:adjustRightInd w:val="0"/>
            <w:spacing w:line="360" w:lineRule="auto"/>
            <w:ind w:left="360" w:firstLine="480"/>
            <w:jc w:val="left"/>
          </w:pPr>
        </w:pPrChange>
      </w:pPr>
      <w:ins w:id="1742" w:author="胡 成成" w:date="2020-05-04T00:02:00Z">
        <w:r w:rsidRPr="0066679F">
          <w:rPr>
            <w:rFonts w:ascii="Times New Roman" w:eastAsia="宋体" w:hAnsi="Times New Roman" w:cs="Times New Roman" w:hint="eastAsia"/>
            <w:kern w:val="0"/>
            <w:szCs w:val="24"/>
          </w:rPr>
          <w:t xml:space="preserve">% num : </w:t>
        </w:r>
        <w:r w:rsidRPr="0066679F">
          <w:rPr>
            <w:rFonts w:ascii="Times New Roman" w:eastAsia="宋体" w:hAnsi="Times New Roman" w:cs="Times New Roman" w:hint="eastAsia"/>
            <w:kern w:val="0"/>
            <w:szCs w:val="24"/>
          </w:rPr>
          <w:t>生成的</w:t>
        </w:r>
        <w:r w:rsidRPr="0066679F">
          <w:rPr>
            <w:rFonts w:ascii="Times New Roman" w:eastAsia="宋体" w:hAnsi="Times New Roman" w:cs="Times New Roman" w:hint="eastAsia"/>
            <w:kern w:val="0"/>
            <w:szCs w:val="24"/>
          </w:rPr>
          <w:t>Gold</w:t>
        </w:r>
        <w:r w:rsidRPr="0066679F">
          <w:rPr>
            <w:rFonts w:ascii="Times New Roman" w:eastAsia="宋体" w:hAnsi="Times New Roman" w:cs="Times New Roman" w:hint="eastAsia"/>
            <w:kern w:val="0"/>
            <w:szCs w:val="24"/>
          </w:rPr>
          <w:t>序列个数</w:t>
        </w:r>
      </w:ins>
    </w:p>
    <w:p w14:paraId="029D131D"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43" w:author="胡 成成" w:date="2020-05-04T00:02:00Z"/>
          <w:rFonts w:ascii="Times New Roman" w:eastAsia="宋体" w:hAnsi="Times New Roman" w:cs="Times New Roman"/>
          <w:kern w:val="0"/>
          <w:szCs w:val="24"/>
        </w:rPr>
        <w:pPrChange w:id="1744" w:author="胡 成成" w:date="2020-05-04T00:03:00Z">
          <w:pPr>
            <w:pStyle w:val="aa"/>
            <w:autoSpaceDE w:val="0"/>
            <w:autoSpaceDN w:val="0"/>
            <w:adjustRightInd w:val="0"/>
            <w:spacing w:line="360" w:lineRule="auto"/>
            <w:ind w:left="360" w:firstLine="480"/>
            <w:jc w:val="left"/>
          </w:pPr>
        </w:pPrChange>
      </w:pPr>
      <w:ins w:id="1745" w:author="胡 成成" w:date="2020-05-04T00:02:00Z">
        <w:r w:rsidRPr="0066679F">
          <w:rPr>
            <w:rFonts w:ascii="Times New Roman" w:eastAsia="宋体" w:hAnsi="Times New Roman" w:cs="Times New Roman" w:hint="eastAsia"/>
            <w:kern w:val="0"/>
            <w:szCs w:val="24"/>
          </w:rPr>
          <w:t xml:space="preserve">% gout : </w:t>
        </w:r>
        <w:r w:rsidRPr="0066679F">
          <w:rPr>
            <w:rFonts w:ascii="Times New Roman" w:eastAsia="宋体" w:hAnsi="Times New Roman" w:cs="Times New Roman" w:hint="eastAsia"/>
            <w:kern w:val="0"/>
            <w:szCs w:val="24"/>
          </w:rPr>
          <w:t>生成的</w:t>
        </w:r>
        <w:r w:rsidRPr="0066679F">
          <w:rPr>
            <w:rFonts w:ascii="Times New Roman" w:eastAsia="宋体" w:hAnsi="Times New Roman" w:cs="Times New Roman" w:hint="eastAsia"/>
            <w:kern w:val="0"/>
            <w:szCs w:val="24"/>
          </w:rPr>
          <w:t>Gold</w:t>
        </w:r>
        <w:r w:rsidRPr="0066679F">
          <w:rPr>
            <w:rFonts w:ascii="Times New Roman" w:eastAsia="宋体" w:hAnsi="Times New Roman" w:cs="Times New Roman" w:hint="eastAsia"/>
            <w:kern w:val="0"/>
            <w:szCs w:val="24"/>
          </w:rPr>
          <w:t>序列输出</w:t>
        </w:r>
      </w:ins>
    </w:p>
    <w:p w14:paraId="5EF2E73F"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46" w:author="胡 成成" w:date="2020-05-04T00:02:00Z"/>
          <w:rFonts w:ascii="Times New Roman" w:eastAsia="宋体" w:hAnsi="Times New Roman" w:cs="Times New Roman"/>
          <w:kern w:val="0"/>
          <w:szCs w:val="24"/>
        </w:rPr>
        <w:pPrChange w:id="1747" w:author="胡 成成" w:date="2020-05-04T00:03:00Z">
          <w:pPr>
            <w:pStyle w:val="aa"/>
            <w:autoSpaceDE w:val="0"/>
            <w:autoSpaceDN w:val="0"/>
            <w:adjustRightInd w:val="0"/>
            <w:spacing w:line="360" w:lineRule="auto"/>
            <w:ind w:left="360" w:firstLine="480"/>
            <w:jc w:val="left"/>
          </w:pPr>
        </w:pPrChange>
      </w:pPr>
      <w:ins w:id="1748" w:author="胡 成成" w:date="2020-05-04T00:02:00Z">
        <w:r w:rsidRPr="0066679F">
          <w:rPr>
            <w:rFonts w:ascii="Times New Roman" w:eastAsia="宋体" w:hAnsi="Times New Roman" w:cs="Times New Roman"/>
            <w:kern w:val="0"/>
            <w:szCs w:val="24"/>
          </w:rPr>
          <w:t>% ****************************************************************</w:t>
        </w:r>
      </w:ins>
    </w:p>
    <w:p w14:paraId="279E4012"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49" w:author="胡 成成" w:date="2020-05-04T00:02:00Z"/>
          <w:rFonts w:ascii="Times New Roman" w:eastAsia="宋体" w:hAnsi="Times New Roman" w:cs="Times New Roman"/>
          <w:kern w:val="0"/>
          <w:szCs w:val="24"/>
        </w:rPr>
        <w:pPrChange w:id="1750" w:author="胡 成成" w:date="2020-05-04T00:03:00Z">
          <w:pPr>
            <w:pStyle w:val="aa"/>
            <w:autoSpaceDE w:val="0"/>
            <w:autoSpaceDN w:val="0"/>
            <w:adjustRightInd w:val="0"/>
            <w:spacing w:line="360" w:lineRule="auto"/>
            <w:ind w:left="360" w:firstLine="480"/>
            <w:jc w:val="left"/>
          </w:pPr>
        </w:pPrChange>
      </w:pPr>
      <w:ins w:id="1751" w:author="胡 成成" w:date="2020-05-04T00:02:00Z">
        <w:r w:rsidRPr="0066679F">
          <w:rPr>
            <w:rFonts w:ascii="Times New Roman" w:eastAsia="宋体" w:hAnsi="Times New Roman" w:cs="Times New Roman" w:hint="eastAsia"/>
            <w:kern w:val="0"/>
            <w:szCs w:val="24"/>
          </w:rPr>
          <w:lastRenderedPageBreak/>
          <w:t>if nargin &lt; 3 %</w:t>
        </w:r>
        <w:r w:rsidRPr="0066679F">
          <w:rPr>
            <w:rFonts w:ascii="Times New Roman" w:eastAsia="宋体" w:hAnsi="Times New Roman" w:cs="Times New Roman" w:hint="eastAsia"/>
            <w:kern w:val="0"/>
            <w:szCs w:val="24"/>
          </w:rPr>
          <w:t>如果没有指定生成的</w:t>
        </w:r>
        <w:r w:rsidRPr="0066679F">
          <w:rPr>
            <w:rFonts w:ascii="Times New Roman" w:eastAsia="宋体" w:hAnsi="Times New Roman" w:cs="Times New Roman" w:hint="eastAsia"/>
            <w:kern w:val="0"/>
            <w:szCs w:val="24"/>
          </w:rPr>
          <w:t>Gold</w:t>
        </w:r>
        <w:r w:rsidRPr="0066679F">
          <w:rPr>
            <w:rFonts w:ascii="Times New Roman" w:eastAsia="宋体" w:hAnsi="Times New Roman" w:cs="Times New Roman" w:hint="eastAsia"/>
            <w:kern w:val="0"/>
            <w:szCs w:val="24"/>
          </w:rPr>
          <w:t>序列个数，默认为</w:t>
        </w:r>
        <w:r w:rsidRPr="0066679F">
          <w:rPr>
            <w:rFonts w:ascii="Times New Roman" w:eastAsia="宋体" w:hAnsi="Times New Roman" w:cs="Times New Roman" w:hint="eastAsia"/>
            <w:kern w:val="0"/>
            <w:szCs w:val="24"/>
          </w:rPr>
          <w:t>1</w:t>
        </w:r>
      </w:ins>
    </w:p>
    <w:p w14:paraId="7D0CB765"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52" w:author="胡 成成" w:date="2020-05-04T00:02:00Z"/>
          <w:rFonts w:ascii="Times New Roman" w:eastAsia="宋体" w:hAnsi="Times New Roman" w:cs="Times New Roman"/>
          <w:kern w:val="0"/>
          <w:szCs w:val="24"/>
        </w:rPr>
        <w:pPrChange w:id="1753" w:author="胡 成成" w:date="2020-05-04T00:03:00Z">
          <w:pPr>
            <w:pStyle w:val="aa"/>
            <w:autoSpaceDE w:val="0"/>
            <w:autoSpaceDN w:val="0"/>
            <w:adjustRightInd w:val="0"/>
            <w:spacing w:line="360" w:lineRule="auto"/>
            <w:ind w:left="360" w:firstLine="480"/>
            <w:jc w:val="left"/>
          </w:pPr>
        </w:pPrChange>
      </w:pPr>
      <w:ins w:id="1754" w:author="胡 成成" w:date="2020-05-04T00:02:00Z">
        <w:r w:rsidRPr="0066679F">
          <w:rPr>
            <w:rFonts w:ascii="Times New Roman" w:eastAsia="宋体" w:hAnsi="Times New Roman" w:cs="Times New Roman"/>
            <w:kern w:val="0"/>
            <w:szCs w:val="24"/>
          </w:rPr>
          <w:t>num = 1;</w:t>
        </w:r>
      </w:ins>
    </w:p>
    <w:p w14:paraId="6BE49B1E"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55" w:author="胡 成成" w:date="2020-05-04T00:02:00Z"/>
          <w:rFonts w:ascii="Times New Roman" w:eastAsia="宋体" w:hAnsi="Times New Roman" w:cs="Times New Roman"/>
          <w:kern w:val="0"/>
          <w:szCs w:val="24"/>
        </w:rPr>
        <w:pPrChange w:id="1756" w:author="胡 成成" w:date="2020-05-04T00:03:00Z">
          <w:pPr>
            <w:pStyle w:val="aa"/>
            <w:autoSpaceDE w:val="0"/>
            <w:autoSpaceDN w:val="0"/>
            <w:adjustRightInd w:val="0"/>
            <w:spacing w:line="360" w:lineRule="auto"/>
            <w:ind w:left="360" w:firstLine="480"/>
            <w:jc w:val="left"/>
          </w:pPr>
        </w:pPrChange>
      </w:pPr>
      <w:ins w:id="1757" w:author="胡 成成" w:date="2020-05-04T00:02:00Z">
        <w:r w:rsidRPr="0066679F">
          <w:rPr>
            <w:rFonts w:ascii="Times New Roman" w:eastAsia="宋体" w:hAnsi="Times New Roman" w:cs="Times New Roman"/>
            <w:kern w:val="0"/>
            <w:szCs w:val="24"/>
          </w:rPr>
          <w:t>end</w:t>
        </w:r>
      </w:ins>
    </w:p>
    <w:p w14:paraId="3C1FD0CC"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58" w:author="胡 成成" w:date="2020-05-04T00:02:00Z"/>
          <w:rFonts w:ascii="Times New Roman" w:eastAsia="宋体" w:hAnsi="Times New Roman" w:cs="Times New Roman"/>
          <w:kern w:val="0"/>
          <w:szCs w:val="24"/>
        </w:rPr>
        <w:pPrChange w:id="1759" w:author="胡 成成" w:date="2020-05-04T00:03:00Z">
          <w:pPr>
            <w:pStyle w:val="aa"/>
            <w:autoSpaceDE w:val="0"/>
            <w:autoSpaceDN w:val="0"/>
            <w:adjustRightInd w:val="0"/>
            <w:spacing w:line="360" w:lineRule="auto"/>
            <w:ind w:left="360" w:firstLine="480"/>
            <w:jc w:val="left"/>
          </w:pPr>
        </w:pPrChange>
      </w:pPr>
      <w:ins w:id="1760" w:author="胡 成成" w:date="2020-05-04T00:02:00Z">
        <w:r w:rsidRPr="0066679F">
          <w:rPr>
            <w:rFonts w:ascii="Times New Roman" w:eastAsia="宋体" w:hAnsi="Times New Roman" w:cs="Times New Roman"/>
            <w:kern w:val="0"/>
            <w:szCs w:val="24"/>
          </w:rPr>
          <w:t>gout = zeros(num,length(m1));</w:t>
        </w:r>
      </w:ins>
    </w:p>
    <w:p w14:paraId="2B9A088A"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61" w:author="胡 成成" w:date="2020-05-04T00:02:00Z"/>
          <w:rFonts w:ascii="Times New Roman" w:eastAsia="宋体" w:hAnsi="Times New Roman" w:cs="Times New Roman"/>
          <w:kern w:val="0"/>
          <w:szCs w:val="24"/>
        </w:rPr>
        <w:pPrChange w:id="1762" w:author="胡 成成" w:date="2020-05-04T00:03:00Z">
          <w:pPr>
            <w:pStyle w:val="aa"/>
            <w:autoSpaceDE w:val="0"/>
            <w:autoSpaceDN w:val="0"/>
            <w:adjustRightInd w:val="0"/>
            <w:spacing w:line="360" w:lineRule="auto"/>
            <w:ind w:left="360" w:firstLine="480"/>
            <w:jc w:val="left"/>
          </w:pPr>
        </w:pPrChange>
      </w:pPr>
      <w:ins w:id="1763" w:author="胡 成成" w:date="2020-05-04T00:02:00Z">
        <w:r w:rsidRPr="0066679F">
          <w:rPr>
            <w:rFonts w:ascii="Times New Roman" w:eastAsia="宋体" w:hAnsi="Times New Roman" w:cs="Times New Roman" w:hint="eastAsia"/>
            <w:kern w:val="0"/>
            <w:szCs w:val="24"/>
          </w:rPr>
          <w:t>for ii=1:num %</w:t>
        </w:r>
        <w:r w:rsidRPr="0066679F">
          <w:rPr>
            <w:rFonts w:ascii="Times New Roman" w:eastAsia="宋体" w:hAnsi="Times New Roman" w:cs="Times New Roman" w:hint="eastAsia"/>
            <w:kern w:val="0"/>
            <w:szCs w:val="24"/>
          </w:rPr>
          <w:t>根据</w:t>
        </w:r>
        <w:r w:rsidRPr="0066679F">
          <w:rPr>
            <w:rFonts w:ascii="Times New Roman" w:eastAsia="宋体" w:hAnsi="Times New Roman" w:cs="Times New Roman" w:hint="eastAsia"/>
            <w:kern w:val="0"/>
            <w:szCs w:val="24"/>
          </w:rPr>
          <w:t>Gold</w:t>
        </w:r>
        <w:r w:rsidRPr="0066679F">
          <w:rPr>
            <w:rFonts w:ascii="Times New Roman" w:eastAsia="宋体" w:hAnsi="Times New Roman" w:cs="Times New Roman" w:hint="eastAsia"/>
            <w:kern w:val="0"/>
            <w:szCs w:val="24"/>
          </w:rPr>
          <w:t>序列生成方法生成</w:t>
        </w:r>
        <w:r w:rsidRPr="0066679F">
          <w:rPr>
            <w:rFonts w:ascii="Times New Roman" w:eastAsia="宋体" w:hAnsi="Times New Roman" w:cs="Times New Roman" w:hint="eastAsia"/>
            <w:kern w:val="0"/>
            <w:szCs w:val="24"/>
          </w:rPr>
          <w:t>Gold</w:t>
        </w:r>
        <w:r w:rsidRPr="0066679F">
          <w:rPr>
            <w:rFonts w:ascii="Times New Roman" w:eastAsia="宋体" w:hAnsi="Times New Roman" w:cs="Times New Roman" w:hint="eastAsia"/>
            <w:kern w:val="0"/>
            <w:szCs w:val="24"/>
          </w:rPr>
          <w:t>序列</w:t>
        </w:r>
      </w:ins>
    </w:p>
    <w:p w14:paraId="4F465539"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64" w:author="胡 成成" w:date="2020-05-04T00:02:00Z"/>
          <w:rFonts w:ascii="Times New Roman" w:eastAsia="宋体" w:hAnsi="Times New Roman" w:cs="Times New Roman"/>
          <w:kern w:val="0"/>
          <w:szCs w:val="24"/>
        </w:rPr>
        <w:pPrChange w:id="1765" w:author="胡 成成" w:date="2020-05-04T00:03:00Z">
          <w:pPr>
            <w:pStyle w:val="aa"/>
            <w:autoSpaceDE w:val="0"/>
            <w:autoSpaceDN w:val="0"/>
            <w:adjustRightInd w:val="0"/>
            <w:spacing w:line="360" w:lineRule="auto"/>
            <w:ind w:left="360" w:firstLine="480"/>
            <w:jc w:val="left"/>
          </w:pPr>
        </w:pPrChange>
      </w:pPr>
      <w:ins w:id="1766" w:author="胡 成成" w:date="2020-05-04T00:02:00Z">
        <w:r w:rsidRPr="0066679F">
          <w:rPr>
            <w:rFonts w:ascii="Times New Roman" w:eastAsia="宋体" w:hAnsi="Times New Roman" w:cs="Times New Roman"/>
            <w:kern w:val="0"/>
            <w:szCs w:val="24"/>
          </w:rPr>
          <w:t>gout(ii,:) = xor(m1,m2);</w:t>
        </w:r>
      </w:ins>
    </w:p>
    <w:p w14:paraId="5840434C"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67" w:author="胡 成成" w:date="2020-05-04T00:02:00Z"/>
          <w:rFonts w:ascii="Times New Roman" w:eastAsia="宋体" w:hAnsi="Times New Roman" w:cs="Times New Roman"/>
          <w:kern w:val="0"/>
          <w:szCs w:val="24"/>
        </w:rPr>
        <w:pPrChange w:id="1768" w:author="胡 成成" w:date="2020-05-04T00:03:00Z">
          <w:pPr>
            <w:pStyle w:val="aa"/>
            <w:autoSpaceDE w:val="0"/>
            <w:autoSpaceDN w:val="0"/>
            <w:adjustRightInd w:val="0"/>
            <w:spacing w:line="360" w:lineRule="auto"/>
            <w:ind w:left="360" w:firstLine="480"/>
            <w:jc w:val="left"/>
          </w:pPr>
        </w:pPrChange>
      </w:pPr>
      <w:ins w:id="1769" w:author="胡 成成" w:date="2020-05-04T00:02:00Z">
        <w:r w:rsidRPr="0066679F">
          <w:rPr>
            <w:rFonts w:ascii="Times New Roman" w:eastAsia="宋体" w:hAnsi="Times New Roman" w:cs="Times New Roman"/>
            <w:kern w:val="0"/>
            <w:szCs w:val="24"/>
          </w:rPr>
          <w:t>m2 = shift(m2,1);</w:t>
        </w:r>
      </w:ins>
    </w:p>
    <w:p w14:paraId="3462A169"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1770" w:author="胡 成成" w:date="2020-05-04T00:02:00Z"/>
          <w:rFonts w:ascii="Times New Roman" w:eastAsia="宋体" w:hAnsi="Times New Roman" w:cs="Times New Roman"/>
          <w:kern w:val="0"/>
          <w:szCs w:val="24"/>
        </w:rPr>
        <w:pPrChange w:id="1771" w:author="胡 成成" w:date="2020-05-04T00:03:00Z">
          <w:pPr>
            <w:pStyle w:val="aa"/>
            <w:autoSpaceDE w:val="0"/>
            <w:autoSpaceDN w:val="0"/>
            <w:adjustRightInd w:val="0"/>
            <w:spacing w:line="360" w:lineRule="auto"/>
            <w:ind w:left="360" w:firstLine="480"/>
            <w:jc w:val="left"/>
          </w:pPr>
        </w:pPrChange>
      </w:pPr>
      <w:ins w:id="1772" w:author="胡 成成" w:date="2020-05-04T00:02:00Z">
        <w:r w:rsidRPr="0066679F">
          <w:rPr>
            <w:rFonts w:ascii="Times New Roman" w:eastAsia="宋体" w:hAnsi="Times New Roman" w:cs="Times New Roman"/>
            <w:kern w:val="0"/>
            <w:szCs w:val="24"/>
          </w:rPr>
          <w:t>end</w:t>
        </w:r>
      </w:ins>
    </w:p>
    <w:p w14:paraId="46D71B13" w14:textId="77777777" w:rsidR="0066679F" w:rsidRPr="0066679F" w:rsidRDefault="0066679F" w:rsidP="0066679F">
      <w:pPr>
        <w:pStyle w:val="aa"/>
        <w:autoSpaceDE w:val="0"/>
        <w:autoSpaceDN w:val="0"/>
        <w:adjustRightInd w:val="0"/>
        <w:spacing w:line="360" w:lineRule="auto"/>
        <w:ind w:left="360" w:firstLine="480"/>
        <w:jc w:val="left"/>
        <w:rPr>
          <w:ins w:id="1773" w:author="胡 成成" w:date="2020-05-04T00:02:00Z"/>
          <w:rFonts w:ascii="Times New Roman" w:eastAsia="宋体" w:hAnsi="Times New Roman" w:cs="Times New Roman"/>
          <w:kern w:val="0"/>
          <w:szCs w:val="24"/>
        </w:rPr>
      </w:pPr>
    </w:p>
    <w:p w14:paraId="45369140"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774" w:author="胡 成成" w:date="2020-05-04T00:02:00Z"/>
          <w:rFonts w:ascii="Times New Roman" w:eastAsia="宋体" w:hAnsi="Times New Roman" w:cs="Times New Roman"/>
          <w:kern w:val="0"/>
          <w:szCs w:val="24"/>
        </w:rPr>
        <w:pPrChange w:id="1775" w:author="胡 成成" w:date="2020-05-04T00:03:00Z">
          <w:pPr>
            <w:pStyle w:val="aa"/>
            <w:autoSpaceDE w:val="0"/>
            <w:autoSpaceDN w:val="0"/>
            <w:adjustRightInd w:val="0"/>
            <w:spacing w:line="360" w:lineRule="auto"/>
            <w:ind w:left="360" w:firstLine="480"/>
            <w:jc w:val="left"/>
          </w:pPr>
        </w:pPrChange>
      </w:pPr>
      <w:ins w:id="1776" w:author="胡 成成" w:date="2020-05-04T00:02:00Z">
        <w:r w:rsidRPr="0066679F">
          <w:rPr>
            <w:rFonts w:ascii="Times New Roman" w:eastAsia="宋体" w:hAnsi="Times New Roman" w:cs="Times New Roman"/>
            <w:kern w:val="0"/>
            <w:szCs w:val="24"/>
          </w:rPr>
          <w:t>function [ber] = dscdma(user,seq)</w:t>
        </w:r>
      </w:ins>
    </w:p>
    <w:p w14:paraId="596F2CEC"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777" w:author="胡 成成" w:date="2020-05-04T00:02:00Z"/>
          <w:rFonts w:ascii="Times New Roman" w:eastAsia="宋体" w:hAnsi="Times New Roman" w:cs="Times New Roman"/>
          <w:kern w:val="0"/>
          <w:szCs w:val="24"/>
        </w:rPr>
        <w:pPrChange w:id="1778" w:author="胡 成成" w:date="2020-05-04T00:03:00Z">
          <w:pPr>
            <w:pStyle w:val="aa"/>
            <w:autoSpaceDE w:val="0"/>
            <w:autoSpaceDN w:val="0"/>
            <w:adjustRightInd w:val="0"/>
            <w:spacing w:line="360" w:lineRule="auto"/>
            <w:ind w:left="360" w:firstLine="480"/>
            <w:jc w:val="left"/>
          </w:pPr>
        </w:pPrChange>
      </w:pPr>
      <w:ins w:id="1779" w:author="胡 成成" w:date="2020-05-04T00:02:00Z">
        <w:r w:rsidRPr="0066679F">
          <w:rPr>
            <w:rFonts w:ascii="Times New Roman" w:eastAsia="宋体" w:hAnsi="Times New Roman" w:cs="Times New Roman" w:hint="eastAsia"/>
            <w:kern w:val="0"/>
            <w:szCs w:val="24"/>
          </w:rPr>
          <w:t xml:space="preserve">% user: </w:t>
        </w:r>
        <w:r w:rsidRPr="0066679F">
          <w:rPr>
            <w:rFonts w:ascii="Times New Roman" w:eastAsia="宋体" w:hAnsi="Times New Roman" w:cs="Times New Roman" w:hint="eastAsia"/>
            <w:kern w:val="0"/>
            <w:szCs w:val="24"/>
          </w:rPr>
          <w:t>同时进行扩频通信的用户数</w:t>
        </w:r>
      </w:ins>
    </w:p>
    <w:p w14:paraId="191B506C"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780" w:author="胡 成成" w:date="2020-05-04T00:02:00Z"/>
          <w:rFonts w:ascii="Times New Roman" w:eastAsia="宋体" w:hAnsi="Times New Roman" w:cs="Times New Roman"/>
          <w:kern w:val="0"/>
          <w:szCs w:val="24"/>
        </w:rPr>
        <w:pPrChange w:id="1781" w:author="胡 成成" w:date="2020-05-04T00:03:00Z">
          <w:pPr>
            <w:pStyle w:val="aa"/>
            <w:autoSpaceDE w:val="0"/>
            <w:autoSpaceDN w:val="0"/>
            <w:adjustRightInd w:val="0"/>
            <w:spacing w:line="360" w:lineRule="auto"/>
            <w:ind w:left="360" w:firstLine="480"/>
            <w:jc w:val="left"/>
          </w:pPr>
        </w:pPrChange>
      </w:pPr>
      <w:ins w:id="1782" w:author="胡 成成" w:date="2020-05-04T00:02:00Z">
        <w:r w:rsidRPr="0066679F">
          <w:rPr>
            <w:rFonts w:ascii="Times New Roman" w:eastAsia="宋体" w:hAnsi="Times New Roman" w:cs="Times New Roman" w:hint="eastAsia"/>
            <w:kern w:val="0"/>
            <w:szCs w:val="24"/>
          </w:rPr>
          <w:t xml:space="preserve">% seq: </w:t>
        </w:r>
        <w:r w:rsidRPr="0066679F">
          <w:rPr>
            <w:rFonts w:ascii="Times New Roman" w:eastAsia="宋体" w:hAnsi="Times New Roman" w:cs="Times New Roman" w:hint="eastAsia"/>
            <w:kern w:val="0"/>
            <w:szCs w:val="24"/>
          </w:rPr>
          <w:t>扩频码</w:t>
        </w:r>
        <w:r w:rsidRPr="0066679F">
          <w:rPr>
            <w:rFonts w:ascii="Times New Roman" w:eastAsia="宋体" w:hAnsi="Times New Roman" w:cs="Times New Roman" w:hint="eastAsia"/>
            <w:kern w:val="0"/>
            <w:szCs w:val="24"/>
          </w:rPr>
          <w:t>1:M-</w:t>
        </w:r>
        <w:r w:rsidRPr="0066679F">
          <w:rPr>
            <w:rFonts w:ascii="Times New Roman" w:eastAsia="宋体" w:hAnsi="Times New Roman" w:cs="Times New Roman" w:hint="eastAsia"/>
            <w:kern w:val="0"/>
            <w:szCs w:val="24"/>
          </w:rPr>
          <w:t>序列</w:t>
        </w:r>
        <w:r w:rsidRPr="0066679F">
          <w:rPr>
            <w:rFonts w:ascii="Times New Roman" w:eastAsia="宋体" w:hAnsi="Times New Roman" w:cs="Times New Roman" w:hint="eastAsia"/>
            <w:kern w:val="0"/>
            <w:szCs w:val="24"/>
          </w:rPr>
          <w:t>2:Gold</w:t>
        </w:r>
        <w:r w:rsidRPr="0066679F">
          <w:rPr>
            <w:rFonts w:ascii="Times New Roman" w:eastAsia="宋体" w:hAnsi="Times New Roman" w:cs="Times New Roman" w:hint="eastAsia"/>
            <w:kern w:val="0"/>
            <w:szCs w:val="24"/>
          </w:rPr>
          <w:t>序列</w:t>
        </w:r>
        <w:r w:rsidRPr="0066679F">
          <w:rPr>
            <w:rFonts w:ascii="Times New Roman" w:eastAsia="宋体" w:hAnsi="Times New Roman" w:cs="Times New Roman" w:hint="eastAsia"/>
            <w:kern w:val="0"/>
            <w:szCs w:val="24"/>
          </w:rPr>
          <w:t>3:</w:t>
        </w:r>
        <w:r w:rsidRPr="0066679F">
          <w:rPr>
            <w:rFonts w:ascii="Times New Roman" w:eastAsia="宋体" w:hAnsi="Times New Roman" w:cs="Times New Roman" w:hint="eastAsia"/>
            <w:kern w:val="0"/>
            <w:szCs w:val="24"/>
          </w:rPr>
          <w:t>正交</w:t>
        </w:r>
        <w:r w:rsidRPr="0066679F">
          <w:rPr>
            <w:rFonts w:ascii="Times New Roman" w:eastAsia="宋体" w:hAnsi="Times New Roman" w:cs="Times New Roman" w:hint="eastAsia"/>
            <w:kern w:val="0"/>
            <w:szCs w:val="24"/>
          </w:rPr>
          <w:t>Gold</w:t>
        </w:r>
        <w:r w:rsidRPr="0066679F">
          <w:rPr>
            <w:rFonts w:ascii="Times New Roman" w:eastAsia="宋体" w:hAnsi="Times New Roman" w:cs="Times New Roman" w:hint="eastAsia"/>
            <w:kern w:val="0"/>
            <w:szCs w:val="24"/>
          </w:rPr>
          <w:t>序列</w:t>
        </w:r>
      </w:ins>
    </w:p>
    <w:p w14:paraId="47E90E49"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783" w:author="胡 成成" w:date="2020-05-04T00:02:00Z"/>
          <w:rFonts w:ascii="Times New Roman" w:eastAsia="宋体" w:hAnsi="Times New Roman" w:cs="Times New Roman"/>
          <w:kern w:val="0"/>
          <w:szCs w:val="24"/>
        </w:rPr>
        <w:pPrChange w:id="1784" w:author="胡 成成" w:date="2020-05-04T00:03:00Z">
          <w:pPr>
            <w:pStyle w:val="aa"/>
            <w:autoSpaceDE w:val="0"/>
            <w:autoSpaceDN w:val="0"/>
            <w:adjustRightInd w:val="0"/>
            <w:spacing w:line="360" w:lineRule="auto"/>
            <w:ind w:left="360" w:firstLine="480"/>
            <w:jc w:val="left"/>
          </w:pPr>
        </w:pPrChange>
      </w:pPr>
      <w:ins w:id="1785" w:author="胡 成成" w:date="2020-05-04T00:02:00Z">
        <w:r w:rsidRPr="0066679F">
          <w:rPr>
            <w:rFonts w:ascii="Times New Roman" w:eastAsia="宋体" w:hAnsi="Times New Roman" w:cs="Times New Roman" w:hint="eastAsia"/>
            <w:kern w:val="0"/>
            <w:szCs w:val="24"/>
          </w:rPr>
          <w:t>% ber</w:t>
        </w:r>
        <w:r w:rsidRPr="0066679F">
          <w:rPr>
            <w:rFonts w:ascii="Times New Roman" w:eastAsia="宋体" w:hAnsi="Times New Roman" w:cs="Times New Roman" w:hint="eastAsia"/>
            <w:kern w:val="0"/>
            <w:szCs w:val="24"/>
          </w:rPr>
          <w:t>：</w:t>
        </w:r>
        <w:r w:rsidRPr="0066679F">
          <w:rPr>
            <w:rFonts w:ascii="Times New Roman" w:eastAsia="宋体" w:hAnsi="Times New Roman" w:cs="Times New Roman" w:hint="eastAsia"/>
            <w:kern w:val="0"/>
            <w:szCs w:val="24"/>
          </w:rPr>
          <w:t xml:space="preserve"> </w:t>
        </w:r>
        <w:r w:rsidRPr="0066679F">
          <w:rPr>
            <w:rFonts w:ascii="Times New Roman" w:eastAsia="宋体" w:hAnsi="Times New Roman" w:cs="Times New Roman" w:hint="eastAsia"/>
            <w:kern w:val="0"/>
            <w:szCs w:val="24"/>
          </w:rPr>
          <w:t>该用户数下的误码率</w:t>
        </w:r>
      </w:ins>
    </w:p>
    <w:p w14:paraId="52D5D232"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786" w:author="胡 成成" w:date="2020-05-04T00:02:00Z"/>
          <w:rFonts w:ascii="Times New Roman" w:eastAsia="宋体" w:hAnsi="Times New Roman" w:cs="Times New Roman"/>
          <w:kern w:val="0"/>
          <w:szCs w:val="24"/>
        </w:rPr>
        <w:pPrChange w:id="1787" w:author="胡 成成" w:date="2020-05-04T00:03:00Z">
          <w:pPr>
            <w:pStyle w:val="aa"/>
            <w:autoSpaceDE w:val="0"/>
            <w:autoSpaceDN w:val="0"/>
            <w:adjustRightInd w:val="0"/>
            <w:spacing w:line="360" w:lineRule="auto"/>
            <w:ind w:left="360" w:firstLine="480"/>
            <w:jc w:val="left"/>
          </w:pPr>
        </w:pPrChange>
      </w:pPr>
      <w:ins w:id="1788" w:author="胡 成成" w:date="2020-05-04T00:02:00Z">
        <w:r w:rsidRPr="0066679F">
          <w:rPr>
            <w:rFonts w:ascii="Times New Roman" w:eastAsia="宋体" w:hAnsi="Times New Roman" w:cs="Times New Roman" w:hint="eastAsia"/>
            <w:kern w:val="0"/>
            <w:szCs w:val="24"/>
          </w:rPr>
          <w:t xml:space="preserve">%************************** </w:t>
        </w:r>
        <w:r w:rsidRPr="0066679F">
          <w:rPr>
            <w:rFonts w:ascii="Times New Roman" w:eastAsia="宋体" w:hAnsi="Times New Roman" w:cs="Times New Roman" w:hint="eastAsia"/>
            <w:kern w:val="0"/>
            <w:szCs w:val="24"/>
          </w:rPr>
          <w:t>初始化部分</w:t>
        </w:r>
        <w:r w:rsidRPr="0066679F">
          <w:rPr>
            <w:rFonts w:ascii="Times New Roman" w:eastAsia="宋体" w:hAnsi="Times New Roman" w:cs="Times New Roman" w:hint="eastAsia"/>
            <w:kern w:val="0"/>
            <w:szCs w:val="24"/>
          </w:rPr>
          <w:t>*****************************</w:t>
        </w:r>
      </w:ins>
    </w:p>
    <w:p w14:paraId="6FEDB389"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789" w:author="胡 成成" w:date="2020-05-04T00:02:00Z"/>
          <w:rFonts w:ascii="Times New Roman" w:eastAsia="宋体" w:hAnsi="Times New Roman" w:cs="Times New Roman"/>
          <w:kern w:val="0"/>
          <w:szCs w:val="24"/>
        </w:rPr>
        <w:pPrChange w:id="1790" w:author="胡 成成" w:date="2020-05-04T00:03:00Z">
          <w:pPr>
            <w:pStyle w:val="aa"/>
            <w:autoSpaceDE w:val="0"/>
            <w:autoSpaceDN w:val="0"/>
            <w:adjustRightInd w:val="0"/>
            <w:spacing w:line="360" w:lineRule="auto"/>
            <w:ind w:left="360" w:firstLine="480"/>
            <w:jc w:val="left"/>
          </w:pPr>
        </w:pPrChange>
      </w:pPr>
      <w:ins w:id="1791" w:author="胡 成成" w:date="2020-05-04T00:02:00Z">
        <w:r w:rsidRPr="0066679F">
          <w:rPr>
            <w:rFonts w:ascii="Times New Roman" w:eastAsia="宋体" w:hAnsi="Times New Roman" w:cs="Times New Roman" w:hint="eastAsia"/>
            <w:kern w:val="0"/>
            <w:szCs w:val="24"/>
          </w:rPr>
          <w:t xml:space="preserve">sr = 25600.0; % </w:t>
        </w:r>
        <w:r w:rsidRPr="0066679F">
          <w:rPr>
            <w:rFonts w:ascii="Times New Roman" w:eastAsia="宋体" w:hAnsi="Times New Roman" w:cs="Times New Roman" w:hint="eastAsia"/>
            <w:kern w:val="0"/>
            <w:szCs w:val="24"/>
          </w:rPr>
          <w:t>符号速率</w:t>
        </w:r>
      </w:ins>
    </w:p>
    <w:p w14:paraId="0D0D73C7"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792" w:author="胡 成成" w:date="2020-05-04T00:02:00Z"/>
          <w:rFonts w:ascii="Times New Roman" w:eastAsia="宋体" w:hAnsi="Times New Roman" w:cs="Times New Roman"/>
          <w:kern w:val="0"/>
          <w:szCs w:val="24"/>
        </w:rPr>
        <w:pPrChange w:id="1793" w:author="胡 成成" w:date="2020-05-04T00:03:00Z">
          <w:pPr>
            <w:pStyle w:val="aa"/>
            <w:autoSpaceDE w:val="0"/>
            <w:autoSpaceDN w:val="0"/>
            <w:adjustRightInd w:val="0"/>
            <w:spacing w:line="360" w:lineRule="auto"/>
            <w:ind w:left="360" w:firstLine="480"/>
            <w:jc w:val="left"/>
          </w:pPr>
        </w:pPrChange>
      </w:pPr>
      <w:ins w:id="1794" w:author="胡 成成" w:date="2020-05-04T00:02:00Z">
        <w:r w:rsidRPr="0066679F">
          <w:rPr>
            <w:rFonts w:ascii="Times New Roman" w:eastAsia="宋体" w:hAnsi="Times New Roman" w:cs="Times New Roman" w:hint="eastAsia"/>
            <w:kern w:val="0"/>
            <w:szCs w:val="24"/>
          </w:rPr>
          <w:t>nSymbol=1000; %</w:t>
        </w:r>
        <w:r w:rsidRPr="0066679F">
          <w:rPr>
            <w:rFonts w:ascii="Times New Roman" w:eastAsia="宋体" w:hAnsi="Times New Roman" w:cs="Times New Roman" w:hint="eastAsia"/>
            <w:kern w:val="0"/>
            <w:szCs w:val="24"/>
          </w:rPr>
          <w:t>每种信噪比下发送的符号数</w:t>
        </w:r>
      </w:ins>
    </w:p>
    <w:p w14:paraId="581F4713"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795" w:author="胡 成成" w:date="2020-05-04T00:02:00Z"/>
          <w:rFonts w:ascii="Times New Roman" w:eastAsia="宋体" w:hAnsi="Times New Roman" w:cs="Times New Roman"/>
          <w:kern w:val="0"/>
          <w:szCs w:val="24"/>
        </w:rPr>
        <w:pPrChange w:id="1796" w:author="胡 成成" w:date="2020-05-04T00:03:00Z">
          <w:pPr>
            <w:pStyle w:val="aa"/>
            <w:autoSpaceDE w:val="0"/>
            <w:autoSpaceDN w:val="0"/>
            <w:adjustRightInd w:val="0"/>
            <w:spacing w:line="360" w:lineRule="auto"/>
            <w:ind w:left="360" w:firstLine="480"/>
            <w:jc w:val="left"/>
          </w:pPr>
        </w:pPrChange>
      </w:pPr>
      <w:ins w:id="1797" w:author="胡 成成" w:date="2020-05-04T00:02:00Z">
        <w:r w:rsidRPr="0066679F">
          <w:rPr>
            <w:rFonts w:ascii="Times New Roman" w:eastAsia="宋体" w:hAnsi="Times New Roman" w:cs="Times New Roman" w:hint="eastAsia"/>
            <w:kern w:val="0"/>
            <w:szCs w:val="24"/>
          </w:rPr>
          <w:t>M = 4; % 4-QAM</w:t>
        </w:r>
        <w:r w:rsidRPr="0066679F">
          <w:rPr>
            <w:rFonts w:ascii="Times New Roman" w:eastAsia="宋体" w:hAnsi="Times New Roman" w:cs="Times New Roman" w:hint="eastAsia"/>
            <w:kern w:val="0"/>
            <w:szCs w:val="24"/>
          </w:rPr>
          <w:t>调制</w:t>
        </w:r>
      </w:ins>
    </w:p>
    <w:p w14:paraId="42F67D11"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798" w:author="胡 成成" w:date="2020-05-04T00:02:00Z"/>
          <w:rFonts w:ascii="Times New Roman" w:eastAsia="宋体" w:hAnsi="Times New Roman" w:cs="Times New Roman"/>
          <w:kern w:val="0"/>
          <w:szCs w:val="24"/>
        </w:rPr>
        <w:pPrChange w:id="1799" w:author="胡 成成" w:date="2020-05-04T00:03:00Z">
          <w:pPr>
            <w:pStyle w:val="aa"/>
            <w:autoSpaceDE w:val="0"/>
            <w:autoSpaceDN w:val="0"/>
            <w:adjustRightInd w:val="0"/>
            <w:spacing w:line="360" w:lineRule="auto"/>
            <w:ind w:left="360" w:firstLine="480"/>
            <w:jc w:val="left"/>
          </w:pPr>
        </w:pPrChange>
      </w:pPr>
      <w:ins w:id="1800" w:author="胡 成成" w:date="2020-05-04T00:02:00Z">
        <w:r w:rsidRPr="0066679F">
          <w:rPr>
            <w:rFonts w:ascii="Times New Roman" w:eastAsia="宋体" w:hAnsi="Times New Roman" w:cs="Times New Roman" w:hint="eastAsia"/>
            <w:kern w:val="0"/>
            <w:szCs w:val="24"/>
          </w:rPr>
          <w:t xml:space="preserve">br = sr * log2(M); % </w:t>
        </w:r>
        <w:r w:rsidRPr="0066679F">
          <w:rPr>
            <w:rFonts w:ascii="Times New Roman" w:eastAsia="宋体" w:hAnsi="Times New Roman" w:cs="Times New Roman" w:hint="eastAsia"/>
            <w:kern w:val="0"/>
            <w:szCs w:val="24"/>
          </w:rPr>
          <w:t>比特速率</w:t>
        </w:r>
      </w:ins>
    </w:p>
    <w:p w14:paraId="0528D4DD"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01" w:author="胡 成成" w:date="2020-05-04T00:02:00Z"/>
          <w:rFonts w:ascii="Times New Roman" w:eastAsia="宋体" w:hAnsi="Times New Roman" w:cs="Times New Roman"/>
          <w:kern w:val="0"/>
          <w:szCs w:val="24"/>
        </w:rPr>
        <w:pPrChange w:id="1802" w:author="胡 成成" w:date="2020-05-04T00:03:00Z">
          <w:pPr>
            <w:pStyle w:val="aa"/>
            <w:autoSpaceDE w:val="0"/>
            <w:autoSpaceDN w:val="0"/>
            <w:adjustRightInd w:val="0"/>
            <w:spacing w:line="360" w:lineRule="auto"/>
            <w:ind w:left="360" w:firstLine="480"/>
            <w:jc w:val="left"/>
          </w:pPr>
        </w:pPrChange>
      </w:pPr>
      <w:ins w:id="1803" w:author="胡 成成" w:date="2020-05-04T00:02:00Z">
        <w:r w:rsidRPr="0066679F">
          <w:rPr>
            <w:rFonts w:ascii="Times New Roman" w:eastAsia="宋体" w:hAnsi="Times New Roman" w:cs="Times New Roman" w:hint="eastAsia"/>
            <w:kern w:val="0"/>
            <w:szCs w:val="24"/>
          </w:rPr>
          <w:t>graycode=[0 1 3 2]; % Gray</w:t>
        </w:r>
        <w:r w:rsidRPr="0066679F">
          <w:rPr>
            <w:rFonts w:ascii="Times New Roman" w:eastAsia="宋体" w:hAnsi="Times New Roman" w:cs="Times New Roman" w:hint="eastAsia"/>
            <w:kern w:val="0"/>
            <w:szCs w:val="24"/>
          </w:rPr>
          <w:t>编码规则</w:t>
        </w:r>
      </w:ins>
    </w:p>
    <w:p w14:paraId="0A7AD40B"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04" w:author="胡 成成" w:date="2020-05-04T00:02:00Z"/>
          <w:rFonts w:ascii="Times New Roman" w:eastAsia="宋体" w:hAnsi="Times New Roman" w:cs="Times New Roman"/>
          <w:kern w:val="0"/>
          <w:szCs w:val="24"/>
        </w:rPr>
        <w:pPrChange w:id="1805" w:author="胡 成成" w:date="2020-05-04T00:03:00Z">
          <w:pPr>
            <w:pStyle w:val="aa"/>
            <w:autoSpaceDE w:val="0"/>
            <w:autoSpaceDN w:val="0"/>
            <w:adjustRightInd w:val="0"/>
            <w:spacing w:line="360" w:lineRule="auto"/>
            <w:ind w:left="360" w:firstLine="480"/>
            <w:jc w:val="left"/>
          </w:pPr>
        </w:pPrChange>
      </w:pPr>
      <w:ins w:id="1806" w:author="胡 成成" w:date="2020-05-04T00:02:00Z">
        <w:r w:rsidRPr="0066679F">
          <w:rPr>
            <w:rFonts w:ascii="Times New Roman" w:eastAsia="宋体" w:hAnsi="Times New Roman" w:cs="Times New Roman" w:hint="eastAsia"/>
            <w:kern w:val="0"/>
            <w:szCs w:val="24"/>
          </w:rPr>
          <w:t xml:space="preserve">EbNo=0:2:10; % Eb/No </w:t>
        </w:r>
        <w:r w:rsidRPr="0066679F">
          <w:rPr>
            <w:rFonts w:ascii="Times New Roman" w:eastAsia="宋体" w:hAnsi="Times New Roman" w:cs="Times New Roman" w:hint="eastAsia"/>
            <w:kern w:val="0"/>
            <w:szCs w:val="24"/>
          </w:rPr>
          <w:t>变化范围</w:t>
        </w:r>
      </w:ins>
    </w:p>
    <w:p w14:paraId="25254E7D"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07" w:author="胡 成成" w:date="2020-05-04T00:02:00Z"/>
          <w:rFonts w:ascii="Times New Roman" w:eastAsia="宋体" w:hAnsi="Times New Roman" w:cs="Times New Roman"/>
          <w:kern w:val="0"/>
          <w:szCs w:val="24"/>
        </w:rPr>
        <w:pPrChange w:id="1808" w:author="胡 成成" w:date="2020-05-04T00:03:00Z">
          <w:pPr>
            <w:pStyle w:val="aa"/>
            <w:autoSpaceDE w:val="0"/>
            <w:autoSpaceDN w:val="0"/>
            <w:adjustRightInd w:val="0"/>
            <w:spacing w:line="360" w:lineRule="auto"/>
            <w:ind w:left="360" w:firstLine="480"/>
            <w:jc w:val="left"/>
          </w:pPr>
        </w:pPrChange>
      </w:pPr>
      <w:ins w:id="1809" w:author="胡 成成" w:date="2020-05-04T00:02:00Z">
        <w:r w:rsidRPr="0066679F">
          <w:rPr>
            <w:rFonts w:ascii="Times New Roman" w:eastAsia="宋体" w:hAnsi="Times New Roman" w:cs="Times New Roman" w:hint="eastAsia"/>
            <w:kern w:val="0"/>
            <w:szCs w:val="24"/>
          </w:rPr>
          <w:t xml:space="preserve">%********************** </w:t>
        </w:r>
        <w:r w:rsidRPr="0066679F">
          <w:rPr>
            <w:rFonts w:ascii="Times New Roman" w:eastAsia="宋体" w:hAnsi="Times New Roman" w:cs="Times New Roman" w:hint="eastAsia"/>
            <w:kern w:val="0"/>
            <w:szCs w:val="24"/>
          </w:rPr>
          <w:t>脉冲成形滤波器参数</w:t>
        </w:r>
        <w:r w:rsidRPr="0066679F">
          <w:rPr>
            <w:rFonts w:ascii="Times New Roman" w:eastAsia="宋体" w:hAnsi="Times New Roman" w:cs="Times New Roman" w:hint="eastAsia"/>
            <w:kern w:val="0"/>
            <w:szCs w:val="24"/>
          </w:rPr>
          <w:t>**************************</w:t>
        </w:r>
      </w:ins>
    </w:p>
    <w:p w14:paraId="2340D67F"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10" w:author="胡 成成" w:date="2020-05-04T00:02:00Z"/>
          <w:rFonts w:ascii="Times New Roman" w:eastAsia="宋体" w:hAnsi="Times New Roman" w:cs="Times New Roman"/>
          <w:kern w:val="0"/>
          <w:szCs w:val="24"/>
        </w:rPr>
        <w:pPrChange w:id="1811" w:author="胡 成成" w:date="2020-05-04T00:03:00Z">
          <w:pPr>
            <w:pStyle w:val="aa"/>
            <w:autoSpaceDE w:val="0"/>
            <w:autoSpaceDN w:val="0"/>
            <w:adjustRightInd w:val="0"/>
            <w:spacing w:line="360" w:lineRule="auto"/>
            <w:ind w:left="360" w:firstLine="480"/>
            <w:jc w:val="left"/>
          </w:pPr>
        </w:pPrChange>
      </w:pPr>
      <w:ins w:id="1812" w:author="胡 成成" w:date="2020-05-04T00:02:00Z">
        <w:r w:rsidRPr="0066679F">
          <w:rPr>
            <w:rFonts w:ascii="Times New Roman" w:eastAsia="宋体" w:hAnsi="Times New Roman" w:cs="Times New Roman" w:hint="eastAsia"/>
            <w:kern w:val="0"/>
            <w:szCs w:val="24"/>
          </w:rPr>
          <w:t xml:space="preserve">delay = 10; % </w:t>
        </w:r>
        <w:r w:rsidRPr="0066679F">
          <w:rPr>
            <w:rFonts w:ascii="Times New Roman" w:eastAsia="宋体" w:hAnsi="Times New Roman" w:cs="Times New Roman" w:hint="eastAsia"/>
            <w:kern w:val="0"/>
            <w:szCs w:val="24"/>
          </w:rPr>
          <w:t>升余弦滤波器时延</w:t>
        </w:r>
      </w:ins>
    </w:p>
    <w:p w14:paraId="09718BC0"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13" w:author="胡 成成" w:date="2020-05-04T00:02:00Z"/>
          <w:rFonts w:ascii="Times New Roman" w:eastAsia="宋体" w:hAnsi="Times New Roman" w:cs="Times New Roman"/>
          <w:kern w:val="0"/>
          <w:szCs w:val="24"/>
        </w:rPr>
        <w:pPrChange w:id="1814" w:author="胡 成成" w:date="2020-05-04T00:03:00Z">
          <w:pPr>
            <w:pStyle w:val="aa"/>
            <w:autoSpaceDE w:val="0"/>
            <w:autoSpaceDN w:val="0"/>
            <w:adjustRightInd w:val="0"/>
            <w:spacing w:line="360" w:lineRule="auto"/>
            <w:ind w:left="360" w:firstLine="480"/>
            <w:jc w:val="left"/>
          </w:pPr>
        </w:pPrChange>
      </w:pPr>
      <w:ins w:id="1815" w:author="胡 成成" w:date="2020-05-04T00:02:00Z">
        <w:r w:rsidRPr="0066679F">
          <w:rPr>
            <w:rFonts w:ascii="Times New Roman" w:eastAsia="宋体" w:hAnsi="Times New Roman" w:cs="Times New Roman" w:hint="eastAsia"/>
            <w:kern w:val="0"/>
            <w:szCs w:val="24"/>
          </w:rPr>
          <w:t xml:space="preserve">Fs = 8; % </w:t>
        </w:r>
        <w:r w:rsidRPr="0066679F">
          <w:rPr>
            <w:rFonts w:ascii="Times New Roman" w:eastAsia="宋体" w:hAnsi="Times New Roman" w:cs="Times New Roman" w:hint="eastAsia"/>
            <w:kern w:val="0"/>
            <w:szCs w:val="24"/>
          </w:rPr>
          <w:t>滤波器过采样数</w:t>
        </w:r>
      </w:ins>
    </w:p>
    <w:p w14:paraId="640AEE69"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16" w:author="胡 成成" w:date="2020-05-04T00:02:00Z"/>
          <w:rFonts w:ascii="Times New Roman" w:eastAsia="宋体" w:hAnsi="Times New Roman" w:cs="Times New Roman"/>
          <w:kern w:val="0"/>
          <w:szCs w:val="24"/>
        </w:rPr>
        <w:pPrChange w:id="1817" w:author="胡 成成" w:date="2020-05-04T00:03:00Z">
          <w:pPr>
            <w:pStyle w:val="aa"/>
            <w:autoSpaceDE w:val="0"/>
            <w:autoSpaceDN w:val="0"/>
            <w:adjustRightInd w:val="0"/>
            <w:spacing w:line="360" w:lineRule="auto"/>
            <w:ind w:left="360" w:firstLine="480"/>
            <w:jc w:val="left"/>
          </w:pPr>
        </w:pPrChange>
      </w:pPr>
      <w:ins w:id="1818" w:author="胡 成成" w:date="2020-05-04T00:02:00Z">
        <w:r w:rsidRPr="0066679F">
          <w:rPr>
            <w:rFonts w:ascii="Times New Roman" w:eastAsia="宋体" w:hAnsi="Times New Roman" w:cs="Times New Roman" w:hint="eastAsia"/>
            <w:kern w:val="0"/>
            <w:szCs w:val="24"/>
          </w:rPr>
          <w:t xml:space="preserve">rolloff = 0.5; % </w:t>
        </w:r>
        <w:r w:rsidRPr="0066679F">
          <w:rPr>
            <w:rFonts w:ascii="Times New Roman" w:eastAsia="宋体" w:hAnsi="Times New Roman" w:cs="Times New Roman" w:hint="eastAsia"/>
            <w:kern w:val="0"/>
            <w:szCs w:val="24"/>
          </w:rPr>
          <w:t>升余弦滤波器滚降因子</w:t>
        </w:r>
      </w:ins>
    </w:p>
    <w:p w14:paraId="12690BB0"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19" w:author="胡 成成" w:date="2020-05-04T00:02:00Z"/>
          <w:rFonts w:ascii="Times New Roman" w:eastAsia="宋体" w:hAnsi="Times New Roman" w:cs="Times New Roman"/>
          <w:kern w:val="0"/>
          <w:szCs w:val="24"/>
        </w:rPr>
        <w:pPrChange w:id="1820" w:author="胡 成成" w:date="2020-05-04T00:03:00Z">
          <w:pPr>
            <w:pStyle w:val="aa"/>
            <w:autoSpaceDE w:val="0"/>
            <w:autoSpaceDN w:val="0"/>
            <w:adjustRightInd w:val="0"/>
            <w:spacing w:line="360" w:lineRule="auto"/>
            <w:ind w:left="360" w:firstLine="480"/>
            <w:jc w:val="left"/>
          </w:pPr>
        </w:pPrChange>
      </w:pPr>
      <w:ins w:id="1821" w:author="胡 成成" w:date="2020-05-04T00:02:00Z">
        <w:r w:rsidRPr="0066679F">
          <w:rPr>
            <w:rFonts w:ascii="Times New Roman" w:eastAsia="宋体" w:hAnsi="Times New Roman" w:cs="Times New Roman"/>
            <w:kern w:val="0"/>
            <w:szCs w:val="24"/>
          </w:rPr>
          <w:t>rrcfilter = rcosine(1,Fs,'fir/sqrt',rolloff,delay);</w:t>
        </w:r>
      </w:ins>
    </w:p>
    <w:p w14:paraId="62F214BC"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22" w:author="胡 成成" w:date="2020-05-04T00:02:00Z"/>
          <w:rFonts w:ascii="Times New Roman" w:eastAsia="宋体" w:hAnsi="Times New Roman" w:cs="Times New Roman"/>
          <w:kern w:val="0"/>
          <w:szCs w:val="24"/>
        </w:rPr>
        <w:pPrChange w:id="1823" w:author="胡 成成" w:date="2020-05-04T00:03:00Z">
          <w:pPr>
            <w:pStyle w:val="aa"/>
            <w:autoSpaceDE w:val="0"/>
            <w:autoSpaceDN w:val="0"/>
            <w:adjustRightInd w:val="0"/>
            <w:spacing w:line="360" w:lineRule="auto"/>
            <w:ind w:left="360" w:firstLine="480"/>
            <w:jc w:val="left"/>
          </w:pPr>
        </w:pPrChange>
      </w:pPr>
      <w:ins w:id="1824" w:author="胡 成成" w:date="2020-05-04T00:02:00Z">
        <w:r w:rsidRPr="0066679F">
          <w:rPr>
            <w:rFonts w:ascii="Times New Roman" w:eastAsia="宋体" w:hAnsi="Times New Roman" w:cs="Times New Roman" w:hint="eastAsia"/>
            <w:kern w:val="0"/>
            <w:szCs w:val="24"/>
          </w:rPr>
          <w:t>%</w:t>
        </w:r>
        <w:r w:rsidRPr="0066679F">
          <w:rPr>
            <w:rFonts w:ascii="Times New Roman" w:eastAsia="宋体" w:hAnsi="Times New Roman" w:cs="Times New Roman" w:hint="eastAsia"/>
            <w:kern w:val="0"/>
            <w:szCs w:val="24"/>
          </w:rPr>
          <w:t>设计根升余弦滤波器</w:t>
        </w:r>
      </w:ins>
    </w:p>
    <w:p w14:paraId="7C125A2B"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25" w:author="胡 成成" w:date="2020-05-04T00:02:00Z"/>
          <w:rFonts w:ascii="Times New Roman" w:eastAsia="宋体" w:hAnsi="Times New Roman" w:cs="Times New Roman"/>
          <w:kern w:val="0"/>
          <w:szCs w:val="24"/>
        </w:rPr>
        <w:pPrChange w:id="1826" w:author="胡 成成" w:date="2020-05-04T00:03:00Z">
          <w:pPr>
            <w:pStyle w:val="aa"/>
            <w:autoSpaceDE w:val="0"/>
            <w:autoSpaceDN w:val="0"/>
            <w:adjustRightInd w:val="0"/>
            <w:spacing w:line="360" w:lineRule="auto"/>
            <w:ind w:left="360" w:firstLine="480"/>
            <w:jc w:val="left"/>
          </w:pPr>
        </w:pPrChange>
      </w:pPr>
      <w:ins w:id="1827" w:author="胡 成成" w:date="2020-05-04T00:02:00Z">
        <w:r w:rsidRPr="0066679F">
          <w:rPr>
            <w:rFonts w:ascii="Times New Roman" w:eastAsia="宋体" w:hAnsi="Times New Roman" w:cs="Times New Roman" w:hint="eastAsia"/>
            <w:kern w:val="0"/>
            <w:szCs w:val="24"/>
          </w:rPr>
          <w:t xml:space="preserve">%********************** </w:t>
        </w:r>
        <w:r w:rsidRPr="0066679F">
          <w:rPr>
            <w:rFonts w:ascii="Times New Roman" w:eastAsia="宋体" w:hAnsi="Times New Roman" w:cs="Times New Roman" w:hint="eastAsia"/>
            <w:kern w:val="0"/>
            <w:szCs w:val="24"/>
          </w:rPr>
          <w:t>扩频码产生参数</w:t>
        </w:r>
        <w:r w:rsidRPr="0066679F">
          <w:rPr>
            <w:rFonts w:ascii="Times New Roman" w:eastAsia="宋体" w:hAnsi="Times New Roman" w:cs="Times New Roman" w:hint="eastAsia"/>
            <w:kern w:val="0"/>
            <w:szCs w:val="24"/>
          </w:rPr>
          <w:t>**********************</w:t>
        </w:r>
      </w:ins>
    </w:p>
    <w:p w14:paraId="671A16B5"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28" w:author="胡 成成" w:date="2020-05-04T00:02:00Z"/>
          <w:rFonts w:ascii="Times New Roman" w:eastAsia="宋体" w:hAnsi="Times New Roman" w:cs="Times New Roman"/>
          <w:kern w:val="0"/>
          <w:szCs w:val="24"/>
        </w:rPr>
        <w:pPrChange w:id="1829" w:author="胡 成成" w:date="2020-05-04T00:03:00Z">
          <w:pPr>
            <w:pStyle w:val="aa"/>
            <w:autoSpaceDE w:val="0"/>
            <w:autoSpaceDN w:val="0"/>
            <w:adjustRightInd w:val="0"/>
            <w:spacing w:line="360" w:lineRule="auto"/>
            <w:ind w:left="360" w:firstLine="480"/>
            <w:jc w:val="left"/>
          </w:pPr>
        </w:pPrChange>
      </w:pPr>
      <w:ins w:id="1830" w:author="胡 成成" w:date="2020-05-04T00:02:00Z">
        <w:r w:rsidRPr="0066679F">
          <w:rPr>
            <w:rFonts w:ascii="Times New Roman" w:eastAsia="宋体" w:hAnsi="Times New Roman" w:cs="Times New Roman" w:hint="eastAsia"/>
            <w:kern w:val="0"/>
            <w:szCs w:val="24"/>
          </w:rPr>
          <w:lastRenderedPageBreak/>
          <w:t xml:space="preserve">% user = user1; % </w:t>
        </w:r>
        <w:r w:rsidRPr="0066679F">
          <w:rPr>
            <w:rFonts w:ascii="Times New Roman" w:eastAsia="宋体" w:hAnsi="Times New Roman" w:cs="Times New Roman" w:hint="eastAsia"/>
            <w:kern w:val="0"/>
            <w:szCs w:val="24"/>
          </w:rPr>
          <w:t>用户数</w:t>
        </w:r>
      </w:ins>
    </w:p>
    <w:p w14:paraId="6EE61DF4"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31" w:author="胡 成成" w:date="2020-05-04T00:02:00Z"/>
          <w:rFonts w:ascii="Times New Roman" w:eastAsia="宋体" w:hAnsi="Times New Roman" w:cs="Times New Roman"/>
          <w:kern w:val="0"/>
          <w:szCs w:val="24"/>
        </w:rPr>
        <w:pPrChange w:id="1832" w:author="胡 成成" w:date="2020-05-04T00:03:00Z">
          <w:pPr>
            <w:pStyle w:val="aa"/>
            <w:autoSpaceDE w:val="0"/>
            <w:autoSpaceDN w:val="0"/>
            <w:adjustRightInd w:val="0"/>
            <w:spacing w:line="360" w:lineRule="auto"/>
            <w:ind w:left="360" w:firstLine="480"/>
            <w:jc w:val="left"/>
          </w:pPr>
        </w:pPrChange>
      </w:pPr>
      <w:ins w:id="1833" w:author="胡 成成" w:date="2020-05-04T00:02:00Z">
        <w:r w:rsidRPr="0066679F">
          <w:rPr>
            <w:rFonts w:ascii="Times New Roman" w:eastAsia="宋体" w:hAnsi="Times New Roman" w:cs="Times New Roman" w:hint="eastAsia"/>
            <w:kern w:val="0"/>
            <w:szCs w:val="24"/>
          </w:rPr>
          <w:t>stage = 3; % m</w:t>
        </w:r>
        <w:r w:rsidRPr="0066679F">
          <w:rPr>
            <w:rFonts w:ascii="Times New Roman" w:eastAsia="宋体" w:hAnsi="Times New Roman" w:cs="Times New Roman" w:hint="eastAsia"/>
            <w:kern w:val="0"/>
            <w:szCs w:val="24"/>
          </w:rPr>
          <w:t>序列的阶数</w:t>
        </w:r>
      </w:ins>
    </w:p>
    <w:p w14:paraId="0D1811AE"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34" w:author="胡 成成" w:date="2020-05-04T00:02:00Z"/>
          <w:rFonts w:ascii="Times New Roman" w:eastAsia="宋体" w:hAnsi="Times New Roman" w:cs="Times New Roman"/>
          <w:kern w:val="0"/>
          <w:szCs w:val="24"/>
        </w:rPr>
        <w:pPrChange w:id="1835" w:author="胡 成成" w:date="2020-05-04T00:03:00Z">
          <w:pPr>
            <w:pStyle w:val="aa"/>
            <w:autoSpaceDE w:val="0"/>
            <w:autoSpaceDN w:val="0"/>
            <w:adjustRightInd w:val="0"/>
            <w:spacing w:line="360" w:lineRule="auto"/>
            <w:ind w:left="360" w:firstLine="480"/>
            <w:jc w:val="left"/>
          </w:pPr>
        </w:pPrChange>
      </w:pPr>
      <w:ins w:id="1836" w:author="胡 成成" w:date="2020-05-04T00:02:00Z">
        <w:r w:rsidRPr="0066679F">
          <w:rPr>
            <w:rFonts w:ascii="Times New Roman" w:eastAsia="宋体" w:hAnsi="Times New Roman" w:cs="Times New Roman" w:hint="eastAsia"/>
            <w:kern w:val="0"/>
            <w:szCs w:val="24"/>
          </w:rPr>
          <w:t>ptap1 = [1 3]; % m</w:t>
        </w:r>
        <w:r w:rsidRPr="0066679F">
          <w:rPr>
            <w:rFonts w:ascii="Times New Roman" w:eastAsia="宋体" w:hAnsi="Times New Roman" w:cs="Times New Roman" w:hint="eastAsia"/>
            <w:kern w:val="0"/>
            <w:szCs w:val="24"/>
          </w:rPr>
          <w:t>序列</w:t>
        </w:r>
        <w:r w:rsidRPr="0066679F">
          <w:rPr>
            <w:rFonts w:ascii="Times New Roman" w:eastAsia="宋体" w:hAnsi="Times New Roman" w:cs="Times New Roman" w:hint="eastAsia"/>
            <w:kern w:val="0"/>
            <w:szCs w:val="24"/>
          </w:rPr>
          <w:t>1</w:t>
        </w:r>
        <w:r w:rsidRPr="0066679F">
          <w:rPr>
            <w:rFonts w:ascii="Times New Roman" w:eastAsia="宋体" w:hAnsi="Times New Roman" w:cs="Times New Roman" w:hint="eastAsia"/>
            <w:kern w:val="0"/>
            <w:szCs w:val="24"/>
          </w:rPr>
          <w:t>的寄存器连接方式</w:t>
        </w:r>
      </w:ins>
    </w:p>
    <w:p w14:paraId="6F6AF362"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37" w:author="胡 成成" w:date="2020-05-04T00:02:00Z"/>
          <w:rFonts w:ascii="Times New Roman" w:eastAsia="宋体" w:hAnsi="Times New Roman" w:cs="Times New Roman"/>
          <w:kern w:val="0"/>
          <w:szCs w:val="24"/>
        </w:rPr>
        <w:pPrChange w:id="1838" w:author="胡 成成" w:date="2020-05-04T00:03:00Z">
          <w:pPr>
            <w:pStyle w:val="aa"/>
            <w:autoSpaceDE w:val="0"/>
            <w:autoSpaceDN w:val="0"/>
            <w:adjustRightInd w:val="0"/>
            <w:spacing w:line="360" w:lineRule="auto"/>
            <w:ind w:left="360" w:firstLine="480"/>
            <w:jc w:val="left"/>
          </w:pPr>
        </w:pPrChange>
      </w:pPr>
      <w:ins w:id="1839" w:author="胡 成成" w:date="2020-05-04T00:02:00Z">
        <w:r w:rsidRPr="0066679F">
          <w:rPr>
            <w:rFonts w:ascii="Times New Roman" w:eastAsia="宋体" w:hAnsi="Times New Roman" w:cs="Times New Roman" w:hint="eastAsia"/>
            <w:kern w:val="0"/>
            <w:szCs w:val="24"/>
          </w:rPr>
          <w:t>ptap2 = [2 3]; % m</w:t>
        </w:r>
        <w:r w:rsidRPr="0066679F">
          <w:rPr>
            <w:rFonts w:ascii="Times New Roman" w:eastAsia="宋体" w:hAnsi="Times New Roman" w:cs="Times New Roman" w:hint="eastAsia"/>
            <w:kern w:val="0"/>
            <w:szCs w:val="24"/>
          </w:rPr>
          <w:t>序列</w:t>
        </w:r>
        <w:r w:rsidRPr="0066679F">
          <w:rPr>
            <w:rFonts w:ascii="Times New Roman" w:eastAsia="宋体" w:hAnsi="Times New Roman" w:cs="Times New Roman" w:hint="eastAsia"/>
            <w:kern w:val="0"/>
            <w:szCs w:val="24"/>
          </w:rPr>
          <w:t>2</w:t>
        </w:r>
        <w:r w:rsidRPr="0066679F">
          <w:rPr>
            <w:rFonts w:ascii="Times New Roman" w:eastAsia="宋体" w:hAnsi="Times New Roman" w:cs="Times New Roman" w:hint="eastAsia"/>
            <w:kern w:val="0"/>
            <w:szCs w:val="24"/>
          </w:rPr>
          <w:t>的寄存器连接方式</w:t>
        </w:r>
      </w:ins>
    </w:p>
    <w:p w14:paraId="7507F920"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40" w:author="胡 成成" w:date="2020-05-04T00:02:00Z"/>
          <w:rFonts w:ascii="Times New Roman" w:eastAsia="宋体" w:hAnsi="Times New Roman" w:cs="Times New Roman"/>
          <w:kern w:val="0"/>
          <w:szCs w:val="24"/>
        </w:rPr>
        <w:pPrChange w:id="1841" w:author="胡 成成" w:date="2020-05-04T00:03:00Z">
          <w:pPr>
            <w:pStyle w:val="aa"/>
            <w:autoSpaceDE w:val="0"/>
            <w:autoSpaceDN w:val="0"/>
            <w:adjustRightInd w:val="0"/>
            <w:spacing w:line="360" w:lineRule="auto"/>
            <w:ind w:left="360" w:firstLine="480"/>
            <w:jc w:val="left"/>
          </w:pPr>
        </w:pPrChange>
      </w:pPr>
      <w:ins w:id="1842" w:author="胡 成成" w:date="2020-05-04T00:02:00Z">
        <w:r w:rsidRPr="0066679F">
          <w:rPr>
            <w:rFonts w:ascii="Times New Roman" w:eastAsia="宋体" w:hAnsi="Times New Roman" w:cs="Times New Roman" w:hint="eastAsia"/>
            <w:kern w:val="0"/>
            <w:szCs w:val="24"/>
          </w:rPr>
          <w:t>regi1 = [1 1 1 ]; % m</w:t>
        </w:r>
        <w:r w:rsidRPr="0066679F">
          <w:rPr>
            <w:rFonts w:ascii="Times New Roman" w:eastAsia="宋体" w:hAnsi="Times New Roman" w:cs="Times New Roman" w:hint="eastAsia"/>
            <w:kern w:val="0"/>
            <w:szCs w:val="24"/>
          </w:rPr>
          <w:t>序列</w:t>
        </w:r>
        <w:r w:rsidRPr="0066679F">
          <w:rPr>
            <w:rFonts w:ascii="Times New Roman" w:eastAsia="宋体" w:hAnsi="Times New Roman" w:cs="Times New Roman" w:hint="eastAsia"/>
            <w:kern w:val="0"/>
            <w:szCs w:val="24"/>
          </w:rPr>
          <w:t>1</w:t>
        </w:r>
        <w:r w:rsidRPr="0066679F">
          <w:rPr>
            <w:rFonts w:ascii="Times New Roman" w:eastAsia="宋体" w:hAnsi="Times New Roman" w:cs="Times New Roman" w:hint="eastAsia"/>
            <w:kern w:val="0"/>
            <w:szCs w:val="24"/>
          </w:rPr>
          <w:t>的寄存器初始值</w:t>
        </w:r>
      </w:ins>
    </w:p>
    <w:p w14:paraId="4DED2AA6"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43" w:author="胡 成成" w:date="2020-05-04T00:02:00Z"/>
          <w:rFonts w:ascii="Times New Roman" w:eastAsia="宋体" w:hAnsi="Times New Roman" w:cs="Times New Roman"/>
          <w:kern w:val="0"/>
          <w:szCs w:val="24"/>
        </w:rPr>
        <w:pPrChange w:id="1844" w:author="胡 成成" w:date="2020-05-04T00:03:00Z">
          <w:pPr>
            <w:pStyle w:val="aa"/>
            <w:autoSpaceDE w:val="0"/>
            <w:autoSpaceDN w:val="0"/>
            <w:adjustRightInd w:val="0"/>
            <w:spacing w:line="360" w:lineRule="auto"/>
            <w:ind w:left="360" w:firstLine="480"/>
            <w:jc w:val="left"/>
          </w:pPr>
        </w:pPrChange>
      </w:pPr>
      <w:ins w:id="1845" w:author="胡 成成" w:date="2020-05-04T00:02:00Z">
        <w:r w:rsidRPr="0066679F">
          <w:rPr>
            <w:rFonts w:ascii="Times New Roman" w:eastAsia="宋体" w:hAnsi="Times New Roman" w:cs="Times New Roman" w:hint="eastAsia"/>
            <w:kern w:val="0"/>
            <w:szCs w:val="24"/>
          </w:rPr>
          <w:t>regi2 = [1 1 1]; % m</w:t>
        </w:r>
        <w:r w:rsidRPr="0066679F">
          <w:rPr>
            <w:rFonts w:ascii="Times New Roman" w:eastAsia="宋体" w:hAnsi="Times New Roman" w:cs="Times New Roman" w:hint="eastAsia"/>
            <w:kern w:val="0"/>
            <w:szCs w:val="24"/>
          </w:rPr>
          <w:t>序列</w:t>
        </w:r>
        <w:r w:rsidRPr="0066679F">
          <w:rPr>
            <w:rFonts w:ascii="Times New Roman" w:eastAsia="宋体" w:hAnsi="Times New Roman" w:cs="Times New Roman" w:hint="eastAsia"/>
            <w:kern w:val="0"/>
            <w:szCs w:val="24"/>
          </w:rPr>
          <w:t>2</w:t>
        </w:r>
        <w:r w:rsidRPr="0066679F">
          <w:rPr>
            <w:rFonts w:ascii="Times New Roman" w:eastAsia="宋体" w:hAnsi="Times New Roman" w:cs="Times New Roman" w:hint="eastAsia"/>
            <w:kern w:val="0"/>
            <w:szCs w:val="24"/>
          </w:rPr>
          <w:t>的寄存器初始值</w:t>
        </w:r>
      </w:ins>
    </w:p>
    <w:p w14:paraId="1E89FD0C"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46" w:author="胡 成成" w:date="2020-05-04T00:02:00Z"/>
          <w:rFonts w:ascii="Times New Roman" w:eastAsia="宋体" w:hAnsi="Times New Roman" w:cs="Times New Roman"/>
          <w:kern w:val="0"/>
          <w:szCs w:val="24"/>
        </w:rPr>
        <w:pPrChange w:id="1847" w:author="胡 成成" w:date="2020-05-04T00:03:00Z">
          <w:pPr>
            <w:pStyle w:val="aa"/>
            <w:autoSpaceDE w:val="0"/>
            <w:autoSpaceDN w:val="0"/>
            <w:adjustRightInd w:val="0"/>
            <w:spacing w:line="360" w:lineRule="auto"/>
            <w:ind w:left="360" w:firstLine="480"/>
            <w:jc w:val="left"/>
          </w:pPr>
        </w:pPrChange>
      </w:pPr>
      <w:ins w:id="1848" w:author="胡 成成" w:date="2020-05-04T00:02:00Z">
        <w:r w:rsidRPr="0066679F">
          <w:rPr>
            <w:rFonts w:ascii="Times New Roman" w:eastAsia="宋体" w:hAnsi="Times New Roman" w:cs="Times New Roman" w:hint="eastAsia"/>
            <w:kern w:val="0"/>
            <w:szCs w:val="24"/>
          </w:rPr>
          <w:t xml:space="preserve">%******************** </w:t>
        </w:r>
        <w:r w:rsidRPr="0066679F">
          <w:rPr>
            <w:rFonts w:ascii="Times New Roman" w:eastAsia="宋体" w:hAnsi="Times New Roman" w:cs="Times New Roman" w:hint="eastAsia"/>
            <w:kern w:val="0"/>
            <w:szCs w:val="24"/>
          </w:rPr>
          <w:t>扩频码的生成</w:t>
        </w:r>
        <w:r w:rsidRPr="0066679F">
          <w:rPr>
            <w:rFonts w:ascii="Times New Roman" w:eastAsia="宋体" w:hAnsi="Times New Roman" w:cs="Times New Roman" w:hint="eastAsia"/>
            <w:kern w:val="0"/>
            <w:szCs w:val="24"/>
          </w:rPr>
          <w:t>*********************</w:t>
        </w:r>
      </w:ins>
    </w:p>
    <w:p w14:paraId="2EBD6790"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49" w:author="胡 成成" w:date="2020-05-04T00:02:00Z"/>
          <w:rFonts w:ascii="Times New Roman" w:eastAsia="宋体" w:hAnsi="Times New Roman" w:cs="Times New Roman"/>
          <w:kern w:val="0"/>
          <w:szCs w:val="24"/>
        </w:rPr>
        <w:pPrChange w:id="1850" w:author="胡 成成" w:date="2020-05-04T00:03:00Z">
          <w:pPr>
            <w:pStyle w:val="aa"/>
            <w:autoSpaceDE w:val="0"/>
            <w:autoSpaceDN w:val="0"/>
            <w:adjustRightInd w:val="0"/>
            <w:spacing w:line="360" w:lineRule="auto"/>
            <w:ind w:left="360" w:firstLine="480"/>
            <w:jc w:val="left"/>
          </w:pPr>
        </w:pPrChange>
      </w:pPr>
      <w:ins w:id="1851" w:author="胡 成成" w:date="2020-05-04T00:02:00Z">
        <w:r w:rsidRPr="0066679F">
          <w:rPr>
            <w:rFonts w:ascii="Times New Roman" w:eastAsia="宋体" w:hAnsi="Times New Roman" w:cs="Times New Roman"/>
            <w:kern w:val="0"/>
            <w:szCs w:val="24"/>
          </w:rPr>
          <w:t>switch seq</w:t>
        </w:r>
      </w:ins>
    </w:p>
    <w:p w14:paraId="333ACD9D"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52" w:author="胡 成成" w:date="2020-05-04T00:02:00Z"/>
          <w:rFonts w:ascii="Times New Roman" w:eastAsia="宋体" w:hAnsi="Times New Roman" w:cs="Times New Roman"/>
          <w:kern w:val="0"/>
          <w:szCs w:val="24"/>
        </w:rPr>
        <w:pPrChange w:id="1853" w:author="胡 成成" w:date="2020-05-04T00:03:00Z">
          <w:pPr>
            <w:pStyle w:val="aa"/>
            <w:autoSpaceDE w:val="0"/>
            <w:autoSpaceDN w:val="0"/>
            <w:adjustRightInd w:val="0"/>
            <w:spacing w:line="360" w:lineRule="auto"/>
            <w:ind w:left="360" w:firstLine="480"/>
            <w:jc w:val="left"/>
          </w:pPr>
        </w:pPrChange>
      </w:pPr>
      <w:ins w:id="1854" w:author="胡 成成" w:date="2020-05-04T00:02:00Z">
        <w:r w:rsidRPr="0066679F">
          <w:rPr>
            <w:rFonts w:ascii="Times New Roman" w:eastAsia="宋体" w:hAnsi="Times New Roman" w:cs="Times New Roman" w:hint="eastAsia"/>
            <w:kern w:val="0"/>
            <w:szCs w:val="24"/>
          </w:rPr>
          <w:t>case 1 % M-</w:t>
        </w:r>
        <w:r w:rsidRPr="0066679F">
          <w:rPr>
            <w:rFonts w:ascii="Times New Roman" w:eastAsia="宋体" w:hAnsi="Times New Roman" w:cs="Times New Roman" w:hint="eastAsia"/>
            <w:kern w:val="0"/>
            <w:szCs w:val="24"/>
          </w:rPr>
          <w:t>序列</w:t>
        </w:r>
      </w:ins>
    </w:p>
    <w:p w14:paraId="71EED2C1"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55" w:author="胡 成成" w:date="2020-05-04T00:02:00Z"/>
          <w:rFonts w:ascii="Times New Roman" w:eastAsia="宋体" w:hAnsi="Times New Roman" w:cs="Times New Roman"/>
          <w:kern w:val="0"/>
          <w:szCs w:val="24"/>
        </w:rPr>
        <w:pPrChange w:id="1856" w:author="胡 成成" w:date="2020-05-04T00:03:00Z">
          <w:pPr>
            <w:pStyle w:val="aa"/>
            <w:autoSpaceDE w:val="0"/>
            <w:autoSpaceDN w:val="0"/>
            <w:adjustRightInd w:val="0"/>
            <w:spacing w:line="360" w:lineRule="auto"/>
            <w:ind w:left="360" w:firstLine="480"/>
            <w:jc w:val="left"/>
          </w:pPr>
        </w:pPrChange>
      </w:pPr>
      <w:ins w:id="1857" w:author="胡 成成" w:date="2020-05-04T00:02:00Z">
        <w:r w:rsidRPr="0066679F">
          <w:rPr>
            <w:rFonts w:ascii="Times New Roman" w:eastAsia="宋体" w:hAnsi="Times New Roman" w:cs="Times New Roman"/>
            <w:kern w:val="0"/>
            <w:szCs w:val="24"/>
          </w:rPr>
          <w:t>code = mseq(stage,ptap1,regi1,user);</w:t>
        </w:r>
      </w:ins>
    </w:p>
    <w:p w14:paraId="72182454"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58" w:author="胡 成成" w:date="2020-05-04T00:02:00Z"/>
          <w:rFonts w:ascii="Times New Roman" w:eastAsia="宋体" w:hAnsi="Times New Roman" w:cs="Times New Roman"/>
          <w:kern w:val="0"/>
          <w:szCs w:val="24"/>
        </w:rPr>
        <w:pPrChange w:id="1859" w:author="胡 成成" w:date="2020-05-04T00:03:00Z">
          <w:pPr>
            <w:pStyle w:val="aa"/>
            <w:autoSpaceDE w:val="0"/>
            <w:autoSpaceDN w:val="0"/>
            <w:adjustRightInd w:val="0"/>
            <w:spacing w:line="360" w:lineRule="auto"/>
            <w:ind w:left="360" w:firstLine="480"/>
            <w:jc w:val="left"/>
          </w:pPr>
        </w:pPrChange>
      </w:pPr>
      <w:ins w:id="1860" w:author="胡 成成" w:date="2020-05-04T00:02:00Z">
        <w:r w:rsidRPr="0066679F">
          <w:rPr>
            <w:rFonts w:ascii="Times New Roman" w:eastAsia="宋体" w:hAnsi="Times New Roman" w:cs="Times New Roman" w:hint="eastAsia"/>
            <w:kern w:val="0"/>
            <w:szCs w:val="24"/>
          </w:rPr>
          <w:t xml:space="preserve">case 2 % Gold </w:t>
        </w:r>
        <w:r w:rsidRPr="0066679F">
          <w:rPr>
            <w:rFonts w:ascii="Times New Roman" w:eastAsia="宋体" w:hAnsi="Times New Roman" w:cs="Times New Roman" w:hint="eastAsia"/>
            <w:kern w:val="0"/>
            <w:szCs w:val="24"/>
          </w:rPr>
          <w:t>序列</w:t>
        </w:r>
      </w:ins>
    </w:p>
    <w:p w14:paraId="2336B236"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61" w:author="胡 成成" w:date="2020-05-04T00:02:00Z"/>
          <w:rFonts w:ascii="Times New Roman" w:eastAsia="宋体" w:hAnsi="Times New Roman" w:cs="Times New Roman"/>
          <w:kern w:val="0"/>
          <w:szCs w:val="24"/>
        </w:rPr>
        <w:pPrChange w:id="1862" w:author="胡 成成" w:date="2020-05-04T00:03:00Z">
          <w:pPr>
            <w:pStyle w:val="aa"/>
            <w:autoSpaceDE w:val="0"/>
            <w:autoSpaceDN w:val="0"/>
            <w:adjustRightInd w:val="0"/>
            <w:spacing w:line="360" w:lineRule="auto"/>
            <w:ind w:left="360" w:firstLine="480"/>
            <w:jc w:val="left"/>
          </w:pPr>
        </w:pPrChange>
      </w:pPr>
      <w:ins w:id="1863" w:author="胡 成成" w:date="2020-05-04T00:02:00Z">
        <w:r w:rsidRPr="0066679F">
          <w:rPr>
            <w:rFonts w:ascii="Times New Roman" w:eastAsia="宋体" w:hAnsi="Times New Roman" w:cs="Times New Roman"/>
            <w:kern w:val="0"/>
            <w:szCs w:val="24"/>
          </w:rPr>
          <w:t>m1 = mseq(stage,ptap1,regi1);</w:t>
        </w:r>
      </w:ins>
    </w:p>
    <w:p w14:paraId="045F99A9"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64" w:author="胡 成成" w:date="2020-05-04T00:02:00Z"/>
          <w:rFonts w:ascii="Times New Roman" w:eastAsia="宋体" w:hAnsi="Times New Roman" w:cs="Times New Roman"/>
          <w:kern w:val="0"/>
          <w:szCs w:val="24"/>
        </w:rPr>
        <w:pPrChange w:id="1865" w:author="胡 成成" w:date="2020-05-04T00:03:00Z">
          <w:pPr>
            <w:pStyle w:val="aa"/>
            <w:autoSpaceDE w:val="0"/>
            <w:autoSpaceDN w:val="0"/>
            <w:adjustRightInd w:val="0"/>
            <w:spacing w:line="360" w:lineRule="auto"/>
            <w:ind w:left="360" w:firstLine="480"/>
            <w:jc w:val="left"/>
          </w:pPr>
        </w:pPrChange>
      </w:pPr>
      <w:ins w:id="1866" w:author="胡 成成" w:date="2020-05-04T00:02:00Z">
        <w:r w:rsidRPr="0066679F">
          <w:rPr>
            <w:rFonts w:ascii="Times New Roman" w:eastAsia="宋体" w:hAnsi="Times New Roman" w:cs="Times New Roman"/>
            <w:kern w:val="0"/>
            <w:szCs w:val="24"/>
          </w:rPr>
          <w:t>m2 = mseq(stage,ptap2,regi2);</w:t>
        </w:r>
      </w:ins>
    </w:p>
    <w:p w14:paraId="6296AC47"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67" w:author="胡 成成" w:date="2020-05-04T00:02:00Z"/>
          <w:rFonts w:ascii="Times New Roman" w:eastAsia="宋体" w:hAnsi="Times New Roman" w:cs="Times New Roman"/>
          <w:kern w:val="0"/>
          <w:szCs w:val="24"/>
        </w:rPr>
        <w:pPrChange w:id="1868" w:author="胡 成成" w:date="2020-05-04T00:03:00Z">
          <w:pPr>
            <w:pStyle w:val="aa"/>
            <w:autoSpaceDE w:val="0"/>
            <w:autoSpaceDN w:val="0"/>
            <w:adjustRightInd w:val="0"/>
            <w:spacing w:line="360" w:lineRule="auto"/>
            <w:ind w:left="360" w:firstLine="480"/>
            <w:jc w:val="left"/>
          </w:pPr>
        </w:pPrChange>
      </w:pPr>
      <w:ins w:id="1869" w:author="胡 成成" w:date="2020-05-04T00:02:00Z">
        <w:r w:rsidRPr="0066679F">
          <w:rPr>
            <w:rFonts w:ascii="Times New Roman" w:eastAsia="宋体" w:hAnsi="Times New Roman" w:cs="Times New Roman"/>
            <w:kern w:val="0"/>
            <w:szCs w:val="24"/>
          </w:rPr>
          <w:t>code = goldseq(m1,m2,user);</w:t>
        </w:r>
      </w:ins>
    </w:p>
    <w:p w14:paraId="495C0F5C"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70" w:author="胡 成成" w:date="2020-05-04T00:02:00Z"/>
          <w:rFonts w:ascii="Times New Roman" w:eastAsia="宋体" w:hAnsi="Times New Roman" w:cs="Times New Roman"/>
          <w:kern w:val="0"/>
          <w:szCs w:val="24"/>
        </w:rPr>
        <w:pPrChange w:id="1871" w:author="胡 成成" w:date="2020-05-04T00:03:00Z">
          <w:pPr>
            <w:pStyle w:val="aa"/>
            <w:autoSpaceDE w:val="0"/>
            <w:autoSpaceDN w:val="0"/>
            <w:adjustRightInd w:val="0"/>
            <w:spacing w:line="360" w:lineRule="auto"/>
            <w:ind w:left="360" w:firstLine="480"/>
            <w:jc w:val="left"/>
          </w:pPr>
        </w:pPrChange>
      </w:pPr>
      <w:ins w:id="1872" w:author="胡 成成" w:date="2020-05-04T00:02:00Z">
        <w:r w:rsidRPr="0066679F">
          <w:rPr>
            <w:rFonts w:ascii="Times New Roman" w:eastAsia="宋体" w:hAnsi="Times New Roman" w:cs="Times New Roman" w:hint="eastAsia"/>
            <w:kern w:val="0"/>
            <w:szCs w:val="24"/>
          </w:rPr>
          <w:t xml:space="preserve">case 3 % </w:t>
        </w:r>
        <w:r w:rsidRPr="0066679F">
          <w:rPr>
            <w:rFonts w:ascii="Times New Roman" w:eastAsia="宋体" w:hAnsi="Times New Roman" w:cs="Times New Roman" w:hint="eastAsia"/>
            <w:kern w:val="0"/>
            <w:szCs w:val="24"/>
          </w:rPr>
          <w:t>正交</w:t>
        </w:r>
        <w:r w:rsidRPr="0066679F">
          <w:rPr>
            <w:rFonts w:ascii="Times New Roman" w:eastAsia="宋体" w:hAnsi="Times New Roman" w:cs="Times New Roman" w:hint="eastAsia"/>
            <w:kern w:val="0"/>
            <w:szCs w:val="24"/>
          </w:rPr>
          <w:t xml:space="preserve">Gold </w:t>
        </w:r>
        <w:r w:rsidRPr="0066679F">
          <w:rPr>
            <w:rFonts w:ascii="Times New Roman" w:eastAsia="宋体" w:hAnsi="Times New Roman" w:cs="Times New Roman" w:hint="eastAsia"/>
            <w:kern w:val="0"/>
            <w:szCs w:val="24"/>
          </w:rPr>
          <w:t>序列</w:t>
        </w:r>
      </w:ins>
    </w:p>
    <w:p w14:paraId="6BC62804"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73" w:author="胡 成成" w:date="2020-05-04T00:02:00Z"/>
          <w:rFonts w:ascii="Times New Roman" w:eastAsia="宋体" w:hAnsi="Times New Roman" w:cs="Times New Roman"/>
          <w:kern w:val="0"/>
          <w:szCs w:val="24"/>
        </w:rPr>
        <w:pPrChange w:id="1874" w:author="胡 成成" w:date="2020-05-04T00:03:00Z">
          <w:pPr>
            <w:pStyle w:val="aa"/>
            <w:autoSpaceDE w:val="0"/>
            <w:autoSpaceDN w:val="0"/>
            <w:adjustRightInd w:val="0"/>
            <w:spacing w:line="360" w:lineRule="auto"/>
            <w:ind w:left="360" w:firstLine="480"/>
            <w:jc w:val="left"/>
          </w:pPr>
        </w:pPrChange>
      </w:pPr>
      <w:ins w:id="1875" w:author="胡 成成" w:date="2020-05-04T00:02:00Z">
        <w:r w:rsidRPr="0066679F">
          <w:rPr>
            <w:rFonts w:ascii="Times New Roman" w:eastAsia="宋体" w:hAnsi="Times New Roman" w:cs="Times New Roman"/>
            <w:kern w:val="0"/>
            <w:szCs w:val="24"/>
          </w:rPr>
          <w:t>m1 = mseq(stage,ptap1,regi1);</w:t>
        </w:r>
      </w:ins>
    </w:p>
    <w:p w14:paraId="2BFA1B5D"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76" w:author="胡 成成" w:date="2020-05-04T00:02:00Z"/>
          <w:rFonts w:ascii="Times New Roman" w:eastAsia="宋体" w:hAnsi="Times New Roman" w:cs="Times New Roman"/>
          <w:kern w:val="0"/>
          <w:szCs w:val="24"/>
        </w:rPr>
        <w:pPrChange w:id="1877" w:author="胡 成成" w:date="2020-05-04T00:03:00Z">
          <w:pPr>
            <w:pStyle w:val="aa"/>
            <w:autoSpaceDE w:val="0"/>
            <w:autoSpaceDN w:val="0"/>
            <w:adjustRightInd w:val="0"/>
            <w:spacing w:line="360" w:lineRule="auto"/>
            <w:ind w:left="360" w:firstLine="480"/>
            <w:jc w:val="left"/>
          </w:pPr>
        </w:pPrChange>
      </w:pPr>
      <w:ins w:id="1878" w:author="胡 成成" w:date="2020-05-04T00:02:00Z">
        <w:r w:rsidRPr="0066679F">
          <w:rPr>
            <w:rFonts w:ascii="Times New Roman" w:eastAsia="宋体" w:hAnsi="Times New Roman" w:cs="Times New Roman"/>
            <w:kern w:val="0"/>
            <w:szCs w:val="24"/>
          </w:rPr>
          <w:t>m2 = mseq(stage,ptap2,regi2);</w:t>
        </w:r>
      </w:ins>
    </w:p>
    <w:p w14:paraId="34F886A4"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79" w:author="胡 成成" w:date="2020-05-04T00:02:00Z"/>
          <w:rFonts w:ascii="Times New Roman" w:eastAsia="宋体" w:hAnsi="Times New Roman" w:cs="Times New Roman"/>
          <w:kern w:val="0"/>
          <w:szCs w:val="24"/>
        </w:rPr>
        <w:pPrChange w:id="1880" w:author="胡 成成" w:date="2020-05-04T00:03:00Z">
          <w:pPr>
            <w:pStyle w:val="aa"/>
            <w:autoSpaceDE w:val="0"/>
            <w:autoSpaceDN w:val="0"/>
            <w:adjustRightInd w:val="0"/>
            <w:spacing w:line="360" w:lineRule="auto"/>
            <w:ind w:left="360" w:firstLine="480"/>
            <w:jc w:val="left"/>
          </w:pPr>
        </w:pPrChange>
      </w:pPr>
      <w:ins w:id="1881" w:author="胡 成成" w:date="2020-05-04T00:02:00Z">
        <w:r w:rsidRPr="0066679F">
          <w:rPr>
            <w:rFonts w:ascii="Times New Roman" w:eastAsia="宋体" w:hAnsi="Times New Roman" w:cs="Times New Roman"/>
            <w:kern w:val="0"/>
            <w:szCs w:val="24"/>
          </w:rPr>
          <w:t>code = [goldseq(m1,m2,user),zeros(user,1)];</w:t>
        </w:r>
      </w:ins>
    </w:p>
    <w:p w14:paraId="3D5222D6"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82" w:author="胡 成成" w:date="2020-05-04T00:02:00Z"/>
          <w:rFonts w:ascii="Times New Roman" w:eastAsia="宋体" w:hAnsi="Times New Roman" w:cs="Times New Roman"/>
          <w:kern w:val="0"/>
          <w:szCs w:val="24"/>
        </w:rPr>
        <w:pPrChange w:id="1883" w:author="胡 成成" w:date="2020-05-04T00:03:00Z">
          <w:pPr>
            <w:pStyle w:val="aa"/>
            <w:autoSpaceDE w:val="0"/>
            <w:autoSpaceDN w:val="0"/>
            <w:adjustRightInd w:val="0"/>
            <w:spacing w:line="360" w:lineRule="auto"/>
            <w:ind w:left="360" w:firstLine="480"/>
            <w:jc w:val="left"/>
          </w:pPr>
        </w:pPrChange>
      </w:pPr>
      <w:ins w:id="1884" w:author="胡 成成" w:date="2020-05-04T00:02:00Z">
        <w:r w:rsidRPr="0066679F">
          <w:rPr>
            <w:rFonts w:ascii="Times New Roman" w:eastAsia="宋体" w:hAnsi="Times New Roman" w:cs="Times New Roman"/>
            <w:kern w:val="0"/>
            <w:szCs w:val="24"/>
          </w:rPr>
          <w:t>end</w:t>
        </w:r>
      </w:ins>
    </w:p>
    <w:p w14:paraId="130F3CBE"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85" w:author="胡 成成" w:date="2020-05-04T00:02:00Z"/>
          <w:rFonts w:ascii="Times New Roman" w:eastAsia="宋体" w:hAnsi="Times New Roman" w:cs="Times New Roman"/>
          <w:kern w:val="0"/>
          <w:szCs w:val="24"/>
        </w:rPr>
        <w:pPrChange w:id="1886" w:author="胡 成成" w:date="2020-05-04T00:03:00Z">
          <w:pPr>
            <w:pStyle w:val="aa"/>
            <w:autoSpaceDE w:val="0"/>
            <w:autoSpaceDN w:val="0"/>
            <w:adjustRightInd w:val="0"/>
            <w:spacing w:line="360" w:lineRule="auto"/>
            <w:ind w:left="360" w:firstLine="480"/>
            <w:jc w:val="left"/>
          </w:pPr>
        </w:pPrChange>
      </w:pPr>
      <w:ins w:id="1887" w:author="胡 成成" w:date="2020-05-04T00:02:00Z">
        <w:r w:rsidRPr="0066679F">
          <w:rPr>
            <w:rFonts w:ascii="Times New Roman" w:eastAsia="宋体" w:hAnsi="Times New Roman" w:cs="Times New Roman"/>
            <w:kern w:val="0"/>
            <w:szCs w:val="24"/>
          </w:rPr>
          <w:t>code = code * 2 - 1;</w:t>
        </w:r>
      </w:ins>
    </w:p>
    <w:p w14:paraId="4A9A0610"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88" w:author="胡 成成" w:date="2020-05-04T00:02:00Z"/>
          <w:rFonts w:ascii="Times New Roman" w:eastAsia="宋体" w:hAnsi="Times New Roman" w:cs="Times New Roman"/>
          <w:kern w:val="0"/>
          <w:szCs w:val="24"/>
        </w:rPr>
        <w:pPrChange w:id="1889" w:author="胡 成成" w:date="2020-05-04T00:03:00Z">
          <w:pPr>
            <w:pStyle w:val="aa"/>
            <w:autoSpaceDE w:val="0"/>
            <w:autoSpaceDN w:val="0"/>
            <w:adjustRightInd w:val="0"/>
            <w:spacing w:line="360" w:lineRule="auto"/>
            <w:ind w:left="360" w:firstLine="480"/>
            <w:jc w:val="left"/>
          </w:pPr>
        </w:pPrChange>
      </w:pPr>
      <w:ins w:id="1890" w:author="胡 成成" w:date="2020-05-04T00:02:00Z">
        <w:r w:rsidRPr="0066679F">
          <w:rPr>
            <w:rFonts w:ascii="Times New Roman" w:eastAsia="宋体" w:hAnsi="Times New Roman" w:cs="Times New Roman"/>
            <w:kern w:val="0"/>
            <w:szCs w:val="24"/>
          </w:rPr>
          <w:t>clen = length(code);</w:t>
        </w:r>
      </w:ins>
    </w:p>
    <w:p w14:paraId="11E760C4"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91" w:author="胡 成成" w:date="2020-05-04T00:02:00Z"/>
          <w:rFonts w:ascii="Times New Roman" w:eastAsia="宋体" w:hAnsi="Times New Roman" w:cs="Times New Roman"/>
          <w:kern w:val="0"/>
          <w:szCs w:val="24"/>
        </w:rPr>
        <w:pPrChange w:id="1892" w:author="胡 成成" w:date="2020-05-04T00:03:00Z">
          <w:pPr>
            <w:pStyle w:val="aa"/>
            <w:autoSpaceDE w:val="0"/>
            <w:autoSpaceDN w:val="0"/>
            <w:adjustRightInd w:val="0"/>
            <w:spacing w:line="360" w:lineRule="auto"/>
            <w:ind w:left="360" w:firstLine="480"/>
            <w:jc w:val="left"/>
          </w:pPr>
        </w:pPrChange>
      </w:pPr>
      <w:ins w:id="1893" w:author="胡 成成" w:date="2020-05-04T00:02:00Z">
        <w:r w:rsidRPr="0066679F">
          <w:rPr>
            <w:rFonts w:ascii="Times New Roman" w:eastAsia="宋体" w:hAnsi="Times New Roman" w:cs="Times New Roman" w:hint="eastAsia"/>
            <w:kern w:val="0"/>
            <w:szCs w:val="24"/>
          </w:rPr>
          <w:t xml:space="preserve">%************************** </w:t>
        </w:r>
        <w:r w:rsidRPr="0066679F">
          <w:rPr>
            <w:rFonts w:ascii="Times New Roman" w:eastAsia="宋体" w:hAnsi="Times New Roman" w:cs="Times New Roman" w:hint="eastAsia"/>
            <w:kern w:val="0"/>
            <w:szCs w:val="24"/>
          </w:rPr>
          <w:t>衰落信道参数</w:t>
        </w:r>
        <w:r w:rsidRPr="0066679F">
          <w:rPr>
            <w:rFonts w:ascii="Times New Roman" w:eastAsia="宋体" w:hAnsi="Times New Roman" w:cs="Times New Roman" w:hint="eastAsia"/>
            <w:kern w:val="0"/>
            <w:szCs w:val="24"/>
          </w:rPr>
          <w:t>**************************</w:t>
        </w:r>
      </w:ins>
    </w:p>
    <w:p w14:paraId="74780795"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94" w:author="胡 成成" w:date="2020-05-04T00:02:00Z"/>
          <w:rFonts w:ascii="Times New Roman" w:eastAsia="宋体" w:hAnsi="Times New Roman" w:cs="Times New Roman"/>
          <w:kern w:val="0"/>
          <w:szCs w:val="24"/>
        </w:rPr>
        <w:pPrChange w:id="1895" w:author="胡 成成" w:date="2020-05-04T00:03:00Z">
          <w:pPr>
            <w:pStyle w:val="aa"/>
            <w:autoSpaceDE w:val="0"/>
            <w:autoSpaceDN w:val="0"/>
            <w:adjustRightInd w:val="0"/>
            <w:spacing w:line="360" w:lineRule="auto"/>
            <w:ind w:left="360" w:firstLine="480"/>
            <w:jc w:val="left"/>
          </w:pPr>
        </w:pPrChange>
      </w:pPr>
      <w:ins w:id="1896" w:author="胡 成成" w:date="2020-05-04T00:02:00Z">
        <w:r w:rsidRPr="0066679F">
          <w:rPr>
            <w:rFonts w:ascii="Times New Roman" w:eastAsia="宋体" w:hAnsi="Times New Roman" w:cs="Times New Roman" w:hint="eastAsia"/>
            <w:kern w:val="0"/>
            <w:szCs w:val="24"/>
          </w:rPr>
          <w:t xml:space="preserve">ts = 1 / Fs / sr/ clen; % </w:t>
        </w:r>
        <w:r w:rsidRPr="0066679F">
          <w:rPr>
            <w:rFonts w:ascii="Times New Roman" w:eastAsia="宋体" w:hAnsi="Times New Roman" w:cs="Times New Roman" w:hint="eastAsia"/>
            <w:kern w:val="0"/>
            <w:szCs w:val="24"/>
          </w:rPr>
          <w:t>信道采样时间间隔</w:t>
        </w:r>
      </w:ins>
    </w:p>
    <w:p w14:paraId="3BC7CACD"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897" w:author="胡 成成" w:date="2020-05-04T00:02:00Z"/>
          <w:rFonts w:ascii="Times New Roman" w:eastAsia="宋体" w:hAnsi="Times New Roman" w:cs="Times New Roman"/>
          <w:kern w:val="0"/>
          <w:szCs w:val="24"/>
        </w:rPr>
        <w:pPrChange w:id="1898" w:author="胡 成成" w:date="2020-05-04T00:03:00Z">
          <w:pPr>
            <w:pStyle w:val="aa"/>
            <w:autoSpaceDE w:val="0"/>
            <w:autoSpaceDN w:val="0"/>
            <w:adjustRightInd w:val="0"/>
            <w:spacing w:line="360" w:lineRule="auto"/>
            <w:ind w:left="360" w:firstLine="480"/>
            <w:jc w:val="left"/>
          </w:pPr>
        </w:pPrChange>
      </w:pPr>
      <w:ins w:id="1899" w:author="胡 成成" w:date="2020-05-04T00:02:00Z">
        <w:r w:rsidRPr="0066679F">
          <w:rPr>
            <w:rFonts w:ascii="Times New Roman" w:eastAsia="宋体" w:hAnsi="Times New Roman" w:cs="Times New Roman" w:hint="eastAsia"/>
            <w:kern w:val="0"/>
            <w:szCs w:val="24"/>
          </w:rPr>
          <w:t xml:space="preserve">t=(0:nSymbol*Fs*clen-1+2*delay*Fs)*ts; % </w:t>
        </w:r>
        <w:r w:rsidRPr="0066679F">
          <w:rPr>
            <w:rFonts w:ascii="Times New Roman" w:eastAsia="宋体" w:hAnsi="Times New Roman" w:cs="Times New Roman" w:hint="eastAsia"/>
            <w:kern w:val="0"/>
            <w:szCs w:val="24"/>
          </w:rPr>
          <w:t>每种信噪比下的符号传输时间</w:t>
        </w:r>
      </w:ins>
    </w:p>
    <w:p w14:paraId="7ABBF50F"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00" w:author="胡 成成" w:date="2020-05-04T00:02:00Z"/>
          <w:rFonts w:ascii="Times New Roman" w:eastAsia="宋体" w:hAnsi="Times New Roman" w:cs="Times New Roman"/>
          <w:kern w:val="0"/>
          <w:szCs w:val="24"/>
        </w:rPr>
        <w:pPrChange w:id="1901" w:author="胡 成成" w:date="2020-05-04T00:03:00Z">
          <w:pPr>
            <w:pStyle w:val="aa"/>
            <w:autoSpaceDE w:val="0"/>
            <w:autoSpaceDN w:val="0"/>
            <w:adjustRightInd w:val="0"/>
            <w:spacing w:line="360" w:lineRule="auto"/>
            <w:ind w:left="360" w:firstLine="480"/>
            <w:jc w:val="left"/>
          </w:pPr>
        </w:pPrChange>
      </w:pPr>
      <w:ins w:id="1902" w:author="胡 成成" w:date="2020-05-04T00:02:00Z">
        <w:r w:rsidRPr="0066679F">
          <w:rPr>
            <w:rFonts w:ascii="Times New Roman" w:eastAsia="宋体" w:hAnsi="Times New Roman" w:cs="Times New Roman" w:hint="eastAsia"/>
            <w:kern w:val="0"/>
            <w:szCs w:val="24"/>
          </w:rPr>
          <w:t xml:space="preserve">%fd = 160; % </w:t>
        </w:r>
        <w:r w:rsidRPr="0066679F">
          <w:rPr>
            <w:rFonts w:ascii="Times New Roman" w:eastAsia="宋体" w:hAnsi="Times New Roman" w:cs="Times New Roman" w:hint="eastAsia"/>
            <w:kern w:val="0"/>
            <w:szCs w:val="24"/>
          </w:rPr>
          <w:t>多普勒频移</w:t>
        </w:r>
        <w:r w:rsidRPr="0066679F">
          <w:rPr>
            <w:rFonts w:ascii="Times New Roman" w:eastAsia="宋体" w:hAnsi="Times New Roman" w:cs="Times New Roman" w:hint="eastAsia"/>
            <w:kern w:val="0"/>
            <w:szCs w:val="24"/>
          </w:rPr>
          <w:t>[Hz]</w:t>
        </w:r>
      </w:ins>
    </w:p>
    <w:p w14:paraId="17B53172"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03" w:author="胡 成成" w:date="2020-05-04T00:02:00Z"/>
          <w:rFonts w:ascii="Times New Roman" w:eastAsia="宋体" w:hAnsi="Times New Roman" w:cs="Times New Roman"/>
          <w:kern w:val="0"/>
          <w:szCs w:val="24"/>
        </w:rPr>
        <w:pPrChange w:id="1904" w:author="胡 成成" w:date="2020-05-04T00:03:00Z">
          <w:pPr>
            <w:pStyle w:val="aa"/>
            <w:autoSpaceDE w:val="0"/>
            <w:autoSpaceDN w:val="0"/>
            <w:adjustRightInd w:val="0"/>
            <w:spacing w:line="360" w:lineRule="auto"/>
            <w:ind w:left="360" w:firstLine="480"/>
            <w:jc w:val="left"/>
          </w:pPr>
        </w:pPrChange>
      </w:pPr>
      <w:ins w:id="1905" w:author="胡 成成" w:date="2020-05-04T00:02:00Z">
        <w:r w:rsidRPr="0066679F">
          <w:rPr>
            <w:rFonts w:ascii="Times New Roman" w:eastAsia="宋体" w:hAnsi="Times New Roman" w:cs="Times New Roman"/>
            <w:kern w:val="0"/>
            <w:szCs w:val="24"/>
          </w:rPr>
          <w:t>%h=rayleigh(fd,t);</w:t>
        </w:r>
      </w:ins>
    </w:p>
    <w:p w14:paraId="1D369298"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06" w:author="胡 成成" w:date="2020-05-04T00:02:00Z"/>
          <w:rFonts w:ascii="Times New Roman" w:eastAsia="宋体" w:hAnsi="Times New Roman" w:cs="Times New Roman"/>
          <w:kern w:val="0"/>
          <w:szCs w:val="24"/>
        </w:rPr>
        <w:pPrChange w:id="1907" w:author="胡 成成" w:date="2020-05-04T00:03:00Z">
          <w:pPr>
            <w:pStyle w:val="aa"/>
            <w:autoSpaceDE w:val="0"/>
            <w:autoSpaceDN w:val="0"/>
            <w:adjustRightInd w:val="0"/>
            <w:spacing w:line="360" w:lineRule="auto"/>
            <w:ind w:left="360" w:firstLine="480"/>
            <w:jc w:val="left"/>
          </w:pPr>
        </w:pPrChange>
      </w:pPr>
      <w:ins w:id="1908" w:author="胡 成成" w:date="2020-05-04T00:02:00Z">
        <w:r w:rsidRPr="0066679F">
          <w:rPr>
            <w:rFonts w:ascii="Times New Roman" w:eastAsia="宋体" w:hAnsi="Times New Roman" w:cs="Times New Roman" w:hint="eastAsia"/>
            <w:kern w:val="0"/>
            <w:szCs w:val="24"/>
          </w:rPr>
          <w:t xml:space="preserve">%**************************** </w:t>
        </w:r>
        <w:r w:rsidRPr="0066679F">
          <w:rPr>
            <w:rFonts w:ascii="Times New Roman" w:eastAsia="宋体" w:hAnsi="Times New Roman" w:cs="Times New Roman" w:hint="eastAsia"/>
            <w:kern w:val="0"/>
            <w:szCs w:val="24"/>
          </w:rPr>
          <w:t>仿真开始</w:t>
        </w:r>
        <w:r w:rsidRPr="0066679F">
          <w:rPr>
            <w:rFonts w:ascii="Times New Roman" w:eastAsia="宋体" w:hAnsi="Times New Roman" w:cs="Times New Roman" w:hint="eastAsia"/>
            <w:kern w:val="0"/>
            <w:szCs w:val="24"/>
          </w:rPr>
          <w:t>****************************</w:t>
        </w:r>
      </w:ins>
    </w:p>
    <w:p w14:paraId="51A2A331"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09" w:author="胡 成成" w:date="2020-05-04T00:02:00Z"/>
          <w:rFonts w:ascii="Times New Roman" w:eastAsia="宋体" w:hAnsi="Times New Roman" w:cs="Times New Roman"/>
          <w:kern w:val="0"/>
          <w:szCs w:val="24"/>
        </w:rPr>
        <w:pPrChange w:id="1910" w:author="胡 成成" w:date="2020-05-04T00:03:00Z">
          <w:pPr>
            <w:pStyle w:val="aa"/>
            <w:autoSpaceDE w:val="0"/>
            <w:autoSpaceDN w:val="0"/>
            <w:adjustRightInd w:val="0"/>
            <w:spacing w:line="360" w:lineRule="auto"/>
            <w:ind w:left="360" w:firstLine="480"/>
            <w:jc w:val="left"/>
          </w:pPr>
        </w:pPrChange>
      </w:pPr>
      <w:ins w:id="1911" w:author="胡 成成" w:date="2020-05-04T00:02:00Z">
        <w:r w:rsidRPr="0066679F">
          <w:rPr>
            <w:rFonts w:ascii="Times New Roman" w:eastAsia="宋体" w:hAnsi="Times New Roman" w:cs="Times New Roman"/>
            <w:kern w:val="0"/>
            <w:szCs w:val="24"/>
          </w:rPr>
          <w:lastRenderedPageBreak/>
          <w:t>for indx=1:length(EbNo)</w:t>
        </w:r>
      </w:ins>
    </w:p>
    <w:p w14:paraId="675B5DB3"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12" w:author="胡 成成" w:date="2020-05-04T00:02:00Z"/>
          <w:rFonts w:ascii="Times New Roman" w:eastAsia="宋体" w:hAnsi="Times New Roman" w:cs="Times New Roman"/>
          <w:kern w:val="0"/>
          <w:szCs w:val="24"/>
        </w:rPr>
        <w:pPrChange w:id="1913" w:author="胡 成成" w:date="2020-05-04T00:03:00Z">
          <w:pPr>
            <w:pStyle w:val="aa"/>
            <w:autoSpaceDE w:val="0"/>
            <w:autoSpaceDN w:val="0"/>
            <w:adjustRightInd w:val="0"/>
            <w:spacing w:line="360" w:lineRule="auto"/>
            <w:ind w:left="360" w:firstLine="480"/>
            <w:jc w:val="left"/>
          </w:pPr>
        </w:pPrChange>
      </w:pPr>
      <w:ins w:id="1914" w:author="胡 成成" w:date="2020-05-04T00:02:00Z">
        <w:r w:rsidRPr="0066679F">
          <w:rPr>
            <w:rFonts w:ascii="Times New Roman" w:eastAsia="宋体" w:hAnsi="Times New Roman" w:cs="Times New Roman"/>
            <w:kern w:val="0"/>
            <w:szCs w:val="24"/>
          </w:rPr>
          <w:t>indx</w:t>
        </w:r>
      </w:ins>
    </w:p>
    <w:p w14:paraId="37268022"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15" w:author="胡 成成" w:date="2020-05-04T00:02:00Z"/>
          <w:rFonts w:ascii="Times New Roman" w:eastAsia="宋体" w:hAnsi="Times New Roman" w:cs="Times New Roman"/>
          <w:kern w:val="0"/>
          <w:szCs w:val="24"/>
        </w:rPr>
        <w:pPrChange w:id="1916" w:author="胡 成成" w:date="2020-05-04T00:03:00Z">
          <w:pPr>
            <w:pStyle w:val="aa"/>
            <w:autoSpaceDE w:val="0"/>
            <w:autoSpaceDN w:val="0"/>
            <w:adjustRightInd w:val="0"/>
            <w:spacing w:line="360" w:lineRule="auto"/>
            <w:ind w:left="360" w:firstLine="480"/>
            <w:jc w:val="left"/>
          </w:pPr>
        </w:pPrChange>
      </w:pPr>
      <w:ins w:id="1917" w:author="胡 成成" w:date="2020-05-04T00:02:00Z">
        <w:r w:rsidRPr="0066679F">
          <w:rPr>
            <w:rFonts w:ascii="Times New Roman" w:eastAsia="宋体" w:hAnsi="Times New Roman" w:cs="Times New Roman" w:hint="eastAsia"/>
            <w:kern w:val="0"/>
            <w:szCs w:val="24"/>
          </w:rPr>
          <w:t xml:space="preserve">%************************** </w:t>
        </w:r>
        <w:r w:rsidRPr="0066679F">
          <w:rPr>
            <w:rFonts w:ascii="Times New Roman" w:eastAsia="宋体" w:hAnsi="Times New Roman" w:cs="Times New Roman" w:hint="eastAsia"/>
            <w:kern w:val="0"/>
            <w:szCs w:val="24"/>
          </w:rPr>
          <w:t>发射端</w:t>
        </w:r>
        <w:r w:rsidRPr="0066679F">
          <w:rPr>
            <w:rFonts w:ascii="Times New Roman" w:eastAsia="宋体" w:hAnsi="Times New Roman" w:cs="Times New Roman" w:hint="eastAsia"/>
            <w:kern w:val="0"/>
            <w:szCs w:val="24"/>
          </w:rPr>
          <w:t>********************************</w:t>
        </w:r>
      </w:ins>
    </w:p>
    <w:p w14:paraId="5B0E659A"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18" w:author="胡 成成" w:date="2020-05-04T00:02:00Z"/>
          <w:rFonts w:ascii="Times New Roman" w:eastAsia="宋体" w:hAnsi="Times New Roman" w:cs="Times New Roman"/>
          <w:kern w:val="0"/>
          <w:szCs w:val="24"/>
        </w:rPr>
        <w:pPrChange w:id="1919" w:author="胡 成成" w:date="2020-05-04T00:03:00Z">
          <w:pPr>
            <w:pStyle w:val="aa"/>
            <w:autoSpaceDE w:val="0"/>
            <w:autoSpaceDN w:val="0"/>
            <w:adjustRightInd w:val="0"/>
            <w:spacing w:line="360" w:lineRule="auto"/>
            <w:ind w:left="360" w:firstLine="480"/>
            <w:jc w:val="left"/>
          </w:pPr>
        </w:pPrChange>
      </w:pPr>
      <w:ins w:id="1920" w:author="胡 成成" w:date="2020-05-04T00:02:00Z">
        <w:r w:rsidRPr="0066679F">
          <w:rPr>
            <w:rFonts w:ascii="Times New Roman" w:eastAsia="宋体" w:hAnsi="Times New Roman" w:cs="Times New Roman" w:hint="eastAsia"/>
            <w:kern w:val="0"/>
            <w:szCs w:val="24"/>
          </w:rPr>
          <w:t xml:space="preserve">data = randsrc(user,nSymbol,[0 :3]) ; % </w:t>
        </w:r>
        <w:r w:rsidRPr="0066679F">
          <w:rPr>
            <w:rFonts w:ascii="Times New Roman" w:eastAsia="宋体" w:hAnsi="Times New Roman" w:cs="Times New Roman" w:hint="eastAsia"/>
            <w:kern w:val="0"/>
            <w:szCs w:val="24"/>
          </w:rPr>
          <w:t>产生各个用户的发射数据</w:t>
        </w:r>
      </w:ins>
    </w:p>
    <w:p w14:paraId="525CA933"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21" w:author="胡 成成" w:date="2020-05-04T00:02:00Z"/>
          <w:rFonts w:ascii="Times New Roman" w:eastAsia="宋体" w:hAnsi="Times New Roman" w:cs="Times New Roman"/>
          <w:kern w:val="0"/>
          <w:szCs w:val="24"/>
        </w:rPr>
        <w:pPrChange w:id="1922" w:author="胡 成成" w:date="2020-05-04T00:03:00Z">
          <w:pPr>
            <w:pStyle w:val="aa"/>
            <w:autoSpaceDE w:val="0"/>
            <w:autoSpaceDN w:val="0"/>
            <w:adjustRightInd w:val="0"/>
            <w:spacing w:line="360" w:lineRule="auto"/>
            <w:ind w:left="360" w:firstLine="480"/>
            <w:jc w:val="left"/>
          </w:pPr>
        </w:pPrChange>
      </w:pPr>
      <w:ins w:id="1923" w:author="胡 成成" w:date="2020-05-04T00:02:00Z">
        <w:r w:rsidRPr="0066679F">
          <w:rPr>
            <w:rFonts w:ascii="Times New Roman" w:eastAsia="宋体" w:hAnsi="Times New Roman" w:cs="Times New Roman" w:hint="eastAsia"/>
            <w:kern w:val="0"/>
            <w:szCs w:val="24"/>
          </w:rPr>
          <w:t>data1=graycode(data+1); % Gray</w:t>
        </w:r>
        <w:r w:rsidRPr="0066679F">
          <w:rPr>
            <w:rFonts w:ascii="Times New Roman" w:eastAsia="宋体" w:hAnsi="Times New Roman" w:cs="Times New Roman" w:hint="eastAsia"/>
            <w:kern w:val="0"/>
            <w:szCs w:val="24"/>
          </w:rPr>
          <w:t>编码</w:t>
        </w:r>
      </w:ins>
    </w:p>
    <w:p w14:paraId="47D3E4B7"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24" w:author="胡 成成" w:date="2020-05-04T00:02:00Z"/>
          <w:rFonts w:ascii="Times New Roman" w:eastAsia="宋体" w:hAnsi="Times New Roman" w:cs="Times New Roman"/>
          <w:kern w:val="0"/>
          <w:szCs w:val="24"/>
        </w:rPr>
        <w:pPrChange w:id="1925" w:author="胡 成成" w:date="2020-05-04T00:03:00Z">
          <w:pPr>
            <w:pStyle w:val="aa"/>
            <w:autoSpaceDE w:val="0"/>
            <w:autoSpaceDN w:val="0"/>
            <w:adjustRightInd w:val="0"/>
            <w:spacing w:line="360" w:lineRule="auto"/>
            <w:ind w:left="360" w:firstLine="480"/>
            <w:jc w:val="left"/>
          </w:pPr>
        </w:pPrChange>
      </w:pPr>
      <w:ins w:id="1926" w:author="胡 成成" w:date="2020-05-04T00:02:00Z">
        <w:r w:rsidRPr="0066679F">
          <w:rPr>
            <w:rFonts w:ascii="Times New Roman" w:eastAsia="宋体" w:hAnsi="Times New Roman" w:cs="Times New Roman" w:hint="eastAsia"/>
            <w:kern w:val="0"/>
            <w:szCs w:val="24"/>
          </w:rPr>
          <w:t xml:space="preserve">data1 = qammod(data1,M); % 4-QAM </w:t>
        </w:r>
        <w:r w:rsidRPr="0066679F">
          <w:rPr>
            <w:rFonts w:ascii="Times New Roman" w:eastAsia="宋体" w:hAnsi="Times New Roman" w:cs="Times New Roman" w:hint="eastAsia"/>
            <w:kern w:val="0"/>
            <w:szCs w:val="24"/>
          </w:rPr>
          <w:t>调制</w:t>
        </w:r>
      </w:ins>
    </w:p>
    <w:p w14:paraId="26FA1C7F"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27" w:author="胡 成成" w:date="2020-05-04T00:02:00Z"/>
          <w:rFonts w:ascii="Times New Roman" w:eastAsia="宋体" w:hAnsi="Times New Roman" w:cs="Times New Roman"/>
          <w:kern w:val="0"/>
          <w:szCs w:val="24"/>
        </w:rPr>
        <w:pPrChange w:id="1928" w:author="胡 成成" w:date="2020-05-04T00:03:00Z">
          <w:pPr>
            <w:pStyle w:val="aa"/>
            <w:autoSpaceDE w:val="0"/>
            <w:autoSpaceDN w:val="0"/>
            <w:adjustRightInd w:val="0"/>
            <w:spacing w:line="360" w:lineRule="auto"/>
            <w:ind w:left="360" w:firstLine="480"/>
            <w:jc w:val="left"/>
          </w:pPr>
        </w:pPrChange>
      </w:pPr>
      <w:ins w:id="1929" w:author="胡 成成" w:date="2020-05-04T00:02:00Z">
        <w:r w:rsidRPr="0066679F">
          <w:rPr>
            <w:rFonts w:ascii="Times New Roman" w:eastAsia="宋体" w:hAnsi="Times New Roman" w:cs="Times New Roman" w:hint="eastAsia"/>
            <w:kern w:val="0"/>
            <w:szCs w:val="24"/>
          </w:rPr>
          <w:t xml:space="preserve">[out] = spread(data1,code); % </w:t>
        </w:r>
        <w:r w:rsidRPr="0066679F">
          <w:rPr>
            <w:rFonts w:ascii="Times New Roman" w:eastAsia="宋体" w:hAnsi="Times New Roman" w:cs="Times New Roman" w:hint="eastAsia"/>
            <w:kern w:val="0"/>
            <w:szCs w:val="24"/>
          </w:rPr>
          <w:t>扩频</w:t>
        </w:r>
      </w:ins>
    </w:p>
    <w:p w14:paraId="6423E9B5"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30" w:author="胡 成成" w:date="2020-05-04T00:02:00Z"/>
          <w:rFonts w:ascii="Times New Roman" w:eastAsia="宋体" w:hAnsi="Times New Roman" w:cs="Times New Roman"/>
          <w:kern w:val="0"/>
          <w:szCs w:val="24"/>
        </w:rPr>
        <w:pPrChange w:id="1931" w:author="胡 成成" w:date="2020-05-04T00:03:00Z">
          <w:pPr>
            <w:pStyle w:val="aa"/>
            <w:autoSpaceDE w:val="0"/>
            <w:autoSpaceDN w:val="0"/>
            <w:adjustRightInd w:val="0"/>
            <w:spacing w:line="360" w:lineRule="auto"/>
            <w:ind w:left="360" w:firstLine="480"/>
            <w:jc w:val="left"/>
          </w:pPr>
        </w:pPrChange>
      </w:pPr>
      <w:ins w:id="1932" w:author="胡 成成" w:date="2020-05-04T00:02:00Z">
        <w:r w:rsidRPr="0066679F">
          <w:rPr>
            <w:rFonts w:ascii="Times New Roman" w:eastAsia="宋体" w:hAnsi="Times New Roman" w:cs="Times New Roman"/>
            <w:kern w:val="0"/>
            <w:szCs w:val="24"/>
          </w:rPr>
          <w:t>out1=rcosflt(out.',sr,Fs*sr,'filter',rrcfilter);</w:t>
        </w:r>
      </w:ins>
    </w:p>
    <w:p w14:paraId="50C9C016"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33" w:author="胡 成成" w:date="2020-05-04T00:02:00Z"/>
          <w:rFonts w:ascii="Times New Roman" w:eastAsia="宋体" w:hAnsi="Times New Roman" w:cs="Times New Roman"/>
          <w:kern w:val="0"/>
          <w:szCs w:val="24"/>
        </w:rPr>
        <w:pPrChange w:id="1934" w:author="胡 成成" w:date="2020-05-04T00:03:00Z">
          <w:pPr>
            <w:pStyle w:val="aa"/>
            <w:autoSpaceDE w:val="0"/>
            <w:autoSpaceDN w:val="0"/>
            <w:adjustRightInd w:val="0"/>
            <w:spacing w:line="360" w:lineRule="auto"/>
            <w:ind w:left="360" w:firstLine="480"/>
            <w:jc w:val="left"/>
          </w:pPr>
        </w:pPrChange>
      </w:pPr>
      <w:ins w:id="1935" w:author="胡 成成" w:date="2020-05-04T00:02:00Z">
        <w:r w:rsidRPr="0066679F">
          <w:rPr>
            <w:rFonts w:ascii="Times New Roman" w:eastAsia="宋体" w:hAnsi="Times New Roman" w:cs="Times New Roman" w:hint="eastAsia"/>
            <w:kern w:val="0"/>
            <w:szCs w:val="24"/>
          </w:rPr>
          <w:t xml:space="preserve">% </w:t>
        </w:r>
        <w:r w:rsidRPr="0066679F">
          <w:rPr>
            <w:rFonts w:ascii="Times New Roman" w:eastAsia="宋体" w:hAnsi="Times New Roman" w:cs="Times New Roman" w:hint="eastAsia"/>
            <w:kern w:val="0"/>
            <w:szCs w:val="24"/>
          </w:rPr>
          <w:t>通过脉冲成形滤波器</w:t>
        </w:r>
      </w:ins>
    </w:p>
    <w:p w14:paraId="66DAE514"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36" w:author="胡 成成" w:date="2020-05-04T00:02:00Z"/>
          <w:rFonts w:ascii="Times New Roman" w:eastAsia="宋体" w:hAnsi="Times New Roman" w:cs="Times New Roman"/>
          <w:kern w:val="0"/>
          <w:szCs w:val="24"/>
        </w:rPr>
        <w:pPrChange w:id="1937" w:author="胡 成成" w:date="2020-05-04T00:03:00Z">
          <w:pPr>
            <w:pStyle w:val="aa"/>
            <w:autoSpaceDE w:val="0"/>
            <w:autoSpaceDN w:val="0"/>
            <w:adjustRightInd w:val="0"/>
            <w:spacing w:line="360" w:lineRule="auto"/>
            <w:ind w:left="360" w:firstLine="480"/>
            <w:jc w:val="left"/>
          </w:pPr>
        </w:pPrChange>
      </w:pPr>
      <w:ins w:id="1938" w:author="胡 成成" w:date="2020-05-04T00:02:00Z">
        <w:r w:rsidRPr="0066679F">
          <w:rPr>
            <w:rFonts w:ascii="Times New Roman" w:eastAsia="宋体" w:hAnsi="Times New Roman" w:cs="Times New Roman" w:hint="eastAsia"/>
            <w:kern w:val="0"/>
            <w:szCs w:val="24"/>
          </w:rPr>
          <w:t xml:space="preserve">spow = sum(abs((out1)).^2) / nSymbol; % </w:t>
        </w:r>
        <w:r w:rsidRPr="0066679F">
          <w:rPr>
            <w:rFonts w:ascii="Times New Roman" w:eastAsia="宋体" w:hAnsi="Times New Roman" w:cs="Times New Roman" w:hint="eastAsia"/>
            <w:kern w:val="0"/>
            <w:szCs w:val="24"/>
          </w:rPr>
          <w:t>计算每个用户信号功率</w:t>
        </w:r>
      </w:ins>
    </w:p>
    <w:p w14:paraId="76932F57"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39" w:author="胡 成成" w:date="2020-05-04T00:02:00Z"/>
          <w:rFonts w:ascii="Times New Roman" w:eastAsia="宋体" w:hAnsi="Times New Roman" w:cs="Times New Roman"/>
          <w:kern w:val="0"/>
          <w:szCs w:val="24"/>
        </w:rPr>
        <w:pPrChange w:id="1940" w:author="胡 成成" w:date="2020-05-04T00:03:00Z">
          <w:pPr>
            <w:pStyle w:val="aa"/>
            <w:autoSpaceDE w:val="0"/>
            <w:autoSpaceDN w:val="0"/>
            <w:adjustRightInd w:val="0"/>
            <w:spacing w:line="360" w:lineRule="auto"/>
            <w:ind w:left="360" w:firstLine="480"/>
            <w:jc w:val="left"/>
          </w:pPr>
        </w:pPrChange>
      </w:pPr>
      <w:ins w:id="1941" w:author="胡 成成" w:date="2020-05-04T00:02:00Z">
        <w:r w:rsidRPr="0066679F">
          <w:rPr>
            <w:rFonts w:ascii="Times New Roman" w:eastAsia="宋体" w:hAnsi="Times New Roman" w:cs="Times New Roman" w:hint="eastAsia"/>
            <w:kern w:val="0"/>
            <w:szCs w:val="24"/>
          </w:rPr>
          <w:t xml:space="preserve">if user &gt; 1 % </w:t>
        </w:r>
        <w:r w:rsidRPr="0066679F">
          <w:rPr>
            <w:rFonts w:ascii="Times New Roman" w:eastAsia="宋体" w:hAnsi="Times New Roman" w:cs="Times New Roman" w:hint="eastAsia"/>
            <w:kern w:val="0"/>
            <w:szCs w:val="24"/>
          </w:rPr>
          <w:t>用户数大于</w:t>
        </w:r>
        <w:r w:rsidRPr="0066679F">
          <w:rPr>
            <w:rFonts w:ascii="Times New Roman" w:eastAsia="宋体" w:hAnsi="Times New Roman" w:cs="Times New Roman" w:hint="eastAsia"/>
            <w:kern w:val="0"/>
            <w:szCs w:val="24"/>
          </w:rPr>
          <w:t>1</w:t>
        </w:r>
        <w:r w:rsidRPr="0066679F">
          <w:rPr>
            <w:rFonts w:ascii="Times New Roman" w:eastAsia="宋体" w:hAnsi="Times New Roman" w:cs="Times New Roman" w:hint="eastAsia"/>
            <w:kern w:val="0"/>
            <w:szCs w:val="24"/>
          </w:rPr>
          <w:t>时，所有用户数据相加</w:t>
        </w:r>
      </w:ins>
    </w:p>
    <w:p w14:paraId="078C1F36"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42" w:author="胡 成成" w:date="2020-05-04T00:02:00Z"/>
          <w:rFonts w:ascii="Times New Roman" w:eastAsia="宋体" w:hAnsi="Times New Roman" w:cs="Times New Roman"/>
          <w:kern w:val="0"/>
          <w:szCs w:val="24"/>
        </w:rPr>
        <w:pPrChange w:id="1943" w:author="胡 成成" w:date="2020-05-04T00:03:00Z">
          <w:pPr>
            <w:pStyle w:val="aa"/>
            <w:autoSpaceDE w:val="0"/>
            <w:autoSpaceDN w:val="0"/>
            <w:adjustRightInd w:val="0"/>
            <w:spacing w:line="360" w:lineRule="auto"/>
            <w:ind w:left="360" w:firstLine="480"/>
            <w:jc w:val="left"/>
          </w:pPr>
        </w:pPrChange>
      </w:pPr>
      <w:ins w:id="1944" w:author="胡 成成" w:date="2020-05-04T00:02:00Z">
        <w:r w:rsidRPr="0066679F">
          <w:rPr>
            <w:rFonts w:ascii="Times New Roman" w:eastAsia="宋体" w:hAnsi="Times New Roman" w:cs="Times New Roman"/>
            <w:kern w:val="0"/>
            <w:szCs w:val="24"/>
          </w:rPr>
          <w:t>out1=sum(out1.');</w:t>
        </w:r>
      </w:ins>
    </w:p>
    <w:p w14:paraId="2595FECF"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45" w:author="胡 成成" w:date="2020-05-04T00:02:00Z"/>
          <w:rFonts w:ascii="Times New Roman" w:eastAsia="宋体" w:hAnsi="Times New Roman" w:cs="Times New Roman"/>
          <w:kern w:val="0"/>
          <w:szCs w:val="24"/>
        </w:rPr>
        <w:pPrChange w:id="1946" w:author="胡 成成" w:date="2020-05-04T00:03:00Z">
          <w:pPr>
            <w:pStyle w:val="aa"/>
            <w:autoSpaceDE w:val="0"/>
            <w:autoSpaceDN w:val="0"/>
            <w:adjustRightInd w:val="0"/>
            <w:spacing w:line="360" w:lineRule="auto"/>
            <w:ind w:left="360" w:firstLine="480"/>
            <w:jc w:val="left"/>
          </w:pPr>
        </w:pPrChange>
      </w:pPr>
      <w:ins w:id="1947" w:author="胡 成成" w:date="2020-05-04T00:02:00Z">
        <w:r w:rsidRPr="0066679F">
          <w:rPr>
            <w:rFonts w:ascii="Times New Roman" w:eastAsia="宋体" w:hAnsi="Times New Roman" w:cs="Times New Roman"/>
            <w:kern w:val="0"/>
            <w:szCs w:val="24"/>
          </w:rPr>
          <w:t>else</w:t>
        </w:r>
      </w:ins>
    </w:p>
    <w:p w14:paraId="065D1AC7"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48" w:author="胡 成成" w:date="2020-05-04T00:02:00Z"/>
          <w:rFonts w:ascii="Times New Roman" w:eastAsia="宋体" w:hAnsi="Times New Roman" w:cs="Times New Roman"/>
          <w:kern w:val="0"/>
          <w:szCs w:val="24"/>
        </w:rPr>
        <w:pPrChange w:id="1949" w:author="胡 成成" w:date="2020-05-04T00:03:00Z">
          <w:pPr>
            <w:pStyle w:val="aa"/>
            <w:autoSpaceDE w:val="0"/>
            <w:autoSpaceDN w:val="0"/>
            <w:adjustRightInd w:val="0"/>
            <w:spacing w:line="360" w:lineRule="auto"/>
            <w:ind w:left="360" w:firstLine="480"/>
            <w:jc w:val="left"/>
          </w:pPr>
        </w:pPrChange>
      </w:pPr>
      <w:ins w:id="1950" w:author="胡 成成" w:date="2020-05-04T00:02:00Z">
        <w:r w:rsidRPr="0066679F">
          <w:rPr>
            <w:rFonts w:ascii="Times New Roman" w:eastAsia="宋体" w:hAnsi="Times New Roman" w:cs="Times New Roman"/>
            <w:kern w:val="0"/>
            <w:szCs w:val="24"/>
          </w:rPr>
          <w:t>out1=out1.';</w:t>
        </w:r>
      </w:ins>
    </w:p>
    <w:p w14:paraId="3CD8F406"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51" w:author="胡 成成" w:date="2020-05-04T00:02:00Z"/>
          <w:rFonts w:ascii="Times New Roman" w:eastAsia="宋体" w:hAnsi="Times New Roman" w:cs="Times New Roman"/>
          <w:kern w:val="0"/>
          <w:szCs w:val="24"/>
        </w:rPr>
        <w:pPrChange w:id="1952" w:author="胡 成成" w:date="2020-05-04T00:03:00Z">
          <w:pPr>
            <w:pStyle w:val="aa"/>
            <w:autoSpaceDE w:val="0"/>
            <w:autoSpaceDN w:val="0"/>
            <w:adjustRightInd w:val="0"/>
            <w:spacing w:line="360" w:lineRule="auto"/>
            <w:ind w:left="360" w:firstLine="480"/>
            <w:jc w:val="left"/>
          </w:pPr>
        </w:pPrChange>
      </w:pPr>
      <w:ins w:id="1953" w:author="胡 成成" w:date="2020-05-04T00:02:00Z">
        <w:r w:rsidRPr="0066679F">
          <w:rPr>
            <w:rFonts w:ascii="Times New Roman" w:eastAsia="宋体" w:hAnsi="Times New Roman" w:cs="Times New Roman"/>
            <w:kern w:val="0"/>
            <w:szCs w:val="24"/>
          </w:rPr>
          <w:t>end</w:t>
        </w:r>
      </w:ins>
    </w:p>
    <w:p w14:paraId="6A1658B4"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54" w:author="胡 成成" w:date="2020-05-04T00:02:00Z"/>
          <w:rFonts w:ascii="Times New Roman" w:eastAsia="宋体" w:hAnsi="Times New Roman" w:cs="Times New Roman"/>
          <w:kern w:val="0"/>
          <w:szCs w:val="24"/>
        </w:rPr>
        <w:pPrChange w:id="1955" w:author="胡 成成" w:date="2020-05-04T00:03:00Z">
          <w:pPr>
            <w:pStyle w:val="aa"/>
            <w:autoSpaceDE w:val="0"/>
            <w:autoSpaceDN w:val="0"/>
            <w:adjustRightInd w:val="0"/>
            <w:spacing w:line="360" w:lineRule="auto"/>
            <w:ind w:left="360" w:firstLine="480"/>
            <w:jc w:val="left"/>
          </w:pPr>
        </w:pPrChange>
      </w:pPr>
      <w:ins w:id="1956" w:author="胡 成成" w:date="2020-05-04T00:02:00Z">
        <w:r w:rsidRPr="0066679F">
          <w:rPr>
            <w:rFonts w:ascii="Times New Roman" w:eastAsia="宋体" w:hAnsi="Times New Roman" w:cs="Times New Roman" w:hint="eastAsia"/>
            <w:kern w:val="0"/>
            <w:szCs w:val="24"/>
          </w:rPr>
          <w:t xml:space="preserve">%******************** </w:t>
        </w:r>
        <w:r w:rsidRPr="0066679F">
          <w:rPr>
            <w:rFonts w:ascii="Times New Roman" w:eastAsia="宋体" w:hAnsi="Times New Roman" w:cs="Times New Roman" w:hint="eastAsia"/>
            <w:kern w:val="0"/>
            <w:szCs w:val="24"/>
          </w:rPr>
          <w:t>通过瑞利衰落信道</w:t>
        </w:r>
        <w:r w:rsidRPr="0066679F">
          <w:rPr>
            <w:rFonts w:ascii="Times New Roman" w:eastAsia="宋体" w:hAnsi="Times New Roman" w:cs="Times New Roman" w:hint="eastAsia"/>
            <w:kern w:val="0"/>
            <w:szCs w:val="24"/>
          </w:rPr>
          <w:t>******************************</w:t>
        </w:r>
      </w:ins>
    </w:p>
    <w:p w14:paraId="7655D903"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57" w:author="胡 成成" w:date="2020-05-04T00:02:00Z"/>
          <w:rFonts w:ascii="Times New Roman" w:eastAsia="宋体" w:hAnsi="Times New Roman" w:cs="Times New Roman"/>
          <w:kern w:val="0"/>
          <w:szCs w:val="24"/>
        </w:rPr>
        <w:pPrChange w:id="1958" w:author="胡 成成" w:date="2020-05-04T00:03:00Z">
          <w:pPr>
            <w:pStyle w:val="aa"/>
            <w:autoSpaceDE w:val="0"/>
            <w:autoSpaceDN w:val="0"/>
            <w:adjustRightInd w:val="0"/>
            <w:spacing w:line="360" w:lineRule="auto"/>
            <w:ind w:left="360" w:firstLine="480"/>
            <w:jc w:val="left"/>
          </w:pPr>
        </w:pPrChange>
      </w:pPr>
      <w:ins w:id="1959" w:author="胡 成成" w:date="2020-05-04T00:02:00Z">
        <w:r w:rsidRPr="0066679F">
          <w:rPr>
            <w:rFonts w:ascii="Times New Roman" w:eastAsia="宋体" w:hAnsi="Times New Roman" w:cs="Times New Roman"/>
            <w:kern w:val="0"/>
            <w:szCs w:val="24"/>
          </w:rPr>
          <w:t>% out1=h.*out1;</w:t>
        </w:r>
      </w:ins>
    </w:p>
    <w:p w14:paraId="5673504F"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60" w:author="胡 成成" w:date="2020-05-04T00:02:00Z"/>
          <w:rFonts w:ascii="Times New Roman" w:eastAsia="宋体" w:hAnsi="Times New Roman" w:cs="Times New Roman"/>
          <w:kern w:val="0"/>
          <w:szCs w:val="24"/>
        </w:rPr>
        <w:pPrChange w:id="1961" w:author="胡 成成" w:date="2020-05-04T00:03:00Z">
          <w:pPr>
            <w:pStyle w:val="aa"/>
            <w:autoSpaceDE w:val="0"/>
            <w:autoSpaceDN w:val="0"/>
            <w:adjustRightInd w:val="0"/>
            <w:spacing w:line="360" w:lineRule="auto"/>
            <w:ind w:left="360" w:firstLine="480"/>
            <w:jc w:val="left"/>
          </w:pPr>
        </w:pPrChange>
      </w:pPr>
      <w:ins w:id="1962" w:author="胡 成成" w:date="2020-05-04T00:02:00Z">
        <w:r w:rsidRPr="0066679F">
          <w:rPr>
            <w:rFonts w:ascii="Times New Roman" w:eastAsia="宋体" w:hAnsi="Times New Roman" w:cs="Times New Roman" w:hint="eastAsia"/>
            <w:kern w:val="0"/>
            <w:szCs w:val="24"/>
          </w:rPr>
          <w:t xml:space="preserve">%************************* </w:t>
        </w:r>
        <w:r w:rsidRPr="0066679F">
          <w:rPr>
            <w:rFonts w:ascii="Times New Roman" w:eastAsia="宋体" w:hAnsi="Times New Roman" w:cs="Times New Roman" w:hint="eastAsia"/>
            <w:kern w:val="0"/>
            <w:szCs w:val="24"/>
          </w:rPr>
          <w:t>接收端</w:t>
        </w:r>
        <w:r w:rsidRPr="0066679F">
          <w:rPr>
            <w:rFonts w:ascii="Times New Roman" w:eastAsia="宋体" w:hAnsi="Times New Roman" w:cs="Times New Roman" w:hint="eastAsia"/>
            <w:kern w:val="0"/>
            <w:szCs w:val="24"/>
          </w:rPr>
          <w:t>*********************************</w:t>
        </w:r>
      </w:ins>
    </w:p>
    <w:p w14:paraId="20DCC93B"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63" w:author="胡 成成" w:date="2020-05-04T00:02:00Z"/>
          <w:rFonts w:ascii="Times New Roman" w:eastAsia="宋体" w:hAnsi="Times New Roman" w:cs="Times New Roman"/>
          <w:kern w:val="0"/>
          <w:szCs w:val="24"/>
        </w:rPr>
        <w:pPrChange w:id="1964" w:author="胡 成成" w:date="2020-05-04T00:03:00Z">
          <w:pPr>
            <w:pStyle w:val="aa"/>
            <w:autoSpaceDE w:val="0"/>
            <w:autoSpaceDN w:val="0"/>
            <w:adjustRightInd w:val="0"/>
            <w:spacing w:line="360" w:lineRule="auto"/>
            <w:ind w:left="360" w:firstLine="480"/>
            <w:jc w:val="left"/>
          </w:pPr>
        </w:pPrChange>
      </w:pPr>
      <w:ins w:id="1965" w:author="胡 成成" w:date="2020-05-04T00:02:00Z">
        <w:r w:rsidRPr="0066679F">
          <w:rPr>
            <w:rFonts w:ascii="Times New Roman" w:eastAsia="宋体" w:hAnsi="Times New Roman" w:cs="Times New Roman"/>
            <w:kern w:val="0"/>
            <w:szCs w:val="24"/>
          </w:rPr>
          <w:t>sigma = sqrt(0.5 * spow * sr / br * 10^(-EbNo(indx)/10));</w:t>
        </w:r>
      </w:ins>
    </w:p>
    <w:p w14:paraId="5120B0CD"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66" w:author="胡 成成" w:date="2020-05-04T00:02:00Z"/>
          <w:rFonts w:ascii="Times New Roman" w:eastAsia="宋体" w:hAnsi="Times New Roman" w:cs="Times New Roman"/>
          <w:kern w:val="0"/>
          <w:szCs w:val="24"/>
        </w:rPr>
        <w:pPrChange w:id="1967" w:author="胡 成成" w:date="2020-05-04T00:03:00Z">
          <w:pPr>
            <w:pStyle w:val="aa"/>
            <w:autoSpaceDE w:val="0"/>
            <w:autoSpaceDN w:val="0"/>
            <w:adjustRightInd w:val="0"/>
            <w:spacing w:line="360" w:lineRule="auto"/>
            <w:ind w:left="360" w:firstLine="480"/>
            <w:jc w:val="left"/>
          </w:pPr>
        </w:pPrChange>
      </w:pPr>
      <w:ins w:id="1968" w:author="胡 成成" w:date="2020-05-04T00:02:00Z">
        <w:r w:rsidRPr="0066679F">
          <w:rPr>
            <w:rFonts w:ascii="Times New Roman" w:eastAsia="宋体" w:hAnsi="Times New Roman" w:cs="Times New Roman" w:hint="eastAsia"/>
            <w:kern w:val="0"/>
            <w:szCs w:val="24"/>
          </w:rPr>
          <w:t xml:space="preserve">% </w:t>
        </w:r>
        <w:r w:rsidRPr="0066679F">
          <w:rPr>
            <w:rFonts w:ascii="Times New Roman" w:eastAsia="宋体" w:hAnsi="Times New Roman" w:cs="Times New Roman" w:hint="eastAsia"/>
            <w:kern w:val="0"/>
            <w:szCs w:val="24"/>
          </w:rPr>
          <w:t>根据信噪比计算高斯白噪声方差</w:t>
        </w:r>
      </w:ins>
    </w:p>
    <w:p w14:paraId="6E2B968A"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69" w:author="胡 成成" w:date="2020-05-04T00:02:00Z"/>
          <w:rFonts w:ascii="Times New Roman" w:eastAsia="宋体" w:hAnsi="Times New Roman" w:cs="Times New Roman"/>
          <w:kern w:val="0"/>
          <w:szCs w:val="24"/>
        </w:rPr>
        <w:pPrChange w:id="1970" w:author="胡 成成" w:date="2020-05-04T00:03:00Z">
          <w:pPr>
            <w:pStyle w:val="aa"/>
            <w:autoSpaceDE w:val="0"/>
            <w:autoSpaceDN w:val="0"/>
            <w:adjustRightInd w:val="0"/>
            <w:spacing w:line="360" w:lineRule="auto"/>
            <w:ind w:left="360" w:firstLine="480"/>
            <w:jc w:val="left"/>
          </w:pPr>
        </w:pPrChange>
      </w:pPr>
      <w:ins w:id="1971" w:author="胡 成成" w:date="2020-05-04T00:02:00Z">
        <w:r w:rsidRPr="0066679F">
          <w:rPr>
            <w:rFonts w:ascii="Times New Roman" w:eastAsia="宋体" w:hAnsi="Times New Roman" w:cs="Times New Roman"/>
            <w:kern w:val="0"/>
            <w:szCs w:val="24"/>
          </w:rPr>
          <w:t>y=[];</w:t>
        </w:r>
      </w:ins>
    </w:p>
    <w:p w14:paraId="193B25D2"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72" w:author="胡 成成" w:date="2020-05-04T00:02:00Z"/>
          <w:rFonts w:ascii="Times New Roman" w:eastAsia="宋体" w:hAnsi="Times New Roman" w:cs="Times New Roman"/>
          <w:kern w:val="0"/>
          <w:szCs w:val="24"/>
        </w:rPr>
        <w:pPrChange w:id="1973" w:author="胡 成成" w:date="2020-05-04T00:03:00Z">
          <w:pPr>
            <w:pStyle w:val="aa"/>
            <w:autoSpaceDE w:val="0"/>
            <w:autoSpaceDN w:val="0"/>
            <w:adjustRightInd w:val="0"/>
            <w:spacing w:line="360" w:lineRule="auto"/>
            <w:ind w:left="360" w:firstLine="480"/>
            <w:jc w:val="left"/>
          </w:pPr>
        </w:pPrChange>
      </w:pPr>
      <w:ins w:id="1974" w:author="胡 成成" w:date="2020-05-04T00:02:00Z">
        <w:r w:rsidRPr="0066679F">
          <w:rPr>
            <w:rFonts w:ascii="Times New Roman" w:eastAsia="宋体" w:hAnsi="Times New Roman" w:cs="Times New Roman"/>
            <w:kern w:val="0"/>
            <w:szCs w:val="24"/>
          </w:rPr>
          <w:t>for ii=1:user</w:t>
        </w:r>
      </w:ins>
    </w:p>
    <w:p w14:paraId="0D269C2B"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75" w:author="胡 成成" w:date="2020-05-04T00:02:00Z"/>
          <w:rFonts w:ascii="Times New Roman" w:eastAsia="宋体" w:hAnsi="Times New Roman" w:cs="Times New Roman"/>
          <w:kern w:val="0"/>
          <w:szCs w:val="24"/>
        </w:rPr>
        <w:pPrChange w:id="1976" w:author="胡 成成" w:date="2020-05-04T00:03:00Z">
          <w:pPr>
            <w:pStyle w:val="aa"/>
            <w:autoSpaceDE w:val="0"/>
            <w:autoSpaceDN w:val="0"/>
            <w:adjustRightInd w:val="0"/>
            <w:spacing w:line="360" w:lineRule="auto"/>
            <w:ind w:left="360" w:firstLine="480"/>
            <w:jc w:val="left"/>
          </w:pPr>
        </w:pPrChange>
      </w:pPr>
      <w:ins w:id="1977" w:author="胡 成成" w:date="2020-05-04T00:02:00Z">
        <w:r w:rsidRPr="0066679F">
          <w:rPr>
            <w:rFonts w:ascii="Times New Roman" w:eastAsia="宋体" w:hAnsi="Times New Roman" w:cs="Times New Roman" w:hint="eastAsia"/>
            <w:kern w:val="0"/>
            <w:szCs w:val="24"/>
          </w:rPr>
          <w:t xml:space="preserve">y(ii,:)=out1+sigma(ii).*(randn(1,length(out1))+j*randn(1,length(out1))); % </w:t>
        </w:r>
        <w:r w:rsidRPr="0066679F">
          <w:rPr>
            <w:rFonts w:ascii="Times New Roman" w:eastAsia="宋体" w:hAnsi="Times New Roman" w:cs="Times New Roman" w:hint="eastAsia"/>
            <w:kern w:val="0"/>
            <w:szCs w:val="24"/>
          </w:rPr>
          <w:t>加入高斯白噪声（</w:t>
        </w:r>
        <w:r w:rsidRPr="0066679F">
          <w:rPr>
            <w:rFonts w:ascii="Times New Roman" w:eastAsia="宋体" w:hAnsi="Times New Roman" w:cs="Times New Roman" w:hint="eastAsia"/>
            <w:kern w:val="0"/>
            <w:szCs w:val="24"/>
          </w:rPr>
          <w:t>AWGN</w:t>
        </w:r>
        <w:r w:rsidRPr="0066679F">
          <w:rPr>
            <w:rFonts w:ascii="Times New Roman" w:eastAsia="宋体" w:hAnsi="Times New Roman" w:cs="Times New Roman" w:hint="eastAsia"/>
            <w:kern w:val="0"/>
            <w:szCs w:val="24"/>
          </w:rPr>
          <w:t>）</w:t>
        </w:r>
      </w:ins>
    </w:p>
    <w:p w14:paraId="1D41DDE9"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78" w:author="胡 成成" w:date="2020-05-04T00:02:00Z"/>
          <w:rFonts w:ascii="Times New Roman" w:eastAsia="宋体" w:hAnsi="Times New Roman" w:cs="Times New Roman"/>
          <w:kern w:val="0"/>
          <w:szCs w:val="24"/>
        </w:rPr>
        <w:pPrChange w:id="1979" w:author="胡 成成" w:date="2020-05-04T00:03:00Z">
          <w:pPr>
            <w:pStyle w:val="aa"/>
            <w:autoSpaceDE w:val="0"/>
            <w:autoSpaceDN w:val="0"/>
            <w:adjustRightInd w:val="0"/>
            <w:spacing w:line="360" w:lineRule="auto"/>
            <w:ind w:left="360" w:firstLine="480"/>
            <w:jc w:val="left"/>
          </w:pPr>
        </w:pPrChange>
      </w:pPr>
      <w:ins w:id="1980" w:author="胡 成成" w:date="2020-05-04T00:02:00Z">
        <w:r w:rsidRPr="0066679F">
          <w:rPr>
            <w:rFonts w:ascii="Times New Roman" w:eastAsia="宋体" w:hAnsi="Times New Roman" w:cs="Times New Roman"/>
            <w:kern w:val="0"/>
            <w:szCs w:val="24"/>
          </w:rPr>
          <w:t>%y(ii,:)=y(ii,:)./h;</w:t>
        </w:r>
      </w:ins>
    </w:p>
    <w:p w14:paraId="02EB07A5"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81" w:author="胡 成成" w:date="2020-05-04T00:02:00Z"/>
          <w:rFonts w:ascii="Times New Roman" w:eastAsia="宋体" w:hAnsi="Times New Roman" w:cs="Times New Roman"/>
          <w:kern w:val="0"/>
          <w:szCs w:val="24"/>
        </w:rPr>
        <w:pPrChange w:id="1982" w:author="胡 成成" w:date="2020-05-04T00:03:00Z">
          <w:pPr>
            <w:pStyle w:val="aa"/>
            <w:autoSpaceDE w:val="0"/>
            <w:autoSpaceDN w:val="0"/>
            <w:adjustRightInd w:val="0"/>
            <w:spacing w:line="360" w:lineRule="auto"/>
            <w:ind w:left="360" w:firstLine="480"/>
            <w:jc w:val="left"/>
          </w:pPr>
        </w:pPrChange>
      </w:pPr>
      <w:ins w:id="1983" w:author="胡 成成" w:date="2020-05-04T00:02:00Z">
        <w:r w:rsidRPr="0066679F">
          <w:rPr>
            <w:rFonts w:ascii="Times New Roman" w:eastAsia="宋体" w:hAnsi="Times New Roman" w:cs="Times New Roman" w:hint="eastAsia"/>
            <w:kern w:val="0"/>
            <w:szCs w:val="24"/>
          </w:rPr>
          <w:t xml:space="preserve">% </w:t>
        </w:r>
        <w:r w:rsidRPr="0066679F">
          <w:rPr>
            <w:rFonts w:ascii="Times New Roman" w:eastAsia="宋体" w:hAnsi="Times New Roman" w:cs="Times New Roman" w:hint="eastAsia"/>
            <w:kern w:val="0"/>
            <w:szCs w:val="24"/>
          </w:rPr>
          <w:t>假设理想信道估计</w:t>
        </w:r>
      </w:ins>
    </w:p>
    <w:p w14:paraId="0D90E9CF"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84" w:author="胡 成成" w:date="2020-05-04T00:02:00Z"/>
          <w:rFonts w:ascii="Times New Roman" w:eastAsia="宋体" w:hAnsi="Times New Roman" w:cs="Times New Roman"/>
          <w:kern w:val="0"/>
          <w:szCs w:val="24"/>
        </w:rPr>
        <w:pPrChange w:id="1985" w:author="胡 成成" w:date="2020-05-04T00:03:00Z">
          <w:pPr>
            <w:pStyle w:val="aa"/>
            <w:autoSpaceDE w:val="0"/>
            <w:autoSpaceDN w:val="0"/>
            <w:adjustRightInd w:val="0"/>
            <w:spacing w:line="360" w:lineRule="auto"/>
            <w:ind w:left="360" w:firstLine="480"/>
            <w:jc w:val="left"/>
          </w:pPr>
        </w:pPrChange>
      </w:pPr>
      <w:ins w:id="1986" w:author="胡 成成" w:date="2020-05-04T00:02:00Z">
        <w:r w:rsidRPr="0066679F">
          <w:rPr>
            <w:rFonts w:ascii="Times New Roman" w:eastAsia="宋体" w:hAnsi="Times New Roman" w:cs="Times New Roman"/>
            <w:kern w:val="0"/>
            <w:szCs w:val="24"/>
          </w:rPr>
          <w:t>end</w:t>
        </w:r>
      </w:ins>
    </w:p>
    <w:p w14:paraId="0B666BC4"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87" w:author="胡 成成" w:date="2020-05-04T00:02:00Z"/>
          <w:rFonts w:ascii="Times New Roman" w:eastAsia="宋体" w:hAnsi="Times New Roman" w:cs="Times New Roman"/>
          <w:kern w:val="0"/>
          <w:szCs w:val="24"/>
        </w:rPr>
        <w:pPrChange w:id="1988" w:author="胡 成成" w:date="2020-05-04T00:03:00Z">
          <w:pPr>
            <w:pStyle w:val="aa"/>
            <w:autoSpaceDE w:val="0"/>
            <w:autoSpaceDN w:val="0"/>
            <w:adjustRightInd w:val="0"/>
            <w:spacing w:line="360" w:lineRule="auto"/>
            <w:ind w:left="360" w:firstLine="480"/>
            <w:jc w:val="left"/>
          </w:pPr>
        </w:pPrChange>
      </w:pPr>
      <w:ins w:id="1989" w:author="胡 成成" w:date="2020-05-04T00:02:00Z">
        <w:r w:rsidRPr="0066679F">
          <w:rPr>
            <w:rFonts w:ascii="Times New Roman" w:eastAsia="宋体" w:hAnsi="Times New Roman" w:cs="Times New Roman"/>
            <w:kern w:val="0"/>
            <w:szCs w:val="24"/>
          </w:rPr>
          <w:lastRenderedPageBreak/>
          <w:t>y=rcosflt(y.',sr,Fs*sr,'Fs/filter',rrcfilter);</w:t>
        </w:r>
      </w:ins>
    </w:p>
    <w:p w14:paraId="73410635"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90" w:author="胡 成成" w:date="2020-05-04T00:02:00Z"/>
          <w:rFonts w:ascii="Times New Roman" w:eastAsia="宋体" w:hAnsi="Times New Roman" w:cs="Times New Roman"/>
          <w:kern w:val="0"/>
          <w:szCs w:val="24"/>
        </w:rPr>
        <w:pPrChange w:id="1991" w:author="胡 成成" w:date="2020-05-04T00:03:00Z">
          <w:pPr>
            <w:pStyle w:val="aa"/>
            <w:autoSpaceDE w:val="0"/>
            <w:autoSpaceDN w:val="0"/>
            <w:adjustRightInd w:val="0"/>
            <w:spacing w:line="360" w:lineRule="auto"/>
            <w:ind w:left="360" w:firstLine="480"/>
            <w:jc w:val="left"/>
          </w:pPr>
        </w:pPrChange>
      </w:pPr>
      <w:ins w:id="1992" w:author="胡 成成" w:date="2020-05-04T00:02:00Z">
        <w:r w:rsidRPr="0066679F">
          <w:rPr>
            <w:rFonts w:ascii="Times New Roman" w:eastAsia="宋体" w:hAnsi="Times New Roman" w:cs="Times New Roman" w:hint="eastAsia"/>
            <w:kern w:val="0"/>
            <w:szCs w:val="24"/>
          </w:rPr>
          <w:t xml:space="preserve">% </w:t>
        </w:r>
        <w:r w:rsidRPr="0066679F">
          <w:rPr>
            <w:rFonts w:ascii="Times New Roman" w:eastAsia="宋体" w:hAnsi="Times New Roman" w:cs="Times New Roman" w:hint="eastAsia"/>
            <w:kern w:val="0"/>
            <w:szCs w:val="24"/>
          </w:rPr>
          <w:t>通过脉冲成形滤波器进行滤波</w:t>
        </w:r>
      </w:ins>
    </w:p>
    <w:p w14:paraId="20980E73"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93" w:author="胡 成成" w:date="2020-05-04T00:02:00Z"/>
          <w:rFonts w:ascii="Times New Roman" w:eastAsia="宋体" w:hAnsi="Times New Roman" w:cs="Times New Roman"/>
          <w:kern w:val="0"/>
          <w:szCs w:val="24"/>
        </w:rPr>
        <w:pPrChange w:id="1994" w:author="胡 成成" w:date="2020-05-04T00:03:00Z">
          <w:pPr>
            <w:pStyle w:val="aa"/>
            <w:autoSpaceDE w:val="0"/>
            <w:autoSpaceDN w:val="0"/>
            <w:adjustRightInd w:val="0"/>
            <w:spacing w:line="360" w:lineRule="auto"/>
            <w:ind w:left="360" w:firstLine="480"/>
            <w:jc w:val="left"/>
          </w:pPr>
        </w:pPrChange>
      </w:pPr>
      <w:ins w:id="1995" w:author="胡 成成" w:date="2020-05-04T00:02:00Z">
        <w:r w:rsidRPr="0066679F">
          <w:rPr>
            <w:rFonts w:ascii="Times New Roman" w:eastAsia="宋体" w:hAnsi="Times New Roman" w:cs="Times New Roman" w:hint="eastAsia"/>
            <w:kern w:val="0"/>
            <w:szCs w:val="24"/>
          </w:rPr>
          <w:t xml:space="preserve">y=downsample(y,Fs); % </w:t>
        </w:r>
        <w:r w:rsidRPr="0066679F">
          <w:rPr>
            <w:rFonts w:ascii="Times New Roman" w:eastAsia="宋体" w:hAnsi="Times New Roman" w:cs="Times New Roman" w:hint="eastAsia"/>
            <w:kern w:val="0"/>
            <w:szCs w:val="24"/>
          </w:rPr>
          <w:t>降采样</w:t>
        </w:r>
      </w:ins>
    </w:p>
    <w:p w14:paraId="046F1A89"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96" w:author="胡 成成" w:date="2020-05-04T00:02:00Z"/>
          <w:rFonts w:ascii="Times New Roman" w:eastAsia="宋体" w:hAnsi="Times New Roman" w:cs="Times New Roman"/>
          <w:kern w:val="0"/>
          <w:szCs w:val="24"/>
        </w:rPr>
        <w:pPrChange w:id="1997" w:author="胡 成成" w:date="2020-05-04T00:03:00Z">
          <w:pPr>
            <w:pStyle w:val="aa"/>
            <w:autoSpaceDE w:val="0"/>
            <w:autoSpaceDN w:val="0"/>
            <w:adjustRightInd w:val="0"/>
            <w:spacing w:line="360" w:lineRule="auto"/>
            <w:ind w:left="360" w:firstLine="480"/>
            <w:jc w:val="left"/>
          </w:pPr>
        </w:pPrChange>
      </w:pPr>
      <w:ins w:id="1998" w:author="胡 成成" w:date="2020-05-04T00:02:00Z">
        <w:r w:rsidRPr="0066679F">
          <w:rPr>
            <w:rFonts w:ascii="Times New Roman" w:eastAsia="宋体" w:hAnsi="Times New Roman" w:cs="Times New Roman"/>
            <w:kern w:val="0"/>
            <w:szCs w:val="24"/>
          </w:rPr>
          <w:t>for ii=1:user</w:t>
        </w:r>
      </w:ins>
    </w:p>
    <w:p w14:paraId="3559BB8F"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1999" w:author="胡 成成" w:date="2020-05-04T00:02:00Z"/>
          <w:rFonts w:ascii="Times New Roman" w:eastAsia="宋体" w:hAnsi="Times New Roman" w:cs="Times New Roman"/>
          <w:kern w:val="0"/>
          <w:szCs w:val="24"/>
        </w:rPr>
        <w:pPrChange w:id="2000" w:author="胡 成成" w:date="2020-05-04T00:03:00Z">
          <w:pPr>
            <w:pStyle w:val="aa"/>
            <w:autoSpaceDE w:val="0"/>
            <w:autoSpaceDN w:val="0"/>
            <w:adjustRightInd w:val="0"/>
            <w:spacing w:line="360" w:lineRule="auto"/>
            <w:ind w:left="360" w:firstLine="480"/>
            <w:jc w:val="left"/>
          </w:pPr>
        </w:pPrChange>
      </w:pPr>
      <w:ins w:id="2001" w:author="胡 成成" w:date="2020-05-04T00:02:00Z">
        <w:r w:rsidRPr="0066679F">
          <w:rPr>
            <w:rFonts w:ascii="Times New Roman" w:eastAsia="宋体" w:hAnsi="Times New Roman" w:cs="Times New Roman"/>
            <w:kern w:val="0"/>
            <w:szCs w:val="24"/>
          </w:rPr>
          <w:t>y1(:,ii)=y(2*delay+1:end-2*delay,ii);</w:t>
        </w:r>
      </w:ins>
    </w:p>
    <w:p w14:paraId="4E7D22DB"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002" w:author="胡 成成" w:date="2020-05-04T00:02:00Z"/>
          <w:rFonts w:ascii="Times New Roman" w:eastAsia="宋体" w:hAnsi="Times New Roman" w:cs="Times New Roman"/>
          <w:kern w:val="0"/>
          <w:szCs w:val="24"/>
        </w:rPr>
        <w:pPrChange w:id="2003" w:author="胡 成成" w:date="2020-05-04T00:03:00Z">
          <w:pPr>
            <w:pStyle w:val="aa"/>
            <w:autoSpaceDE w:val="0"/>
            <w:autoSpaceDN w:val="0"/>
            <w:adjustRightInd w:val="0"/>
            <w:spacing w:line="360" w:lineRule="auto"/>
            <w:ind w:left="360" w:firstLine="480"/>
            <w:jc w:val="left"/>
          </w:pPr>
        </w:pPrChange>
      </w:pPr>
      <w:ins w:id="2004" w:author="胡 成成" w:date="2020-05-04T00:02:00Z">
        <w:r w:rsidRPr="0066679F">
          <w:rPr>
            <w:rFonts w:ascii="Times New Roman" w:eastAsia="宋体" w:hAnsi="Times New Roman" w:cs="Times New Roman"/>
            <w:kern w:val="0"/>
            <w:szCs w:val="24"/>
          </w:rPr>
          <w:t>end</w:t>
        </w:r>
      </w:ins>
    </w:p>
    <w:p w14:paraId="31AF1775"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005" w:author="胡 成成" w:date="2020-05-04T00:02:00Z"/>
          <w:rFonts w:ascii="Times New Roman" w:eastAsia="宋体" w:hAnsi="Times New Roman" w:cs="Times New Roman"/>
          <w:kern w:val="0"/>
          <w:szCs w:val="24"/>
        </w:rPr>
        <w:pPrChange w:id="2006" w:author="胡 成成" w:date="2020-05-04T00:03:00Z">
          <w:pPr>
            <w:pStyle w:val="aa"/>
            <w:autoSpaceDE w:val="0"/>
            <w:autoSpaceDN w:val="0"/>
            <w:adjustRightInd w:val="0"/>
            <w:spacing w:line="360" w:lineRule="auto"/>
            <w:ind w:left="360" w:firstLine="480"/>
            <w:jc w:val="left"/>
          </w:pPr>
        </w:pPrChange>
      </w:pPr>
      <w:ins w:id="2007" w:author="胡 成成" w:date="2020-05-04T00:02:00Z">
        <w:r w:rsidRPr="0066679F">
          <w:rPr>
            <w:rFonts w:ascii="Times New Roman" w:eastAsia="宋体" w:hAnsi="Times New Roman" w:cs="Times New Roman" w:hint="eastAsia"/>
            <w:kern w:val="0"/>
            <w:szCs w:val="24"/>
          </w:rPr>
          <w:t xml:space="preserve">yd = despread(y1.',code); % </w:t>
        </w:r>
        <w:r w:rsidRPr="0066679F">
          <w:rPr>
            <w:rFonts w:ascii="Times New Roman" w:eastAsia="宋体" w:hAnsi="Times New Roman" w:cs="Times New Roman" w:hint="eastAsia"/>
            <w:kern w:val="0"/>
            <w:szCs w:val="24"/>
          </w:rPr>
          <w:t>数据解扩</w:t>
        </w:r>
      </w:ins>
    </w:p>
    <w:p w14:paraId="2523AC90"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008" w:author="胡 成成" w:date="2020-05-04T00:02:00Z"/>
          <w:rFonts w:ascii="Times New Roman" w:eastAsia="宋体" w:hAnsi="Times New Roman" w:cs="Times New Roman"/>
          <w:kern w:val="0"/>
          <w:szCs w:val="24"/>
        </w:rPr>
        <w:pPrChange w:id="2009" w:author="胡 成成" w:date="2020-05-04T00:03:00Z">
          <w:pPr>
            <w:pStyle w:val="aa"/>
            <w:autoSpaceDE w:val="0"/>
            <w:autoSpaceDN w:val="0"/>
            <w:adjustRightInd w:val="0"/>
            <w:spacing w:line="360" w:lineRule="auto"/>
            <w:ind w:left="360" w:firstLine="480"/>
            <w:jc w:val="left"/>
          </w:pPr>
        </w:pPrChange>
      </w:pPr>
      <w:ins w:id="2010" w:author="胡 成成" w:date="2020-05-04T00:02:00Z">
        <w:r w:rsidRPr="0066679F">
          <w:rPr>
            <w:rFonts w:ascii="Times New Roman" w:eastAsia="宋体" w:hAnsi="Times New Roman" w:cs="Times New Roman" w:hint="eastAsia"/>
            <w:kern w:val="0"/>
            <w:szCs w:val="24"/>
          </w:rPr>
          <w:t xml:space="preserve">demodata = qamdemod(yd,M); % 4-QAM </w:t>
        </w:r>
        <w:r w:rsidRPr="0066679F">
          <w:rPr>
            <w:rFonts w:ascii="Times New Roman" w:eastAsia="宋体" w:hAnsi="Times New Roman" w:cs="Times New Roman" w:hint="eastAsia"/>
            <w:kern w:val="0"/>
            <w:szCs w:val="24"/>
          </w:rPr>
          <w:t>解调</w:t>
        </w:r>
      </w:ins>
    </w:p>
    <w:p w14:paraId="649FC79C"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011" w:author="胡 成成" w:date="2020-05-04T00:02:00Z"/>
          <w:rFonts w:ascii="Times New Roman" w:eastAsia="宋体" w:hAnsi="Times New Roman" w:cs="Times New Roman"/>
          <w:kern w:val="0"/>
          <w:szCs w:val="24"/>
        </w:rPr>
        <w:pPrChange w:id="2012" w:author="胡 成成" w:date="2020-05-04T00:03:00Z">
          <w:pPr>
            <w:pStyle w:val="aa"/>
            <w:autoSpaceDE w:val="0"/>
            <w:autoSpaceDN w:val="0"/>
            <w:adjustRightInd w:val="0"/>
            <w:spacing w:line="360" w:lineRule="auto"/>
            <w:ind w:left="360" w:firstLine="480"/>
            <w:jc w:val="left"/>
          </w:pPr>
        </w:pPrChange>
      </w:pPr>
      <w:ins w:id="2013" w:author="胡 成成" w:date="2020-05-04T00:02:00Z">
        <w:r w:rsidRPr="0066679F">
          <w:rPr>
            <w:rFonts w:ascii="Times New Roman" w:eastAsia="宋体" w:hAnsi="Times New Roman" w:cs="Times New Roman" w:hint="eastAsia"/>
            <w:kern w:val="0"/>
            <w:szCs w:val="24"/>
          </w:rPr>
          <w:t>demodata=graycode(demodata+1); % Gray</w:t>
        </w:r>
        <w:r w:rsidRPr="0066679F">
          <w:rPr>
            <w:rFonts w:ascii="Times New Roman" w:eastAsia="宋体" w:hAnsi="Times New Roman" w:cs="Times New Roman" w:hint="eastAsia"/>
            <w:kern w:val="0"/>
            <w:szCs w:val="24"/>
          </w:rPr>
          <w:t>编码逆映射</w:t>
        </w:r>
      </w:ins>
    </w:p>
    <w:p w14:paraId="60B98775"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014" w:author="胡 成成" w:date="2020-05-04T00:02:00Z"/>
          <w:rFonts w:ascii="Times New Roman" w:eastAsia="宋体" w:hAnsi="Times New Roman" w:cs="Times New Roman"/>
          <w:kern w:val="0"/>
          <w:szCs w:val="24"/>
        </w:rPr>
        <w:pPrChange w:id="2015" w:author="胡 成成" w:date="2020-05-04T00:03:00Z">
          <w:pPr>
            <w:pStyle w:val="aa"/>
            <w:autoSpaceDE w:val="0"/>
            <w:autoSpaceDN w:val="0"/>
            <w:adjustRightInd w:val="0"/>
            <w:spacing w:line="360" w:lineRule="auto"/>
            <w:ind w:left="360" w:firstLine="480"/>
            <w:jc w:val="left"/>
          </w:pPr>
        </w:pPrChange>
      </w:pPr>
      <w:ins w:id="2016" w:author="胡 成成" w:date="2020-05-04T00:02:00Z">
        <w:r w:rsidRPr="0066679F">
          <w:rPr>
            <w:rFonts w:ascii="Times New Roman" w:eastAsia="宋体" w:hAnsi="Times New Roman" w:cs="Times New Roman" w:hint="eastAsia"/>
            <w:kern w:val="0"/>
            <w:szCs w:val="24"/>
          </w:rPr>
          <w:t xml:space="preserve">[err,ber(indx)]=biterr(data,demodata,log2(M)); % </w:t>
        </w:r>
        <w:r w:rsidRPr="0066679F">
          <w:rPr>
            <w:rFonts w:ascii="Times New Roman" w:eastAsia="宋体" w:hAnsi="Times New Roman" w:cs="Times New Roman" w:hint="eastAsia"/>
            <w:kern w:val="0"/>
            <w:szCs w:val="24"/>
          </w:rPr>
          <w:t>统计误比特率</w:t>
        </w:r>
      </w:ins>
    </w:p>
    <w:p w14:paraId="488E80E6" w14:textId="77777777" w:rsidR="0066679F" w:rsidRPr="0066679F" w:rsidRDefault="0066679F">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017" w:author="胡 成成" w:date="2020-05-04T00:02:00Z"/>
          <w:rFonts w:ascii="Times New Roman" w:eastAsia="宋体" w:hAnsi="Times New Roman" w:cs="Times New Roman"/>
          <w:kern w:val="0"/>
          <w:szCs w:val="24"/>
        </w:rPr>
        <w:pPrChange w:id="2018" w:author="胡 成成" w:date="2020-05-04T00:03:00Z">
          <w:pPr>
            <w:pStyle w:val="aa"/>
            <w:autoSpaceDE w:val="0"/>
            <w:autoSpaceDN w:val="0"/>
            <w:adjustRightInd w:val="0"/>
            <w:spacing w:line="360" w:lineRule="auto"/>
            <w:ind w:left="360" w:firstLine="480"/>
            <w:jc w:val="left"/>
          </w:pPr>
        </w:pPrChange>
      </w:pPr>
      <w:ins w:id="2019" w:author="胡 成成" w:date="2020-05-04T00:02:00Z">
        <w:r w:rsidRPr="0066679F">
          <w:rPr>
            <w:rFonts w:ascii="Times New Roman" w:eastAsia="宋体" w:hAnsi="Times New Roman" w:cs="Times New Roman"/>
            <w:kern w:val="0"/>
            <w:szCs w:val="24"/>
          </w:rPr>
          <w:t>end</w:t>
        </w:r>
      </w:ins>
    </w:p>
    <w:p w14:paraId="1DF3D8E4" w14:textId="77777777" w:rsidR="0066679F" w:rsidRPr="0066679F" w:rsidRDefault="0066679F" w:rsidP="0066679F">
      <w:pPr>
        <w:pStyle w:val="aa"/>
        <w:autoSpaceDE w:val="0"/>
        <w:autoSpaceDN w:val="0"/>
        <w:adjustRightInd w:val="0"/>
        <w:spacing w:line="360" w:lineRule="auto"/>
        <w:ind w:left="360" w:firstLine="480"/>
        <w:jc w:val="left"/>
        <w:rPr>
          <w:ins w:id="2020" w:author="胡 成成" w:date="2020-05-04T00:02:00Z"/>
          <w:rFonts w:ascii="Times New Roman" w:eastAsia="宋体" w:hAnsi="Times New Roman" w:cs="Times New Roman"/>
          <w:kern w:val="0"/>
          <w:szCs w:val="24"/>
        </w:rPr>
      </w:pPr>
    </w:p>
    <w:p w14:paraId="2ED4546F"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21" w:author="胡 成成" w:date="2020-05-04T00:02:00Z"/>
          <w:rFonts w:ascii="Times New Roman" w:eastAsia="宋体" w:hAnsi="Times New Roman" w:cs="Times New Roman"/>
          <w:kern w:val="0"/>
          <w:szCs w:val="24"/>
        </w:rPr>
        <w:pPrChange w:id="2022" w:author="胡 成成" w:date="2020-05-04T00:03:00Z">
          <w:pPr>
            <w:pStyle w:val="aa"/>
            <w:autoSpaceDE w:val="0"/>
            <w:autoSpaceDN w:val="0"/>
            <w:adjustRightInd w:val="0"/>
            <w:spacing w:line="360" w:lineRule="auto"/>
            <w:ind w:left="360" w:firstLine="480"/>
            <w:jc w:val="left"/>
          </w:pPr>
        </w:pPrChange>
      </w:pPr>
      <w:ins w:id="2023" w:author="胡 成成" w:date="2020-05-04T00:02:00Z">
        <w:r w:rsidRPr="0066679F">
          <w:rPr>
            <w:rFonts w:ascii="Times New Roman" w:eastAsia="宋体" w:hAnsi="Times New Roman" w:cs="Times New Roman"/>
            <w:kern w:val="0"/>
            <w:szCs w:val="24"/>
          </w:rPr>
          <w:t>function [out] = spread(data, code)</w:t>
        </w:r>
      </w:ins>
    </w:p>
    <w:p w14:paraId="22B7E33E"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24" w:author="胡 成成" w:date="2020-05-04T00:02:00Z"/>
          <w:rFonts w:ascii="Times New Roman" w:eastAsia="宋体" w:hAnsi="Times New Roman" w:cs="Times New Roman"/>
          <w:kern w:val="0"/>
          <w:szCs w:val="24"/>
        </w:rPr>
        <w:pPrChange w:id="2025" w:author="胡 成成" w:date="2020-05-04T00:03:00Z">
          <w:pPr>
            <w:pStyle w:val="aa"/>
            <w:autoSpaceDE w:val="0"/>
            <w:autoSpaceDN w:val="0"/>
            <w:adjustRightInd w:val="0"/>
            <w:spacing w:line="360" w:lineRule="auto"/>
            <w:ind w:left="360" w:firstLine="480"/>
            <w:jc w:val="left"/>
          </w:pPr>
        </w:pPrChange>
      </w:pPr>
      <w:ins w:id="2026" w:author="胡 成成" w:date="2020-05-04T00:02:00Z">
        <w:r w:rsidRPr="0066679F">
          <w:rPr>
            <w:rFonts w:ascii="Times New Roman" w:eastAsia="宋体" w:hAnsi="Times New Roman" w:cs="Times New Roman"/>
            <w:kern w:val="0"/>
            <w:szCs w:val="24"/>
          </w:rPr>
          <w:t>% ****************************************************************</w:t>
        </w:r>
      </w:ins>
    </w:p>
    <w:p w14:paraId="03958EDA"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27" w:author="胡 成成" w:date="2020-05-04T00:02:00Z"/>
          <w:rFonts w:ascii="Times New Roman" w:eastAsia="宋体" w:hAnsi="Times New Roman" w:cs="Times New Roman"/>
          <w:kern w:val="0"/>
          <w:szCs w:val="24"/>
        </w:rPr>
        <w:pPrChange w:id="2028" w:author="胡 成成" w:date="2020-05-04T00:03:00Z">
          <w:pPr>
            <w:pStyle w:val="aa"/>
            <w:autoSpaceDE w:val="0"/>
            <w:autoSpaceDN w:val="0"/>
            <w:adjustRightInd w:val="0"/>
            <w:spacing w:line="360" w:lineRule="auto"/>
            <w:ind w:left="360" w:firstLine="480"/>
            <w:jc w:val="left"/>
          </w:pPr>
        </w:pPrChange>
      </w:pPr>
      <w:ins w:id="2029" w:author="胡 成成" w:date="2020-05-04T00:02:00Z">
        <w:r w:rsidRPr="0066679F">
          <w:rPr>
            <w:rFonts w:ascii="Times New Roman" w:eastAsia="宋体" w:hAnsi="Times New Roman" w:cs="Times New Roman" w:hint="eastAsia"/>
            <w:kern w:val="0"/>
            <w:szCs w:val="24"/>
          </w:rPr>
          <w:t xml:space="preserve">% data : </w:t>
        </w:r>
        <w:r w:rsidRPr="0066679F">
          <w:rPr>
            <w:rFonts w:ascii="Times New Roman" w:eastAsia="宋体" w:hAnsi="Times New Roman" w:cs="Times New Roman" w:hint="eastAsia"/>
            <w:kern w:val="0"/>
            <w:szCs w:val="24"/>
          </w:rPr>
          <w:t>输入数据序列</w:t>
        </w:r>
      </w:ins>
    </w:p>
    <w:p w14:paraId="1B96060F"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30" w:author="胡 成成" w:date="2020-05-04T00:02:00Z"/>
          <w:rFonts w:ascii="Times New Roman" w:eastAsia="宋体" w:hAnsi="Times New Roman" w:cs="Times New Roman"/>
          <w:kern w:val="0"/>
          <w:szCs w:val="24"/>
        </w:rPr>
        <w:pPrChange w:id="2031" w:author="胡 成成" w:date="2020-05-04T00:03:00Z">
          <w:pPr>
            <w:pStyle w:val="aa"/>
            <w:autoSpaceDE w:val="0"/>
            <w:autoSpaceDN w:val="0"/>
            <w:adjustRightInd w:val="0"/>
            <w:spacing w:line="360" w:lineRule="auto"/>
            <w:ind w:left="360" w:firstLine="480"/>
            <w:jc w:val="left"/>
          </w:pPr>
        </w:pPrChange>
      </w:pPr>
      <w:ins w:id="2032" w:author="胡 成成" w:date="2020-05-04T00:02:00Z">
        <w:r w:rsidRPr="0066679F">
          <w:rPr>
            <w:rFonts w:ascii="Times New Roman" w:eastAsia="宋体" w:hAnsi="Times New Roman" w:cs="Times New Roman" w:hint="eastAsia"/>
            <w:kern w:val="0"/>
            <w:szCs w:val="24"/>
          </w:rPr>
          <w:t xml:space="preserve">% code : </w:t>
        </w:r>
        <w:r w:rsidRPr="0066679F">
          <w:rPr>
            <w:rFonts w:ascii="Times New Roman" w:eastAsia="宋体" w:hAnsi="Times New Roman" w:cs="Times New Roman" w:hint="eastAsia"/>
            <w:kern w:val="0"/>
            <w:szCs w:val="24"/>
          </w:rPr>
          <w:t>扩频码序列</w:t>
        </w:r>
      </w:ins>
    </w:p>
    <w:p w14:paraId="65731E27"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33" w:author="胡 成成" w:date="2020-05-04T00:02:00Z"/>
          <w:rFonts w:ascii="Times New Roman" w:eastAsia="宋体" w:hAnsi="Times New Roman" w:cs="Times New Roman"/>
          <w:kern w:val="0"/>
          <w:szCs w:val="24"/>
        </w:rPr>
        <w:pPrChange w:id="2034" w:author="胡 成成" w:date="2020-05-04T00:03:00Z">
          <w:pPr>
            <w:pStyle w:val="aa"/>
            <w:autoSpaceDE w:val="0"/>
            <w:autoSpaceDN w:val="0"/>
            <w:adjustRightInd w:val="0"/>
            <w:spacing w:line="360" w:lineRule="auto"/>
            <w:ind w:left="360" w:firstLine="480"/>
            <w:jc w:val="left"/>
          </w:pPr>
        </w:pPrChange>
      </w:pPr>
      <w:ins w:id="2035" w:author="胡 成成" w:date="2020-05-04T00:02:00Z">
        <w:r w:rsidRPr="0066679F">
          <w:rPr>
            <w:rFonts w:ascii="Times New Roman" w:eastAsia="宋体" w:hAnsi="Times New Roman" w:cs="Times New Roman" w:hint="eastAsia"/>
            <w:kern w:val="0"/>
            <w:szCs w:val="24"/>
          </w:rPr>
          <w:t xml:space="preserve">% out : </w:t>
        </w:r>
        <w:r w:rsidRPr="0066679F">
          <w:rPr>
            <w:rFonts w:ascii="Times New Roman" w:eastAsia="宋体" w:hAnsi="Times New Roman" w:cs="Times New Roman" w:hint="eastAsia"/>
            <w:kern w:val="0"/>
            <w:szCs w:val="24"/>
          </w:rPr>
          <w:t>扩频后的输出数据序列</w:t>
        </w:r>
      </w:ins>
    </w:p>
    <w:p w14:paraId="0C589A8F"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36" w:author="胡 成成" w:date="2020-05-04T00:02:00Z"/>
          <w:rFonts w:ascii="Times New Roman" w:eastAsia="宋体" w:hAnsi="Times New Roman" w:cs="Times New Roman"/>
          <w:kern w:val="0"/>
          <w:szCs w:val="24"/>
        </w:rPr>
        <w:pPrChange w:id="2037" w:author="胡 成成" w:date="2020-05-04T00:03:00Z">
          <w:pPr>
            <w:pStyle w:val="aa"/>
            <w:autoSpaceDE w:val="0"/>
            <w:autoSpaceDN w:val="0"/>
            <w:adjustRightInd w:val="0"/>
            <w:spacing w:line="360" w:lineRule="auto"/>
            <w:ind w:left="360" w:firstLine="480"/>
            <w:jc w:val="left"/>
          </w:pPr>
        </w:pPrChange>
      </w:pPr>
      <w:ins w:id="2038" w:author="胡 成成" w:date="2020-05-04T00:02:00Z">
        <w:r w:rsidRPr="0066679F">
          <w:rPr>
            <w:rFonts w:ascii="Times New Roman" w:eastAsia="宋体" w:hAnsi="Times New Roman" w:cs="Times New Roman"/>
            <w:kern w:val="0"/>
            <w:szCs w:val="24"/>
          </w:rPr>
          <w:t>% ****************************************************************</w:t>
        </w:r>
      </w:ins>
    </w:p>
    <w:p w14:paraId="3E2E1200"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39" w:author="胡 成成" w:date="2020-05-04T00:02:00Z"/>
          <w:rFonts w:ascii="Times New Roman" w:eastAsia="宋体" w:hAnsi="Times New Roman" w:cs="Times New Roman"/>
          <w:kern w:val="0"/>
          <w:szCs w:val="24"/>
        </w:rPr>
        <w:pPrChange w:id="2040" w:author="胡 成成" w:date="2020-05-04T00:03:00Z">
          <w:pPr>
            <w:pStyle w:val="aa"/>
            <w:autoSpaceDE w:val="0"/>
            <w:autoSpaceDN w:val="0"/>
            <w:adjustRightInd w:val="0"/>
            <w:spacing w:line="360" w:lineRule="auto"/>
            <w:ind w:left="360" w:firstLine="480"/>
            <w:jc w:val="left"/>
          </w:pPr>
        </w:pPrChange>
      </w:pPr>
      <w:ins w:id="2041" w:author="胡 成成" w:date="2020-05-04T00:02:00Z">
        <w:r w:rsidRPr="0066679F">
          <w:rPr>
            <w:rFonts w:ascii="Times New Roman" w:eastAsia="宋体" w:hAnsi="Times New Roman" w:cs="Times New Roman"/>
            <w:kern w:val="0"/>
            <w:szCs w:val="24"/>
          </w:rPr>
          <w:t>switch nargin</w:t>
        </w:r>
      </w:ins>
    </w:p>
    <w:p w14:paraId="087570BB"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42" w:author="胡 成成" w:date="2020-05-04T00:02:00Z"/>
          <w:rFonts w:ascii="Times New Roman" w:eastAsia="宋体" w:hAnsi="Times New Roman" w:cs="Times New Roman"/>
          <w:kern w:val="0"/>
          <w:szCs w:val="24"/>
        </w:rPr>
        <w:pPrChange w:id="2043" w:author="胡 成成" w:date="2020-05-04T00:03:00Z">
          <w:pPr>
            <w:pStyle w:val="aa"/>
            <w:autoSpaceDE w:val="0"/>
            <w:autoSpaceDN w:val="0"/>
            <w:adjustRightInd w:val="0"/>
            <w:spacing w:line="360" w:lineRule="auto"/>
            <w:ind w:left="360" w:firstLine="480"/>
            <w:jc w:val="left"/>
          </w:pPr>
        </w:pPrChange>
      </w:pPr>
      <w:ins w:id="2044" w:author="胡 成成" w:date="2020-05-04T00:02:00Z">
        <w:r w:rsidRPr="0066679F">
          <w:rPr>
            <w:rFonts w:ascii="Times New Roman" w:eastAsia="宋体" w:hAnsi="Times New Roman" w:cs="Times New Roman" w:hint="eastAsia"/>
            <w:kern w:val="0"/>
            <w:szCs w:val="24"/>
          </w:rPr>
          <w:t>case { 0 , 1 } %</w:t>
        </w:r>
        <w:r w:rsidRPr="0066679F">
          <w:rPr>
            <w:rFonts w:ascii="Times New Roman" w:eastAsia="宋体" w:hAnsi="Times New Roman" w:cs="Times New Roman" w:hint="eastAsia"/>
            <w:kern w:val="0"/>
            <w:szCs w:val="24"/>
          </w:rPr>
          <w:t>如果输入参数个数不对，提示错误</w:t>
        </w:r>
      </w:ins>
    </w:p>
    <w:p w14:paraId="1C726A89"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45" w:author="胡 成成" w:date="2020-05-04T00:02:00Z"/>
          <w:rFonts w:ascii="Times New Roman" w:eastAsia="宋体" w:hAnsi="Times New Roman" w:cs="Times New Roman"/>
          <w:kern w:val="0"/>
          <w:szCs w:val="24"/>
        </w:rPr>
        <w:pPrChange w:id="2046" w:author="胡 成成" w:date="2020-05-04T00:03:00Z">
          <w:pPr>
            <w:pStyle w:val="aa"/>
            <w:autoSpaceDE w:val="0"/>
            <w:autoSpaceDN w:val="0"/>
            <w:adjustRightInd w:val="0"/>
            <w:spacing w:line="360" w:lineRule="auto"/>
            <w:ind w:left="360" w:firstLine="480"/>
            <w:jc w:val="left"/>
          </w:pPr>
        </w:pPrChange>
      </w:pPr>
      <w:ins w:id="2047" w:author="胡 成成" w:date="2020-05-04T00:02:00Z">
        <w:r w:rsidRPr="0066679F">
          <w:rPr>
            <w:rFonts w:ascii="Times New Roman" w:eastAsia="宋体" w:hAnsi="Times New Roman" w:cs="Times New Roman" w:hint="eastAsia"/>
            <w:kern w:val="0"/>
            <w:szCs w:val="24"/>
          </w:rPr>
          <w:t>error('</w:t>
        </w:r>
        <w:r w:rsidRPr="0066679F">
          <w:rPr>
            <w:rFonts w:ascii="Times New Roman" w:eastAsia="宋体" w:hAnsi="Times New Roman" w:cs="Times New Roman" w:hint="eastAsia"/>
            <w:kern w:val="0"/>
            <w:szCs w:val="24"/>
          </w:rPr>
          <w:t>缺少输入参数</w:t>
        </w:r>
        <w:r w:rsidRPr="0066679F">
          <w:rPr>
            <w:rFonts w:ascii="Times New Roman" w:eastAsia="宋体" w:hAnsi="Times New Roman" w:cs="Times New Roman" w:hint="eastAsia"/>
            <w:kern w:val="0"/>
            <w:szCs w:val="24"/>
          </w:rPr>
          <w:t>');</w:t>
        </w:r>
      </w:ins>
    </w:p>
    <w:p w14:paraId="6C6DD0E0"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48" w:author="胡 成成" w:date="2020-05-04T00:02:00Z"/>
          <w:rFonts w:ascii="Times New Roman" w:eastAsia="宋体" w:hAnsi="Times New Roman" w:cs="Times New Roman"/>
          <w:kern w:val="0"/>
          <w:szCs w:val="24"/>
        </w:rPr>
        <w:pPrChange w:id="2049" w:author="胡 成成" w:date="2020-05-04T00:03:00Z">
          <w:pPr>
            <w:pStyle w:val="aa"/>
            <w:autoSpaceDE w:val="0"/>
            <w:autoSpaceDN w:val="0"/>
            <w:adjustRightInd w:val="0"/>
            <w:spacing w:line="360" w:lineRule="auto"/>
            <w:ind w:left="360" w:firstLine="480"/>
            <w:jc w:val="left"/>
          </w:pPr>
        </w:pPrChange>
      </w:pPr>
      <w:ins w:id="2050" w:author="胡 成成" w:date="2020-05-04T00:02:00Z">
        <w:r w:rsidRPr="0066679F">
          <w:rPr>
            <w:rFonts w:ascii="Times New Roman" w:eastAsia="宋体" w:hAnsi="Times New Roman" w:cs="Times New Roman"/>
            <w:kern w:val="0"/>
            <w:szCs w:val="24"/>
          </w:rPr>
          <w:t>end</w:t>
        </w:r>
      </w:ins>
    </w:p>
    <w:p w14:paraId="4BF309AD"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51" w:author="胡 成成" w:date="2020-05-04T00:02:00Z"/>
          <w:rFonts w:ascii="Times New Roman" w:eastAsia="宋体" w:hAnsi="Times New Roman" w:cs="Times New Roman"/>
          <w:kern w:val="0"/>
          <w:szCs w:val="24"/>
        </w:rPr>
        <w:pPrChange w:id="2052" w:author="胡 成成" w:date="2020-05-04T00:03:00Z">
          <w:pPr>
            <w:pStyle w:val="aa"/>
            <w:autoSpaceDE w:val="0"/>
            <w:autoSpaceDN w:val="0"/>
            <w:adjustRightInd w:val="0"/>
            <w:spacing w:line="360" w:lineRule="auto"/>
            <w:ind w:left="360" w:firstLine="480"/>
            <w:jc w:val="left"/>
          </w:pPr>
        </w:pPrChange>
      </w:pPr>
      <w:ins w:id="2053" w:author="胡 成成" w:date="2020-05-04T00:02:00Z">
        <w:r w:rsidRPr="0066679F">
          <w:rPr>
            <w:rFonts w:ascii="Times New Roman" w:eastAsia="宋体" w:hAnsi="Times New Roman" w:cs="Times New Roman"/>
            <w:kern w:val="0"/>
            <w:szCs w:val="24"/>
          </w:rPr>
          <w:t>[hn,vn] = size(data);</w:t>
        </w:r>
      </w:ins>
    </w:p>
    <w:p w14:paraId="45C705B1"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54" w:author="胡 成成" w:date="2020-05-04T00:02:00Z"/>
          <w:rFonts w:ascii="Times New Roman" w:eastAsia="宋体" w:hAnsi="Times New Roman" w:cs="Times New Roman"/>
          <w:kern w:val="0"/>
          <w:szCs w:val="24"/>
        </w:rPr>
        <w:pPrChange w:id="2055" w:author="胡 成成" w:date="2020-05-04T00:03:00Z">
          <w:pPr>
            <w:pStyle w:val="aa"/>
            <w:autoSpaceDE w:val="0"/>
            <w:autoSpaceDN w:val="0"/>
            <w:adjustRightInd w:val="0"/>
            <w:spacing w:line="360" w:lineRule="auto"/>
            <w:ind w:left="360" w:firstLine="480"/>
            <w:jc w:val="left"/>
          </w:pPr>
        </w:pPrChange>
      </w:pPr>
      <w:ins w:id="2056" w:author="胡 成成" w:date="2020-05-04T00:02:00Z">
        <w:r w:rsidRPr="0066679F">
          <w:rPr>
            <w:rFonts w:ascii="Times New Roman" w:eastAsia="宋体" w:hAnsi="Times New Roman" w:cs="Times New Roman"/>
            <w:kern w:val="0"/>
            <w:szCs w:val="24"/>
          </w:rPr>
          <w:t>[hc,vc] = size(code);</w:t>
        </w:r>
      </w:ins>
    </w:p>
    <w:p w14:paraId="7F323AF4"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57" w:author="胡 成成" w:date="2020-05-04T00:02:00Z"/>
          <w:rFonts w:ascii="Times New Roman" w:eastAsia="宋体" w:hAnsi="Times New Roman" w:cs="Times New Roman"/>
          <w:kern w:val="0"/>
          <w:szCs w:val="24"/>
        </w:rPr>
        <w:pPrChange w:id="2058" w:author="胡 成成" w:date="2020-05-04T00:03:00Z">
          <w:pPr>
            <w:pStyle w:val="aa"/>
            <w:autoSpaceDE w:val="0"/>
            <w:autoSpaceDN w:val="0"/>
            <w:adjustRightInd w:val="0"/>
            <w:spacing w:line="360" w:lineRule="auto"/>
            <w:ind w:left="360" w:firstLine="480"/>
            <w:jc w:val="left"/>
          </w:pPr>
        </w:pPrChange>
      </w:pPr>
      <w:ins w:id="2059" w:author="胡 成成" w:date="2020-05-04T00:02:00Z">
        <w:r w:rsidRPr="0066679F">
          <w:rPr>
            <w:rFonts w:ascii="Times New Roman" w:eastAsia="宋体" w:hAnsi="Times New Roman" w:cs="Times New Roman" w:hint="eastAsia"/>
            <w:kern w:val="0"/>
            <w:szCs w:val="24"/>
          </w:rPr>
          <w:t>if hn &gt; hc %</w:t>
        </w:r>
        <w:r w:rsidRPr="0066679F">
          <w:rPr>
            <w:rFonts w:ascii="Times New Roman" w:eastAsia="宋体" w:hAnsi="Times New Roman" w:cs="Times New Roman" w:hint="eastAsia"/>
            <w:kern w:val="0"/>
            <w:szCs w:val="24"/>
          </w:rPr>
          <w:t>如果扩频码数小于输入的待扩频的数据序列，提示错误</w:t>
        </w:r>
      </w:ins>
    </w:p>
    <w:p w14:paraId="450C92CF"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60" w:author="胡 成成" w:date="2020-05-04T00:02:00Z"/>
          <w:rFonts w:ascii="Times New Roman" w:eastAsia="宋体" w:hAnsi="Times New Roman" w:cs="Times New Roman"/>
          <w:kern w:val="0"/>
          <w:szCs w:val="24"/>
        </w:rPr>
        <w:pPrChange w:id="2061" w:author="胡 成成" w:date="2020-05-04T00:03:00Z">
          <w:pPr>
            <w:pStyle w:val="aa"/>
            <w:autoSpaceDE w:val="0"/>
            <w:autoSpaceDN w:val="0"/>
            <w:adjustRightInd w:val="0"/>
            <w:spacing w:line="360" w:lineRule="auto"/>
            <w:ind w:left="360" w:firstLine="480"/>
            <w:jc w:val="left"/>
          </w:pPr>
        </w:pPrChange>
      </w:pPr>
      <w:ins w:id="2062" w:author="胡 成成" w:date="2020-05-04T00:02:00Z">
        <w:r w:rsidRPr="0066679F">
          <w:rPr>
            <w:rFonts w:ascii="Times New Roman" w:eastAsia="宋体" w:hAnsi="Times New Roman" w:cs="Times New Roman" w:hint="eastAsia"/>
            <w:kern w:val="0"/>
            <w:szCs w:val="24"/>
          </w:rPr>
          <w:t>error('</w:t>
        </w:r>
        <w:r w:rsidRPr="0066679F">
          <w:rPr>
            <w:rFonts w:ascii="Times New Roman" w:eastAsia="宋体" w:hAnsi="Times New Roman" w:cs="Times New Roman" w:hint="eastAsia"/>
            <w:kern w:val="0"/>
            <w:szCs w:val="24"/>
          </w:rPr>
          <w:t>缺少扩频码序列</w:t>
        </w:r>
        <w:r w:rsidRPr="0066679F">
          <w:rPr>
            <w:rFonts w:ascii="Times New Roman" w:eastAsia="宋体" w:hAnsi="Times New Roman" w:cs="Times New Roman" w:hint="eastAsia"/>
            <w:kern w:val="0"/>
            <w:szCs w:val="24"/>
          </w:rPr>
          <w:t>');</w:t>
        </w:r>
      </w:ins>
    </w:p>
    <w:p w14:paraId="0E68E5E5"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63" w:author="胡 成成" w:date="2020-05-04T00:02:00Z"/>
          <w:rFonts w:ascii="Times New Roman" w:eastAsia="宋体" w:hAnsi="Times New Roman" w:cs="Times New Roman"/>
          <w:kern w:val="0"/>
          <w:szCs w:val="24"/>
        </w:rPr>
        <w:pPrChange w:id="2064" w:author="胡 成成" w:date="2020-05-04T00:03:00Z">
          <w:pPr>
            <w:pStyle w:val="aa"/>
            <w:autoSpaceDE w:val="0"/>
            <w:autoSpaceDN w:val="0"/>
            <w:adjustRightInd w:val="0"/>
            <w:spacing w:line="360" w:lineRule="auto"/>
            <w:ind w:left="360" w:firstLine="480"/>
            <w:jc w:val="left"/>
          </w:pPr>
        </w:pPrChange>
      </w:pPr>
      <w:ins w:id="2065" w:author="胡 成成" w:date="2020-05-04T00:02:00Z">
        <w:r w:rsidRPr="0066679F">
          <w:rPr>
            <w:rFonts w:ascii="Times New Roman" w:eastAsia="宋体" w:hAnsi="Times New Roman" w:cs="Times New Roman"/>
            <w:kern w:val="0"/>
            <w:szCs w:val="24"/>
          </w:rPr>
          <w:t>end</w:t>
        </w:r>
      </w:ins>
    </w:p>
    <w:p w14:paraId="69483BBC"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66" w:author="胡 成成" w:date="2020-05-04T00:02:00Z"/>
          <w:rFonts w:ascii="Times New Roman" w:eastAsia="宋体" w:hAnsi="Times New Roman" w:cs="Times New Roman"/>
          <w:kern w:val="0"/>
          <w:szCs w:val="24"/>
        </w:rPr>
        <w:pPrChange w:id="2067" w:author="胡 成成" w:date="2020-05-04T00:03:00Z">
          <w:pPr>
            <w:pStyle w:val="aa"/>
            <w:autoSpaceDE w:val="0"/>
            <w:autoSpaceDN w:val="0"/>
            <w:adjustRightInd w:val="0"/>
            <w:spacing w:line="360" w:lineRule="auto"/>
            <w:ind w:left="360" w:firstLine="480"/>
            <w:jc w:val="left"/>
          </w:pPr>
        </w:pPrChange>
      </w:pPr>
      <w:ins w:id="2068" w:author="胡 成成" w:date="2020-05-04T00:02:00Z">
        <w:r w:rsidRPr="0066679F">
          <w:rPr>
            <w:rFonts w:ascii="Times New Roman" w:eastAsia="宋体" w:hAnsi="Times New Roman" w:cs="Times New Roman"/>
            <w:kern w:val="0"/>
            <w:szCs w:val="24"/>
          </w:rPr>
          <w:lastRenderedPageBreak/>
          <w:t>out = zeros(hn,vn*vc);</w:t>
        </w:r>
      </w:ins>
    </w:p>
    <w:p w14:paraId="13288852"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69" w:author="胡 成成" w:date="2020-05-04T00:02:00Z"/>
          <w:rFonts w:ascii="Times New Roman" w:eastAsia="宋体" w:hAnsi="Times New Roman" w:cs="Times New Roman"/>
          <w:kern w:val="0"/>
          <w:szCs w:val="24"/>
        </w:rPr>
        <w:pPrChange w:id="2070" w:author="胡 成成" w:date="2020-05-04T00:03:00Z">
          <w:pPr>
            <w:pStyle w:val="aa"/>
            <w:autoSpaceDE w:val="0"/>
            <w:autoSpaceDN w:val="0"/>
            <w:adjustRightInd w:val="0"/>
            <w:spacing w:line="360" w:lineRule="auto"/>
            <w:ind w:left="360" w:firstLine="480"/>
            <w:jc w:val="left"/>
          </w:pPr>
        </w:pPrChange>
      </w:pPr>
      <w:ins w:id="2071" w:author="胡 成成" w:date="2020-05-04T00:02:00Z">
        <w:r w:rsidRPr="0066679F">
          <w:rPr>
            <w:rFonts w:ascii="Times New Roman" w:eastAsia="宋体" w:hAnsi="Times New Roman" w:cs="Times New Roman"/>
            <w:kern w:val="0"/>
            <w:szCs w:val="24"/>
          </w:rPr>
          <w:t>for ii=1:hn</w:t>
        </w:r>
      </w:ins>
    </w:p>
    <w:p w14:paraId="15027048"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72" w:author="胡 成成" w:date="2020-05-04T00:02:00Z"/>
          <w:rFonts w:ascii="Times New Roman" w:eastAsia="宋体" w:hAnsi="Times New Roman" w:cs="Times New Roman"/>
          <w:kern w:val="0"/>
          <w:szCs w:val="24"/>
        </w:rPr>
        <w:pPrChange w:id="2073" w:author="胡 成成" w:date="2020-05-04T00:03:00Z">
          <w:pPr>
            <w:pStyle w:val="aa"/>
            <w:autoSpaceDE w:val="0"/>
            <w:autoSpaceDN w:val="0"/>
            <w:adjustRightInd w:val="0"/>
            <w:spacing w:line="360" w:lineRule="auto"/>
            <w:ind w:left="360" w:firstLine="480"/>
            <w:jc w:val="left"/>
          </w:pPr>
        </w:pPrChange>
      </w:pPr>
      <w:ins w:id="2074" w:author="胡 成成" w:date="2020-05-04T00:02:00Z">
        <w:r w:rsidRPr="0066679F">
          <w:rPr>
            <w:rFonts w:ascii="Times New Roman" w:eastAsia="宋体" w:hAnsi="Times New Roman" w:cs="Times New Roman"/>
            <w:kern w:val="0"/>
            <w:szCs w:val="24"/>
          </w:rPr>
          <w:t>out(ii,:) = reshape(code(ii,:).'*data(ii,:),1,vn*vc);</w:t>
        </w:r>
      </w:ins>
    </w:p>
    <w:p w14:paraId="199A405E"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75" w:author="胡 成成" w:date="2020-05-04T00:02:00Z"/>
          <w:rFonts w:ascii="Times New Roman" w:eastAsia="宋体" w:hAnsi="Times New Roman" w:cs="Times New Roman"/>
          <w:kern w:val="0"/>
          <w:szCs w:val="24"/>
        </w:rPr>
        <w:pPrChange w:id="2076" w:author="胡 成成" w:date="2020-05-04T00:03:00Z">
          <w:pPr>
            <w:pStyle w:val="aa"/>
            <w:autoSpaceDE w:val="0"/>
            <w:autoSpaceDN w:val="0"/>
            <w:adjustRightInd w:val="0"/>
            <w:spacing w:line="360" w:lineRule="auto"/>
            <w:ind w:left="360" w:firstLine="480"/>
            <w:jc w:val="left"/>
          </w:pPr>
        </w:pPrChange>
      </w:pPr>
      <w:ins w:id="2077" w:author="胡 成成" w:date="2020-05-04T00:02:00Z">
        <w:r w:rsidRPr="0066679F">
          <w:rPr>
            <w:rFonts w:ascii="Times New Roman" w:eastAsia="宋体" w:hAnsi="Times New Roman" w:cs="Times New Roman"/>
            <w:kern w:val="0"/>
            <w:szCs w:val="24"/>
          </w:rPr>
          <w:t>end</w:t>
        </w:r>
      </w:ins>
    </w:p>
    <w:p w14:paraId="4DA41131" w14:textId="77777777" w:rsidR="0066679F" w:rsidRPr="0066679F" w:rsidRDefault="0066679F" w:rsidP="0066679F">
      <w:pPr>
        <w:pStyle w:val="aa"/>
        <w:autoSpaceDE w:val="0"/>
        <w:autoSpaceDN w:val="0"/>
        <w:adjustRightInd w:val="0"/>
        <w:spacing w:line="360" w:lineRule="auto"/>
        <w:ind w:left="360" w:firstLine="480"/>
        <w:jc w:val="left"/>
        <w:rPr>
          <w:ins w:id="2078" w:author="胡 成成" w:date="2020-05-04T00:02:00Z"/>
          <w:rFonts w:ascii="Times New Roman" w:eastAsia="宋体" w:hAnsi="Times New Roman" w:cs="Times New Roman"/>
          <w:kern w:val="0"/>
          <w:szCs w:val="24"/>
        </w:rPr>
      </w:pPr>
    </w:p>
    <w:p w14:paraId="2A3463BD"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79" w:author="胡 成成" w:date="2020-05-04T00:02:00Z"/>
          <w:rFonts w:ascii="Times New Roman" w:eastAsia="宋体" w:hAnsi="Times New Roman" w:cs="Times New Roman"/>
          <w:kern w:val="0"/>
          <w:szCs w:val="24"/>
        </w:rPr>
        <w:pPrChange w:id="2080" w:author="胡 成成" w:date="2020-05-04T00:03:00Z">
          <w:pPr>
            <w:pStyle w:val="aa"/>
            <w:autoSpaceDE w:val="0"/>
            <w:autoSpaceDN w:val="0"/>
            <w:adjustRightInd w:val="0"/>
            <w:spacing w:line="360" w:lineRule="auto"/>
            <w:ind w:left="360" w:firstLine="480"/>
            <w:jc w:val="left"/>
          </w:pPr>
        </w:pPrChange>
      </w:pPr>
      <w:ins w:id="2081" w:author="胡 成成" w:date="2020-05-04T00:02:00Z">
        <w:r w:rsidRPr="0066679F">
          <w:rPr>
            <w:rFonts w:ascii="Times New Roman" w:eastAsia="宋体" w:hAnsi="Times New Roman" w:cs="Times New Roman"/>
            <w:kern w:val="0"/>
            <w:szCs w:val="24"/>
          </w:rPr>
          <w:t>function out = despread(data, code)</w:t>
        </w:r>
      </w:ins>
    </w:p>
    <w:p w14:paraId="36E30275"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82" w:author="胡 成成" w:date="2020-05-04T00:02:00Z"/>
          <w:rFonts w:ascii="Times New Roman" w:eastAsia="宋体" w:hAnsi="Times New Roman" w:cs="Times New Roman"/>
          <w:kern w:val="0"/>
          <w:szCs w:val="24"/>
        </w:rPr>
        <w:pPrChange w:id="2083" w:author="胡 成成" w:date="2020-05-04T00:03:00Z">
          <w:pPr>
            <w:pStyle w:val="aa"/>
            <w:autoSpaceDE w:val="0"/>
            <w:autoSpaceDN w:val="0"/>
            <w:adjustRightInd w:val="0"/>
            <w:spacing w:line="360" w:lineRule="auto"/>
            <w:ind w:left="360" w:firstLine="480"/>
            <w:jc w:val="left"/>
          </w:pPr>
        </w:pPrChange>
      </w:pPr>
      <w:ins w:id="2084" w:author="胡 成成" w:date="2020-05-04T00:02:00Z">
        <w:r w:rsidRPr="0066679F">
          <w:rPr>
            <w:rFonts w:ascii="Times New Roman" w:eastAsia="宋体" w:hAnsi="Times New Roman" w:cs="Times New Roman"/>
            <w:kern w:val="0"/>
            <w:szCs w:val="24"/>
          </w:rPr>
          <w:t>% ****************************************************************</w:t>
        </w:r>
      </w:ins>
    </w:p>
    <w:p w14:paraId="3DE21034"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85" w:author="胡 成成" w:date="2020-05-04T00:02:00Z"/>
          <w:rFonts w:ascii="Times New Roman" w:eastAsia="宋体" w:hAnsi="Times New Roman" w:cs="Times New Roman"/>
          <w:kern w:val="0"/>
          <w:szCs w:val="24"/>
        </w:rPr>
        <w:pPrChange w:id="2086" w:author="胡 成成" w:date="2020-05-04T00:03:00Z">
          <w:pPr>
            <w:pStyle w:val="aa"/>
            <w:autoSpaceDE w:val="0"/>
            <w:autoSpaceDN w:val="0"/>
            <w:adjustRightInd w:val="0"/>
            <w:spacing w:line="360" w:lineRule="auto"/>
            <w:ind w:left="360" w:firstLine="480"/>
            <w:jc w:val="left"/>
          </w:pPr>
        </w:pPrChange>
      </w:pPr>
      <w:ins w:id="2087" w:author="胡 成成" w:date="2020-05-04T00:02:00Z">
        <w:r w:rsidRPr="0066679F">
          <w:rPr>
            <w:rFonts w:ascii="Times New Roman" w:eastAsia="宋体" w:hAnsi="Times New Roman" w:cs="Times New Roman" w:hint="eastAsia"/>
            <w:kern w:val="0"/>
            <w:szCs w:val="24"/>
          </w:rPr>
          <w:t xml:space="preserve">% data : </w:t>
        </w:r>
        <w:r w:rsidRPr="0066679F">
          <w:rPr>
            <w:rFonts w:ascii="Times New Roman" w:eastAsia="宋体" w:hAnsi="Times New Roman" w:cs="Times New Roman" w:hint="eastAsia"/>
            <w:kern w:val="0"/>
            <w:szCs w:val="24"/>
          </w:rPr>
          <w:t>输入数据序列</w:t>
        </w:r>
      </w:ins>
    </w:p>
    <w:p w14:paraId="24948298"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88" w:author="胡 成成" w:date="2020-05-04T00:02:00Z"/>
          <w:rFonts w:ascii="Times New Roman" w:eastAsia="宋体" w:hAnsi="Times New Roman" w:cs="Times New Roman"/>
          <w:kern w:val="0"/>
          <w:szCs w:val="24"/>
        </w:rPr>
        <w:pPrChange w:id="2089" w:author="胡 成成" w:date="2020-05-04T00:03:00Z">
          <w:pPr>
            <w:pStyle w:val="aa"/>
            <w:autoSpaceDE w:val="0"/>
            <w:autoSpaceDN w:val="0"/>
            <w:adjustRightInd w:val="0"/>
            <w:spacing w:line="360" w:lineRule="auto"/>
            <w:ind w:left="360" w:firstLine="480"/>
            <w:jc w:val="left"/>
          </w:pPr>
        </w:pPrChange>
      </w:pPr>
      <w:ins w:id="2090" w:author="胡 成成" w:date="2020-05-04T00:02:00Z">
        <w:r w:rsidRPr="0066679F">
          <w:rPr>
            <w:rFonts w:ascii="Times New Roman" w:eastAsia="宋体" w:hAnsi="Times New Roman" w:cs="Times New Roman" w:hint="eastAsia"/>
            <w:kern w:val="0"/>
            <w:szCs w:val="24"/>
          </w:rPr>
          <w:t xml:space="preserve">% code : </w:t>
        </w:r>
        <w:r w:rsidRPr="0066679F">
          <w:rPr>
            <w:rFonts w:ascii="Times New Roman" w:eastAsia="宋体" w:hAnsi="Times New Roman" w:cs="Times New Roman" w:hint="eastAsia"/>
            <w:kern w:val="0"/>
            <w:szCs w:val="24"/>
          </w:rPr>
          <w:t>解扩使用的扩频码序列</w:t>
        </w:r>
      </w:ins>
    </w:p>
    <w:p w14:paraId="7062C3AD"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91" w:author="胡 成成" w:date="2020-05-04T00:02:00Z"/>
          <w:rFonts w:ascii="Times New Roman" w:eastAsia="宋体" w:hAnsi="Times New Roman" w:cs="Times New Roman"/>
          <w:kern w:val="0"/>
          <w:szCs w:val="24"/>
        </w:rPr>
        <w:pPrChange w:id="2092" w:author="胡 成成" w:date="2020-05-04T00:03:00Z">
          <w:pPr>
            <w:pStyle w:val="aa"/>
            <w:autoSpaceDE w:val="0"/>
            <w:autoSpaceDN w:val="0"/>
            <w:adjustRightInd w:val="0"/>
            <w:spacing w:line="360" w:lineRule="auto"/>
            <w:ind w:left="360" w:firstLine="480"/>
            <w:jc w:val="left"/>
          </w:pPr>
        </w:pPrChange>
      </w:pPr>
      <w:ins w:id="2093" w:author="胡 成成" w:date="2020-05-04T00:02:00Z">
        <w:r w:rsidRPr="0066679F">
          <w:rPr>
            <w:rFonts w:ascii="Times New Roman" w:eastAsia="宋体" w:hAnsi="Times New Roman" w:cs="Times New Roman" w:hint="eastAsia"/>
            <w:kern w:val="0"/>
            <w:szCs w:val="24"/>
          </w:rPr>
          <w:t xml:space="preserve">% out : </w:t>
        </w:r>
        <w:r w:rsidRPr="0066679F">
          <w:rPr>
            <w:rFonts w:ascii="Times New Roman" w:eastAsia="宋体" w:hAnsi="Times New Roman" w:cs="Times New Roman" w:hint="eastAsia"/>
            <w:kern w:val="0"/>
            <w:szCs w:val="24"/>
          </w:rPr>
          <w:t>解扩后的输出数据序列</w:t>
        </w:r>
      </w:ins>
    </w:p>
    <w:p w14:paraId="17F9C879"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94" w:author="胡 成成" w:date="2020-05-04T00:02:00Z"/>
          <w:rFonts w:ascii="Times New Roman" w:eastAsia="宋体" w:hAnsi="Times New Roman" w:cs="Times New Roman"/>
          <w:kern w:val="0"/>
          <w:szCs w:val="24"/>
        </w:rPr>
        <w:pPrChange w:id="2095" w:author="胡 成成" w:date="2020-05-04T00:03:00Z">
          <w:pPr>
            <w:pStyle w:val="aa"/>
            <w:autoSpaceDE w:val="0"/>
            <w:autoSpaceDN w:val="0"/>
            <w:adjustRightInd w:val="0"/>
            <w:spacing w:line="360" w:lineRule="auto"/>
            <w:ind w:left="360" w:firstLine="480"/>
            <w:jc w:val="left"/>
          </w:pPr>
        </w:pPrChange>
      </w:pPr>
      <w:ins w:id="2096" w:author="胡 成成" w:date="2020-05-04T00:02:00Z">
        <w:r w:rsidRPr="0066679F">
          <w:rPr>
            <w:rFonts w:ascii="Times New Roman" w:eastAsia="宋体" w:hAnsi="Times New Roman" w:cs="Times New Roman"/>
            <w:kern w:val="0"/>
            <w:szCs w:val="24"/>
          </w:rPr>
          <w:t>% ****************************************************************</w:t>
        </w:r>
      </w:ins>
    </w:p>
    <w:p w14:paraId="648C90EA"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097" w:author="胡 成成" w:date="2020-05-04T00:02:00Z"/>
          <w:rFonts w:ascii="Times New Roman" w:eastAsia="宋体" w:hAnsi="Times New Roman" w:cs="Times New Roman"/>
          <w:kern w:val="0"/>
          <w:szCs w:val="24"/>
        </w:rPr>
        <w:pPrChange w:id="2098" w:author="胡 成成" w:date="2020-05-04T00:03:00Z">
          <w:pPr>
            <w:pStyle w:val="aa"/>
            <w:autoSpaceDE w:val="0"/>
            <w:autoSpaceDN w:val="0"/>
            <w:adjustRightInd w:val="0"/>
            <w:spacing w:line="360" w:lineRule="auto"/>
            <w:ind w:left="360" w:firstLine="480"/>
            <w:jc w:val="left"/>
          </w:pPr>
        </w:pPrChange>
      </w:pPr>
      <w:ins w:id="2099" w:author="胡 成成" w:date="2020-05-04T00:02:00Z">
        <w:r w:rsidRPr="0066679F">
          <w:rPr>
            <w:rFonts w:ascii="Times New Roman" w:eastAsia="宋体" w:hAnsi="Times New Roman" w:cs="Times New Roman" w:hint="eastAsia"/>
            <w:kern w:val="0"/>
            <w:szCs w:val="24"/>
          </w:rPr>
          <w:t>switch nargin %</w:t>
        </w:r>
        <w:r w:rsidRPr="0066679F">
          <w:rPr>
            <w:rFonts w:ascii="Times New Roman" w:eastAsia="宋体" w:hAnsi="Times New Roman" w:cs="Times New Roman" w:hint="eastAsia"/>
            <w:kern w:val="0"/>
            <w:szCs w:val="24"/>
          </w:rPr>
          <w:t>如果输入参数个数不对，提示错误</w:t>
        </w:r>
      </w:ins>
    </w:p>
    <w:p w14:paraId="7FA03B5E"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00" w:author="胡 成成" w:date="2020-05-04T00:02:00Z"/>
          <w:rFonts w:ascii="Times New Roman" w:eastAsia="宋体" w:hAnsi="Times New Roman" w:cs="Times New Roman"/>
          <w:kern w:val="0"/>
          <w:szCs w:val="24"/>
        </w:rPr>
        <w:pPrChange w:id="2101" w:author="胡 成成" w:date="2020-05-04T00:03:00Z">
          <w:pPr>
            <w:pStyle w:val="aa"/>
            <w:autoSpaceDE w:val="0"/>
            <w:autoSpaceDN w:val="0"/>
            <w:adjustRightInd w:val="0"/>
            <w:spacing w:line="360" w:lineRule="auto"/>
            <w:ind w:left="360" w:firstLine="480"/>
            <w:jc w:val="left"/>
          </w:pPr>
        </w:pPrChange>
      </w:pPr>
      <w:ins w:id="2102" w:author="胡 成成" w:date="2020-05-04T00:02:00Z">
        <w:r w:rsidRPr="0066679F">
          <w:rPr>
            <w:rFonts w:ascii="Times New Roman" w:eastAsia="宋体" w:hAnsi="Times New Roman" w:cs="Times New Roman"/>
            <w:kern w:val="0"/>
            <w:szCs w:val="24"/>
          </w:rPr>
          <w:t>case { 0 , 1 }</w:t>
        </w:r>
      </w:ins>
    </w:p>
    <w:p w14:paraId="41128799"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03" w:author="胡 成成" w:date="2020-05-04T00:02:00Z"/>
          <w:rFonts w:ascii="Times New Roman" w:eastAsia="宋体" w:hAnsi="Times New Roman" w:cs="Times New Roman"/>
          <w:kern w:val="0"/>
          <w:szCs w:val="24"/>
        </w:rPr>
        <w:pPrChange w:id="2104" w:author="胡 成成" w:date="2020-05-04T00:03:00Z">
          <w:pPr>
            <w:pStyle w:val="aa"/>
            <w:autoSpaceDE w:val="0"/>
            <w:autoSpaceDN w:val="0"/>
            <w:adjustRightInd w:val="0"/>
            <w:spacing w:line="360" w:lineRule="auto"/>
            <w:ind w:left="360" w:firstLine="480"/>
            <w:jc w:val="left"/>
          </w:pPr>
        </w:pPrChange>
      </w:pPr>
      <w:ins w:id="2105" w:author="胡 成成" w:date="2020-05-04T00:02:00Z">
        <w:r w:rsidRPr="0066679F">
          <w:rPr>
            <w:rFonts w:ascii="Times New Roman" w:eastAsia="宋体" w:hAnsi="Times New Roman" w:cs="Times New Roman" w:hint="eastAsia"/>
            <w:kern w:val="0"/>
            <w:szCs w:val="24"/>
          </w:rPr>
          <w:t>error('</w:t>
        </w:r>
        <w:r w:rsidRPr="0066679F">
          <w:rPr>
            <w:rFonts w:ascii="Times New Roman" w:eastAsia="宋体" w:hAnsi="Times New Roman" w:cs="Times New Roman" w:hint="eastAsia"/>
            <w:kern w:val="0"/>
            <w:szCs w:val="24"/>
          </w:rPr>
          <w:t>缺少输入参数</w:t>
        </w:r>
        <w:r w:rsidRPr="0066679F">
          <w:rPr>
            <w:rFonts w:ascii="Times New Roman" w:eastAsia="宋体" w:hAnsi="Times New Roman" w:cs="Times New Roman" w:hint="eastAsia"/>
            <w:kern w:val="0"/>
            <w:szCs w:val="24"/>
          </w:rPr>
          <w:t>');</w:t>
        </w:r>
      </w:ins>
    </w:p>
    <w:p w14:paraId="7EE8DB8F"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06" w:author="胡 成成" w:date="2020-05-04T00:02:00Z"/>
          <w:rFonts w:ascii="Times New Roman" w:eastAsia="宋体" w:hAnsi="Times New Roman" w:cs="Times New Roman"/>
          <w:kern w:val="0"/>
          <w:szCs w:val="24"/>
        </w:rPr>
        <w:pPrChange w:id="2107" w:author="胡 成成" w:date="2020-05-04T00:03:00Z">
          <w:pPr>
            <w:pStyle w:val="aa"/>
            <w:autoSpaceDE w:val="0"/>
            <w:autoSpaceDN w:val="0"/>
            <w:adjustRightInd w:val="0"/>
            <w:spacing w:line="360" w:lineRule="auto"/>
            <w:ind w:left="360" w:firstLine="480"/>
            <w:jc w:val="left"/>
          </w:pPr>
        </w:pPrChange>
      </w:pPr>
      <w:ins w:id="2108" w:author="胡 成成" w:date="2020-05-04T00:02:00Z">
        <w:r w:rsidRPr="0066679F">
          <w:rPr>
            <w:rFonts w:ascii="Times New Roman" w:eastAsia="宋体" w:hAnsi="Times New Roman" w:cs="Times New Roman"/>
            <w:kern w:val="0"/>
            <w:szCs w:val="24"/>
          </w:rPr>
          <w:t>end</w:t>
        </w:r>
      </w:ins>
    </w:p>
    <w:p w14:paraId="463BFB21"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09" w:author="胡 成成" w:date="2020-05-04T00:02:00Z"/>
          <w:rFonts w:ascii="Times New Roman" w:eastAsia="宋体" w:hAnsi="Times New Roman" w:cs="Times New Roman"/>
          <w:kern w:val="0"/>
          <w:szCs w:val="24"/>
        </w:rPr>
        <w:pPrChange w:id="2110" w:author="胡 成成" w:date="2020-05-04T00:03:00Z">
          <w:pPr>
            <w:pStyle w:val="aa"/>
            <w:autoSpaceDE w:val="0"/>
            <w:autoSpaceDN w:val="0"/>
            <w:adjustRightInd w:val="0"/>
            <w:spacing w:line="360" w:lineRule="auto"/>
            <w:ind w:left="360" w:firstLine="480"/>
            <w:jc w:val="left"/>
          </w:pPr>
        </w:pPrChange>
      </w:pPr>
      <w:ins w:id="2111" w:author="胡 成成" w:date="2020-05-04T00:02:00Z">
        <w:r w:rsidRPr="0066679F">
          <w:rPr>
            <w:rFonts w:ascii="Times New Roman" w:eastAsia="宋体" w:hAnsi="Times New Roman" w:cs="Times New Roman"/>
            <w:kern w:val="0"/>
            <w:szCs w:val="24"/>
          </w:rPr>
          <w:t>[hn,vn] = size(data);</w:t>
        </w:r>
      </w:ins>
    </w:p>
    <w:p w14:paraId="061DF656"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12" w:author="胡 成成" w:date="2020-05-04T00:02:00Z"/>
          <w:rFonts w:ascii="Times New Roman" w:eastAsia="宋体" w:hAnsi="Times New Roman" w:cs="Times New Roman"/>
          <w:kern w:val="0"/>
          <w:szCs w:val="24"/>
        </w:rPr>
        <w:pPrChange w:id="2113" w:author="胡 成成" w:date="2020-05-04T00:03:00Z">
          <w:pPr>
            <w:pStyle w:val="aa"/>
            <w:autoSpaceDE w:val="0"/>
            <w:autoSpaceDN w:val="0"/>
            <w:adjustRightInd w:val="0"/>
            <w:spacing w:line="360" w:lineRule="auto"/>
            <w:ind w:left="360" w:firstLine="480"/>
            <w:jc w:val="left"/>
          </w:pPr>
        </w:pPrChange>
      </w:pPr>
      <w:ins w:id="2114" w:author="胡 成成" w:date="2020-05-04T00:02:00Z">
        <w:r w:rsidRPr="0066679F">
          <w:rPr>
            <w:rFonts w:ascii="Times New Roman" w:eastAsia="宋体" w:hAnsi="Times New Roman" w:cs="Times New Roman"/>
            <w:kern w:val="0"/>
            <w:szCs w:val="24"/>
          </w:rPr>
          <w:t>[hc,vc] = size(code);</w:t>
        </w:r>
      </w:ins>
    </w:p>
    <w:p w14:paraId="467FF072"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15" w:author="胡 成成" w:date="2020-05-04T00:02:00Z"/>
          <w:rFonts w:ascii="Times New Roman" w:eastAsia="宋体" w:hAnsi="Times New Roman" w:cs="Times New Roman"/>
          <w:kern w:val="0"/>
          <w:szCs w:val="24"/>
        </w:rPr>
        <w:pPrChange w:id="2116" w:author="胡 成成" w:date="2020-05-04T00:03:00Z">
          <w:pPr>
            <w:pStyle w:val="aa"/>
            <w:autoSpaceDE w:val="0"/>
            <w:autoSpaceDN w:val="0"/>
            <w:adjustRightInd w:val="0"/>
            <w:spacing w:line="360" w:lineRule="auto"/>
            <w:ind w:left="360" w:firstLine="480"/>
            <w:jc w:val="left"/>
          </w:pPr>
        </w:pPrChange>
      </w:pPr>
      <w:ins w:id="2117" w:author="胡 成成" w:date="2020-05-04T00:02:00Z">
        <w:r w:rsidRPr="0066679F">
          <w:rPr>
            <w:rFonts w:ascii="Times New Roman" w:eastAsia="宋体" w:hAnsi="Times New Roman" w:cs="Times New Roman"/>
            <w:kern w:val="0"/>
            <w:szCs w:val="24"/>
          </w:rPr>
          <w:t>out = zeros(hc,vn/vc);</w:t>
        </w:r>
      </w:ins>
    </w:p>
    <w:p w14:paraId="35382FE3"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18" w:author="胡 成成" w:date="2020-05-04T00:02:00Z"/>
          <w:rFonts w:ascii="Times New Roman" w:eastAsia="宋体" w:hAnsi="Times New Roman" w:cs="Times New Roman"/>
          <w:kern w:val="0"/>
          <w:szCs w:val="24"/>
        </w:rPr>
        <w:pPrChange w:id="2119" w:author="胡 成成" w:date="2020-05-04T00:03:00Z">
          <w:pPr>
            <w:pStyle w:val="aa"/>
            <w:autoSpaceDE w:val="0"/>
            <w:autoSpaceDN w:val="0"/>
            <w:adjustRightInd w:val="0"/>
            <w:spacing w:line="360" w:lineRule="auto"/>
            <w:ind w:left="360" w:firstLine="480"/>
            <w:jc w:val="left"/>
          </w:pPr>
        </w:pPrChange>
      </w:pPr>
      <w:ins w:id="2120" w:author="胡 成成" w:date="2020-05-04T00:02:00Z">
        <w:r w:rsidRPr="0066679F">
          <w:rPr>
            <w:rFonts w:ascii="Times New Roman" w:eastAsia="宋体" w:hAnsi="Times New Roman" w:cs="Times New Roman"/>
            <w:kern w:val="0"/>
            <w:szCs w:val="24"/>
          </w:rPr>
          <w:t>for ii=1:hc</w:t>
        </w:r>
      </w:ins>
    </w:p>
    <w:p w14:paraId="4791F593"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21" w:author="胡 成成" w:date="2020-05-04T00:02:00Z"/>
          <w:rFonts w:ascii="Times New Roman" w:eastAsia="宋体" w:hAnsi="Times New Roman" w:cs="Times New Roman"/>
          <w:kern w:val="0"/>
          <w:szCs w:val="24"/>
        </w:rPr>
        <w:pPrChange w:id="2122" w:author="胡 成成" w:date="2020-05-04T00:03:00Z">
          <w:pPr>
            <w:pStyle w:val="aa"/>
            <w:autoSpaceDE w:val="0"/>
            <w:autoSpaceDN w:val="0"/>
            <w:adjustRightInd w:val="0"/>
            <w:spacing w:line="360" w:lineRule="auto"/>
            <w:ind w:left="360" w:firstLine="480"/>
            <w:jc w:val="left"/>
          </w:pPr>
        </w:pPrChange>
      </w:pPr>
      <w:ins w:id="2123" w:author="胡 成成" w:date="2020-05-04T00:02:00Z">
        <w:r w:rsidRPr="0066679F">
          <w:rPr>
            <w:rFonts w:ascii="Times New Roman" w:eastAsia="宋体" w:hAnsi="Times New Roman" w:cs="Times New Roman"/>
            <w:kern w:val="0"/>
            <w:szCs w:val="24"/>
          </w:rPr>
          <w:t>xx=reshape(data(ii,:),vc,vn/vc);</w:t>
        </w:r>
      </w:ins>
    </w:p>
    <w:p w14:paraId="4586E7A3"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24" w:author="胡 成成" w:date="2020-05-04T00:02:00Z"/>
          <w:rFonts w:ascii="Times New Roman" w:eastAsia="宋体" w:hAnsi="Times New Roman" w:cs="Times New Roman"/>
          <w:kern w:val="0"/>
          <w:szCs w:val="24"/>
        </w:rPr>
        <w:pPrChange w:id="2125" w:author="胡 成成" w:date="2020-05-04T00:03:00Z">
          <w:pPr>
            <w:pStyle w:val="aa"/>
            <w:autoSpaceDE w:val="0"/>
            <w:autoSpaceDN w:val="0"/>
            <w:adjustRightInd w:val="0"/>
            <w:spacing w:line="360" w:lineRule="auto"/>
            <w:ind w:left="360" w:firstLine="480"/>
            <w:jc w:val="left"/>
          </w:pPr>
        </w:pPrChange>
      </w:pPr>
      <w:ins w:id="2126" w:author="胡 成成" w:date="2020-05-04T00:02:00Z">
        <w:r w:rsidRPr="0066679F">
          <w:rPr>
            <w:rFonts w:ascii="Times New Roman" w:eastAsia="宋体" w:hAnsi="Times New Roman" w:cs="Times New Roman"/>
            <w:kern w:val="0"/>
            <w:szCs w:val="24"/>
          </w:rPr>
          <w:t>out(ii,:)= code(ii,:)*xx/vc;</w:t>
        </w:r>
      </w:ins>
    </w:p>
    <w:p w14:paraId="63712CE2"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27" w:author="胡 成成" w:date="2020-05-04T00:02:00Z"/>
          <w:rFonts w:ascii="Times New Roman" w:eastAsia="宋体" w:hAnsi="Times New Roman" w:cs="Times New Roman"/>
          <w:kern w:val="0"/>
          <w:szCs w:val="24"/>
        </w:rPr>
        <w:pPrChange w:id="2128" w:author="胡 成成" w:date="2020-05-04T00:03:00Z">
          <w:pPr>
            <w:pStyle w:val="aa"/>
            <w:autoSpaceDE w:val="0"/>
            <w:autoSpaceDN w:val="0"/>
            <w:adjustRightInd w:val="0"/>
            <w:spacing w:line="360" w:lineRule="auto"/>
            <w:ind w:left="360" w:firstLine="480"/>
            <w:jc w:val="left"/>
          </w:pPr>
        </w:pPrChange>
      </w:pPr>
      <w:ins w:id="2129" w:author="胡 成成" w:date="2020-05-04T00:02:00Z">
        <w:r w:rsidRPr="0066679F">
          <w:rPr>
            <w:rFonts w:ascii="Times New Roman" w:eastAsia="宋体" w:hAnsi="Times New Roman" w:cs="Times New Roman"/>
            <w:kern w:val="0"/>
            <w:szCs w:val="24"/>
          </w:rPr>
          <w:t>end</w:t>
        </w:r>
      </w:ins>
    </w:p>
    <w:p w14:paraId="07D3BDAF" w14:textId="77777777" w:rsidR="0066679F" w:rsidRPr="0066679F" w:rsidRDefault="0066679F" w:rsidP="0066679F">
      <w:pPr>
        <w:pStyle w:val="aa"/>
        <w:autoSpaceDE w:val="0"/>
        <w:autoSpaceDN w:val="0"/>
        <w:adjustRightInd w:val="0"/>
        <w:spacing w:line="360" w:lineRule="auto"/>
        <w:ind w:left="360" w:firstLine="480"/>
        <w:jc w:val="left"/>
        <w:rPr>
          <w:ins w:id="2130" w:author="胡 成成" w:date="2020-05-04T00:02:00Z"/>
          <w:rFonts w:ascii="Times New Roman" w:eastAsia="宋体" w:hAnsi="Times New Roman" w:cs="Times New Roman"/>
          <w:kern w:val="0"/>
          <w:szCs w:val="24"/>
        </w:rPr>
      </w:pPr>
    </w:p>
    <w:p w14:paraId="6120A569"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31" w:author="胡 成成" w:date="2020-05-04T00:02:00Z"/>
          <w:rFonts w:ascii="Times New Roman" w:eastAsia="宋体" w:hAnsi="Times New Roman" w:cs="Times New Roman"/>
          <w:kern w:val="0"/>
          <w:szCs w:val="24"/>
        </w:rPr>
        <w:pPrChange w:id="2132" w:author="胡 成成" w:date="2020-05-04T00:03:00Z">
          <w:pPr>
            <w:pStyle w:val="aa"/>
            <w:autoSpaceDE w:val="0"/>
            <w:autoSpaceDN w:val="0"/>
            <w:adjustRightInd w:val="0"/>
            <w:spacing w:line="360" w:lineRule="auto"/>
            <w:ind w:left="360" w:firstLine="480"/>
            <w:jc w:val="left"/>
          </w:pPr>
        </w:pPrChange>
      </w:pPr>
      <w:ins w:id="2133" w:author="胡 成成" w:date="2020-05-04T00:02:00Z">
        <w:r w:rsidRPr="0066679F">
          <w:rPr>
            <w:rFonts w:ascii="Times New Roman" w:eastAsia="宋体" w:hAnsi="Times New Roman" w:cs="Times New Roman" w:hint="eastAsia"/>
            <w:kern w:val="0"/>
            <w:szCs w:val="24"/>
          </w:rPr>
          <w:t>%</w:t>
        </w:r>
        <w:r w:rsidRPr="0066679F">
          <w:rPr>
            <w:rFonts w:ascii="Times New Roman" w:eastAsia="宋体" w:hAnsi="Times New Roman" w:cs="Times New Roman" w:hint="eastAsia"/>
            <w:kern w:val="0"/>
            <w:szCs w:val="24"/>
          </w:rPr>
          <w:t>主程序</w:t>
        </w:r>
        <w:r w:rsidRPr="0066679F">
          <w:rPr>
            <w:rFonts w:ascii="Times New Roman" w:eastAsia="宋体" w:hAnsi="Times New Roman" w:cs="Times New Roman" w:hint="eastAsia"/>
            <w:kern w:val="0"/>
            <w:szCs w:val="24"/>
          </w:rPr>
          <w:t>1</w:t>
        </w:r>
        <w:r w:rsidRPr="0066679F">
          <w:rPr>
            <w:rFonts w:ascii="Times New Roman" w:eastAsia="宋体" w:hAnsi="Times New Roman" w:cs="Times New Roman" w:hint="eastAsia"/>
            <w:kern w:val="0"/>
            <w:szCs w:val="24"/>
          </w:rPr>
          <w:t>：</w:t>
        </w:r>
        <w:r w:rsidRPr="0066679F">
          <w:rPr>
            <w:rFonts w:ascii="Times New Roman" w:eastAsia="宋体" w:hAnsi="Times New Roman" w:cs="Times New Roman" w:hint="eastAsia"/>
            <w:kern w:val="0"/>
            <w:szCs w:val="24"/>
          </w:rPr>
          <w:t>m-</w:t>
        </w:r>
        <w:r w:rsidRPr="0066679F">
          <w:rPr>
            <w:rFonts w:ascii="Times New Roman" w:eastAsia="宋体" w:hAnsi="Times New Roman" w:cs="Times New Roman" w:hint="eastAsia"/>
            <w:kern w:val="0"/>
            <w:szCs w:val="24"/>
          </w:rPr>
          <w:t>序列</w:t>
        </w:r>
        <w:r w:rsidRPr="0066679F">
          <w:rPr>
            <w:rFonts w:ascii="Times New Roman" w:eastAsia="宋体" w:hAnsi="Times New Roman" w:cs="Times New Roman" w:hint="eastAsia"/>
            <w:kern w:val="0"/>
            <w:szCs w:val="24"/>
          </w:rPr>
          <w:t>DS-CDMA</w:t>
        </w:r>
        <w:r w:rsidRPr="0066679F">
          <w:rPr>
            <w:rFonts w:ascii="Times New Roman" w:eastAsia="宋体" w:hAnsi="Times New Roman" w:cs="Times New Roman" w:hint="eastAsia"/>
            <w:kern w:val="0"/>
            <w:szCs w:val="24"/>
          </w:rPr>
          <w:t>在</w:t>
        </w:r>
        <w:r w:rsidRPr="0066679F">
          <w:rPr>
            <w:rFonts w:ascii="Times New Roman" w:eastAsia="宋体" w:hAnsi="Times New Roman" w:cs="Times New Roman" w:hint="eastAsia"/>
            <w:kern w:val="0"/>
            <w:szCs w:val="24"/>
          </w:rPr>
          <w:t>AWGN</w:t>
        </w:r>
        <w:r w:rsidRPr="0066679F">
          <w:rPr>
            <w:rFonts w:ascii="Times New Roman" w:eastAsia="宋体" w:hAnsi="Times New Roman" w:cs="Times New Roman" w:hint="eastAsia"/>
            <w:kern w:val="0"/>
            <w:szCs w:val="24"/>
          </w:rPr>
          <w:t>信道下的性能仿真</w:t>
        </w:r>
      </w:ins>
    </w:p>
    <w:p w14:paraId="3C7687E2"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34" w:author="胡 成成" w:date="2020-05-04T00:02:00Z"/>
          <w:rFonts w:ascii="Times New Roman" w:eastAsia="宋体" w:hAnsi="Times New Roman" w:cs="Times New Roman"/>
          <w:kern w:val="0"/>
          <w:szCs w:val="24"/>
        </w:rPr>
        <w:pPrChange w:id="2135" w:author="胡 成成" w:date="2020-05-04T00:03:00Z">
          <w:pPr>
            <w:pStyle w:val="aa"/>
            <w:autoSpaceDE w:val="0"/>
            <w:autoSpaceDN w:val="0"/>
            <w:adjustRightInd w:val="0"/>
            <w:spacing w:line="360" w:lineRule="auto"/>
            <w:ind w:left="360" w:firstLine="480"/>
            <w:jc w:val="left"/>
          </w:pPr>
        </w:pPrChange>
      </w:pPr>
      <w:ins w:id="2136" w:author="胡 成成" w:date="2020-05-04T00:02:00Z">
        <w:r w:rsidRPr="0066679F">
          <w:rPr>
            <w:rFonts w:ascii="Times New Roman" w:eastAsia="宋体" w:hAnsi="Times New Roman" w:cs="Times New Roman"/>
            <w:kern w:val="0"/>
            <w:szCs w:val="24"/>
          </w:rPr>
          <w:t>clear all</w:t>
        </w:r>
      </w:ins>
    </w:p>
    <w:p w14:paraId="2A47C1AB"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37" w:author="胡 成成" w:date="2020-05-04T00:02:00Z"/>
          <w:rFonts w:ascii="Times New Roman" w:eastAsia="宋体" w:hAnsi="Times New Roman" w:cs="Times New Roman"/>
          <w:kern w:val="0"/>
          <w:szCs w:val="24"/>
        </w:rPr>
        <w:pPrChange w:id="2138" w:author="胡 成成" w:date="2020-05-04T00:03:00Z">
          <w:pPr>
            <w:pStyle w:val="aa"/>
            <w:autoSpaceDE w:val="0"/>
            <w:autoSpaceDN w:val="0"/>
            <w:adjustRightInd w:val="0"/>
            <w:spacing w:line="360" w:lineRule="auto"/>
            <w:ind w:left="360" w:firstLine="480"/>
            <w:jc w:val="left"/>
          </w:pPr>
        </w:pPrChange>
      </w:pPr>
      <w:ins w:id="2139" w:author="胡 成成" w:date="2020-05-04T00:02:00Z">
        <w:r w:rsidRPr="0066679F">
          <w:rPr>
            <w:rFonts w:ascii="Times New Roman" w:eastAsia="宋体" w:hAnsi="Times New Roman" w:cs="Times New Roman"/>
            <w:kern w:val="0"/>
            <w:szCs w:val="24"/>
          </w:rPr>
          <w:t>user=[1 4 7 ];</w:t>
        </w:r>
      </w:ins>
    </w:p>
    <w:p w14:paraId="1DDD8B6C"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40" w:author="胡 成成" w:date="2020-05-04T00:02:00Z"/>
          <w:rFonts w:ascii="Times New Roman" w:eastAsia="宋体" w:hAnsi="Times New Roman" w:cs="Times New Roman"/>
          <w:kern w:val="0"/>
          <w:szCs w:val="24"/>
        </w:rPr>
        <w:pPrChange w:id="2141" w:author="胡 成成" w:date="2020-05-04T00:03:00Z">
          <w:pPr>
            <w:pStyle w:val="aa"/>
            <w:autoSpaceDE w:val="0"/>
            <w:autoSpaceDN w:val="0"/>
            <w:adjustRightInd w:val="0"/>
            <w:spacing w:line="360" w:lineRule="auto"/>
            <w:ind w:left="360" w:firstLine="480"/>
            <w:jc w:val="left"/>
          </w:pPr>
        </w:pPrChange>
      </w:pPr>
      <w:ins w:id="2142" w:author="胡 成成" w:date="2020-05-04T00:02:00Z">
        <w:r w:rsidRPr="0066679F">
          <w:rPr>
            <w:rFonts w:ascii="Times New Roman" w:eastAsia="宋体" w:hAnsi="Times New Roman" w:cs="Times New Roman"/>
            <w:kern w:val="0"/>
            <w:szCs w:val="24"/>
          </w:rPr>
          <w:t>seq=1;</w:t>
        </w:r>
      </w:ins>
    </w:p>
    <w:p w14:paraId="573A80F4"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43" w:author="胡 成成" w:date="2020-05-04T00:02:00Z"/>
          <w:rFonts w:ascii="Times New Roman" w:eastAsia="宋体" w:hAnsi="Times New Roman" w:cs="Times New Roman"/>
          <w:kern w:val="0"/>
          <w:szCs w:val="24"/>
        </w:rPr>
        <w:pPrChange w:id="2144" w:author="胡 成成" w:date="2020-05-04T00:03:00Z">
          <w:pPr>
            <w:pStyle w:val="aa"/>
            <w:autoSpaceDE w:val="0"/>
            <w:autoSpaceDN w:val="0"/>
            <w:adjustRightInd w:val="0"/>
            <w:spacing w:line="360" w:lineRule="auto"/>
            <w:ind w:left="360" w:firstLine="480"/>
            <w:jc w:val="left"/>
          </w:pPr>
        </w:pPrChange>
      </w:pPr>
      <w:ins w:id="2145" w:author="胡 成成" w:date="2020-05-04T00:02:00Z">
        <w:r w:rsidRPr="0066679F">
          <w:rPr>
            <w:rFonts w:ascii="Times New Roman" w:eastAsia="宋体" w:hAnsi="Times New Roman" w:cs="Times New Roman"/>
            <w:kern w:val="0"/>
            <w:szCs w:val="24"/>
          </w:rPr>
          <w:lastRenderedPageBreak/>
          <w:t>for index=1:length(user)</w:t>
        </w:r>
      </w:ins>
    </w:p>
    <w:p w14:paraId="7A71FEDB"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46" w:author="胡 成成" w:date="2020-05-04T00:02:00Z"/>
          <w:rFonts w:ascii="Times New Roman" w:eastAsia="宋体" w:hAnsi="Times New Roman" w:cs="Times New Roman"/>
          <w:kern w:val="0"/>
          <w:szCs w:val="24"/>
        </w:rPr>
        <w:pPrChange w:id="2147" w:author="胡 成成" w:date="2020-05-04T00:03:00Z">
          <w:pPr>
            <w:pStyle w:val="aa"/>
            <w:autoSpaceDE w:val="0"/>
            <w:autoSpaceDN w:val="0"/>
            <w:adjustRightInd w:val="0"/>
            <w:spacing w:line="360" w:lineRule="auto"/>
            <w:ind w:left="360" w:firstLine="480"/>
            <w:jc w:val="left"/>
          </w:pPr>
        </w:pPrChange>
      </w:pPr>
      <w:ins w:id="2148" w:author="胡 成成" w:date="2020-05-04T00:02:00Z">
        <w:r w:rsidRPr="0066679F">
          <w:rPr>
            <w:rFonts w:ascii="Times New Roman" w:eastAsia="宋体" w:hAnsi="Times New Roman" w:cs="Times New Roman"/>
            <w:kern w:val="0"/>
            <w:szCs w:val="24"/>
          </w:rPr>
          <w:t>ber(index,:)=dscdma(user(index),seq);</w:t>
        </w:r>
      </w:ins>
    </w:p>
    <w:p w14:paraId="024B1F2F"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49" w:author="胡 成成" w:date="2020-05-04T00:02:00Z"/>
          <w:rFonts w:ascii="Times New Roman" w:eastAsia="宋体" w:hAnsi="Times New Roman" w:cs="Times New Roman"/>
          <w:kern w:val="0"/>
          <w:szCs w:val="24"/>
        </w:rPr>
        <w:pPrChange w:id="2150" w:author="胡 成成" w:date="2020-05-04T00:03:00Z">
          <w:pPr>
            <w:pStyle w:val="aa"/>
            <w:autoSpaceDE w:val="0"/>
            <w:autoSpaceDN w:val="0"/>
            <w:adjustRightInd w:val="0"/>
            <w:spacing w:line="360" w:lineRule="auto"/>
            <w:ind w:left="360" w:firstLine="480"/>
            <w:jc w:val="left"/>
          </w:pPr>
        </w:pPrChange>
      </w:pPr>
      <w:ins w:id="2151" w:author="胡 成成" w:date="2020-05-04T00:02:00Z">
        <w:r w:rsidRPr="0066679F">
          <w:rPr>
            <w:rFonts w:ascii="Times New Roman" w:eastAsia="宋体" w:hAnsi="Times New Roman" w:cs="Times New Roman"/>
            <w:kern w:val="0"/>
            <w:szCs w:val="24"/>
          </w:rPr>
          <w:t>end</w:t>
        </w:r>
      </w:ins>
    </w:p>
    <w:p w14:paraId="16F7F8DC"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52" w:author="胡 成成" w:date="2020-05-04T00:02:00Z"/>
          <w:rFonts w:ascii="Times New Roman" w:eastAsia="宋体" w:hAnsi="Times New Roman" w:cs="Times New Roman"/>
          <w:kern w:val="0"/>
          <w:szCs w:val="24"/>
        </w:rPr>
        <w:pPrChange w:id="2153" w:author="胡 成成" w:date="2020-05-04T00:03:00Z">
          <w:pPr>
            <w:pStyle w:val="aa"/>
            <w:autoSpaceDE w:val="0"/>
            <w:autoSpaceDN w:val="0"/>
            <w:adjustRightInd w:val="0"/>
            <w:spacing w:line="360" w:lineRule="auto"/>
            <w:ind w:left="360" w:firstLine="480"/>
            <w:jc w:val="left"/>
          </w:pPr>
        </w:pPrChange>
      </w:pPr>
      <w:ins w:id="2154" w:author="胡 成成" w:date="2020-05-04T00:02:00Z">
        <w:r w:rsidRPr="0066679F">
          <w:rPr>
            <w:rFonts w:ascii="Times New Roman" w:eastAsia="宋体" w:hAnsi="Times New Roman" w:cs="Times New Roman"/>
            <w:kern w:val="0"/>
            <w:szCs w:val="24"/>
          </w:rPr>
          <w:t>EbNo=0:2:10;</w:t>
        </w:r>
      </w:ins>
    </w:p>
    <w:p w14:paraId="4212DEE6"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55" w:author="胡 成成" w:date="2020-05-04T00:02:00Z"/>
          <w:rFonts w:ascii="Times New Roman" w:eastAsia="宋体" w:hAnsi="Times New Roman" w:cs="Times New Roman"/>
          <w:kern w:val="0"/>
          <w:szCs w:val="24"/>
        </w:rPr>
        <w:pPrChange w:id="2156" w:author="胡 成成" w:date="2020-05-04T00:03:00Z">
          <w:pPr>
            <w:pStyle w:val="aa"/>
            <w:autoSpaceDE w:val="0"/>
            <w:autoSpaceDN w:val="0"/>
            <w:adjustRightInd w:val="0"/>
            <w:spacing w:line="360" w:lineRule="auto"/>
            <w:ind w:left="360" w:firstLine="480"/>
            <w:jc w:val="left"/>
          </w:pPr>
        </w:pPrChange>
      </w:pPr>
      <w:ins w:id="2157" w:author="胡 成成" w:date="2020-05-04T00:02:00Z">
        <w:r w:rsidRPr="0066679F">
          <w:rPr>
            <w:rFonts w:ascii="Times New Roman" w:eastAsia="宋体" w:hAnsi="Times New Roman" w:cs="Times New Roman"/>
            <w:kern w:val="0"/>
            <w:szCs w:val="24"/>
          </w:rPr>
          <w:t>semilogy(EbNo,ber(1,:),'-kx',EbNo,ber(2,:),'-ko',EbNo,ber(3,:),'-k*');</w:t>
        </w:r>
      </w:ins>
    </w:p>
    <w:p w14:paraId="68FDF944"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58" w:author="胡 成成" w:date="2020-05-04T00:02:00Z"/>
          <w:rFonts w:ascii="Times New Roman" w:eastAsia="宋体" w:hAnsi="Times New Roman" w:cs="Times New Roman"/>
          <w:kern w:val="0"/>
          <w:szCs w:val="24"/>
        </w:rPr>
        <w:pPrChange w:id="2159" w:author="胡 成成" w:date="2020-05-04T00:03:00Z">
          <w:pPr>
            <w:pStyle w:val="aa"/>
            <w:autoSpaceDE w:val="0"/>
            <w:autoSpaceDN w:val="0"/>
            <w:adjustRightInd w:val="0"/>
            <w:spacing w:line="360" w:lineRule="auto"/>
            <w:ind w:left="360" w:firstLine="480"/>
            <w:jc w:val="left"/>
          </w:pPr>
        </w:pPrChange>
      </w:pPr>
      <w:ins w:id="2160" w:author="胡 成成" w:date="2020-05-04T00:02:00Z">
        <w:r w:rsidRPr="0066679F">
          <w:rPr>
            <w:rFonts w:ascii="Times New Roman" w:eastAsia="宋体" w:hAnsi="Times New Roman" w:cs="Times New Roman"/>
            <w:kern w:val="0"/>
            <w:szCs w:val="24"/>
          </w:rPr>
          <w:t>legend('user=1','user=4','user=7','user=9')</w:t>
        </w:r>
      </w:ins>
    </w:p>
    <w:p w14:paraId="72508C21"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61" w:author="胡 成成" w:date="2020-05-04T00:02:00Z"/>
          <w:rFonts w:ascii="Times New Roman" w:eastAsia="宋体" w:hAnsi="Times New Roman" w:cs="Times New Roman"/>
          <w:kern w:val="0"/>
          <w:szCs w:val="24"/>
        </w:rPr>
        <w:pPrChange w:id="2162" w:author="胡 成成" w:date="2020-05-04T00:03:00Z">
          <w:pPr>
            <w:pStyle w:val="aa"/>
            <w:autoSpaceDE w:val="0"/>
            <w:autoSpaceDN w:val="0"/>
            <w:adjustRightInd w:val="0"/>
            <w:spacing w:line="360" w:lineRule="auto"/>
            <w:ind w:left="360" w:firstLine="480"/>
            <w:jc w:val="left"/>
          </w:pPr>
        </w:pPrChange>
      </w:pPr>
      <w:ins w:id="2163" w:author="胡 成成" w:date="2020-05-04T00:02:00Z">
        <w:r w:rsidRPr="0066679F">
          <w:rPr>
            <w:rFonts w:ascii="Times New Roman" w:eastAsia="宋体" w:hAnsi="Times New Roman" w:cs="Times New Roman" w:hint="eastAsia"/>
            <w:kern w:val="0"/>
            <w:szCs w:val="24"/>
          </w:rPr>
          <w:t>title('m</w:t>
        </w:r>
        <w:r w:rsidRPr="0066679F">
          <w:rPr>
            <w:rFonts w:ascii="Times New Roman" w:eastAsia="宋体" w:hAnsi="Times New Roman" w:cs="Times New Roman" w:hint="eastAsia"/>
            <w:kern w:val="0"/>
            <w:szCs w:val="24"/>
          </w:rPr>
          <w:t>序列</w:t>
        </w:r>
        <w:r w:rsidRPr="0066679F">
          <w:rPr>
            <w:rFonts w:ascii="Times New Roman" w:eastAsia="宋体" w:hAnsi="Times New Roman" w:cs="Times New Roman" w:hint="eastAsia"/>
            <w:kern w:val="0"/>
            <w:szCs w:val="24"/>
          </w:rPr>
          <w:t>DS-CDMA</w:t>
        </w:r>
        <w:r w:rsidRPr="0066679F">
          <w:rPr>
            <w:rFonts w:ascii="Times New Roman" w:eastAsia="宋体" w:hAnsi="Times New Roman" w:cs="Times New Roman" w:hint="eastAsia"/>
            <w:kern w:val="0"/>
            <w:szCs w:val="24"/>
          </w:rPr>
          <w:t>在</w:t>
        </w:r>
        <w:r w:rsidRPr="0066679F">
          <w:rPr>
            <w:rFonts w:ascii="Times New Roman" w:eastAsia="宋体" w:hAnsi="Times New Roman" w:cs="Times New Roman" w:hint="eastAsia"/>
            <w:kern w:val="0"/>
            <w:szCs w:val="24"/>
          </w:rPr>
          <w:t>Rayleigh</w:t>
        </w:r>
        <w:r w:rsidRPr="0066679F">
          <w:rPr>
            <w:rFonts w:ascii="Times New Roman" w:eastAsia="宋体" w:hAnsi="Times New Roman" w:cs="Times New Roman" w:hint="eastAsia"/>
            <w:kern w:val="0"/>
            <w:szCs w:val="24"/>
          </w:rPr>
          <w:t>信道下的性能</w:t>
        </w:r>
        <w:r w:rsidRPr="0066679F">
          <w:rPr>
            <w:rFonts w:ascii="Times New Roman" w:eastAsia="宋体" w:hAnsi="Times New Roman" w:cs="Times New Roman" w:hint="eastAsia"/>
            <w:kern w:val="0"/>
            <w:szCs w:val="24"/>
          </w:rPr>
          <w:t>')</w:t>
        </w:r>
      </w:ins>
    </w:p>
    <w:p w14:paraId="171CB372"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64" w:author="胡 成成" w:date="2020-05-04T00:02:00Z"/>
          <w:rFonts w:ascii="Times New Roman" w:eastAsia="宋体" w:hAnsi="Times New Roman" w:cs="Times New Roman"/>
          <w:kern w:val="0"/>
          <w:szCs w:val="24"/>
        </w:rPr>
        <w:pPrChange w:id="2165" w:author="胡 成成" w:date="2020-05-04T00:03:00Z">
          <w:pPr>
            <w:pStyle w:val="aa"/>
            <w:autoSpaceDE w:val="0"/>
            <w:autoSpaceDN w:val="0"/>
            <w:adjustRightInd w:val="0"/>
            <w:spacing w:line="360" w:lineRule="auto"/>
            <w:ind w:left="360" w:firstLine="480"/>
            <w:jc w:val="left"/>
          </w:pPr>
        </w:pPrChange>
      </w:pPr>
      <w:ins w:id="2166" w:author="胡 成成" w:date="2020-05-04T00:02:00Z">
        <w:r w:rsidRPr="0066679F">
          <w:rPr>
            <w:rFonts w:ascii="Times New Roman" w:eastAsia="宋体" w:hAnsi="Times New Roman" w:cs="Times New Roman" w:hint="eastAsia"/>
            <w:kern w:val="0"/>
            <w:szCs w:val="24"/>
          </w:rPr>
          <w:t>xlabel('</w:t>
        </w:r>
        <w:r w:rsidRPr="0066679F">
          <w:rPr>
            <w:rFonts w:ascii="Times New Roman" w:eastAsia="宋体" w:hAnsi="Times New Roman" w:cs="Times New Roman" w:hint="eastAsia"/>
            <w:kern w:val="0"/>
            <w:szCs w:val="24"/>
          </w:rPr>
          <w:t>信噪比</w:t>
        </w:r>
        <w:r w:rsidRPr="0066679F">
          <w:rPr>
            <w:rFonts w:ascii="Times New Roman" w:eastAsia="宋体" w:hAnsi="Times New Roman" w:cs="Times New Roman" w:hint="eastAsia"/>
            <w:kern w:val="0"/>
            <w:szCs w:val="24"/>
          </w:rPr>
          <w:t>EbNo(dB)')</w:t>
        </w:r>
      </w:ins>
    </w:p>
    <w:p w14:paraId="431CCDCB" w14:textId="77777777" w:rsidR="0066679F" w:rsidRPr="0066679F" w:rsidRDefault="0066679F">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67" w:author="胡 成成" w:date="2020-05-04T00:02:00Z"/>
          <w:rFonts w:ascii="Times New Roman" w:eastAsia="宋体" w:hAnsi="Times New Roman" w:cs="Times New Roman"/>
          <w:kern w:val="0"/>
          <w:szCs w:val="24"/>
        </w:rPr>
        <w:pPrChange w:id="2168" w:author="胡 成成" w:date="2020-05-04T00:03:00Z">
          <w:pPr>
            <w:pStyle w:val="aa"/>
            <w:autoSpaceDE w:val="0"/>
            <w:autoSpaceDN w:val="0"/>
            <w:adjustRightInd w:val="0"/>
            <w:spacing w:line="360" w:lineRule="auto"/>
            <w:ind w:left="360" w:firstLine="480"/>
            <w:jc w:val="left"/>
          </w:pPr>
        </w:pPrChange>
      </w:pPr>
      <w:ins w:id="2169" w:author="胡 成成" w:date="2020-05-04T00:02:00Z">
        <w:r w:rsidRPr="0066679F">
          <w:rPr>
            <w:rFonts w:ascii="Times New Roman" w:eastAsia="宋体" w:hAnsi="Times New Roman" w:cs="Times New Roman" w:hint="eastAsia"/>
            <w:kern w:val="0"/>
            <w:szCs w:val="24"/>
          </w:rPr>
          <w:t>ylabel('</w:t>
        </w:r>
        <w:r w:rsidRPr="0066679F">
          <w:rPr>
            <w:rFonts w:ascii="Times New Roman" w:eastAsia="宋体" w:hAnsi="Times New Roman" w:cs="Times New Roman" w:hint="eastAsia"/>
            <w:kern w:val="0"/>
            <w:szCs w:val="24"/>
          </w:rPr>
          <w:t>误比特率</w:t>
        </w:r>
        <w:r w:rsidRPr="0066679F">
          <w:rPr>
            <w:rFonts w:ascii="Times New Roman" w:eastAsia="宋体" w:hAnsi="Times New Roman" w:cs="Times New Roman" w:hint="eastAsia"/>
            <w:kern w:val="0"/>
            <w:szCs w:val="24"/>
          </w:rPr>
          <w:t>(BER)')</w:t>
        </w:r>
      </w:ins>
    </w:p>
    <w:p w14:paraId="430FB31F" w14:textId="140956A0" w:rsidR="0066679F" w:rsidRDefault="00F01B4D" w:rsidP="0066679F">
      <w:pPr>
        <w:pStyle w:val="aa"/>
        <w:autoSpaceDE w:val="0"/>
        <w:autoSpaceDN w:val="0"/>
        <w:adjustRightInd w:val="0"/>
        <w:spacing w:line="360" w:lineRule="auto"/>
        <w:ind w:left="360" w:firstLine="480"/>
        <w:jc w:val="left"/>
        <w:rPr>
          <w:ins w:id="2170" w:author="胡 成成" w:date="2020-05-04T00:03:00Z"/>
          <w:rFonts w:ascii="Times New Roman" w:eastAsia="宋体" w:hAnsi="Times New Roman" w:cs="Times New Roman"/>
          <w:kern w:val="0"/>
          <w:szCs w:val="24"/>
        </w:rPr>
      </w:pPr>
      <w:ins w:id="2171" w:author="胡 成成" w:date="2020-05-04T00:06:00Z">
        <w:r>
          <w:rPr>
            <w:rFonts w:ascii="Times New Roman" w:eastAsia="宋体" w:hAnsi="Times New Roman" w:cs="Times New Roman" w:hint="eastAsia"/>
            <w:kern w:val="0"/>
            <w:szCs w:val="24"/>
          </w:rPr>
          <w:t>运行结果：</w:t>
        </w:r>
      </w:ins>
    </w:p>
    <w:p w14:paraId="13ED9589" w14:textId="607DB95D" w:rsidR="0066679F" w:rsidRDefault="00F01B4D" w:rsidP="0066679F">
      <w:pPr>
        <w:pStyle w:val="aa"/>
        <w:autoSpaceDE w:val="0"/>
        <w:autoSpaceDN w:val="0"/>
        <w:adjustRightInd w:val="0"/>
        <w:spacing w:line="360" w:lineRule="auto"/>
        <w:ind w:left="360" w:firstLine="480"/>
        <w:jc w:val="left"/>
        <w:rPr>
          <w:ins w:id="2172" w:author="胡 成成" w:date="2020-05-12T13:56:00Z"/>
          <w:rFonts w:ascii="Times New Roman" w:eastAsia="宋体" w:hAnsi="Times New Roman" w:cs="Times New Roman"/>
          <w:kern w:val="0"/>
          <w:szCs w:val="24"/>
        </w:rPr>
      </w:pPr>
      <w:ins w:id="2173" w:author="胡 成成" w:date="2020-05-04T00:06:00Z">
        <w:r>
          <w:rPr>
            <w:noProof/>
          </w:rPr>
          <w:drawing>
            <wp:inline distT="0" distB="0" distL="0" distR="0" wp14:anchorId="1DE3B891" wp14:editId="442C41F5">
              <wp:extent cx="5085714" cy="3923809"/>
              <wp:effectExtent l="0" t="0" r="127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85714" cy="3923809"/>
                      </a:xfrm>
                      <a:prstGeom prst="rect">
                        <a:avLst/>
                      </a:prstGeom>
                    </pic:spPr>
                  </pic:pic>
                </a:graphicData>
              </a:graphic>
            </wp:inline>
          </w:drawing>
        </w:r>
      </w:ins>
    </w:p>
    <w:p w14:paraId="523D0A3D" w14:textId="0ABE9DC1" w:rsidR="00305D6E" w:rsidRDefault="00305D6E" w:rsidP="0066679F">
      <w:pPr>
        <w:pStyle w:val="aa"/>
        <w:autoSpaceDE w:val="0"/>
        <w:autoSpaceDN w:val="0"/>
        <w:adjustRightInd w:val="0"/>
        <w:spacing w:line="360" w:lineRule="auto"/>
        <w:ind w:left="360" w:firstLine="480"/>
        <w:jc w:val="left"/>
        <w:rPr>
          <w:ins w:id="2174" w:author="胡 成成" w:date="2020-05-12T13:56:00Z"/>
          <w:rFonts w:ascii="Times New Roman" w:eastAsia="宋体" w:hAnsi="Times New Roman" w:cs="Times New Roman"/>
          <w:kern w:val="0"/>
          <w:szCs w:val="24"/>
        </w:rPr>
      </w:pPr>
    </w:p>
    <w:p w14:paraId="78336334" w14:textId="78F65624" w:rsidR="004A7B84" w:rsidRPr="00291B50" w:rsidRDefault="004A7B84" w:rsidP="00305D6E">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75" w:author="胡 成成" w:date="2020-05-12T13:57:00Z"/>
          <w:rFonts w:ascii="Times New Roman" w:eastAsia="宋体" w:hAnsi="Times New Roman" w:cs="Times New Roman"/>
          <w:kern w:val="0"/>
          <w:szCs w:val="24"/>
        </w:rPr>
      </w:pPr>
      <w:ins w:id="2176" w:author="胡 成成" w:date="2020-05-12T13:57:00Z">
        <w:r>
          <w:rPr>
            <w:rFonts w:ascii="Times New Roman" w:eastAsia="宋体" w:hAnsi="Times New Roman" w:cs="Times New Roman" w:hint="eastAsia"/>
            <w:kern w:val="0"/>
            <w:szCs w:val="24"/>
          </w:rPr>
          <w:t>%</w:t>
        </w:r>
        <w:r>
          <w:rPr>
            <w:rFonts w:ascii="Times New Roman" w:eastAsia="宋体" w:hAnsi="Times New Roman" w:cs="Times New Roman" w:hint="eastAsia"/>
            <w:kern w:val="0"/>
            <w:szCs w:val="24"/>
          </w:rPr>
          <w:t>主程序</w:t>
        </w:r>
        <w:r>
          <w:rPr>
            <w:rFonts w:ascii="Times New Roman" w:eastAsia="宋体" w:hAnsi="Times New Roman" w:cs="Times New Roman" w:hint="eastAsia"/>
            <w:kern w:val="0"/>
            <w:szCs w:val="24"/>
          </w:rPr>
          <w:t>2</w:t>
        </w:r>
        <w:r>
          <w:rPr>
            <w:rFonts w:ascii="Times New Roman" w:eastAsia="宋体" w:hAnsi="Times New Roman" w:cs="Times New Roman" w:hint="eastAsia"/>
            <w:kern w:val="0"/>
            <w:szCs w:val="24"/>
          </w:rPr>
          <w:t>：</w:t>
        </w:r>
        <w:r w:rsidRPr="004A7B84">
          <w:rPr>
            <w:rFonts w:ascii="Times New Roman" w:eastAsia="宋体" w:hAnsi="Times New Roman" w:cs="Times New Roman" w:hint="eastAsia"/>
            <w:kern w:val="0"/>
            <w:szCs w:val="24"/>
          </w:rPr>
          <w:t>正交</w:t>
        </w:r>
        <w:r w:rsidRPr="004A7B84">
          <w:rPr>
            <w:rFonts w:ascii="Times New Roman" w:eastAsia="宋体" w:hAnsi="Times New Roman" w:cs="Times New Roman" w:hint="eastAsia"/>
            <w:kern w:val="0"/>
            <w:szCs w:val="24"/>
          </w:rPr>
          <w:t>Gold</w:t>
        </w:r>
        <w:r w:rsidRPr="004A7B84">
          <w:rPr>
            <w:rFonts w:ascii="Times New Roman" w:eastAsia="宋体" w:hAnsi="Times New Roman" w:cs="Times New Roman" w:hint="eastAsia"/>
            <w:kern w:val="0"/>
            <w:szCs w:val="24"/>
          </w:rPr>
          <w:t>序列</w:t>
        </w:r>
        <w:r w:rsidRPr="004A7B84">
          <w:rPr>
            <w:rFonts w:ascii="Times New Roman" w:eastAsia="宋体" w:hAnsi="Times New Roman" w:cs="Times New Roman" w:hint="eastAsia"/>
            <w:kern w:val="0"/>
            <w:szCs w:val="24"/>
          </w:rPr>
          <w:t>DS-CDMA</w:t>
        </w:r>
        <w:r w:rsidRPr="004A7B84">
          <w:rPr>
            <w:rFonts w:ascii="Times New Roman" w:eastAsia="宋体" w:hAnsi="Times New Roman" w:cs="Times New Roman" w:hint="eastAsia"/>
            <w:kern w:val="0"/>
            <w:szCs w:val="24"/>
          </w:rPr>
          <w:t>在</w:t>
        </w:r>
        <w:r w:rsidRPr="004A7B84">
          <w:rPr>
            <w:rFonts w:ascii="Times New Roman" w:eastAsia="宋体" w:hAnsi="Times New Roman" w:cs="Times New Roman" w:hint="eastAsia"/>
            <w:kern w:val="0"/>
            <w:szCs w:val="24"/>
          </w:rPr>
          <w:t>Rayleigh</w:t>
        </w:r>
        <w:r w:rsidRPr="004A7B84">
          <w:rPr>
            <w:rFonts w:ascii="Times New Roman" w:eastAsia="宋体" w:hAnsi="Times New Roman" w:cs="Times New Roman" w:hint="eastAsia"/>
            <w:kern w:val="0"/>
            <w:szCs w:val="24"/>
          </w:rPr>
          <w:t>信道下的性能：</w:t>
        </w:r>
      </w:ins>
    </w:p>
    <w:p w14:paraId="1DFBF4FA" w14:textId="67F33489" w:rsidR="00305D6E" w:rsidRPr="00305D6E" w:rsidRDefault="00305D6E" w:rsidP="00305D6E">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77" w:author="胡 成成" w:date="2020-05-12T13:56:00Z"/>
          <w:rFonts w:ascii="Times New Roman" w:eastAsia="宋体" w:hAnsi="Times New Roman" w:cs="Times New Roman"/>
          <w:kern w:val="0"/>
          <w:szCs w:val="24"/>
        </w:rPr>
        <w:pPrChange w:id="2178" w:author="胡 成成" w:date="2020-05-12T13:57:00Z">
          <w:pPr>
            <w:pStyle w:val="aa"/>
            <w:autoSpaceDE w:val="0"/>
            <w:autoSpaceDN w:val="0"/>
            <w:adjustRightInd w:val="0"/>
            <w:spacing w:line="360" w:lineRule="auto"/>
            <w:ind w:left="360" w:firstLine="480"/>
            <w:jc w:val="left"/>
          </w:pPr>
        </w:pPrChange>
      </w:pPr>
      <w:ins w:id="2179" w:author="胡 成成" w:date="2020-05-12T13:56:00Z">
        <w:r w:rsidRPr="00305D6E">
          <w:rPr>
            <w:rFonts w:ascii="Times New Roman" w:eastAsia="宋体" w:hAnsi="Times New Roman" w:cs="Times New Roman"/>
            <w:kern w:val="0"/>
            <w:szCs w:val="24"/>
          </w:rPr>
          <w:t xml:space="preserve">user=[1 4 7 9];  </w:t>
        </w:r>
      </w:ins>
    </w:p>
    <w:p w14:paraId="65F1DC88" w14:textId="139B8B61" w:rsidR="00305D6E" w:rsidRPr="00305D6E" w:rsidRDefault="00305D6E" w:rsidP="00305D6E">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80" w:author="胡 成成" w:date="2020-05-12T13:56:00Z"/>
          <w:rFonts w:ascii="Times New Roman" w:eastAsia="宋体" w:hAnsi="Times New Roman" w:cs="Times New Roman"/>
          <w:kern w:val="0"/>
          <w:szCs w:val="24"/>
        </w:rPr>
        <w:pPrChange w:id="2181" w:author="胡 成成" w:date="2020-05-12T13:57:00Z">
          <w:pPr>
            <w:pStyle w:val="aa"/>
            <w:autoSpaceDE w:val="0"/>
            <w:autoSpaceDN w:val="0"/>
            <w:adjustRightInd w:val="0"/>
            <w:spacing w:line="360" w:lineRule="auto"/>
            <w:ind w:left="360" w:firstLine="480"/>
            <w:jc w:val="left"/>
          </w:pPr>
        </w:pPrChange>
      </w:pPr>
      <w:ins w:id="2182" w:author="胡 成成" w:date="2020-05-12T13:56:00Z">
        <w:r w:rsidRPr="00305D6E">
          <w:rPr>
            <w:rFonts w:ascii="Times New Roman" w:eastAsia="宋体" w:hAnsi="Times New Roman" w:cs="Times New Roman"/>
            <w:kern w:val="0"/>
            <w:szCs w:val="24"/>
          </w:rPr>
          <w:t xml:space="preserve">seq=3;  </w:t>
        </w:r>
      </w:ins>
    </w:p>
    <w:p w14:paraId="0AA632B6" w14:textId="513ECB26" w:rsidR="00305D6E" w:rsidRPr="00305D6E" w:rsidRDefault="00305D6E" w:rsidP="00305D6E">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83" w:author="胡 成成" w:date="2020-05-12T13:56:00Z"/>
          <w:rFonts w:ascii="Times New Roman" w:eastAsia="宋体" w:hAnsi="Times New Roman" w:cs="Times New Roman"/>
          <w:kern w:val="0"/>
          <w:szCs w:val="24"/>
        </w:rPr>
        <w:pPrChange w:id="2184" w:author="胡 成成" w:date="2020-05-12T13:57:00Z">
          <w:pPr>
            <w:pStyle w:val="aa"/>
            <w:autoSpaceDE w:val="0"/>
            <w:autoSpaceDN w:val="0"/>
            <w:adjustRightInd w:val="0"/>
            <w:spacing w:line="360" w:lineRule="auto"/>
            <w:ind w:left="360" w:firstLine="480"/>
            <w:jc w:val="left"/>
          </w:pPr>
        </w:pPrChange>
      </w:pPr>
      <w:ins w:id="2185" w:author="胡 成成" w:date="2020-05-12T13:56:00Z">
        <w:r w:rsidRPr="00305D6E">
          <w:rPr>
            <w:rFonts w:ascii="Times New Roman" w:eastAsia="宋体" w:hAnsi="Times New Roman" w:cs="Times New Roman"/>
            <w:kern w:val="0"/>
            <w:szCs w:val="24"/>
          </w:rPr>
          <w:t xml:space="preserve">for index=1:length(user)  </w:t>
        </w:r>
      </w:ins>
    </w:p>
    <w:p w14:paraId="1B7BB881" w14:textId="77777777" w:rsidR="00305D6E" w:rsidRDefault="00305D6E" w:rsidP="00305D6E">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86" w:author="胡 成成" w:date="2020-05-12T13:57:00Z"/>
          <w:rFonts w:ascii="Times New Roman" w:eastAsia="宋体" w:hAnsi="Times New Roman" w:cs="Times New Roman"/>
          <w:kern w:val="0"/>
          <w:szCs w:val="24"/>
        </w:rPr>
      </w:pPr>
      <w:ins w:id="2187" w:author="胡 成成" w:date="2020-05-12T13:56:00Z">
        <w:r w:rsidRPr="00305D6E">
          <w:rPr>
            <w:rFonts w:ascii="Times New Roman" w:eastAsia="宋体" w:hAnsi="Times New Roman" w:cs="Times New Roman"/>
            <w:kern w:val="0"/>
            <w:szCs w:val="24"/>
          </w:rPr>
          <w:t xml:space="preserve">    ber(index,:)=dscdma(user(index),seq);  </w:t>
        </w:r>
      </w:ins>
    </w:p>
    <w:p w14:paraId="4859299C" w14:textId="77588F3B" w:rsidR="00305D6E" w:rsidRPr="00305D6E" w:rsidRDefault="00305D6E" w:rsidP="00305D6E">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Chars="0" w:firstLine="0"/>
        <w:jc w:val="left"/>
        <w:rPr>
          <w:ins w:id="2188" w:author="胡 成成" w:date="2020-05-12T13:56:00Z"/>
          <w:rFonts w:ascii="Times New Roman" w:eastAsia="宋体" w:hAnsi="Times New Roman" w:cs="Times New Roman"/>
          <w:kern w:val="0"/>
          <w:szCs w:val="24"/>
          <w:rPrChange w:id="2189" w:author="胡 成成" w:date="2020-05-12T13:56:00Z">
            <w:rPr>
              <w:ins w:id="2190" w:author="胡 成成" w:date="2020-05-12T13:56:00Z"/>
            </w:rPr>
          </w:rPrChange>
        </w:rPr>
        <w:pPrChange w:id="2191" w:author="胡 成成" w:date="2020-05-12T13:57:00Z">
          <w:pPr>
            <w:pStyle w:val="aa"/>
            <w:autoSpaceDE w:val="0"/>
            <w:autoSpaceDN w:val="0"/>
            <w:adjustRightInd w:val="0"/>
            <w:spacing w:line="360" w:lineRule="auto"/>
            <w:ind w:left="360" w:firstLine="480"/>
            <w:jc w:val="left"/>
          </w:pPr>
        </w:pPrChange>
      </w:pPr>
      <w:ins w:id="2192" w:author="胡 成成" w:date="2020-05-12T13:56:00Z">
        <w:r w:rsidRPr="00305D6E">
          <w:rPr>
            <w:rFonts w:ascii="Times New Roman" w:eastAsia="宋体" w:hAnsi="Times New Roman" w:cs="Times New Roman"/>
            <w:kern w:val="0"/>
            <w:szCs w:val="24"/>
            <w:rPrChange w:id="2193" w:author="胡 成成" w:date="2020-05-12T13:56:00Z">
              <w:rPr/>
            </w:rPrChange>
          </w:rPr>
          <w:lastRenderedPageBreak/>
          <w:t xml:space="preserve">end  </w:t>
        </w:r>
      </w:ins>
    </w:p>
    <w:p w14:paraId="1F9E26DB" w14:textId="7CB60BBC" w:rsidR="00305D6E" w:rsidRPr="00305D6E" w:rsidRDefault="00305D6E" w:rsidP="00305D6E">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94" w:author="胡 成成" w:date="2020-05-12T13:56:00Z"/>
          <w:rFonts w:ascii="Times New Roman" w:eastAsia="宋体" w:hAnsi="Times New Roman" w:cs="Times New Roman"/>
          <w:kern w:val="0"/>
          <w:szCs w:val="24"/>
        </w:rPr>
        <w:pPrChange w:id="2195" w:author="胡 成成" w:date="2020-05-12T13:57:00Z">
          <w:pPr>
            <w:pStyle w:val="aa"/>
            <w:autoSpaceDE w:val="0"/>
            <w:autoSpaceDN w:val="0"/>
            <w:adjustRightInd w:val="0"/>
            <w:spacing w:line="360" w:lineRule="auto"/>
            <w:ind w:left="360" w:firstLine="480"/>
            <w:jc w:val="left"/>
          </w:pPr>
        </w:pPrChange>
      </w:pPr>
      <w:ins w:id="2196" w:author="胡 成成" w:date="2020-05-12T13:56:00Z">
        <w:r w:rsidRPr="00305D6E">
          <w:rPr>
            <w:rFonts w:ascii="Times New Roman" w:eastAsia="宋体" w:hAnsi="Times New Roman" w:cs="Times New Roman"/>
            <w:kern w:val="0"/>
            <w:szCs w:val="24"/>
          </w:rPr>
          <w:tab/>
          <w:t xml:space="preserve">  </w:t>
        </w:r>
      </w:ins>
    </w:p>
    <w:p w14:paraId="11456997" w14:textId="7D54BE2B" w:rsidR="00305D6E" w:rsidRPr="00305D6E" w:rsidRDefault="00305D6E" w:rsidP="00305D6E">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197" w:author="胡 成成" w:date="2020-05-12T13:56:00Z"/>
          <w:rFonts w:ascii="Times New Roman" w:eastAsia="宋体" w:hAnsi="Times New Roman" w:cs="Times New Roman"/>
          <w:kern w:val="0"/>
          <w:szCs w:val="24"/>
        </w:rPr>
        <w:pPrChange w:id="2198" w:author="胡 成成" w:date="2020-05-12T13:57:00Z">
          <w:pPr>
            <w:pStyle w:val="aa"/>
            <w:autoSpaceDE w:val="0"/>
            <w:autoSpaceDN w:val="0"/>
            <w:adjustRightInd w:val="0"/>
            <w:spacing w:line="360" w:lineRule="auto"/>
            <w:ind w:left="360" w:firstLine="480"/>
            <w:jc w:val="left"/>
          </w:pPr>
        </w:pPrChange>
      </w:pPr>
      <w:ins w:id="2199" w:author="胡 成成" w:date="2020-05-12T13:56:00Z">
        <w:r w:rsidRPr="00305D6E">
          <w:rPr>
            <w:rFonts w:ascii="Times New Roman" w:eastAsia="宋体" w:hAnsi="Times New Roman" w:cs="Times New Roman"/>
            <w:kern w:val="0"/>
            <w:szCs w:val="24"/>
          </w:rPr>
          <w:t xml:space="preserve">EbNo=0:2:10;  </w:t>
        </w:r>
      </w:ins>
    </w:p>
    <w:p w14:paraId="5D11E507" w14:textId="6B88B9C9" w:rsidR="00305D6E" w:rsidRPr="00305D6E" w:rsidRDefault="00305D6E" w:rsidP="00305D6E">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200" w:author="胡 成成" w:date="2020-05-12T13:56:00Z"/>
          <w:rFonts w:ascii="Times New Roman" w:eastAsia="宋体" w:hAnsi="Times New Roman" w:cs="Times New Roman"/>
          <w:kern w:val="0"/>
          <w:szCs w:val="24"/>
          <w:rPrChange w:id="2201" w:author="胡 成成" w:date="2020-05-12T13:56:00Z">
            <w:rPr>
              <w:ins w:id="2202" w:author="胡 成成" w:date="2020-05-12T13:56:00Z"/>
            </w:rPr>
          </w:rPrChange>
        </w:rPr>
        <w:pPrChange w:id="2203" w:author="胡 成成" w:date="2020-05-12T13:57:00Z">
          <w:pPr>
            <w:pStyle w:val="aa"/>
            <w:autoSpaceDE w:val="0"/>
            <w:autoSpaceDN w:val="0"/>
            <w:adjustRightInd w:val="0"/>
            <w:spacing w:line="360" w:lineRule="auto"/>
            <w:ind w:left="360" w:firstLine="480"/>
            <w:jc w:val="left"/>
          </w:pPr>
        </w:pPrChange>
      </w:pPr>
      <w:ins w:id="2204" w:author="胡 成成" w:date="2020-05-12T13:56:00Z">
        <w:r w:rsidRPr="00305D6E">
          <w:rPr>
            <w:rFonts w:ascii="Times New Roman" w:eastAsia="宋体" w:hAnsi="Times New Roman" w:cs="Times New Roman"/>
            <w:kern w:val="0"/>
            <w:szCs w:val="24"/>
            <w:rPrChange w:id="2205" w:author="胡 成成" w:date="2020-05-12T13:56:00Z">
              <w:rPr/>
            </w:rPrChange>
          </w:rPr>
          <w:t xml:space="preserve">semilogy(EbNo,ber(1,:),'-kx',EbNo,ber(2,:),'-ko',EbNo,ber(3,:),'-k*',EbNo,ber(4,:),'-k.');  </w:t>
        </w:r>
      </w:ins>
    </w:p>
    <w:p w14:paraId="128C2FD0" w14:textId="0F4E07A7" w:rsidR="00305D6E" w:rsidRPr="00305D6E" w:rsidRDefault="00305D6E" w:rsidP="00305D6E">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206" w:author="胡 成成" w:date="2020-05-12T13:56:00Z"/>
          <w:rFonts w:ascii="Times New Roman" w:eastAsia="宋体" w:hAnsi="Times New Roman" w:cs="Times New Roman"/>
          <w:kern w:val="0"/>
          <w:szCs w:val="24"/>
        </w:rPr>
        <w:pPrChange w:id="2207" w:author="胡 成成" w:date="2020-05-12T13:57:00Z">
          <w:pPr>
            <w:pStyle w:val="aa"/>
            <w:autoSpaceDE w:val="0"/>
            <w:autoSpaceDN w:val="0"/>
            <w:adjustRightInd w:val="0"/>
            <w:spacing w:line="360" w:lineRule="auto"/>
            <w:ind w:left="360" w:firstLine="480"/>
            <w:jc w:val="left"/>
          </w:pPr>
        </w:pPrChange>
      </w:pPr>
      <w:ins w:id="2208" w:author="胡 成成" w:date="2020-05-12T13:56:00Z">
        <w:r w:rsidRPr="00305D6E">
          <w:rPr>
            <w:rFonts w:ascii="Times New Roman" w:eastAsia="宋体" w:hAnsi="Times New Roman" w:cs="Times New Roman"/>
            <w:kern w:val="0"/>
            <w:szCs w:val="24"/>
          </w:rPr>
          <w:t xml:space="preserve">legend('user=1','user=4','user=7','user=9')  </w:t>
        </w:r>
      </w:ins>
    </w:p>
    <w:p w14:paraId="2712F21D" w14:textId="3F88551B" w:rsidR="00305D6E" w:rsidRPr="00305D6E" w:rsidRDefault="00305D6E" w:rsidP="00305D6E">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209" w:author="胡 成成" w:date="2020-05-12T13:56:00Z"/>
          <w:rFonts w:ascii="Times New Roman" w:eastAsia="宋体" w:hAnsi="Times New Roman" w:cs="Times New Roman" w:hint="eastAsia"/>
          <w:kern w:val="0"/>
          <w:szCs w:val="24"/>
        </w:rPr>
        <w:pPrChange w:id="2210" w:author="胡 成成" w:date="2020-05-12T13:57:00Z">
          <w:pPr>
            <w:pStyle w:val="aa"/>
            <w:autoSpaceDE w:val="0"/>
            <w:autoSpaceDN w:val="0"/>
            <w:adjustRightInd w:val="0"/>
            <w:spacing w:line="360" w:lineRule="auto"/>
            <w:ind w:left="360" w:firstLine="480"/>
            <w:jc w:val="left"/>
          </w:pPr>
        </w:pPrChange>
      </w:pPr>
      <w:ins w:id="2211" w:author="胡 成成" w:date="2020-05-12T13:56:00Z">
        <w:r w:rsidRPr="00305D6E">
          <w:rPr>
            <w:rFonts w:ascii="Times New Roman" w:eastAsia="宋体" w:hAnsi="Times New Roman" w:cs="Times New Roman" w:hint="eastAsia"/>
            <w:kern w:val="0"/>
            <w:szCs w:val="24"/>
          </w:rPr>
          <w:t>title('</w:t>
        </w:r>
        <w:r w:rsidRPr="00305D6E">
          <w:rPr>
            <w:rFonts w:ascii="Times New Roman" w:eastAsia="宋体" w:hAnsi="Times New Roman" w:cs="Times New Roman" w:hint="eastAsia"/>
            <w:kern w:val="0"/>
            <w:szCs w:val="24"/>
          </w:rPr>
          <w:t>正交</w:t>
        </w:r>
        <w:r w:rsidRPr="00305D6E">
          <w:rPr>
            <w:rFonts w:ascii="Times New Roman" w:eastAsia="宋体" w:hAnsi="Times New Roman" w:cs="Times New Roman" w:hint="eastAsia"/>
            <w:kern w:val="0"/>
            <w:szCs w:val="24"/>
          </w:rPr>
          <w:t>Gold</w:t>
        </w:r>
        <w:r w:rsidRPr="00305D6E">
          <w:rPr>
            <w:rFonts w:ascii="Times New Roman" w:eastAsia="宋体" w:hAnsi="Times New Roman" w:cs="Times New Roman" w:hint="eastAsia"/>
            <w:kern w:val="0"/>
            <w:szCs w:val="24"/>
          </w:rPr>
          <w:t>序列</w:t>
        </w:r>
        <w:r w:rsidRPr="00305D6E">
          <w:rPr>
            <w:rFonts w:ascii="Times New Roman" w:eastAsia="宋体" w:hAnsi="Times New Roman" w:cs="Times New Roman" w:hint="eastAsia"/>
            <w:kern w:val="0"/>
            <w:szCs w:val="24"/>
          </w:rPr>
          <w:t>DS-CDMA</w:t>
        </w:r>
        <w:r w:rsidRPr="00305D6E">
          <w:rPr>
            <w:rFonts w:ascii="Times New Roman" w:eastAsia="宋体" w:hAnsi="Times New Roman" w:cs="Times New Roman" w:hint="eastAsia"/>
            <w:kern w:val="0"/>
            <w:szCs w:val="24"/>
          </w:rPr>
          <w:t>在</w:t>
        </w:r>
        <w:r w:rsidRPr="00305D6E">
          <w:rPr>
            <w:rFonts w:ascii="Times New Roman" w:eastAsia="宋体" w:hAnsi="Times New Roman" w:cs="Times New Roman" w:hint="eastAsia"/>
            <w:kern w:val="0"/>
            <w:szCs w:val="24"/>
          </w:rPr>
          <w:t>Rayleigh</w:t>
        </w:r>
        <w:r w:rsidRPr="00305D6E">
          <w:rPr>
            <w:rFonts w:ascii="Times New Roman" w:eastAsia="宋体" w:hAnsi="Times New Roman" w:cs="Times New Roman" w:hint="eastAsia"/>
            <w:kern w:val="0"/>
            <w:szCs w:val="24"/>
          </w:rPr>
          <w:t>信道下的性能</w:t>
        </w:r>
        <w:r w:rsidRPr="00305D6E">
          <w:rPr>
            <w:rFonts w:ascii="Times New Roman" w:eastAsia="宋体" w:hAnsi="Times New Roman" w:cs="Times New Roman" w:hint="eastAsia"/>
            <w:kern w:val="0"/>
            <w:szCs w:val="24"/>
          </w:rPr>
          <w:t xml:space="preserve">')  </w:t>
        </w:r>
      </w:ins>
    </w:p>
    <w:p w14:paraId="1CDF1B2E" w14:textId="6C35B291" w:rsidR="00305D6E" w:rsidRPr="00305D6E" w:rsidRDefault="00305D6E" w:rsidP="00305D6E">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212" w:author="胡 成成" w:date="2020-05-12T13:56:00Z"/>
          <w:rFonts w:ascii="Times New Roman" w:eastAsia="宋体" w:hAnsi="Times New Roman" w:cs="Times New Roman" w:hint="eastAsia"/>
          <w:kern w:val="0"/>
          <w:szCs w:val="24"/>
        </w:rPr>
        <w:pPrChange w:id="2213" w:author="胡 成成" w:date="2020-05-12T13:57:00Z">
          <w:pPr>
            <w:pStyle w:val="aa"/>
            <w:autoSpaceDE w:val="0"/>
            <w:autoSpaceDN w:val="0"/>
            <w:adjustRightInd w:val="0"/>
            <w:spacing w:line="360" w:lineRule="auto"/>
            <w:ind w:left="360" w:firstLine="480"/>
            <w:jc w:val="left"/>
          </w:pPr>
        </w:pPrChange>
      </w:pPr>
      <w:ins w:id="2214" w:author="胡 成成" w:date="2020-05-12T13:56:00Z">
        <w:r w:rsidRPr="00305D6E">
          <w:rPr>
            <w:rFonts w:ascii="Times New Roman" w:eastAsia="宋体" w:hAnsi="Times New Roman" w:cs="Times New Roman" w:hint="eastAsia"/>
            <w:kern w:val="0"/>
            <w:szCs w:val="24"/>
          </w:rPr>
          <w:t>xlabel('</w:t>
        </w:r>
        <w:r w:rsidRPr="00305D6E">
          <w:rPr>
            <w:rFonts w:ascii="Times New Roman" w:eastAsia="宋体" w:hAnsi="Times New Roman" w:cs="Times New Roman" w:hint="eastAsia"/>
            <w:kern w:val="0"/>
            <w:szCs w:val="24"/>
          </w:rPr>
          <w:t>信噪比</w:t>
        </w:r>
        <w:r w:rsidRPr="00305D6E">
          <w:rPr>
            <w:rFonts w:ascii="Times New Roman" w:eastAsia="宋体" w:hAnsi="Times New Roman" w:cs="Times New Roman" w:hint="eastAsia"/>
            <w:kern w:val="0"/>
            <w:szCs w:val="24"/>
          </w:rPr>
          <w:t xml:space="preserve">EbNo(dB)')  </w:t>
        </w:r>
      </w:ins>
    </w:p>
    <w:p w14:paraId="4DB6B58D" w14:textId="631042A2" w:rsidR="00305D6E" w:rsidRPr="0066679F" w:rsidRDefault="00305D6E" w:rsidP="00305D6E">
      <w:pPr>
        <w:pStyle w:val="aa"/>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firstLine="480"/>
        <w:jc w:val="left"/>
        <w:rPr>
          <w:ins w:id="2215" w:author="胡 成成" w:date="2020-05-04T00:02:00Z"/>
          <w:rFonts w:ascii="Times New Roman" w:eastAsia="宋体" w:hAnsi="Times New Roman" w:cs="Times New Roman" w:hint="eastAsia"/>
          <w:kern w:val="0"/>
          <w:szCs w:val="24"/>
        </w:rPr>
        <w:pPrChange w:id="2216" w:author="胡 成成" w:date="2020-05-12T13:57:00Z">
          <w:pPr>
            <w:pStyle w:val="aa"/>
            <w:autoSpaceDE w:val="0"/>
            <w:autoSpaceDN w:val="0"/>
            <w:adjustRightInd w:val="0"/>
            <w:spacing w:line="360" w:lineRule="auto"/>
            <w:ind w:left="360" w:firstLine="480"/>
            <w:jc w:val="left"/>
          </w:pPr>
        </w:pPrChange>
      </w:pPr>
      <w:ins w:id="2217" w:author="胡 成成" w:date="2020-05-12T13:56:00Z">
        <w:r w:rsidRPr="00305D6E">
          <w:rPr>
            <w:rFonts w:ascii="Times New Roman" w:eastAsia="宋体" w:hAnsi="Times New Roman" w:cs="Times New Roman" w:hint="eastAsia"/>
            <w:kern w:val="0"/>
            <w:szCs w:val="24"/>
          </w:rPr>
          <w:t>ylabel('</w:t>
        </w:r>
        <w:r w:rsidRPr="00305D6E">
          <w:rPr>
            <w:rFonts w:ascii="Times New Roman" w:eastAsia="宋体" w:hAnsi="Times New Roman" w:cs="Times New Roman" w:hint="eastAsia"/>
            <w:kern w:val="0"/>
            <w:szCs w:val="24"/>
          </w:rPr>
          <w:t>误比特率</w:t>
        </w:r>
        <w:r w:rsidRPr="00305D6E">
          <w:rPr>
            <w:rFonts w:ascii="Times New Roman" w:eastAsia="宋体" w:hAnsi="Times New Roman" w:cs="Times New Roman" w:hint="eastAsia"/>
            <w:kern w:val="0"/>
            <w:szCs w:val="24"/>
          </w:rPr>
          <w:t>(BER)')</w:t>
        </w:r>
      </w:ins>
    </w:p>
    <w:p w14:paraId="55515B0D" w14:textId="1AB0EC19" w:rsidR="00E7013E" w:rsidRDefault="00E7013E" w:rsidP="008E142C">
      <w:pPr>
        <w:autoSpaceDE w:val="0"/>
        <w:autoSpaceDN w:val="0"/>
        <w:adjustRightInd w:val="0"/>
        <w:spacing w:line="360" w:lineRule="auto"/>
        <w:jc w:val="left"/>
        <w:rPr>
          <w:ins w:id="2218" w:author="胡 成成" w:date="2020-05-12T13:58:00Z"/>
          <w:rFonts w:ascii="Times New Roman" w:eastAsia="宋体" w:hAnsi="Times New Roman" w:cs="Times New Roman"/>
          <w:kern w:val="0"/>
          <w:szCs w:val="24"/>
        </w:rPr>
      </w:pPr>
      <w:ins w:id="2219" w:author="胡 成成" w:date="2020-05-12T13:58:00Z">
        <w:r>
          <w:rPr>
            <w:rFonts w:ascii="Times New Roman" w:eastAsia="宋体" w:hAnsi="Times New Roman" w:cs="Times New Roman"/>
            <w:kern w:val="0"/>
            <w:szCs w:val="24"/>
          </w:rPr>
          <w:tab/>
        </w:r>
        <w:r>
          <w:rPr>
            <w:rFonts w:ascii="Times New Roman" w:eastAsia="宋体" w:hAnsi="Times New Roman" w:cs="Times New Roman" w:hint="eastAsia"/>
            <w:kern w:val="0"/>
            <w:szCs w:val="24"/>
          </w:rPr>
          <w:t>运行结果：</w:t>
        </w:r>
      </w:ins>
    </w:p>
    <w:p w14:paraId="105E3C93" w14:textId="5FB02A6A" w:rsidR="00E7013E" w:rsidRDefault="00E7013E" w:rsidP="00E7013E">
      <w:pPr>
        <w:autoSpaceDE w:val="0"/>
        <w:autoSpaceDN w:val="0"/>
        <w:adjustRightInd w:val="0"/>
        <w:spacing w:line="360" w:lineRule="auto"/>
        <w:jc w:val="center"/>
        <w:rPr>
          <w:ins w:id="2220" w:author="胡 成成" w:date="2020-05-12T13:58:00Z"/>
          <w:rFonts w:ascii="Times New Roman" w:eastAsia="宋体" w:hAnsi="Times New Roman" w:cs="Times New Roman"/>
          <w:kern w:val="0"/>
          <w:szCs w:val="24"/>
        </w:rPr>
      </w:pPr>
      <w:ins w:id="2221" w:author="胡 成成" w:date="2020-05-12T13:58:00Z">
        <w:r>
          <w:rPr>
            <w:rFonts w:ascii="宋体" w:eastAsia="宋体" w:hAnsi="宋体" w:hint="eastAsia"/>
            <w:b/>
            <w:noProof/>
            <w:szCs w:val="28"/>
          </w:rPr>
          <w:drawing>
            <wp:inline distT="0" distB="0" distL="0" distR="0" wp14:anchorId="05A2F2E6" wp14:editId="607410AA">
              <wp:extent cx="4701396" cy="3524946"/>
              <wp:effectExtent l="0" t="0" r="4445" b="0"/>
              <wp:docPr id="1989638" name="图片 1989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38" name="1.png"/>
                      <pic:cNvPicPr/>
                    </pic:nvPicPr>
                    <pic:blipFill>
                      <a:blip r:embed="rId46">
                        <a:extLst>
                          <a:ext uri="{28A0092B-C50C-407E-A947-70E740481C1C}">
                            <a14:useLocalDpi xmlns:a14="http://schemas.microsoft.com/office/drawing/2010/main" val="0"/>
                          </a:ext>
                        </a:extLst>
                      </a:blip>
                      <a:stretch>
                        <a:fillRect/>
                      </a:stretch>
                    </pic:blipFill>
                    <pic:spPr>
                      <a:xfrm>
                        <a:off x="0" y="0"/>
                        <a:ext cx="4703862" cy="3526795"/>
                      </a:xfrm>
                      <a:prstGeom prst="rect">
                        <a:avLst/>
                      </a:prstGeom>
                    </pic:spPr>
                  </pic:pic>
                </a:graphicData>
              </a:graphic>
            </wp:inline>
          </w:drawing>
        </w:r>
      </w:ins>
    </w:p>
    <w:p w14:paraId="04580A7D" w14:textId="77777777" w:rsidR="00E7013E" w:rsidRPr="00E7013E" w:rsidRDefault="00E7013E" w:rsidP="00291B50">
      <w:pPr>
        <w:autoSpaceDE w:val="0"/>
        <w:autoSpaceDN w:val="0"/>
        <w:adjustRightInd w:val="0"/>
        <w:spacing w:line="360" w:lineRule="auto"/>
        <w:jc w:val="left"/>
        <w:rPr>
          <w:ins w:id="2222" w:author="胡 成成" w:date="2020-05-12T13:58:00Z"/>
          <w:rFonts w:ascii="Times New Roman" w:eastAsia="宋体" w:hAnsi="Times New Roman" w:cs="Times New Roman" w:hint="eastAsia"/>
          <w:kern w:val="0"/>
          <w:szCs w:val="24"/>
          <w:rPrChange w:id="2223" w:author="胡 成成" w:date="2020-05-12T13:58:00Z">
            <w:rPr>
              <w:ins w:id="2224" w:author="胡 成成" w:date="2020-05-12T13:58:00Z"/>
              <w:rFonts w:ascii="Times New Roman" w:eastAsia="宋体" w:hAnsi="Times New Roman" w:cs="Times New Roman"/>
              <w:b/>
              <w:bCs/>
              <w:kern w:val="0"/>
              <w:szCs w:val="24"/>
            </w:rPr>
          </w:rPrChange>
        </w:rPr>
      </w:pPr>
    </w:p>
    <w:p w14:paraId="354FBA09" w14:textId="3184F901" w:rsidR="008E142C" w:rsidRPr="008E142C" w:rsidRDefault="008E142C" w:rsidP="008E142C">
      <w:pPr>
        <w:autoSpaceDE w:val="0"/>
        <w:autoSpaceDN w:val="0"/>
        <w:adjustRightInd w:val="0"/>
        <w:spacing w:line="360" w:lineRule="auto"/>
        <w:jc w:val="left"/>
        <w:rPr>
          <w:ins w:id="2225" w:author="胡 成成" w:date="2020-05-03T23:55:00Z"/>
          <w:rFonts w:ascii="Times New Roman" w:eastAsia="宋体" w:hAnsi="Times New Roman" w:cs="Times New Roman"/>
          <w:b/>
          <w:bCs/>
          <w:kern w:val="0"/>
          <w:szCs w:val="24"/>
          <w:rPrChange w:id="2226" w:author="胡 成成" w:date="2020-05-03T23:55:00Z">
            <w:rPr>
              <w:ins w:id="2227" w:author="胡 成成" w:date="2020-05-03T23:55:00Z"/>
              <w:rFonts w:ascii="Times New Roman" w:eastAsia="宋体" w:hAnsi="Times New Roman" w:cs="Times New Roman"/>
              <w:b/>
              <w:bCs/>
              <w:kern w:val="0"/>
              <w:sz w:val="28"/>
              <w:szCs w:val="28"/>
            </w:rPr>
          </w:rPrChange>
        </w:rPr>
      </w:pPr>
      <w:ins w:id="2228" w:author="胡 成成" w:date="2020-05-03T23:55:00Z">
        <w:r w:rsidRPr="008E142C">
          <w:rPr>
            <w:rFonts w:ascii="Times New Roman" w:eastAsia="宋体" w:hAnsi="Times New Roman" w:cs="Times New Roman" w:hint="eastAsia"/>
            <w:b/>
            <w:bCs/>
            <w:kern w:val="0"/>
            <w:szCs w:val="24"/>
            <w:rPrChange w:id="2229" w:author="胡 成成" w:date="2020-05-03T23:55:00Z">
              <w:rPr>
                <w:rFonts w:ascii="Times New Roman" w:eastAsia="宋体" w:hAnsi="Times New Roman" w:cs="Times New Roman" w:hint="eastAsia"/>
                <w:b/>
                <w:bCs/>
                <w:kern w:val="0"/>
                <w:sz w:val="28"/>
                <w:szCs w:val="28"/>
              </w:rPr>
            </w:rPrChange>
          </w:rPr>
          <w:t>思考题</w:t>
        </w:r>
      </w:ins>
    </w:p>
    <w:p w14:paraId="4EA0AC75" w14:textId="640BF6A7" w:rsidR="008E142C" w:rsidRPr="002A1156" w:rsidRDefault="008E142C">
      <w:pPr>
        <w:pStyle w:val="aa"/>
        <w:numPr>
          <w:ilvl w:val="0"/>
          <w:numId w:val="25"/>
        </w:numPr>
        <w:autoSpaceDE w:val="0"/>
        <w:autoSpaceDN w:val="0"/>
        <w:adjustRightInd w:val="0"/>
        <w:spacing w:line="360" w:lineRule="auto"/>
        <w:ind w:firstLineChars="0"/>
        <w:jc w:val="left"/>
        <w:rPr>
          <w:ins w:id="2230" w:author="胡 成成" w:date="2020-05-04T21:54:00Z"/>
          <w:rFonts w:ascii="Times New Roman" w:eastAsia="宋体" w:hAnsi="Times New Roman" w:cs="Times New Roman"/>
          <w:kern w:val="0"/>
          <w:szCs w:val="24"/>
          <w:rPrChange w:id="2231" w:author="胡 成成" w:date="2020-05-04T21:54:00Z">
            <w:rPr>
              <w:ins w:id="2232" w:author="胡 成成" w:date="2020-05-04T21:54:00Z"/>
            </w:rPr>
          </w:rPrChange>
        </w:rPr>
        <w:pPrChange w:id="2233" w:author="胡 成成" w:date="2020-05-04T21:54:00Z">
          <w:pPr>
            <w:autoSpaceDE w:val="0"/>
            <w:autoSpaceDN w:val="0"/>
            <w:adjustRightInd w:val="0"/>
            <w:spacing w:line="360" w:lineRule="auto"/>
            <w:jc w:val="left"/>
          </w:pPr>
        </w:pPrChange>
      </w:pPr>
      <w:ins w:id="2234" w:author="胡 成成" w:date="2020-05-03T23:55:00Z">
        <w:r w:rsidRPr="002A1156">
          <w:rPr>
            <w:rFonts w:ascii="Times New Roman" w:eastAsia="宋体" w:hAnsi="Times New Roman" w:cs="Times New Roman" w:hint="eastAsia"/>
            <w:kern w:val="0"/>
            <w:szCs w:val="24"/>
            <w:rPrChange w:id="2235" w:author="胡 成成" w:date="2020-05-04T21:54:00Z">
              <w:rPr>
                <w:rFonts w:hint="eastAsia"/>
              </w:rPr>
            </w:rPrChange>
          </w:rPr>
          <w:t>试说明</w:t>
        </w:r>
        <w:r w:rsidRPr="002A1156">
          <w:rPr>
            <w:rFonts w:ascii="Times New Roman" w:eastAsia="宋体" w:hAnsi="Times New Roman" w:cs="Times New Roman"/>
            <w:kern w:val="0"/>
            <w:szCs w:val="24"/>
            <w:rPrChange w:id="2236" w:author="胡 成成" w:date="2020-05-04T21:54:00Z">
              <w:rPr/>
            </w:rPrChange>
          </w:rPr>
          <w:t>CDMA</w:t>
        </w:r>
        <w:r w:rsidRPr="002A1156">
          <w:rPr>
            <w:rFonts w:ascii="Times New Roman" w:eastAsia="宋体" w:hAnsi="Times New Roman" w:cs="Times New Roman" w:hint="eastAsia"/>
            <w:kern w:val="0"/>
            <w:szCs w:val="24"/>
            <w:rPrChange w:id="2237" w:author="胡 成成" w:date="2020-05-04T21:54:00Z">
              <w:rPr>
                <w:rFonts w:hint="eastAsia"/>
              </w:rPr>
            </w:rPrChange>
          </w:rPr>
          <w:t>系统的特点。</w:t>
        </w:r>
      </w:ins>
    </w:p>
    <w:p w14:paraId="76FA7BE8" w14:textId="46103A94" w:rsidR="002A1156" w:rsidRPr="002A1156" w:rsidRDefault="002A1156" w:rsidP="002A1156">
      <w:pPr>
        <w:autoSpaceDE w:val="0"/>
        <w:autoSpaceDN w:val="0"/>
        <w:adjustRightInd w:val="0"/>
        <w:spacing w:line="360" w:lineRule="auto"/>
        <w:jc w:val="left"/>
        <w:rPr>
          <w:ins w:id="2238" w:author="胡 成成" w:date="2020-05-04T21:54:00Z"/>
          <w:rFonts w:ascii="Times New Roman" w:eastAsia="宋体" w:hAnsi="Times New Roman" w:cs="Times New Roman"/>
          <w:kern w:val="0"/>
          <w:szCs w:val="24"/>
        </w:rPr>
      </w:pPr>
      <w:ins w:id="2239" w:author="胡 成成" w:date="2020-05-04T21:54:00Z">
        <w:r>
          <w:rPr>
            <w:rFonts w:ascii="Times New Roman" w:eastAsia="宋体" w:hAnsi="Times New Roman" w:cs="Times New Roman" w:hint="eastAsia"/>
            <w:kern w:val="0"/>
            <w:szCs w:val="24"/>
          </w:rPr>
          <w:t>答：</w:t>
        </w:r>
      </w:ins>
      <w:ins w:id="2240" w:author="胡 成成" w:date="2020-05-04T21:55:00Z">
        <w:r>
          <w:rPr>
            <w:rFonts w:ascii="Times New Roman" w:eastAsia="宋体" w:hAnsi="Times New Roman" w:cs="Times New Roman" w:hint="eastAsia"/>
            <w:kern w:val="0"/>
            <w:szCs w:val="24"/>
          </w:rPr>
          <w:t>①</w:t>
        </w:r>
      </w:ins>
      <w:ins w:id="2241" w:author="胡 成成" w:date="2020-05-04T21:54:00Z">
        <w:r w:rsidRPr="002A1156">
          <w:rPr>
            <w:rFonts w:ascii="Times New Roman" w:eastAsia="宋体" w:hAnsi="Times New Roman" w:cs="Times New Roman" w:hint="eastAsia"/>
            <w:kern w:val="0"/>
            <w:szCs w:val="24"/>
          </w:rPr>
          <w:t>抗干扰能力强。这是扩频通信的基本特点，是所有通信方式无法比拟的。</w:t>
        </w:r>
      </w:ins>
    </w:p>
    <w:p w14:paraId="027073A3" w14:textId="505926A3" w:rsidR="002A1156" w:rsidRPr="002A1156" w:rsidRDefault="002A1156" w:rsidP="002A1156">
      <w:pPr>
        <w:autoSpaceDE w:val="0"/>
        <w:autoSpaceDN w:val="0"/>
        <w:adjustRightInd w:val="0"/>
        <w:spacing w:line="360" w:lineRule="auto"/>
        <w:jc w:val="left"/>
        <w:rPr>
          <w:ins w:id="2242" w:author="胡 成成" w:date="2020-05-04T21:54:00Z"/>
          <w:rFonts w:ascii="Times New Roman" w:eastAsia="宋体" w:hAnsi="Times New Roman" w:cs="Times New Roman"/>
          <w:kern w:val="0"/>
          <w:szCs w:val="24"/>
        </w:rPr>
      </w:pPr>
      <w:ins w:id="2243" w:author="胡 成成" w:date="2020-05-04T21:55:00Z">
        <w:r>
          <w:rPr>
            <w:rFonts w:ascii="Times New Roman" w:eastAsia="宋体" w:hAnsi="Times New Roman" w:cs="Times New Roman" w:hint="eastAsia"/>
            <w:kern w:val="0"/>
            <w:szCs w:val="24"/>
          </w:rPr>
          <w:t>②</w:t>
        </w:r>
      </w:ins>
      <w:ins w:id="2244" w:author="胡 成成" w:date="2020-05-04T21:54:00Z">
        <w:r w:rsidRPr="002A1156">
          <w:rPr>
            <w:rFonts w:ascii="Times New Roman" w:eastAsia="宋体" w:hAnsi="Times New Roman" w:cs="Times New Roman" w:hint="eastAsia"/>
            <w:kern w:val="0"/>
            <w:szCs w:val="24"/>
          </w:rPr>
          <w:t>宽带传输，抗衰落能力强。</w:t>
        </w:r>
      </w:ins>
    </w:p>
    <w:p w14:paraId="2F10ED89" w14:textId="254720F2" w:rsidR="002A1156" w:rsidRPr="002A1156" w:rsidRDefault="002A1156" w:rsidP="002A1156">
      <w:pPr>
        <w:autoSpaceDE w:val="0"/>
        <w:autoSpaceDN w:val="0"/>
        <w:adjustRightInd w:val="0"/>
        <w:spacing w:line="360" w:lineRule="auto"/>
        <w:jc w:val="left"/>
        <w:rPr>
          <w:ins w:id="2245" w:author="胡 成成" w:date="2020-05-04T21:54:00Z"/>
          <w:rFonts w:ascii="Times New Roman" w:eastAsia="宋体" w:hAnsi="Times New Roman" w:cs="Times New Roman"/>
          <w:kern w:val="0"/>
          <w:szCs w:val="24"/>
        </w:rPr>
      </w:pPr>
      <w:ins w:id="2246" w:author="胡 成成" w:date="2020-05-04T21:55:00Z">
        <w:r>
          <w:rPr>
            <w:rFonts w:ascii="Times New Roman" w:eastAsia="宋体" w:hAnsi="Times New Roman" w:cs="Times New Roman" w:hint="eastAsia"/>
            <w:kern w:val="0"/>
            <w:szCs w:val="24"/>
          </w:rPr>
          <w:t>③</w:t>
        </w:r>
      </w:ins>
      <w:ins w:id="2247" w:author="胡 成成" w:date="2020-05-04T21:54:00Z">
        <w:r w:rsidRPr="002A1156">
          <w:rPr>
            <w:rFonts w:ascii="Times New Roman" w:eastAsia="宋体" w:hAnsi="Times New Roman" w:cs="Times New Roman" w:hint="eastAsia"/>
            <w:kern w:val="0"/>
            <w:szCs w:val="24"/>
          </w:rPr>
          <w:t>由于采用宽带传输，在信道中传输的有用信号的功率比干扰信号的功率低得多，因此信号好像隐蔽在噪声中</w:t>
        </w:r>
        <w:r w:rsidRPr="002A1156">
          <w:rPr>
            <w:rFonts w:ascii="Times New Roman" w:eastAsia="宋体" w:hAnsi="Times New Roman" w:cs="Times New Roman" w:hint="eastAsia"/>
            <w:kern w:val="0"/>
            <w:szCs w:val="24"/>
          </w:rPr>
          <w:t>;</w:t>
        </w:r>
        <w:r w:rsidRPr="002A1156">
          <w:rPr>
            <w:rFonts w:ascii="Times New Roman" w:eastAsia="宋体" w:hAnsi="Times New Roman" w:cs="Times New Roman" w:hint="eastAsia"/>
            <w:kern w:val="0"/>
            <w:szCs w:val="24"/>
          </w:rPr>
          <w:t>即功率话密度比较低，有利于信号隐蔽。</w:t>
        </w:r>
      </w:ins>
    </w:p>
    <w:p w14:paraId="377578E3" w14:textId="2BBBAF8E" w:rsidR="002A1156" w:rsidRPr="002A1156" w:rsidRDefault="002A1156" w:rsidP="002A1156">
      <w:pPr>
        <w:autoSpaceDE w:val="0"/>
        <w:autoSpaceDN w:val="0"/>
        <w:adjustRightInd w:val="0"/>
        <w:spacing w:line="360" w:lineRule="auto"/>
        <w:jc w:val="left"/>
        <w:rPr>
          <w:ins w:id="2248" w:author="胡 成成" w:date="2020-05-04T21:54:00Z"/>
          <w:rFonts w:ascii="Times New Roman" w:eastAsia="宋体" w:hAnsi="Times New Roman" w:cs="Times New Roman"/>
          <w:kern w:val="0"/>
          <w:szCs w:val="24"/>
        </w:rPr>
      </w:pPr>
      <w:ins w:id="2249" w:author="胡 成成" w:date="2020-05-04T21:55:00Z">
        <w:r>
          <w:rPr>
            <w:rFonts w:ascii="Times New Roman" w:eastAsia="宋体" w:hAnsi="Times New Roman" w:cs="Times New Roman" w:hint="eastAsia"/>
            <w:kern w:val="0"/>
            <w:szCs w:val="24"/>
          </w:rPr>
          <w:lastRenderedPageBreak/>
          <w:t>④</w:t>
        </w:r>
      </w:ins>
      <w:ins w:id="2250" w:author="胡 成成" w:date="2020-05-04T21:54:00Z">
        <w:r w:rsidRPr="002A1156">
          <w:rPr>
            <w:rFonts w:ascii="Times New Roman" w:eastAsia="宋体" w:hAnsi="Times New Roman" w:cs="Times New Roman" w:hint="eastAsia"/>
            <w:kern w:val="0"/>
            <w:szCs w:val="24"/>
          </w:rPr>
          <w:t>利用扩频码的相关性来获取用户的信息，抗截获的能力强。</w:t>
        </w:r>
      </w:ins>
    </w:p>
    <w:p w14:paraId="20FB4ED5" w14:textId="130AEA97" w:rsidR="002A1156" w:rsidRPr="002A1156" w:rsidRDefault="002A1156">
      <w:pPr>
        <w:autoSpaceDE w:val="0"/>
        <w:autoSpaceDN w:val="0"/>
        <w:adjustRightInd w:val="0"/>
        <w:spacing w:line="360" w:lineRule="auto"/>
        <w:jc w:val="left"/>
        <w:rPr>
          <w:ins w:id="2251" w:author="胡 成成" w:date="2020-05-03T23:55:00Z"/>
          <w:rFonts w:ascii="Times New Roman" w:eastAsia="宋体" w:hAnsi="Times New Roman" w:cs="Times New Roman"/>
          <w:kern w:val="0"/>
          <w:szCs w:val="24"/>
          <w:rPrChange w:id="2252" w:author="胡 成成" w:date="2020-05-04T21:54:00Z">
            <w:rPr>
              <w:ins w:id="2253" w:author="胡 成成" w:date="2020-05-03T23:55:00Z"/>
            </w:rPr>
          </w:rPrChange>
        </w:rPr>
      </w:pPr>
      <w:ins w:id="2254" w:author="胡 成成" w:date="2020-05-04T21:55:00Z">
        <w:r>
          <w:rPr>
            <w:rFonts w:ascii="Times New Roman" w:eastAsia="宋体" w:hAnsi="Times New Roman" w:cs="Times New Roman" w:hint="eastAsia"/>
            <w:kern w:val="0"/>
            <w:szCs w:val="24"/>
          </w:rPr>
          <w:t>⑤</w:t>
        </w:r>
      </w:ins>
      <w:ins w:id="2255" w:author="胡 成成" w:date="2020-05-04T21:54:00Z">
        <w:r w:rsidRPr="002A1156">
          <w:rPr>
            <w:rFonts w:ascii="Times New Roman" w:eastAsia="宋体" w:hAnsi="Times New Roman" w:cs="Times New Roman" w:hint="eastAsia"/>
            <w:kern w:val="0"/>
            <w:szCs w:val="24"/>
          </w:rPr>
          <w:t>多个用户同时接收，同时发送。</w:t>
        </w:r>
      </w:ins>
    </w:p>
    <w:p w14:paraId="0504DF65" w14:textId="31CF260D" w:rsidR="008E142C" w:rsidRPr="0048432B" w:rsidRDefault="008E142C">
      <w:pPr>
        <w:pStyle w:val="aa"/>
        <w:numPr>
          <w:ilvl w:val="0"/>
          <w:numId w:val="25"/>
        </w:numPr>
        <w:autoSpaceDE w:val="0"/>
        <w:autoSpaceDN w:val="0"/>
        <w:adjustRightInd w:val="0"/>
        <w:spacing w:line="360" w:lineRule="auto"/>
        <w:ind w:firstLineChars="0"/>
        <w:jc w:val="left"/>
        <w:rPr>
          <w:ins w:id="2256" w:author="胡 成成" w:date="2020-05-04T21:57:00Z"/>
          <w:rFonts w:ascii="Times New Roman" w:eastAsia="宋体" w:hAnsi="Times New Roman" w:cs="Times New Roman"/>
          <w:kern w:val="0"/>
          <w:szCs w:val="24"/>
          <w:rPrChange w:id="2257" w:author="胡 成成" w:date="2020-05-04T21:57:00Z">
            <w:rPr>
              <w:ins w:id="2258" w:author="胡 成成" w:date="2020-05-04T21:57:00Z"/>
            </w:rPr>
          </w:rPrChange>
        </w:rPr>
        <w:pPrChange w:id="2259" w:author="胡 成成" w:date="2020-05-04T21:57:00Z">
          <w:pPr>
            <w:autoSpaceDE w:val="0"/>
            <w:autoSpaceDN w:val="0"/>
            <w:adjustRightInd w:val="0"/>
            <w:spacing w:line="360" w:lineRule="auto"/>
            <w:jc w:val="left"/>
          </w:pPr>
        </w:pPrChange>
      </w:pPr>
      <w:ins w:id="2260" w:author="胡 成成" w:date="2020-05-03T23:55:00Z">
        <w:r w:rsidRPr="0048432B">
          <w:rPr>
            <w:rFonts w:ascii="Times New Roman" w:eastAsia="宋体" w:hAnsi="Times New Roman" w:cs="Times New Roman"/>
            <w:kern w:val="0"/>
            <w:szCs w:val="24"/>
            <w:rPrChange w:id="2261" w:author="胡 成成" w:date="2020-05-04T21:57:00Z">
              <w:rPr/>
            </w:rPrChange>
          </w:rPr>
          <w:t>TDMA</w:t>
        </w:r>
        <w:r w:rsidRPr="0048432B">
          <w:rPr>
            <w:rFonts w:ascii="Times New Roman" w:eastAsia="宋体" w:hAnsi="Times New Roman" w:cs="Times New Roman" w:hint="eastAsia"/>
            <w:kern w:val="0"/>
            <w:szCs w:val="24"/>
            <w:rPrChange w:id="2262" w:author="胡 成成" w:date="2020-05-04T21:57:00Z">
              <w:rPr>
                <w:rFonts w:hint="eastAsia"/>
              </w:rPr>
            </w:rPrChange>
          </w:rPr>
          <w:t>、</w:t>
        </w:r>
        <w:r w:rsidRPr="0048432B">
          <w:rPr>
            <w:rFonts w:ascii="Times New Roman" w:eastAsia="宋体" w:hAnsi="Times New Roman" w:cs="Times New Roman"/>
            <w:kern w:val="0"/>
            <w:szCs w:val="24"/>
            <w:rPrChange w:id="2263" w:author="胡 成成" w:date="2020-05-04T21:57:00Z">
              <w:rPr/>
            </w:rPrChange>
          </w:rPr>
          <w:t>CDMA</w:t>
        </w:r>
        <w:r w:rsidRPr="0048432B">
          <w:rPr>
            <w:rFonts w:ascii="Times New Roman" w:eastAsia="宋体" w:hAnsi="Times New Roman" w:cs="Times New Roman" w:hint="eastAsia"/>
            <w:kern w:val="0"/>
            <w:szCs w:val="24"/>
            <w:rPrChange w:id="2264" w:author="胡 成成" w:date="2020-05-04T21:57:00Z">
              <w:rPr>
                <w:rFonts w:hint="eastAsia"/>
              </w:rPr>
            </w:rPrChange>
          </w:rPr>
          <w:t>、</w:t>
        </w:r>
        <w:r w:rsidRPr="0048432B">
          <w:rPr>
            <w:rFonts w:ascii="Times New Roman" w:eastAsia="宋体" w:hAnsi="Times New Roman" w:cs="Times New Roman"/>
            <w:kern w:val="0"/>
            <w:szCs w:val="24"/>
            <w:rPrChange w:id="2265" w:author="胡 成成" w:date="2020-05-04T21:57:00Z">
              <w:rPr/>
            </w:rPrChange>
          </w:rPr>
          <w:t>FDMA</w:t>
        </w:r>
        <w:r w:rsidRPr="0048432B">
          <w:rPr>
            <w:rFonts w:ascii="Times New Roman" w:eastAsia="宋体" w:hAnsi="Times New Roman" w:cs="Times New Roman" w:hint="eastAsia"/>
            <w:kern w:val="0"/>
            <w:szCs w:val="24"/>
            <w:rPrChange w:id="2266" w:author="胡 成成" w:date="2020-05-04T21:57:00Z">
              <w:rPr>
                <w:rFonts w:hint="eastAsia"/>
              </w:rPr>
            </w:rPrChange>
          </w:rPr>
          <w:t>三种多址接入技术有什么不同？</w:t>
        </w:r>
      </w:ins>
    </w:p>
    <w:p w14:paraId="4838AF3D" w14:textId="77777777" w:rsidR="0048432B" w:rsidRPr="0048432B" w:rsidRDefault="0048432B" w:rsidP="0048432B">
      <w:pPr>
        <w:autoSpaceDE w:val="0"/>
        <w:autoSpaceDN w:val="0"/>
        <w:adjustRightInd w:val="0"/>
        <w:spacing w:line="360" w:lineRule="auto"/>
        <w:jc w:val="left"/>
        <w:rPr>
          <w:ins w:id="2267" w:author="胡 成成" w:date="2020-05-04T21:57:00Z"/>
          <w:rFonts w:ascii="Times New Roman" w:eastAsia="宋体" w:hAnsi="Times New Roman" w:cs="Times New Roman"/>
          <w:kern w:val="0"/>
          <w:szCs w:val="24"/>
        </w:rPr>
      </w:pPr>
      <w:ins w:id="2268" w:author="胡 成成" w:date="2020-05-04T21:57:00Z">
        <w:r>
          <w:rPr>
            <w:rFonts w:ascii="Times New Roman" w:eastAsia="宋体" w:hAnsi="Times New Roman" w:cs="Times New Roman" w:hint="eastAsia"/>
            <w:kern w:val="0"/>
            <w:szCs w:val="24"/>
          </w:rPr>
          <w:t>答：</w:t>
        </w:r>
        <w:r w:rsidRPr="0048432B">
          <w:rPr>
            <w:rFonts w:ascii="Times New Roman" w:eastAsia="宋体" w:hAnsi="Times New Roman" w:cs="Times New Roman" w:hint="eastAsia"/>
            <w:kern w:val="0"/>
            <w:szCs w:val="24"/>
          </w:rPr>
          <w:t>多址技术：多用户共用无线资源的方式。</w:t>
        </w:r>
      </w:ins>
    </w:p>
    <w:p w14:paraId="41A79546" w14:textId="36BFA19F" w:rsidR="0048432B" w:rsidRPr="0048432B" w:rsidRDefault="0048432B" w:rsidP="0048432B">
      <w:pPr>
        <w:autoSpaceDE w:val="0"/>
        <w:autoSpaceDN w:val="0"/>
        <w:adjustRightInd w:val="0"/>
        <w:spacing w:line="360" w:lineRule="auto"/>
        <w:jc w:val="left"/>
        <w:rPr>
          <w:ins w:id="2269" w:author="胡 成成" w:date="2020-05-04T21:57:00Z"/>
          <w:rFonts w:ascii="Times New Roman" w:eastAsia="宋体" w:hAnsi="Times New Roman" w:cs="Times New Roman"/>
          <w:kern w:val="0"/>
          <w:szCs w:val="24"/>
        </w:rPr>
      </w:pPr>
      <w:ins w:id="2270" w:author="胡 成成" w:date="2020-05-04T21:57:00Z">
        <w:r>
          <w:rPr>
            <w:rFonts w:ascii="Times New Roman" w:eastAsia="宋体" w:hAnsi="Times New Roman" w:cs="Times New Roman" w:hint="eastAsia"/>
            <w:kern w:val="0"/>
            <w:szCs w:val="24"/>
          </w:rPr>
          <w:t>①</w:t>
        </w:r>
        <w:r w:rsidRPr="0048432B">
          <w:rPr>
            <w:rFonts w:ascii="Times New Roman" w:eastAsia="宋体" w:hAnsi="Times New Roman" w:cs="Times New Roman" w:hint="eastAsia"/>
            <w:kern w:val="0"/>
            <w:szCs w:val="24"/>
          </w:rPr>
          <w:t>FDMA</w:t>
        </w:r>
        <w:r w:rsidRPr="0048432B">
          <w:rPr>
            <w:rFonts w:ascii="Times New Roman" w:eastAsia="宋体" w:hAnsi="Times New Roman" w:cs="Times New Roman" w:hint="eastAsia"/>
            <w:kern w:val="0"/>
            <w:szCs w:val="24"/>
          </w:rPr>
          <w:t>（频分多址）：将总频段划分为不同的小频道分配给不同的用户。</w:t>
        </w:r>
      </w:ins>
    </w:p>
    <w:p w14:paraId="55166529" w14:textId="77777777" w:rsidR="0048432B" w:rsidRPr="0048432B" w:rsidRDefault="0048432B" w:rsidP="0048432B">
      <w:pPr>
        <w:autoSpaceDE w:val="0"/>
        <w:autoSpaceDN w:val="0"/>
        <w:adjustRightInd w:val="0"/>
        <w:spacing w:line="360" w:lineRule="auto"/>
        <w:jc w:val="left"/>
        <w:rPr>
          <w:ins w:id="2271" w:author="胡 成成" w:date="2020-05-04T21:57:00Z"/>
          <w:rFonts w:ascii="Times New Roman" w:eastAsia="宋体" w:hAnsi="Times New Roman" w:cs="Times New Roman"/>
          <w:kern w:val="0"/>
          <w:szCs w:val="24"/>
        </w:rPr>
      </w:pPr>
      <w:ins w:id="2272" w:author="胡 成成" w:date="2020-05-04T21:57:00Z">
        <w:r w:rsidRPr="0048432B">
          <w:rPr>
            <w:rFonts w:ascii="Times New Roman" w:eastAsia="宋体" w:hAnsi="Times New Roman" w:cs="Times New Roman" w:hint="eastAsia"/>
            <w:kern w:val="0"/>
            <w:szCs w:val="24"/>
          </w:rPr>
          <w:t>优点：简单，易实现，技术成熟</w:t>
        </w:r>
      </w:ins>
    </w:p>
    <w:p w14:paraId="5733C1B7" w14:textId="77777777" w:rsidR="0048432B" w:rsidRPr="0048432B" w:rsidRDefault="0048432B" w:rsidP="0048432B">
      <w:pPr>
        <w:autoSpaceDE w:val="0"/>
        <w:autoSpaceDN w:val="0"/>
        <w:adjustRightInd w:val="0"/>
        <w:spacing w:line="360" w:lineRule="auto"/>
        <w:jc w:val="left"/>
        <w:rPr>
          <w:ins w:id="2273" w:author="胡 成成" w:date="2020-05-04T21:57:00Z"/>
          <w:rFonts w:ascii="Times New Roman" w:eastAsia="宋体" w:hAnsi="Times New Roman" w:cs="Times New Roman"/>
          <w:kern w:val="0"/>
          <w:szCs w:val="24"/>
        </w:rPr>
      </w:pPr>
      <w:ins w:id="2274" w:author="胡 成成" w:date="2020-05-04T21:57:00Z">
        <w:r w:rsidRPr="0048432B">
          <w:rPr>
            <w:rFonts w:ascii="Times New Roman" w:eastAsia="宋体" w:hAnsi="Times New Roman" w:cs="Times New Roman" w:hint="eastAsia"/>
            <w:kern w:val="0"/>
            <w:szCs w:val="24"/>
          </w:rPr>
          <w:t>缺点：频率利用率低，容量小</w:t>
        </w:r>
      </w:ins>
    </w:p>
    <w:p w14:paraId="216E993F" w14:textId="43C42175" w:rsidR="0048432B" w:rsidRPr="0048432B" w:rsidRDefault="0048432B" w:rsidP="0048432B">
      <w:pPr>
        <w:autoSpaceDE w:val="0"/>
        <w:autoSpaceDN w:val="0"/>
        <w:adjustRightInd w:val="0"/>
        <w:spacing w:line="360" w:lineRule="auto"/>
        <w:jc w:val="left"/>
        <w:rPr>
          <w:ins w:id="2275" w:author="胡 成成" w:date="2020-05-04T21:57:00Z"/>
          <w:rFonts w:ascii="Times New Roman" w:eastAsia="宋体" w:hAnsi="Times New Roman" w:cs="Times New Roman"/>
          <w:kern w:val="0"/>
          <w:szCs w:val="24"/>
        </w:rPr>
      </w:pPr>
      <w:ins w:id="2276" w:author="胡 成成" w:date="2020-05-04T21:57:00Z">
        <w:r>
          <w:rPr>
            <w:rFonts w:ascii="Times New Roman" w:eastAsia="宋体" w:hAnsi="Times New Roman" w:cs="Times New Roman" w:hint="eastAsia"/>
            <w:kern w:val="0"/>
            <w:szCs w:val="24"/>
          </w:rPr>
          <w:t>②</w:t>
        </w:r>
        <w:r w:rsidRPr="0048432B">
          <w:rPr>
            <w:rFonts w:ascii="Times New Roman" w:eastAsia="宋体" w:hAnsi="Times New Roman" w:cs="Times New Roman" w:hint="eastAsia"/>
            <w:kern w:val="0"/>
            <w:szCs w:val="24"/>
          </w:rPr>
          <w:t>TDMA</w:t>
        </w:r>
        <w:r w:rsidRPr="0048432B">
          <w:rPr>
            <w:rFonts w:ascii="Times New Roman" w:eastAsia="宋体" w:hAnsi="Times New Roman" w:cs="Times New Roman" w:hint="eastAsia"/>
            <w:kern w:val="0"/>
            <w:szCs w:val="24"/>
          </w:rPr>
          <w:t>（时分多址）：将时间段划分为小时隙，分配给不同的用户。（</w:t>
        </w:r>
        <w:r w:rsidRPr="0048432B">
          <w:rPr>
            <w:rFonts w:ascii="Times New Roman" w:eastAsia="宋体" w:hAnsi="Times New Roman" w:cs="Times New Roman" w:hint="eastAsia"/>
            <w:kern w:val="0"/>
            <w:szCs w:val="24"/>
          </w:rPr>
          <w:t>GSM</w:t>
        </w:r>
        <w:r w:rsidRPr="0048432B">
          <w:rPr>
            <w:rFonts w:ascii="Times New Roman" w:eastAsia="宋体" w:hAnsi="Times New Roman" w:cs="Times New Roman" w:hint="eastAsia"/>
            <w:kern w:val="0"/>
            <w:szCs w:val="24"/>
          </w:rPr>
          <w:t>）</w:t>
        </w:r>
      </w:ins>
    </w:p>
    <w:p w14:paraId="2AF9BB03" w14:textId="77777777" w:rsidR="0048432B" w:rsidRPr="0048432B" w:rsidRDefault="0048432B" w:rsidP="0048432B">
      <w:pPr>
        <w:autoSpaceDE w:val="0"/>
        <w:autoSpaceDN w:val="0"/>
        <w:adjustRightInd w:val="0"/>
        <w:spacing w:line="360" w:lineRule="auto"/>
        <w:jc w:val="left"/>
        <w:rPr>
          <w:ins w:id="2277" w:author="胡 成成" w:date="2020-05-04T21:57:00Z"/>
          <w:rFonts w:ascii="Times New Roman" w:eastAsia="宋体" w:hAnsi="Times New Roman" w:cs="Times New Roman"/>
          <w:kern w:val="0"/>
          <w:szCs w:val="24"/>
        </w:rPr>
      </w:pPr>
      <w:ins w:id="2278" w:author="胡 成成" w:date="2020-05-04T21:57:00Z">
        <w:r w:rsidRPr="0048432B">
          <w:rPr>
            <w:rFonts w:ascii="Times New Roman" w:eastAsia="宋体" w:hAnsi="Times New Roman" w:cs="Times New Roman" w:hint="eastAsia"/>
            <w:kern w:val="0"/>
            <w:szCs w:val="24"/>
          </w:rPr>
          <w:t>优点：容量大，频率利用率高</w:t>
        </w:r>
      </w:ins>
    </w:p>
    <w:p w14:paraId="4988339D" w14:textId="77777777" w:rsidR="0048432B" w:rsidRPr="0048432B" w:rsidRDefault="0048432B" w:rsidP="0048432B">
      <w:pPr>
        <w:autoSpaceDE w:val="0"/>
        <w:autoSpaceDN w:val="0"/>
        <w:adjustRightInd w:val="0"/>
        <w:spacing w:line="360" w:lineRule="auto"/>
        <w:jc w:val="left"/>
        <w:rPr>
          <w:ins w:id="2279" w:author="胡 成成" w:date="2020-05-04T21:57:00Z"/>
          <w:rFonts w:ascii="Times New Roman" w:eastAsia="宋体" w:hAnsi="Times New Roman" w:cs="Times New Roman"/>
          <w:kern w:val="0"/>
          <w:szCs w:val="24"/>
        </w:rPr>
      </w:pPr>
      <w:ins w:id="2280" w:author="胡 成成" w:date="2020-05-04T21:57:00Z">
        <w:r w:rsidRPr="0048432B">
          <w:rPr>
            <w:rFonts w:ascii="Times New Roman" w:eastAsia="宋体" w:hAnsi="Times New Roman" w:cs="Times New Roman" w:hint="eastAsia"/>
            <w:kern w:val="0"/>
            <w:szCs w:val="24"/>
          </w:rPr>
          <w:t>缺点：技术复杂，严格的同步要求。</w:t>
        </w:r>
      </w:ins>
    </w:p>
    <w:p w14:paraId="321466E1" w14:textId="41CD8551" w:rsidR="0048432B" w:rsidRPr="0048432B" w:rsidRDefault="0048432B" w:rsidP="0048432B">
      <w:pPr>
        <w:autoSpaceDE w:val="0"/>
        <w:autoSpaceDN w:val="0"/>
        <w:adjustRightInd w:val="0"/>
        <w:spacing w:line="360" w:lineRule="auto"/>
        <w:jc w:val="left"/>
        <w:rPr>
          <w:ins w:id="2281" w:author="胡 成成" w:date="2020-05-04T21:57:00Z"/>
          <w:rFonts w:ascii="Times New Roman" w:eastAsia="宋体" w:hAnsi="Times New Roman" w:cs="Times New Roman"/>
          <w:kern w:val="0"/>
          <w:szCs w:val="24"/>
        </w:rPr>
      </w:pPr>
      <w:ins w:id="2282" w:author="胡 成成" w:date="2020-05-04T21:57:00Z">
        <w:r>
          <w:rPr>
            <w:rFonts w:ascii="Times New Roman" w:eastAsia="宋体" w:hAnsi="Times New Roman" w:cs="Times New Roman" w:hint="eastAsia"/>
            <w:kern w:val="0"/>
            <w:szCs w:val="24"/>
          </w:rPr>
          <w:t>③</w:t>
        </w:r>
        <w:r w:rsidRPr="0048432B">
          <w:rPr>
            <w:rFonts w:ascii="Times New Roman" w:eastAsia="宋体" w:hAnsi="Times New Roman" w:cs="Times New Roman" w:hint="eastAsia"/>
            <w:kern w:val="0"/>
            <w:szCs w:val="24"/>
          </w:rPr>
          <w:t>CDMA</w:t>
        </w:r>
        <w:r w:rsidRPr="0048432B">
          <w:rPr>
            <w:rFonts w:ascii="Times New Roman" w:eastAsia="宋体" w:hAnsi="Times New Roman" w:cs="Times New Roman" w:hint="eastAsia"/>
            <w:kern w:val="0"/>
            <w:szCs w:val="24"/>
          </w:rPr>
          <w:t>（码分多址）：不同的用户采用各自独立的编码序列。</w:t>
        </w:r>
      </w:ins>
    </w:p>
    <w:p w14:paraId="53BB90BE" w14:textId="77777777" w:rsidR="0048432B" w:rsidRPr="0048432B" w:rsidRDefault="0048432B" w:rsidP="0048432B">
      <w:pPr>
        <w:autoSpaceDE w:val="0"/>
        <w:autoSpaceDN w:val="0"/>
        <w:adjustRightInd w:val="0"/>
        <w:spacing w:line="360" w:lineRule="auto"/>
        <w:jc w:val="left"/>
        <w:rPr>
          <w:ins w:id="2283" w:author="胡 成成" w:date="2020-05-04T21:57:00Z"/>
          <w:rFonts w:ascii="Times New Roman" w:eastAsia="宋体" w:hAnsi="Times New Roman" w:cs="Times New Roman"/>
          <w:kern w:val="0"/>
          <w:szCs w:val="24"/>
        </w:rPr>
      </w:pPr>
      <w:ins w:id="2284" w:author="胡 成成" w:date="2020-05-04T21:57:00Z">
        <w:r w:rsidRPr="0048432B">
          <w:rPr>
            <w:rFonts w:ascii="Times New Roman" w:eastAsia="宋体" w:hAnsi="Times New Roman" w:cs="Times New Roman" w:hint="eastAsia"/>
            <w:kern w:val="0"/>
            <w:szCs w:val="24"/>
          </w:rPr>
          <w:t>优点：容量最大，频率利用率高，质量好。背景噪声受限的系统，软容量。</w:t>
        </w:r>
      </w:ins>
    </w:p>
    <w:p w14:paraId="70D73551" w14:textId="5DAC9C0B" w:rsidR="0048432B" w:rsidRPr="0048432B" w:rsidRDefault="0048432B">
      <w:pPr>
        <w:autoSpaceDE w:val="0"/>
        <w:autoSpaceDN w:val="0"/>
        <w:adjustRightInd w:val="0"/>
        <w:spacing w:line="360" w:lineRule="auto"/>
        <w:jc w:val="left"/>
        <w:rPr>
          <w:ins w:id="2285" w:author="胡 成成" w:date="2020-05-03T23:55:00Z"/>
          <w:rFonts w:ascii="Times New Roman" w:eastAsia="宋体" w:hAnsi="Times New Roman" w:cs="Times New Roman"/>
          <w:kern w:val="0"/>
          <w:szCs w:val="24"/>
          <w:rPrChange w:id="2286" w:author="胡 成成" w:date="2020-05-04T21:57:00Z">
            <w:rPr>
              <w:ins w:id="2287" w:author="胡 成成" w:date="2020-05-03T23:55:00Z"/>
            </w:rPr>
          </w:rPrChange>
        </w:rPr>
      </w:pPr>
      <w:ins w:id="2288" w:author="胡 成成" w:date="2020-05-04T21:57:00Z">
        <w:r w:rsidRPr="0048432B">
          <w:rPr>
            <w:rFonts w:ascii="Times New Roman" w:eastAsia="宋体" w:hAnsi="Times New Roman" w:cs="Times New Roman" w:hint="eastAsia"/>
            <w:kern w:val="0"/>
            <w:szCs w:val="24"/>
          </w:rPr>
          <w:t>缺点：起步太晚，用户群体少。</w:t>
        </w:r>
      </w:ins>
    </w:p>
    <w:p w14:paraId="26FAE5D5" w14:textId="59911037" w:rsidR="008E142C" w:rsidRPr="008E142C" w:rsidRDefault="008E142C" w:rsidP="008E142C">
      <w:pPr>
        <w:autoSpaceDE w:val="0"/>
        <w:autoSpaceDN w:val="0"/>
        <w:adjustRightInd w:val="0"/>
        <w:spacing w:line="360" w:lineRule="auto"/>
        <w:jc w:val="left"/>
        <w:rPr>
          <w:ins w:id="2289" w:author="胡 成成" w:date="2020-05-03T23:55:00Z"/>
          <w:rFonts w:ascii="Times New Roman" w:eastAsia="宋体" w:hAnsi="Times New Roman" w:cs="Times New Roman"/>
          <w:b/>
          <w:bCs/>
          <w:kern w:val="0"/>
          <w:szCs w:val="24"/>
          <w:rPrChange w:id="2290" w:author="胡 成成" w:date="2020-05-03T23:56:00Z">
            <w:rPr>
              <w:ins w:id="2291" w:author="胡 成成" w:date="2020-05-03T23:55:00Z"/>
              <w:rFonts w:ascii="Times New Roman" w:eastAsia="宋体" w:hAnsi="Times New Roman" w:cs="Times New Roman"/>
              <w:b/>
              <w:bCs/>
              <w:kern w:val="0"/>
              <w:sz w:val="28"/>
              <w:szCs w:val="28"/>
            </w:rPr>
          </w:rPrChange>
        </w:rPr>
      </w:pPr>
      <w:ins w:id="2292" w:author="胡 成成" w:date="2020-05-03T23:55:00Z">
        <w:r w:rsidRPr="008E142C">
          <w:rPr>
            <w:rFonts w:ascii="Times New Roman" w:eastAsia="宋体" w:hAnsi="Times New Roman" w:cs="Times New Roman" w:hint="eastAsia"/>
            <w:b/>
            <w:bCs/>
            <w:kern w:val="0"/>
            <w:szCs w:val="24"/>
            <w:rPrChange w:id="2293" w:author="胡 成成" w:date="2020-05-03T23:56:00Z">
              <w:rPr>
                <w:rFonts w:ascii="Times New Roman" w:eastAsia="宋体" w:hAnsi="Times New Roman" w:cs="Times New Roman" w:hint="eastAsia"/>
                <w:b/>
                <w:bCs/>
                <w:kern w:val="0"/>
                <w:sz w:val="28"/>
                <w:szCs w:val="28"/>
              </w:rPr>
            </w:rPrChange>
          </w:rPr>
          <w:t>扩展题</w:t>
        </w:r>
      </w:ins>
    </w:p>
    <w:p w14:paraId="4DAEB628" w14:textId="35E4129F" w:rsidR="008E142C" w:rsidRPr="0070214A" w:rsidRDefault="008E142C">
      <w:pPr>
        <w:pStyle w:val="aa"/>
        <w:numPr>
          <w:ilvl w:val="0"/>
          <w:numId w:val="24"/>
        </w:numPr>
        <w:autoSpaceDE w:val="0"/>
        <w:autoSpaceDN w:val="0"/>
        <w:adjustRightInd w:val="0"/>
        <w:spacing w:line="360" w:lineRule="auto"/>
        <w:ind w:firstLineChars="0"/>
        <w:jc w:val="left"/>
        <w:rPr>
          <w:ins w:id="2294" w:author="胡 成成" w:date="2020-05-03T23:55:00Z"/>
          <w:rFonts w:ascii="Times New Roman" w:eastAsia="宋体" w:hAnsi="Times New Roman" w:cs="Times New Roman"/>
          <w:kern w:val="0"/>
          <w:szCs w:val="24"/>
          <w:rPrChange w:id="2295" w:author="胡 成成" w:date="2020-05-04T22:00:00Z">
            <w:rPr>
              <w:ins w:id="2296" w:author="胡 成成" w:date="2020-05-03T23:55:00Z"/>
            </w:rPr>
          </w:rPrChange>
        </w:rPr>
        <w:pPrChange w:id="2297" w:author="胡 成成" w:date="2020-05-04T22:00:00Z">
          <w:pPr>
            <w:autoSpaceDE w:val="0"/>
            <w:autoSpaceDN w:val="0"/>
            <w:adjustRightInd w:val="0"/>
            <w:spacing w:line="360" w:lineRule="auto"/>
            <w:jc w:val="left"/>
          </w:pPr>
        </w:pPrChange>
      </w:pPr>
      <w:ins w:id="2298" w:author="胡 成成" w:date="2020-05-03T23:55:00Z">
        <w:r w:rsidRPr="0070214A">
          <w:rPr>
            <w:rFonts w:ascii="Times New Roman" w:eastAsia="宋体" w:hAnsi="Times New Roman" w:cs="Times New Roman" w:hint="eastAsia"/>
            <w:kern w:val="0"/>
            <w:szCs w:val="24"/>
            <w:rPrChange w:id="2299" w:author="胡 成成" w:date="2020-05-04T22:00:00Z">
              <w:rPr>
                <w:rFonts w:hint="eastAsia"/>
              </w:rPr>
            </w:rPrChange>
          </w:rPr>
          <w:t>试对</w:t>
        </w:r>
        <w:r w:rsidRPr="0070214A">
          <w:rPr>
            <w:rFonts w:ascii="Times New Roman" w:eastAsia="宋体" w:hAnsi="Times New Roman" w:cs="Times New Roman"/>
            <w:kern w:val="0"/>
            <w:szCs w:val="24"/>
            <w:rPrChange w:id="2300" w:author="胡 成成" w:date="2020-05-04T22:00:00Z">
              <w:rPr/>
            </w:rPrChange>
          </w:rPr>
          <w:t>OFDMA</w:t>
        </w:r>
        <w:r w:rsidRPr="0070214A">
          <w:rPr>
            <w:rFonts w:ascii="Times New Roman" w:eastAsia="宋体" w:hAnsi="Times New Roman" w:cs="Times New Roman" w:hint="eastAsia"/>
            <w:kern w:val="0"/>
            <w:szCs w:val="24"/>
            <w:rPrChange w:id="2301" w:author="胡 成成" w:date="2020-05-04T22:00:00Z">
              <w:rPr>
                <w:rFonts w:hint="eastAsia"/>
              </w:rPr>
            </w:rPrChange>
          </w:rPr>
          <w:t>通信系统进行建模仿真。</w:t>
        </w:r>
      </w:ins>
    </w:p>
    <w:p w14:paraId="13CB10BC" w14:textId="1742B403" w:rsidR="0070214A" w:rsidRPr="0070214A" w:rsidRDefault="0070214A">
      <w:pPr>
        <w:autoSpaceDE w:val="0"/>
        <w:autoSpaceDN w:val="0"/>
        <w:adjustRightInd w:val="0"/>
        <w:spacing w:line="360" w:lineRule="auto"/>
        <w:jc w:val="left"/>
        <w:rPr>
          <w:ins w:id="2302" w:author="胡 成成" w:date="2020-05-04T22:00:00Z"/>
          <w:rFonts w:ascii="Times New Roman" w:eastAsia="宋体" w:hAnsi="Times New Roman" w:cs="Times New Roman"/>
          <w:kern w:val="0"/>
          <w:szCs w:val="24"/>
          <w:rPrChange w:id="2303" w:author="胡 成成" w:date="2020-05-04T22:00:00Z">
            <w:rPr>
              <w:ins w:id="2304" w:author="胡 成成" w:date="2020-05-04T22:00:00Z"/>
            </w:rPr>
          </w:rPrChange>
        </w:rPr>
        <w:pPrChange w:id="2305" w:author="胡 成成" w:date="2020-05-04T22:00:00Z">
          <w:pPr>
            <w:pStyle w:val="aa"/>
            <w:numPr>
              <w:numId w:val="24"/>
            </w:numPr>
            <w:autoSpaceDE w:val="0"/>
            <w:autoSpaceDN w:val="0"/>
            <w:adjustRightInd w:val="0"/>
            <w:spacing w:line="360" w:lineRule="auto"/>
            <w:ind w:left="360" w:firstLineChars="0" w:hanging="360"/>
            <w:jc w:val="left"/>
          </w:pPr>
        </w:pPrChange>
      </w:pPr>
      <w:ins w:id="2306" w:author="胡 成成" w:date="2020-05-04T22:00:00Z">
        <w:r>
          <w:rPr>
            <w:rFonts w:ascii="Times New Roman" w:eastAsia="宋体" w:hAnsi="Times New Roman" w:cs="Times New Roman" w:hint="eastAsia"/>
            <w:kern w:val="0"/>
            <w:szCs w:val="24"/>
          </w:rPr>
          <w:t>答：</w:t>
        </w:r>
        <w:r w:rsidRPr="0070214A">
          <w:rPr>
            <w:rFonts w:ascii="Times New Roman" w:eastAsia="宋体" w:hAnsi="Times New Roman" w:cs="Times New Roman"/>
            <w:kern w:val="0"/>
            <w:szCs w:val="24"/>
            <w:rPrChange w:id="2307" w:author="胡 成成" w:date="2020-05-04T22:00:00Z">
              <w:rPr/>
            </w:rPrChange>
          </w:rPr>
          <w:t>OFDMA</w:t>
        </w:r>
        <w:r w:rsidRPr="0070214A">
          <w:rPr>
            <w:rFonts w:ascii="Times New Roman" w:eastAsia="宋体" w:hAnsi="Times New Roman" w:cs="Times New Roman" w:hint="eastAsia"/>
            <w:kern w:val="0"/>
            <w:szCs w:val="24"/>
            <w:rPrChange w:id="2308" w:author="胡 成成" w:date="2020-05-04T22:00:00Z">
              <w:rPr>
                <w:rFonts w:hint="eastAsia"/>
              </w:rPr>
            </w:rPrChange>
          </w:rPr>
          <w:t>通信系统仿真</w:t>
        </w:r>
        <w:r w:rsidR="00254AB6">
          <w:rPr>
            <w:rFonts w:ascii="Times New Roman" w:eastAsia="宋体" w:hAnsi="Times New Roman" w:cs="Times New Roman" w:hint="eastAsia"/>
            <w:kern w:val="0"/>
            <w:szCs w:val="24"/>
          </w:rPr>
          <w:t>如下</w:t>
        </w:r>
      </w:ins>
    </w:p>
    <w:p w14:paraId="704DAA86"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09" w:author="胡 成成" w:date="2020-05-04T22:00:00Z"/>
          <w:rFonts w:ascii="Times New Roman" w:eastAsia="宋体" w:hAnsi="Times New Roman" w:cs="Times New Roman"/>
          <w:kern w:val="0"/>
          <w:szCs w:val="24"/>
        </w:rPr>
      </w:pPr>
      <w:ins w:id="2310" w:author="胡 成成" w:date="2020-05-04T22:00:00Z">
        <w:r w:rsidRPr="00803765">
          <w:rPr>
            <w:rFonts w:ascii="Times New Roman" w:eastAsia="宋体" w:hAnsi="Times New Roman" w:cs="Times New Roman"/>
            <w:kern w:val="0"/>
            <w:szCs w:val="24"/>
          </w:rPr>
          <w:t>%OFDMA Channel Estimation Based on Comb Pilot</w:t>
        </w:r>
      </w:ins>
    </w:p>
    <w:p w14:paraId="6E93D9A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11" w:author="胡 成成" w:date="2020-05-04T22:00:00Z"/>
          <w:rFonts w:ascii="Times New Roman" w:eastAsia="宋体" w:hAnsi="Times New Roman" w:cs="Times New Roman"/>
          <w:kern w:val="0"/>
          <w:szCs w:val="24"/>
        </w:rPr>
      </w:pPr>
      <w:ins w:id="2312" w:author="胡 成成" w:date="2020-05-04T22:00:00Z">
        <w:r w:rsidRPr="00803765">
          <w:rPr>
            <w:rFonts w:ascii="Times New Roman" w:eastAsia="宋体" w:hAnsi="Times New Roman" w:cs="Times New Roman" w:hint="eastAsia"/>
            <w:kern w:val="0"/>
            <w:szCs w:val="24"/>
          </w:rPr>
          <w:t>%IFFT_bin_length: IFFT</w:t>
        </w:r>
        <w:r w:rsidRPr="00803765">
          <w:rPr>
            <w:rFonts w:ascii="Times New Roman" w:eastAsia="宋体" w:hAnsi="Times New Roman" w:cs="Times New Roman" w:hint="eastAsia"/>
            <w:kern w:val="0"/>
            <w:szCs w:val="24"/>
          </w:rPr>
          <w:t>和</w:t>
        </w:r>
        <w:r w:rsidRPr="00803765">
          <w:rPr>
            <w:rFonts w:ascii="Times New Roman" w:eastAsia="宋体" w:hAnsi="Times New Roman" w:cs="Times New Roman" w:hint="eastAsia"/>
            <w:kern w:val="0"/>
            <w:szCs w:val="24"/>
          </w:rPr>
          <w:t>FFT</w:t>
        </w:r>
        <w:r w:rsidRPr="00803765">
          <w:rPr>
            <w:rFonts w:ascii="Times New Roman" w:eastAsia="宋体" w:hAnsi="Times New Roman" w:cs="Times New Roman" w:hint="eastAsia"/>
            <w:kern w:val="0"/>
            <w:szCs w:val="24"/>
          </w:rPr>
          <w:t>的点数</w:t>
        </w:r>
      </w:ins>
    </w:p>
    <w:p w14:paraId="3911C8F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13" w:author="胡 成成" w:date="2020-05-04T22:00:00Z"/>
          <w:rFonts w:ascii="Times New Roman" w:eastAsia="宋体" w:hAnsi="Times New Roman" w:cs="Times New Roman"/>
          <w:kern w:val="0"/>
          <w:szCs w:val="24"/>
        </w:rPr>
      </w:pPr>
      <w:ins w:id="2314" w:author="胡 成成" w:date="2020-05-04T22:00:00Z">
        <w:r w:rsidRPr="00803765">
          <w:rPr>
            <w:rFonts w:ascii="Times New Roman" w:eastAsia="宋体" w:hAnsi="Times New Roman" w:cs="Times New Roman" w:hint="eastAsia"/>
            <w:kern w:val="0"/>
            <w:szCs w:val="24"/>
          </w:rPr>
          <w:t xml:space="preserve">%carrier_count: </w:t>
        </w:r>
        <w:r w:rsidRPr="00803765">
          <w:rPr>
            <w:rFonts w:ascii="Times New Roman" w:eastAsia="宋体" w:hAnsi="Times New Roman" w:cs="Times New Roman" w:hint="eastAsia"/>
            <w:kern w:val="0"/>
            <w:szCs w:val="24"/>
          </w:rPr>
          <w:t>子载波个数</w:t>
        </w:r>
      </w:ins>
    </w:p>
    <w:p w14:paraId="7A586C5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15" w:author="胡 成成" w:date="2020-05-04T22:00:00Z"/>
          <w:rFonts w:ascii="Times New Roman" w:eastAsia="宋体" w:hAnsi="Times New Roman" w:cs="Times New Roman"/>
          <w:kern w:val="0"/>
          <w:szCs w:val="24"/>
        </w:rPr>
      </w:pPr>
      <w:ins w:id="2316" w:author="胡 成成" w:date="2020-05-04T22:00:00Z">
        <w:r w:rsidRPr="00803765">
          <w:rPr>
            <w:rFonts w:ascii="Times New Roman" w:eastAsia="宋体" w:hAnsi="Times New Roman" w:cs="Times New Roman" w:hint="eastAsia"/>
            <w:kern w:val="0"/>
            <w:szCs w:val="24"/>
          </w:rPr>
          <w:t xml:space="preserve">%bits_per_symbol: </w:t>
        </w:r>
        <w:r w:rsidRPr="00803765">
          <w:rPr>
            <w:rFonts w:ascii="Times New Roman" w:eastAsia="宋体" w:hAnsi="Times New Roman" w:cs="Times New Roman" w:hint="eastAsia"/>
            <w:kern w:val="0"/>
            <w:szCs w:val="24"/>
          </w:rPr>
          <w:t>每符号上的比特数</w:t>
        </w:r>
      </w:ins>
    </w:p>
    <w:p w14:paraId="2D417564"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17" w:author="胡 成成" w:date="2020-05-04T22:00:00Z"/>
          <w:rFonts w:ascii="Times New Roman" w:eastAsia="宋体" w:hAnsi="Times New Roman" w:cs="Times New Roman"/>
          <w:kern w:val="0"/>
          <w:szCs w:val="24"/>
        </w:rPr>
      </w:pPr>
      <w:ins w:id="2318" w:author="胡 成成" w:date="2020-05-04T22:00:00Z">
        <w:r w:rsidRPr="00803765">
          <w:rPr>
            <w:rFonts w:ascii="Times New Roman" w:eastAsia="宋体" w:hAnsi="Times New Roman" w:cs="Times New Roman" w:hint="eastAsia"/>
            <w:kern w:val="0"/>
            <w:szCs w:val="24"/>
          </w:rPr>
          <w:t xml:space="preserve">%symbols_per_carrier: </w:t>
        </w:r>
        <w:r w:rsidRPr="00803765">
          <w:rPr>
            <w:rFonts w:ascii="Times New Roman" w:eastAsia="宋体" w:hAnsi="Times New Roman" w:cs="Times New Roman" w:hint="eastAsia"/>
            <w:kern w:val="0"/>
            <w:szCs w:val="24"/>
          </w:rPr>
          <w:t>每桢的</w:t>
        </w:r>
        <w:r w:rsidRPr="00803765">
          <w:rPr>
            <w:rFonts w:ascii="Times New Roman" w:eastAsia="宋体" w:hAnsi="Times New Roman" w:cs="Times New Roman" w:hint="eastAsia"/>
            <w:kern w:val="0"/>
            <w:szCs w:val="24"/>
          </w:rPr>
          <w:t>OFDM</w:t>
        </w:r>
        <w:r w:rsidRPr="00803765">
          <w:rPr>
            <w:rFonts w:ascii="Times New Roman" w:eastAsia="宋体" w:hAnsi="Times New Roman" w:cs="Times New Roman" w:hint="eastAsia"/>
            <w:kern w:val="0"/>
            <w:szCs w:val="24"/>
          </w:rPr>
          <w:t>符号数</w:t>
        </w:r>
      </w:ins>
    </w:p>
    <w:p w14:paraId="434135E6"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19" w:author="胡 成成" w:date="2020-05-04T22:00:00Z"/>
          <w:rFonts w:ascii="Times New Roman" w:eastAsia="宋体" w:hAnsi="Times New Roman" w:cs="Times New Roman"/>
          <w:kern w:val="0"/>
          <w:szCs w:val="24"/>
        </w:rPr>
      </w:pPr>
      <w:ins w:id="2320" w:author="胡 成成" w:date="2020-05-04T22:00:00Z">
        <w:r w:rsidRPr="00803765">
          <w:rPr>
            <w:rFonts w:ascii="Times New Roman" w:eastAsia="宋体" w:hAnsi="Times New Roman" w:cs="Times New Roman" w:hint="eastAsia"/>
            <w:kern w:val="0"/>
            <w:szCs w:val="24"/>
          </w:rPr>
          <w:t>%</w:t>
        </w:r>
        <w:r w:rsidRPr="00803765">
          <w:rPr>
            <w:rFonts w:ascii="Times New Roman" w:eastAsia="宋体" w:hAnsi="Times New Roman" w:cs="Times New Roman" w:hint="eastAsia"/>
            <w:kern w:val="0"/>
            <w:szCs w:val="24"/>
          </w:rPr>
          <w:t>Ｘ：欲发送的二进制比特流</w:t>
        </w:r>
      </w:ins>
    </w:p>
    <w:p w14:paraId="37BD97B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21" w:author="胡 成成" w:date="2020-05-04T22:00:00Z"/>
          <w:rFonts w:ascii="Times New Roman" w:eastAsia="宋体" w:hAnsi="Times New Roman" w:cs="Times New Roman"/>
          <w:kern w:val="0"/>
          <w:szCs w:val="24"/>
        </w:rPr>
      </w:pPr>
    </w:p>
    <w:p w14:paraId="7F72152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22" w:author="胡 成成" w:date="2020-05-04T22:00:00Z"/>
          <w:rFonts w:ascii="Times New Roman" w:eastAsia="宋体" w:hAnsi="Times New Roman" w:cs="Times New Roman"/>
          <w:kern w:val="0"/>
          <w:szCs w:val="24"/>
        </w:rPr>
      </w:pPr>
      <w:ins w:id="2323" w:author="胡 成成" w:date="2020-05-04T22:00:00Z">
        <w:r w:rsidRPr="00803765">
          <w:rPr>
            <w:rFonts w:ascii="Times New Roman" w:eastAsia="宋体" w:hAnsi="Times New Roman" w:cs="Times New Roman"/>
            <w:kern w:val="0"/>
            <w:szCs w:val="24"/>
          </w:rPr>
          <w:t>clear all;</w:t>
        </w:r>
      </w:ins>
    </w:p>
    <w:p w14:paraId="56A36D69"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24" w:author="胡 成成" w:date="2020-05-04T22:00:00Z"/>
          <w:rFonts w:ascii="Times New Roman" w:eastAsia="宋体" w:hAnsi="Times New Roman" w:cs="Times New Roman"/>
          <w:kern w:val="0"/>
          <w:szCs w:val="24"/>
        </w:rPr>
      </w:pPr>
      <w:ins w:id="2325" w:author="胡 成成" w:date="2020-05-04T22:00:00Z">
        <w:r w:rsidRPr="00803765">
          <w:rPr>
            <w:rFonts w:ascii="Times New Roman" w:eastAsia="宋体" w:hAnsi="Times New Roman" w:cs="Times New Roman"/>
            <w:kern w:val="0"/>
            <w:szCs w:val="24"/>
          </w:rPr>
          <w:t>clc;</w:t>
        </w:r>
      </w:ins>
    </w:p>
    <w:p w14:paraId="56A93DF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26" w:author="胡 成成" w:date="2020-05-04T22:00:00Z"/>
          <w:rFonts w:ascii="Times New Roman" w:eastAsia="宋体" w:hAnsi="Times New Roman" w:cs="Times New Roman"/>
          <w:kern w:val="0"/>
          <w:szCs w:val="24"/>
        </w:rPr>
      </w:pPr>
      <w:ins w:id="2327" w:author="胡 成成" w:date="2020-05-04T22:00:00Z">
        <w:r w:rsidRPr="00803765">
          <w:rPr>
            <w:rFonts w:ascii="Times New Roman" w:eastAsia="宋体" w:hAnsi="Times New Roman" w:cs="Times New Roman"/>
            <w:kern w:val="0"/>
            <w:szCs w:val="24"/>
          </w:rPr>
          <w:t>IFFT_bin_length=512;</w:t>
        </w:r>
      </w:ins>
    </w:p>
    <w:p w14:paraId="35BB315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28" w:author="胡 成成" w:date="2020-05-04T22:00:00Z"/>
          <w:rFonts w:ascii="Times New Roman" w:eastAsia="宋体" w:hAnsi="Times New Roman" w:cs="Times New Roman"/>
          <w:kern w:val="0"/>
          <w:szCs w:val="24"/>
        </w:rPr>
      </w:pPr>
      <w:ins w:id="2329" w:author="胡 成成" w:date="2020-05-04T22:00:00Z">
        <w:r w:rsidRPr="00803765">
          <w:rPr>
            <w:rFonts w:ascii="Times New Roman" w:eastAsia="宋体" w:hAnsi="Times New Roman" w:cs="Times New Roman"/>
            <w:kern w:val="0"/>
            <w:szCs w:val="24"/>
          </w:rPr>
          <w:t>carrier_count=270;</w:t>
        </w:r>
      </w:ins>
    </w:p>
    <w:p w14:paraId="696136D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30" w:author="胡 成成" w:date="2020-05-04T22:00:00Z"/>
          <w:rFonts w:ascii="Times New Roman" w:eastAsia="宋体" w:hAnsi="Times New Roman" w:cs="Times New Roman"/>
          <w:kern w:val="0"/>
          <w:szCs w:val="24"/>
        </w:rPr>
      </w:pPr>
      <w:ins w:id="2331" w:author="胡 成成" w:date="2020-05-04T22:00:00Z">
        <w:r w:rsidRPr="00803765">
          <w:rPr>
            <w:rFonts w:ascii="Times New Roman" w:eastAsia="宋体" w:hAnsi="Times New Roman" w:cs="Times New Roman"/>
            <w:kern w:val="0"/>
            <w:szCs w:val="24"/>
          </w:rPr>
          <w:t>bits_per_symbol=2;</w:t>
        </w:r>
      </w:ins>
    </w:p>
    <w:p w14:paraId="5182AF13"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32" w:author="胡 成成" w:date="2020-05-04T22:00:00Z"/>
          <w:rFonts w:ascii="Times New Roman" w:eastAsia="宋体" w:hAnsi="Times New Roman" w:cs="Times New Roman"/>
          <w:kern w:val="0"/>
          <w:szCs w:val="24"/>
        </w:rPr>
      </w:pPr>
      <w:ins w:id="2333" w:author="胡 成成" w:date="2020-05-04T22:00:00Z">
        <w:r w:rsidRPr="00803765">
          <w:rPr>
            <w:rFonts w:ascii="Times New Roman" w:eastAsia="宋体" w:hAnsi="Times New Roman" w:cs="Times New Roman"/>
            <w:kern w:val="0"/>
            <w:szCs w:val="24"/>
          </w:rPr>
          <w:t>symbols_per_carrier=12;</w:t>
        </w:r>
      </w:ins>
    </w:p>
    <w:p w14:paraId="1D83503C"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34" w:author="胡 成成" w:date="2020-05-04T22:00:00Z"/>
          <w:rFonts w:ascii="Times New Roman" w:eastAsia="宋体" w:hAnsi="Times New Roman" w:cs="Times New Roman"/>
          <w:kern w:val="0"/>
          <w:szCs w:val="24"/>
        </w:rPr>
      </w:pPr>
      <w:ins w:id="2335" w:author="胡 成成" w:date="2020-05-04T22:00:00Z">
        <w:r w:rsidRPr="00803765">
          <w:rPr>
            <w:rFonts w:ascii="Times New Roman" w:eastAsia="宋体" w:hAnsi="Times New Roman" w:cs="Times New Roman" w:hint="eastAsia"/>
            <w:kern w:val="0"/>
            <w:szCs w:val="24"/>
          </w:rPr>
          <w:lastRenderedPageBreak/>
          <w:t>LI=7 ; %</w:t>
        </w:r>
        <w:r w:rsidRPr="00803765">
          <w:rPr>
            <w:rFonts w:ascii="Times New Roman" w:eastAsia="宋体" w:hAnsi="Times New Roman" w:cs="Times New Roman" w:hint="eastAsia"/>
            <w:kern w:val="0"/>
            <w:szCs w:val="24"/>
          </w:rPr>
          <w:t>导频之间的间隔</w:t>
        </w:r>
      </w:ins>
    </w:p>
    <w:p w14:paraId="51A9C99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36" w:author="胡 成成" w:date="2020-05-04T22:00:00Z"/>
          <w:rFonts w:ascii="Times New Roman" w:eastAsia="宋体" w:hAnsi="Times New Roman" w:cs="Times New Roman"/>
          <w:kern w:val="0"/>
          <w:szCs w:val="24"/>
        </w:rPr>
      </w:pPr>
      <w:ins w:id="2337" w:author="胡 成成" w:date="2020-05-04T22:00:00Z">
        <w:r w:rsidRPr="00803765">
          <w:rPr>
            <w:rFonts w:ascii="Times New Roman" w:eastAsia="宋体" w:hAnsi="Times New Roman" w:cs="Times New Roman" w:hint="eastAsia"/>
            <w:kern w:val="0"/>
            <w:szCs w:val="24"/>
          </w:rPr>
          <w:t>Np=ceil(carrier_count/LI)+1;%</w:t>
        </w:r>
        <w:r w:rsidRPr="00803765">
          <w:rPr>
            <w:rFonts w:ascii="Times New Roman" w:eastAsia="宋体" w:hAnsi="Times New Roman" w:cs="Times New Roman" w:hint="eastAsia"/>
            <w:kern w:val="0"/>
            <w:szCs w:val="24"/>
          </w:rPr>
          <w:t>导频数</w:t>
        </w:r>
        <w:r w:rsidRPr="00803765">
          <w:rPr>
            <w:rFonts w:ascii="Times New Roman" w:eastAsia="宋体" w:hAnsi="Times New Roman" w:cs="Times New Roman" w:hint="eastAsia"/>
            <w:kern w:val="0"/>
            <w:szCs w:val="24"/>
          </w:rPr>
          <w:t xml:space="preserve"> %</w:t>
        </w:r>
        <w:r w:rsidRPr="00803765">
          <w:rPr>
            <w:rFonts w:ascii="Times New Roman" w:eastAsia="宋体" w:hAnsi="Times New Roman" w:cs="Times New Roman" w:hint="eastAsia"/>
            <w:kern w:val="0"/>
            <w:szCs w:val="24"/>
          </w:rPr>
          <w:t>加</w:t>
        </w:r>
        <w:r w:rsidRPr="00803765">
          <w:rPr>
            <w:rFonts w:ascii="Times New Roman" w:eastAsia="宋体" w:hAnsi="Times New Roman" w:cs="Times New Roman" w:hint="eastAsia"/>
            <w:kern w:val="0"/>
            <w:szCs w:val="24"/>
          </w:rPr>
          <w:t>1</w:t>
        </w:r>
        <w:r w:rsidRPr="00803765">
          <w:rPr>
            <w:rFonts w:ascii="Times New Roman" w:eastAsia="宋体" w:hAnsi="Times New Roman" w:cs="Times New Roman" w:hint="eastAsia"/>
            <w:kern w:val="0"/>
            <w:szCs w:val="24"/>
          </w:rPr>
          <w:t>的原因：使最后一列也是导频</w:t>
        </w:r>
      </w:ins>
    </w:p>
    <w:p w14:paraId="79A77DBE"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38" w:author="胡 成成" w:date="2020-05-04T22:00:00Z"/>
          <w:rFonts w:ascii="Times New Roman" w:eastAsia="宋体" w:hAnsi="Times New Roman" w:cs="Times New Roman"/>
          <w:kern w:val="0"/>
          <w:szCs w:val="24"/>
        </w:rPr>
      </w:pPr>
    </w:p>
    <w:p w14:paraId="298FE4B3"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39" w:author="胡 成成" w:date="2020-05-04T22:00:00Z"/>
          <w:rFonts w:ascii="Times New Roman" w:eastAsia="宋体" w:hAnsi="Times New Roman" w:cs="Times New Roman"/>
          <w:kern w:val="0"/>
          <w:szCs w:val="24"/>
        </w:rPr>
      </w:pPr>
      <w:ins w:id="2340" w:author="胡 成成" w:date="2020-05-04T22:00:00Z">
        <w:r w:rsidRPr="00803765">
          <w:rPr>
            <w:rFonts w:ascii="Times New Roman" w:eastAsia="宋体" w:hAnsi="Times New Roman" w:cs="Times New Roman"/>
            <w:kern w:val="0"/>
            <w:szCs w:val="24"/>
          </w:rPr>
          <w:t>N_number=carrier_count*symbols_per_carrier*bits_per_symbol;</w:t>
        </w:r>
      </w:ins>
    </w:p>
    <w:p w14:paraId="1045787A"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41" w:author="胡 成成" w:date="2020-05-04T22:00:00Z"/>
          <w:rFonts w:ascii="Times New Roman" w:eastAsia="宋体" w:hAnsi="Times New Roman" w:cs="Times New Roman"/>
          <w:kern w:val="0"/>
          <w:szCs w:val="24"/>
        </w:rPr>
      </w:pPr>
      <w:ins w:id="2342" w:author="胡 成成" w:date="2020-05-04T22:00:00Z">
        <w:r w:rsidRPr="00803765">
          <w:rPr>
            <w:rFonts w:ascii="Times New Roman" w:eastAsia="宋体" w:hAnsi="Times New Roman" w:cs="Times New Roman"/>
            <w:kern w:val="0"/>
            <w:szCs w:val="24"/>
          </w:rPr>
          <w:t>carriers=1:carrier_count+Np;</w:t>
        </w:r>
      </w:ins>
    </w:p>
    <w:p w14:paraId="542BA4CE"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43" w:author="胡 成成" w:date="2020-05-04T22:00:00Z"/>
          <w:rFonts w:ascii="Times New Roman" w:eastAsia="宋体" w:hAnsi="Times New Roman" w:cs="Times New Roman"/>
          <w:kern w:val="0"/>
          <w:szCs w:val="24"/>
        </w:rPr>
      </w:pPr>
    </w:p>
    <w:p w14:paraId="295E4D6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44" w:author="胡 成成" w:date="2020-05-04T22:00:00Z"/>
          <w:rFonts w:ascii="Times New Roman" w:eastAsia="宋体" w:hAnsi="Times New Roman" w:cs="Times New Roman"/>
          <w:kern w:val="0"/>
          <w:szCs w:val="24"/>
        </w:rPr>
      </w:pPr>
      <w:ins w:id="2345" w:author="胡 成成" w:date="2020-05-04T22:00:00Z">
        <w:r w:rsidRPr="00803765">
          <w:rPr>
            <w:rFonts w:ascii="Times New Roman" w:eastAsia="宋体" w:hAnsi="Times New Roman" w:cs="Times New Roman"/>
            <w:kern w:val="0"/>
            <w:szCs w:val="24"/>
          </w:rPr>
          <w:t>GI=8;             % guard interval length</w:t>
        </w:r>
      </w:ins>
    </w:p>
    <w:p w14:paraId="21CD193A"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46" w:author="胡 成成" w:date="2020-05-04T22:00:00Z"/>
          <w:rFonts w:ascii="Times New Roman" w:eastAsia="宋体" w:hAnsi="Times New Roman" w:cs="Times New Roman"/>
          <w:kern w:val="0"/>
          <w:szCs w:val="24"/>
        </w:rPr>
      </w:pPr>
      <w:ins w:id="2347" w:author="胡 成成" w:date="2020-05-04T22:00:00Z">
        <w:r w:rsidRPr="00803765">
          <w:rPr>
            <w:rFonts w:ascii="Times New Roman" w:eastAsia="宋体" w:hAnsi="Times New Roman" w:cs="Times New Roman" w:hint="eastAsia"/>
            <w:kern w:val="0"/>
            <w:szCs w:val="24"/>
          </w:rPr>
          <w:t xml:space="preserve">N_snr=20;          % </w:t>
        </w:r>
        <w:r w:rsidRPr="00803765">
          <w:rPr>
            <w:rFonts w:ascii="Times New Roman" w:eastAsia="宋体" w:hAnsi="Times New Roman" w:cs="Times New Roman" w:hint="eastAsia"/>
            <w:kern w:val="0"/>
            <w:szCs w:val="24"/>
          </w:rPr>
          <w:t>每比特信噪比</w:t>
        </w:r>
      </w:ins>
    </w:p>
    <w:p w14:paraId="544D9C9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48" w:author="胡 成成" w:date="2020-05-04T22:00:00Z"/>
          <w:rFonts w:ascii="Times New Roman" w:eastAsia="宋体" w:hAnsi="Times New Roman" w:cs="Times New Roman"/>
          <w:kern w:val="0"/>
          <w:szCs w:val="24"/>
        </w:rPr>
      </w:pPr>
      <w:ins w:id="2349" w:author="胡 成成" w:date="2020-05-04T22:00:00Z">
        <w:r w:rsidRPr="00803765">
          <w:rPr>
            <w:rFonts w:ascii="Times New Roman" w:eastAsia="宋体" w:hAnsi="Times New Roman" w:cs="Times New Roman" w:hint="eastAsia"/>
            <w:kern w:val="0"/>
            <w:szCs w:val="24"/>
          </w:rPr>
          <w:t>snr=8;             %</w:t>
        </w:r>
        <w:r w:rsidRPr="00803765">
          <w:rPr>
            <w:rFonts w:ascii="Times New Roman" w:eastAsia="宋体" w:hAnsi="Times New Roman" w:cs="Times New Roman" w:hint="eastAsia"/>
            <w:kern w:val="0"/>
            <w:szCs w:val="24"/>
          </w:rPr>
          <w:t>信噪比间隔</w:t>
        </w:r>
      </w:ins>
    </w:p>
    <w:p w14:paraId="407E050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50" w:author="胡 成成" w:date="2020-05-04T22:00:00Z"/>
          <w:rFonts w:ascii="Times New Roman" w:eastAsia="宋体" w:hAnsi="Times New Roman" w:cs="Times New Roman"/>
          <w:kern w:val="0"/>
          <w:szCs w:val="24"/>
        </w:rPr>
      </w:pPr>
      <w:ins w:id="2351" w:author="胡 成成" w:date="2020-05-04T22:00:00Z">
        <w:r w:rsidRPr="00803765">
          <w:rPr>
            <w:rFonts w:ascii="Times New Roman" w:eastAsia="宋体" w:hAnsi="Times New Roman" w:cs="Times New Roman"/>
            <w:kern w:val="0"/>
            <w:szCs w:val="24"/>
          </w:rPr>
          <w:t>%------------------------------------------------------------</w:t>
        </w:r>
      </w:ins>
    </w:p>
    <w:p w14:paraId="3D92ECA0" w14:textId="77777777" w:rsidR="0070214A" w:rsidRPr="0021264B"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52" w:author="胡 成成" w:date="2020-05-04T22:00:00Z"/>
          <w:rFonts w:ascii="Times New Roman" w:eastAsia="宋体" w:hAnsi="Times New Roman" w:cs="Times New Roman"/>
          <w:kern w:val="0"/>
          <w:szCs w:val="24"/>
        </w:rPr>
      </w:pPr>
      <w:ins w:id="2353" w:author="胡 成成" w:date="2020-05-04T22:00:00Z">
        <w:r w:rsidRPr="00803765">
          <w:rPr>
            <w:rFonts w:ascii="Times New Roman" w:eastAsia="宋体" w:hAnsi="Times New Roman" w:cs="Times New Roman"/>
            <w:kern w:val="0"/>
            <w:szCs w:val="24"/>
          </w:rPr>
          <w:t>% vector initialization</w:t>
        </w:r>
      </w:ins>
    </w:p>
    <w:p w14:paraId="488C9A3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54" w:author="胡 成成" w:date="2020-05-04T22:00:00Z"/>
          <w:rFonts w:ascii="Times New Roman" w:eastAsia="宋体" w:hAnsi="Times New Roman" w:cs="Times New Roman"/>
          <w:kern w:val="0"/>
          <w:szCs w:val="24"/>
        </w:rPr>
      </w:pPr>
      <w:ins w:id="2355" w:author="胡 成成" w:date="2020-05-04T22:00:00Z">
        <w:r w:rsidRPr="00803765">
          <w:rPr>
            <w:rFonts w:ascii="Times New Roman" w:eastAsia="宋体" w:hAnsi="Times New Roman" w:cs="Times New Roman"/>
            <w:kern w:val="0"/>
            <w:szCs w:val="24"/>
          </w:rPr>
          <w:t>X=zeros(1,N_number);</w:t>
        </w:r>
      </w:ins>
    </w:p>
    <w:p w14:paraId="550596AF"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56" w:author="胡 成成" w:date="2020-05-04T22:00:00Z"/>
          <w:rFonts w:ascii="Times New Roman" w:eastAsia="宋体" w:hAnsi="Times New Roman" w:cs="Times New Roman"/>
          <w:kern w:val="0"/>
          <w:szCs w:val="24"/>
        </w:rPr>
      </w:pPr>
      <w:ins w:id="2357" w:author="胡 成成" w:date="2020-05-04T22:00:00Z">
        <w:r w:rsidRPr="00803765">
          <w:rPr>
            <w:rFonts w:ascii="Times New Roman" w:eastAsia="宋体" w:hAnsi="Times New Roman" w:cs="Times New Roman"/>
            <w:kern w:val="0"/>
            <w:szCs w:val="24"/>
          </w:rPr>
          <w:t>X1=[];</w:t>
        </w:r>
      </w:ins>
    </w:p>
    <w:p w14:paraId="52729BD4"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58" w:author="胡 成成" w:date="2020-05-04T22:00:00Z"/>
          <w:rFonts w:ascii="Times New Roman" w:eastAsia="宋体" w:hAnsi="Times New Roman" w:cs="Times New Roman"/>
          <w:kern w:val="0"/>
          <w:szCs w:val="24"/>
        </w:rPr>
      </w:pPr>
      <w:ins w:id="2359" w:author="胡 成成" w:date="2020-05-04T22:00:00Z">
        <w:r w:rsidRPr="00803765">
          <w:rPr>
            <w:rFonts w:ascii="Times New Roman" w:eastAsia="宋体" w:hAnsi="Times New Roman" w:cs="Times New Roman"/>
            <w:kern w:val="0"/>
            <w:szCs w:val="24"/>
          </w:rPr>
          <w:t>X2=[];</w:t>
        </w:r>
      </w:ins>
    </w:p>
    <w:p w14:paraId="11D0EF35"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60" w:author="胡 成成" w:date="2020-05-04T22:00:00Z"/>
          <w:rFonts w:ascii="Times New Roman" w:eastAsia="宋体" w:hAnsi="Times New Roman" w:cs="Times New Roman"/>
          <w:kern w:val="0"/>
          <w:szCs w:val="24"/>
        </w:rPr>
      </w:pPr>
      <w:ins w:id="2361" w:author="胡 成成" w:date="2020-05-04T22:00:00Z">
        <w:r w:rsidRPr="00803765">
          <w:rPr>
            <w:rFonts w:ascii="Times New Roman" w:eastAsia="宋体" w:hAnsi="Times New Roman" w:cs="Times New Roman"/>
            <w:kern w:val="0"/>
            <w:szCs w:val="24"/>
          </w:rPr>
          <w:t>X3=[];</w:t>
        </w:r>
      </w:ins>
    </w:p>
    <w:p w14:paraId="177579E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62" w:author="胡 成成" w:date="2020-05-04T22:00:00Z"/>
          <w:rFonts w:ascii="Times New Roman" w:eastAsia="宋体" w:hAnsi="Times New Roman" w:cs="Times New Roman"/>
          <w:kern w:val="0"/>
          <w:szCs w:val="24"/>
        </w:rPr>
      </w:pPr>
      <w:ins w:id="2363" w:author="胡 成成" w:date="2020-05-04T22:00:00Z">
        <w:r w:rsidRPr="00803765">
          <w:rPr>
            <w:rFonts w:ascii="Times New Roman" w:eastAsia="宋体" w:hAnsi="Times New Roman" w:cs="Times New Roman"/>
            <w:kern w:val="0"/>
            <w:szCs w:val="24"/>
          </w:rPr>
          <w:t>X4=[];</w:t>
        </w:r>
      </w:ins>
    </w:p>
    <w:p w14:paraId="10D26EDC"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64" w:author="胡 成成" w:date="2020-05-04T22:00:00Z"/>
          <w:rFonts w:ascii="Times New Roman" w:eastAsia="宋体" w:hAnsi="Times New Roman" w:cs="Times New Roman"/>
          <w:kern w:val="0"/>
          <w:szCs w:val="24"/>
        </w:rPr>
      </w:pPr>
      <w:ins w:id="2365" w:author="胡 成成" w:date="2020-05-04T22:00:00Z">
        <w:r w:rsidRPr="00803765">
          <w:rPr>
            <w:rFonts w:ascii="Times New Roman" w:eastAsia="宋体" w:hAnsi="Times New Roman" w:cs="Times New Roman"/>
            <w:kern w:val="0"/>
            <w:szCs w:val="24"/>
          </w:rPr>
          <w:t>X5=[];</w:t>
        </w:r>
      </w:ins>
    </w:p>
    <w:p w14:paraId="73F39C86"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66" w:author="胡 成成" w:date="2020-05-04T22:00:00Z"/>
          <w:rFonts w:ascii="Times New Roman" w:eastAsia="宋体" w:hAnsi="Times New Roman" w:cs="Times New Roman"/>
          <w:kern w:val="0"/>
          <w:szCs w:val="24"/>
        </w:rPr>
      </w:pPr>
      <w:ins w:id="2367" w:author="胡 成成" w:date="2020-05-04T22:00:00Z">
        <w:r w:rsidRPr="00803765">
          <w:rPr>
            <w:rFonts w:ascii="Times New Roman" w:eastAsia="宋体" w:hAnsi="Times New Roman" w:cs="Times New Roman"/>
            <w:kern w:val="0"/>
            <w:szCs w:val="24"/>
          </w:rPr>
          <w:t>X6=[];</w:t>
        </w:r>
      </w:ins>
    </w:p>
    <w:p w14:paraId="63C8C021"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68" w:author="胡 成成" w:date="2020-05-04T22:00:00Z"/>
          <w:rFonts w:ascii="Times New Roman" w:eastAsia="宋体" w:hAnsi="Times New Roman" w:cs="Times New Roman"/>
          <w:kern w:val="0"/>
          <w:szCs w:val="24"/>
        </w:rPr>
      </w:pPr>
      <w:ins w:id="2369" w:author="胡 成成" w:date="2020-05-04T22:00:00Z">
        <w:r w:rsidRPr="00803765">
          <w:rPr>
            <w:rFonts w:ascii="Times New Roman" w:eastAsia="宋体" w:hAnsi="Times New Roman" w:cs="Times New Roman"/>
            <w:kern w:val="0"/>
            <w:szCs w:val="24"/>
          </w:rPr>
          <w:t>X7=[];</w:t>
        </w:r>
      </w:ins>
    </w:p>
    <w:p w14:paraId="277FB125"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70" w:author="胡 成成" w:date="2020-05-04T22:00:00Z"/>
          <w:rFonts w:ascii="Times New Roman" w:eastAsia="宋体" w:hAnsi="Times New Roman" w:cs="Times New Roman"/>
          <w:kern w:val="0"/>
          <w:szCs w:val="24"/>
        </w:rPr>
      </w:pPr>
      <w:ins w:id="2371" w:author="胡 成成" w:date="2020-05-04T22:00:00Z">
        <w:r w:rsidRPr="00803765">
          <w:rPr>
            <w:rFonts w:ascii="Times New Roman" w:eastAsia="宋体" w:hAnsi="Times New Roman" w:cs="Times New Roman"/>
            <w:kern w:val="0"/>
            <w:szCs w:val="24"/>
          </w:rPr>
          <w:t>Y1=[];</w:t>
        </w:r>
      </w:ins>
    </w:p>
    <w:p w14:paraId="68BB954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72" w:author="胡 成成" w:date="2020-05-04T22:00:00Z"/>
          <w:rFonts w:ascii="Times New Roman" w:eastAsia="宋体" w:hAnsi="Times New Roman" w:cs="Times New Roman"/>
          <w:kern w:val="0"/>
          <w:szCs w:val="24"/>
        </w:rPr>
      </w:pPr>
      <w:ins w:id="2373" w:author="胡 成成" w:date="2020-05-04T22:00:00Z">
        <w:r w:rsidRPr="00803765">
          <w:rPr>
            <w:rFonts w:ascii="Times New Roman" w:eastAsia="宋体" w:hAnsi="Times New Roman" w:cs="Times New Roman"/>
            <w:kern w:val="0"/>
            <w:szCs w:val="24"/>
          </w:rPr>
          <w:t>Y2=[];</w:t>
        </w:r>
      </w:ins>
    </w:p>
    <w:p w14:paraId="7F5AD7E0"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74" w:author="胡 成成" w:date="2020-05-04T22:00:00Z"/>
          <w:rFonts w:ascii="Times New Roman" w:eastAsia="宋体" w:hAnsi="Times New Roman" w:cs="Times New Roman"/>
          <w:kern w:val="0"/>
          <w:szCs w:val="24"/>
        </w:rPr>
      </w:pPr>
      <w:ins w:id="2375" w:author="胡 成成" w:date="2020-05-04T22:00:00Z">
        <w:r w:rsidRPr="00803765">
          <w:rPr>
            <w:rFonts w:ascii="Times New Roman" w:eastAsia="宋体" w:hAnsi="Times New Roman" w:cs="Times New Roman"/>
            <w:kern w:val="0"/>
            <w:szCs w:val="24"/>
          </w:rPr>
          <w:t>Y3=[];</w:t>
        </w:r>
      </w:ins>
    </w:p>
    <w:p w14:paraId="5B189BB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76" w:author="胡 成成" w:date="2020-05-04T22:00:00Z"/>
          <w:rFonts w:ascii="Times New Roman" w:eastAsia="宋体" w:hAnsi="Times New Roman" w:cs="Times New Roman"/>
          <w:kern w:val="0"/>
          <w:szCs w:val="24"/>
        </w:rPr>
      </w:pPr>
      <w:ins w:id="2377" w:author="胡 成成" w:date="2020-05-04T22:00:00Z">
        <w:r w:rsidRPr="00803765">
          <w:rPr>
            <w:rFonts w:ascii="Times New Roman" w:eastAsia="宋体" w:hAnsi="Times New Roman" w:cs="Times New Roman"/>
            <w:kern w:val="0"/>
            <w:szCs w:val="24"/>
          </w:rPr>
          <w:t>Y4=[];</w:t>
        </w:r>
      </w:ins>
    </w:p>
    <w:p w14:paraId="5A1AB8AF"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78" w:author="胡 成成" w:date="2020-05-04T22:00:00Z"/>
          <w:rFonts w:ascii="Times New Roman" w:eastAsia="宋体" w:hAnsi="Times New Roman" w:cs="Times New Roman"/>
          <w:kern w:val="0"/>
          <w:szCs w:val="24"/>
        </w:rPr>
      </w:pPr>
      <w:ins w:id="2379" w:author="胡 成成" w:date="2020-05-04T22:00:00Z">
        <w:r w:rsidRPr="00803765">
          <w:rPr>
            <w:rFonts w:ascii="Times New Roman" w:eastAsia="宋体" w:hAnsi="Times New Roman" w:cs="Times New Roman"/>
            <w:kern w:val="0"/>
            <w:szCs w:val="24"/>
          </w:rPr>
          <w:t>Y5=[];</w:t>
        </w:r>
      </w:ins>
    </w:p>
    <w:p w14:paraId="4E2BFF6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80" w:author="胡 成成" w:date="2020-05-04T22:00:00Z"/>
          <w:rFonts w:ascii="Times New Roman" w:eastAsia="宋体" w:hAnsi="Times New Roman" w:cs="Times New Roman"/>
          <w:kern w:val="0"/>
          <w:szCs w:val="24"/>
        </w:rPr>
      </w:pPr>
      <w:ins w:id="2381" w:author="胡 成成" w:date="2020-05-04T22:00:00Z">
        <w:r w:rsidRPr="00803765">
          <w:rPr>
            <w:rFonts w:ascii="Times New Roman" w:eastAsia="宋体" w:hAnsi="Times New Roman" w:cs="Times New Roman"/>
            <w:kern w:val="0"/>
            <w:szCs w:val="24"/>
          </w:rPr>
          <w:t>Y6=[];</w:t>
        </w:r>
      </w:ins>
    </w:p>
    <w:p w14:paraId="08F290A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82" w:author="胡 成成" w:date="2020-05-04T22:00:00Z"/>
          <w:rFonts w:ascii="Times New Roman" w:eastAsia="宋体" w:hAnsi="Times New Roman" w:cs="Times New Roman"/>
          <w:kern w:val="0"/>
          <w:szCs w:val="24"/>
        </w:rPr>
      </w:pPr>
      <w:ins w:id="2383" w:author="胡 成成" w:date="2020-05-04T22:00:00Z">
        <w:r w:rsidRPr="00803765">
          <w:rPr>
            <w:rFonts w:ascii="Times New Roman" w:eastAsia="宋体" w:hAnsi="Times New Roman" w:cs="Times New Roman"/>
            <w:kern w:val="0"/>
            <w:szCs w:val="24"/>
          </w:rPr>
          <w:t>Y7=[];</w:t>
        </w:r>
      </w:ins>
    </w:p>
    <w:p w14:paraId="5CA415E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84" w:author="胡 成成" w:date="2020-05-04T22:00:00Z"/>
          <w:rFonts w:ascii="Times New Roman" w:eastAsia="宋体" w:hAnsi="Times New Roman" w:cs="Times New Roman"/>
          <w:kern w:val="0"/>
          <w:szCs w:val="24"/>
        </w:rPr>
      </w:pPr>
      <w:ins w:id="2385" w:author="胡 成成" w:date="2020-05-04T22:00:00Z">
        <w:r w:rsidRPr="00803765">
          <w:rPr>
            <w:rFonts w:ascii="Times New Roman" w:eastAsia="宋体" w:hAnsi="Times New Roman" w:cs="Times New Roman"/>
            <w:kern w:val="0"/>
            <w:szCs w:val="24"/>
          </w:rPr>
          <w:t>XX=zeros(1,N_number);</w:t>
        </w:r>
      </w:ins>
    </w:p>
    <w:p w14:paraId="1DE94AD0"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86" w:author="胡 成成" w:date="2020-05-04T22:00:00Z"/>
          <w:rFonts w:ascii="Times New Roman" w:eastAsia="宋体" w:hAnsi="Times New Roman" w:cs="Times New Roman"/>
          <w:kern w:val="0"/>
          <w:szCs w:val="24"/>
        </w:rPr>
      </w:pPr>
      <w:ins w:id="2387" w:author="胡 成成" w:date="2020-05-04T22:00:00Z">
        <w:r w:rsidRPr="00803765">
          <w:rPr>
            <w:rFonts w:ascii="Times New Roman" w:eastAsia="宋体" w:hAnsi="Times New Roman" w:cs="Times New Roman"/>
            <w:kern w:val="0"/>
            <w:szCs w:val="24"/>
          </w:rPr>
          <w:t>dif_bit=zeros(1,N_number);</w:t>
        </w:r>
      </w:ins>
    </w:p>
    <w:p w14:paraId="19E7C5C3"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88" w:author="胡 成成" w:date="2020-05-04T22:00:00Z"/>
          <w:rFonts w:ascii="Times New Roman" w:eastAsia="宋体" w:hAnsi="Times New Roman" w:cs="Times New Roman"/>
          <w:kern w:val="0"/>
          <w:szCs w:val="24"/>
        </w:rPr>
      </w:pPr>
      <w:ins w:id="2389" w:author="胡 成成" w:date="2020-05-04T22:00:00Z">
        <w:r w:rsidRPr="00803765">
          <w:rPr>
            <w:rFonts w:ascii="Times New Roman" w:eastAsia="宋体" w:hAnsi="Times New Roman" w:cs="Times New Roman"/>
            <w:kern w:val="0"/>
            <w:szCs w:val="24"/>
          </w:rPr>
          <w:t>dif_bit1=zeros(1,N_number);</w:t>
        </w:r>
      </w:ins>
    </w:p>
    <w:p w14:paraId="6B9A862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90" w:author="胡 成成" w:date="2020-05-04T22:00:00Z"/>
          <w:rFonts w:ascii="Times New Roman" w:eastAsia="宋体" w:hAnsi="Times New Roman" w:cs="Times New Roman"/>
          <w:kern w:val="0"/>
          <w:szCs w:val="24"/>
        </w:rPr>
      </w:pPr>
      <w:ins w:id="2391" w:author="胡 成成" w:date="2020-05-04T22:00:00Z">
        <w:r w:rsidRPr="00803765">
          <w:rPr>
            <w:rFonts w:ascii="Times New Roman" w:eastAsia="宋体" w:hAnsi="Times New Roman" w:cs="Times New Roman"/>
            <w:kern w:val="0"/>
            <w:szCs w:val="24"/>
          </w:rPr>
          <w:t>dif_bit2=zeros(1,N_number);</w:t>
        </w:r>
      </w:ins>
    </w:p>
    <w:p w14:paraId="22198ED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92" w:author="胡 成成" w:date="2020-05-04T22:00:00Z"/>
          <w:rFonts w:ascii="Times New Roman" w:eastAsia="宋体" w:hAnsi="Times New Roman" w:cs="Times New Roman"/>
          <w:kern w:val="0"/>
          <w:szCs w:val="24"/>
        </w:rPr>
      </w:pPr>
      <w:ins w:id="2393" w:author="胡 成成" w:date="2020-05-04T22:00:00Z">
        <w:r w:rsidRPr="00803765">
          <w:rPr>
            <w:rFonts w:ascii="Times New Roman" w:eastAsia="宋体" w:hAnsi="Times New Roman" w:cs="Times New Roman"/>
            <w:kern w:val="0"/>
            <w:szCs w:val="24"/>
          </w:rPr>
          <w:lastRenderedPageBreak/>
          <w:t>dif_bit3=zeros(1,N_number);</w:t>
        </w:r>
      </w:ins>
    </w:p>
    <w:p w14:paraId="49898D9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94" w:author="胡 成成" w:date="2020-05-04T22:00:00Z"/>
          <w:rFonts w:ascii="Times New Roman" w:eastAsia="宋体" w:hAnsi="Times New Roman" w:cs="Times New Roman"/>
          <w:kern w:val="0"/>
          <w:szCs w:val="24"/>
        </w:rPr>
      </w:pPr>
      <w:ins w:id="2395" w:author="胡 成成" w:date="2020-05-04T22:00:00Z">
        <w:r w:rsidRPr="00803765">
          <w:rPr>
            <w:rFonts w:ascii="Times New Roman" w:eastAsia="宋体" w:hAnsi="Times New Roman" w:cs="Times New Roman" w:hint="eastAsia"/>
            <w:kern w:val="0"/>
            <w:szCs w:val="24"/>
          </w:rPr>
          <w:t>X=randi([0,1],1,N_number);%</w:t>
        </w:r>
        <w:r w:rsidRPr="00803765">
          <w:rPr>
            <w:rFonts w:ascii="Times New Roman" w:eastAsia="宋体" w:hAnsi="Times New Roman" w:cs="Times New Roman" w:hint="eastAsia"/>
            <w:kern w:val="0"/>
            <w:szCs w:val="24"/>
          </w:rPr>
          <w:t>产生二进制随即序列（非</w:t>
        </w:r>
        <w:r w:rsidRPr="00803765">
          <w:rPr>
            <w:rFonts w:ascii="Times New Roman" w:eastAsia="宋体" w:hAnsi="Times New Roman" w:cs="Times New Roman" w:hint="eastAsia"/>
            <w:kern w:val="0"/>
            <w:szCs w:val="24"/>
          </w:rPr>
          <w:t>0</w:t>
        </w:r>
        <w:r w:rsidRPr="00803765">
          <w:rPr>
            <w:rFonts w:ascii="Times New Roman" w:eastAsia="宋体" w:hAnsi="Times New Roman" w:cs="Times New Roman" w:hint="eastAsia"/>
            <w:kern w:val="0"/>
            <w:szCs w:val="24"/>
          </w:rPr>
          <w:t>即</w:t>
        </w:r>
        <w:r w:rsidRPr="00803765">
          <w:rPr>
            <w:rFonts w:ascii="Times New Roman" w:eastAsia="宋体" w:hAnsi="Times New Roman" w:cs="Times New Roman" w:hint="eastAsia"/>
            <w:kern w:val="0"/>
            <w:szCs w:val="24"/>
          </w:rPr>
          <w:t>1</w:t>
        </w:r>
        <w:r w:rsidRPr="00803765">
          <w:rPr>
            <w:rFonts w:ascii="Times New Roman" w:eastAsia="宋体" w:hAnsi="Times New Roman" w:cs="Times New Roman" w:hint="eastAsia"/>
            <w:kern w:val="0"/>
            <w:szCs w:val="24"/>
          </w:rPr>
          <w:t>）</w:t>
        </w:r>
      </w:ins>
    </w:p>
    <w:p w14:paraId="3D08EE1C"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96" w:author="胡 成成" w:date="2020-05-04T22:00:00Z"/>
          <w:rFonts w:ascii="Times New Roman" w:eastAsia="宋体" w:hAnsi="Times New Roman" w:cs="Times New Roman"/>
          <w:kern w:val="0"/>
          <w:szCs w:val="24"/>
        </w:rPr>
      </w:pPr>
      <w:ins w:id="2397" w:author="胡 成成" w:date="2020-05-04T22:00:00Z">
        <w:r w:rsidRPr="00803765">
          <w:rPr>
            <w:rFonts w:ascii="Times New Roman" w:eastAsia="宋体" w:hAnsi="Times New Roman" w:cs="Times New Roman"/>
            <w:kern w:val="0"/>
            <w:szCs w:val="24"/>
          </w:rPr>
          <w:t>%--------------------------------------------------------</w:t>
        </w:r>
      </w:ins>
    </w:p>
    <w:p w14:paraId="1AA37A5F"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398" w:author="胡 成成" w:date="2020-05-04T22:00:00Z"/>
          <w:rFonts w:ascii="Times New Roman" w:eastAsia="宋体" w:hAnsi="Times New Roman" w:cs="Times New Roman"/>
          <w:kern w:val="0"/>
          <w:szCs w:val="24"/>
        </w:rPr>
      </w:pPr>
      <w:ins w:id="2399" w:author="胡 成成" w:date="2020-05-04T22:00:00Z">
        <w:r w:rsidRPr="00803765">
          <w:rPr>
            <w:rFonts w:ascii="Times New Roman" w:eastAsia="宋体" w:hAnsi="Times New Roman" w:cs="Times New Roman" w:hint="eastAsia"/>
            <w:kern w:val="0"/>
            <w:szCs w:val="24"/>
          </w:rPr>
          <w:t>%QPSK</w:t>
        </w:r>
        <w:r w:rsidRPr="00803765">
          <w:rPr>
            <w:rFonts w:ascii="Times New Roman" w:eastAsia="宋体" w:hAnsi="Times New Roman" w:cs="Times New Roman" w:hint="eastAsia"/>
            <w:kern w:val="0"/>
            <w:szCs w:val="24"/>
          </w:rPr>
          <w:t>调制：</w:t>
        </w:r>
        <w:r w:rsidRPr="00803765">
          <w:rPr>
            <w:rFonts w:ascii="Times New Roman" w:eastAsia="宋体" w:hAnsi="Times New Roman" w:cs="Times New Roman" w:hint="eastAsia"/>
            <w:kern w:val="0"/>
            <w:szCs w:val="24"/>
          </w:rPr>
          <w:t>(1 1)-&gt;pi/4;(0 1)-&gt;3*pi/4;(0 0)-&gt;-3*pi/4;(1,0)-&gt;-pi/4;</w:t>
        </w:r>
      </w:ins>
    </w:p>
    <w:p w14:paraId="0C9A4BF5"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00" w:author="胡 成成" w:date="2020-05-04T22:00:00Z"/>
          <w:rFonts w:ascii="Times New Roman" w:eastAsia="宋体" w:hAnsi="Times New Roman" w:cs="Times New Roman"/>
          <w:kern w:val="0"/>
          <w:szCs w:val="24"/>
        </w:rPr>
      </w:pPr>
    </w:p>
    <w:p w14:paraId="1660A76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01" w:author="胡 成成" w:date="2020-05-04T22:00:00Z"/>
          <w:rFonts w:ascii="Times New Roman" w:eastAsia="宋体" w:hAnsi="Times New Roman" w:cs="Times New Roman"/>
          <w:kern w:val="0"/>
          <w:szCs w:val="24"/>
        </w:rPr>
      </w:pPr>
      <w:ins w:id="2402" w:author="胡 成成" w:date="2020-05-04T22:00:00Z">
        <w:r w:rsidRPr="00803765">
          <w:rPr>
            <w:rFonts w:ascii="Times New Roman" w:eastAsia="宋体" w:hAnsi="Times New Roman" w:cs="Times New Roman"/>
            <w:kern w:val="0"/>
            <w:szCs w:val="24"/>
          </w:rPr>
          <w:t>s=(X.*2-1)/sqrt(2);</w:t>
        </w:r>
      </w:ins>
    </w:p>
    <w:p w14:paraId="150228F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03" w:author="胡 成成" w:date="2020-05-04T22:00:00Z"/>
          <w:rFonts w:ascii="Times New Roman" w:eastAsia="宋体" w:hAnsi="Times New Roman" w:cs="Times New Roman"/>
          <w:kern w:val="0"/>
          <w:szCs w:val="24"/>
        </w:rPr>
      </w:pPr>
      <w:ins w:id="2404" w:author="胡 成成" w:date="2020-05-04T22:00:00Z">
        <w:r w:rsidRPr="00803765">
          <w:rPr>
            <w:rFonts w:ascii="Times New Roman" w:eastAsia="宋体" w:hAnsi="Times New Roman" w:cs="Times New Roman"/>
            <w:kern w:val="0"/>
            <w:szCs w:val="24"/>
          </w:rPr>
          <w:t>sreal=s(1:2:N_number);</w:t>
        </w:r>
      </w:ins>
    </w:p>
    <w:p w14:paraId="0EEAD883"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05" w:author="胡 成成" w:date="2020-05-04T22:00:00Z"/>
          <w:rFonts w:ascii="Times New Roman" w:eastAsia="宋体" w:hAnsi="Times New Roman" w:cs="Times New Roman"/>
          <w:kern w:val="0"/>
          <w:szCs w:val="24"/>
        </w:rPr>
      </w:pPr>
      <w:ins w:id="2406" w:author="胡 成成" w:date="2020-05-04T22:00:00Z">
        <w:r w:rsidRPr="00803765">
          <w:rPr>
            <w:rFonts w:ascii="Times New Roman" w:eastAsia="宋体" w:hAnsi="Times New Roman" w:cs="Times New Roman"/>
            <w:kern w:val="0"/>
            <w:szCs w:val="24"/>
          </w:rPr>
          <w:t>simage=s(2:2:N_number);</w:t>
        </w:r>
      </w:ins>
    </w:p>
    <w:p w14:paraId="6280DD53"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07" w:author="胡 成成" w:date="2020-05-04T22:00:00Z"/>
          <w:rFonts w:ascii="Times New Roman" w:eastAsia="宋体" w:hAnsi="Times New Roman" w:cs="Times New Roman"/>
          <w:kern w:val="0"/>
          <w:szCs w:val="24"/>
        </w:rPr>
      </w:pPr>
      <w:ins w:id="2408" w:author="胡 成成" w:date="2020-05-04T22:00:00Z">
        <w:r w:rsidRPr="00803765">
          <w:rPr>
            <w:rFonts w:ascii="Times New Roman" w:eastAsia="宋体" w:hAnsi="Times New Roman" w:cs="Times New Roman"/>
            <w:kern w:val="0"/>
            <w:szCs w:val="24"/>
          </w:rPr>
          <w:t>X1=sreal+j.*simage;</w:t>
        </w:r>
      </w:ins>
    </w:p>
    <w:p w14:paraId="04B79ACA"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09" w:author="胡 成成" w:date="2020-05-04T22:00:00Z"/>
          <w:rFonts w:ascii="Times New Roman" w:eastAsia="宋体" w:hAnsi="Times New Roman" w:cs="Times New Roman"/>
          <w:kern w:val="0"/>
          <w:szCs w:val="24"/>
        </w:rPr>
      </w:pPr>
    </w:p>
    <w:p w14:paraId="12B9DE80"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10" w:author="胡 成成" w:date="2020-05-04T22:00:00Z"/>
          <w:rFonts w:ascii="Times New Roman" w:eastAsia="宋体" w:hAnsi="Times New Roman" w:cs="Times New Roman"/>
          <w:kern w:val="0"/>
          <w:szCs w:val="24"/>
        </w:rPr>
      </w:pPr>
      <w:ins w:id="2411" w:author="胡 成成" w:date="2020-05-04T22:00:00Z">
        <w:r w:rsidRPr="00803765">
          <w:rPr>
            <w:rFonts w:ascii="Times New Roman" w:eastAsia="宋体" w:hAnsi="Times New Roman" w:cs="Times New Roman"/>
            <w:kern w:val="0"/>
            <w:szCs w:val="24"/>
          </w:rPr>
          <w:t>%---------------------------------------------------------</w:t>
        </w:r>
      </w:ins>
    </w:p>
    <w:p w14:paraId="7F9980EE"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12" w:author="胡 成成" w:date="2020-05-04T22:00:00Z"/>
          <w:rFonts w:ascii="Times New Roman" w:eastAsia="宋体" w:hAnsi="Times New Roman" w:cs="Times New Roman"/>
          <w:kern w:val="0"/>
          <w:szCs w:val="24"/>
        </w:rPr>
      </w:pPr>
      <w:ins w:id="2413" w:author="胡 成成" w:date="2020-05-04T22:00:00Z">
        <w:r w:rsidRPr="00803765">
          <w:rPr>
            <w:rFonts w:ascii="Times New Roman" w:eastAsia="宋体" w:hAnsi="Times New Roman" w:cs="Times New Roman" w:hint="eastAsia"/>
            <w:kern w:val="0"/>
            <w:szCs w:val="24"/>
          </w:rPr>
          <w:t>%</w:t>
        </w:r>
        <w:r w:rsidRPr="00803765">
          <w:rPr>
            <w:rFonts w:ascii="Times New Roman" w:eastAsia="宋体" w:hAnsi="Times New Roman" w:cs="Times New Roman" w:hint="eastAsia"/>
            <w:kern w:val="0"/>
            <w:szCs w:val="24"/>
          </w:rPr>
          <w:t>产生随机导频信号</w:t>
        </w:r>
      </w:ins>
    </w:p>
    <w:p w14:paraId="3EF41FA6"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14" w:author="胡 成成" w:date="2020-05-04T22:00:00Z"/>
          <w:rFonts w:ascii="Times New Roman" w:eastAsia="宋体" w:hAnsi="Times New Roman" w:cs="Times New Roman"/>
          <w:kern w:val="0"/>
          <w:szCs w:val="24"/>
        </w:rPr>
      </w:pPr>
      <w:ins w:id="2415" w:author="胡 成成" w:date="2020-05-04T22:00:00Z">
        <w:r w:rsidRPr="00803765">
          <w:rPr>
            <w:rFonts w:ascii="Times New Roman" w:eastAsia="宋体" w:hAnsi="Times New Roman" w:cs="Times New Roman"/>
            <w:kern w:val="0"/>
            <w:szCs w:val="24"/>
          </w:rPr>
          <w:t>%--------------------------------------------------------</w:t>
        </w:r>
      </w:ins>
    </w:p>
    <w:p w14:paraId="366F0071"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16" w:author="胡 成成" w:date="2020-05-04T22:00:00Z"/>
          <w:rFonts w:ascii="Times New Roman" w:eastAsia="宋体" w:hAnsi="Times New Roman" w:cs="Times New Roman"/>
          <w:kern w:val="0"/>
          <w:szCs w:val="24"/>
        </w:rPr>
      </w:pPr>
      <w:ins w:id="2417" w:author="胡 成成" w:date="2020-05-04T22:00:00Z">
        <w:r w:rsidRPr="00803765">
          <w:rPr>
            <w:rFonts w:ascii="Times New Roman" w:eastAsia="宋体" w:hAnsi="Times New Roman" w:cs="Times New Roman"/>
            <w:kern w:val="0"/>
            <w:szCs w:val="24"/>
          </w:rPr>
          <w:t>train_sym=randi([0,1],1,2*symbols_per_carrier);</w:t>
        </w:r>
      </w:ins>
    </w:p>
    <w:p w14:paraId="5B70C06C"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18" w:author="胡 成成" w:date="2020-05-04T22:00:00Z"/>
          <w:rFonts w:ascii="Times New Roman" w:eastAsia="宋体" w:hAnsi="Times New Roman" w:cs="Times New Roman"/>
          <w:kern w:val="0"/>
          <w:szCs w:val="24"/>
        </w:rPr>
      </w:pPr>
      <w:ins w:id="2419" w:author="胡 成成" w:date="2020-05-04T22:00:00Z">
        <w:r w:rsidRPr="00803765">
          <w:rPr>
            <w:rFonts w:ascii="Times New Roman" w:eastAsia="宋体" w:hAnsi="Times New Roman" w:cs="Times New Roman"/>
            <w:kern w:val="0"/>
            <w:szCs w:val="24"/>
          </w:rPr>
          <w:t>t=(train_sym.*2-1)/sqrt(2);</w:t>
        </w:r>
      </w:ins>
    </w:p>
    <w:p w14:paraId="0F92D31E"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20" w:author="胡 成成" w:date="2020-05-04T22:00:00Z"/>
          <w:rFonts w:ascii="Times New Roman" w:eastAsia="宋体" w:hAnsi="Times New Roman" w:cs="Times New Roman"/>
          <w:kern w:val="0"/>
          <w:szCs w:val="24"/>
        </w:rPr>
      </w:pPr>
      <w:ins w:id="2421" w:author="胡 成成" w:date="2020-05-04T22:00:00Z">
        <w:r w:rsidRPr="00803765">
          <w:rPr>
            <w:rFonts w:ascii="Times New Roman" w:eastAsia="宋体" w:hAnsi="Times New Roman" w:cs="Times New Roman"/>
            <w:kern w:val="0"/>
            <w:szCs w:val="24"/>
          </w:rPr>
          <w:t>treal=t(1:2:2*symbols_per_carrier);</w:t>
        </w:r>
      </w:ins>
    </w:p>
    <w:p w14:paraId="0EB9DE3F"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22" w:author="胡 成成" w:date="2020-05-04T22:00:00Z"/>
          <w:rFonts w:ascii="Times New Roman" w:eastAsia="宋体" w:hAnsi="Times New Roman" w:cs="Times New Roman"/>
          <w:kern w:val="0"/>
          <w:szCs w:val="24"/>
        </w:rPr>
      </w:pPr>
      <w:ins w:id="2423" w:author="胡 成成" w:date="2020-05-04T22:00:00Z">
        <w:r w:rsidRPr="00803765">
          <w:rPr>
            <w:rFonts w:ascii="Times New Roman" w:eastAsia="宋体" w:hAnsi="Times New Roman" w:cs="Times New Roman"/>
            <w:kern w:val="0"/>
            <w:szCs w:val="24"/>
          </w:rPr>
          <w:t>timage=t(2:2:2*symbols_per_carrier);</w:t>
        </w:r>
      </w:ins>
    </w:p>
    <w:p w14:paraId="0B8FE125"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24" w:author="胡 成成" w:date="2020-05-04T22:00:00Z"/>
          <w:rFonts w:ascii="Times New Roman" w:eastAsia="宋体" w:hAnsi="Times New Roman" w:cs="Times New Roman"/>
          <w:kern w:val="0"/>
          <w:szCs w:val="24"/>
        </w:rPr>
      </w:pPr>
      <w:ins w:id="2425" w:author="胡 成成" w:date="2020-05-04T22:00:00Z">
        <w:r w:rsidRPr="00803765">
          <w:rPr>
            <w:rFonts w:ascii="Times New Roman" w:eastAsia="宋体" w:hAnsi="Times New Roman" w:cs="Times New Roman"/>
            <w:kern w:val="0"/>
            <w:szCs w:val="24"/>
          </w:rPr>
          <w:t>training_symbols1=treal+j.*timage;</w:t>
        </w:r>
      </w:ins>
    </w:p>
    <w:p w14:paraId="29BCFC25"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26" w:author="胡 成成" w:date="2020-05-04T22:00:00Z"/>
          <w:rFonts w:ascii="Times New Roman" w:eastAsia="宋体" w:hAnsi="Times New Roman" w:cs="Times New Roman"/>
          <w:kern w:val="0"/>
          <w:szCs w:val="24"/>
        </w:rPr>
      </w:pPr>
      <w:ins w:id="2427" w:author="胡 成成" w:date="2020-05-04T22:00:00Z">
        <w:r w:rsidRPr="00803765">
          <w:rPr>
            <w:rFonts w:ascii="Times New Roman" w:eastAsia="宋体" w:hAnsi="Times New Roman" w:cs="Times New Roman"/>
            <w:kern w:val="0"/>
            <w:szCs w:val="24"/>
          </w:rPr>
          <w:t>training_symbols2=training_symbols1.';</w:t>
        </w:r>
      </w:ins>
    </w:p>
    <w:p w14:paraId="5221D7A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28" w:author="胡 成成" w:date="2020-05-04T22:00:00Z"/>
          <w:rFonts w:ascii="Times New Roman" w:eastAsia="宋体" w:hAnsi="Times New Roman" w:cs="Times New Roman"/>
          <w:kern w:val="0"/>
          <w:szCs w:val="24"/>
        </w:rPr>
      </w:pPr>
      <w:ins w:id="2429" w:author="胡 成成" w:date="2020-05-04T22:00:00Z">
        <w:r w:rsidRPr="00803765">
          <w:rPr>
            <w:rFonts w:ascii="Times New Roman" w:eastAsia="宋体" w:hAnsi="Times New Roman" w:cs="Times New Roman"/>
            <w:kern w:val="0"/>
            <w:szCs w:val="24"/>
          </w:rPr>
          <w:t>training_symbols=repmat(training_symbols2,1,Np);</w:t>
        </w:r>
      </w:ins>
    </w:p>
    <w:p w14:paraId="775B150E"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30" w:author="胡 成成" w:date="2020-05-04T22:00:00Z"/>
          <w:rFonts w:ascii="Times New Roman" w:eastAsia="宋体" w:hAnsi="Times New Roman" w:cs="Times New Roman"/>
          <w:kern w:val="0"/>
          <w:szCs w:val="24"/>
        </w:rPr>
      </w:pPr>
    </w:p>
    <w:p w14:paraId="7C43AFCC"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31" w:author="胡 成成" w:date="2020-05-04T22:00:00Z"/>
          <w:rFonts w:ascii="Times New Roman" w:eastAsia="宋体" w:hAnsi="Times New Roman" w:cs="Times New Roman"/>
          <w:kern w:val="0"/>
          <w:szCs w:val="24"/>
        </w:rPr>
      </w:pPr>
      <w:ins w:id="2432" w:author="胡 成成" w:date="2020-05-04T22:00:00Z">
        <w:r w:rsidRPr="00803765">
          <w:rPr>
            <w:rFonts w:ascii="Times New Roman" w:eastAsia="宋体" w:hAnsi="Times New Roman" w:cs="Times New Roman"/>
            <w:kern w:val="0"/>
            <w:szCs w:val="24"/>
          </w:rPr>
          <w:t>%disp(training_symbols)</w:t>
        </w:r>
      </w:ins>
    </w:p>
    <w:p w14:paraId="4BBC0CBC"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33" w:author="胡 成成" w:date="2020-05-04T22:00:00Z"/>
          <w:rFonts w:ascii="Times New Roman" w:eastAsia="宋体" w:hAnsi="Times New Roman" w:cs="Times New Roman"/>
          <w:kern w:val="0"/>
          <w:szCs w:val="24"/>
        </w:rPr>
      </w:pPr>
      <w:ins w:id="2434" w:author="胡 成成" w:date="2020-05-04T22:00:00Z">
        <w:r w:rsidRPr="00803765">
          <w:rPr>
            <w:rFonts w:ascii="Times New Roman" w:eastAsia="宋体" w:hAnsi="Times New Roman" w:cs="Times New Roman"/>
            <w:kern w:val="0"/>
            <w:szCs w:val="24"/>
          </w:rPr>
          <w:t>pilot=1:LI+1:carrier_count+Np;</w:t>
        </w:r>
      </w:ins>
    </w:p>
    <w:p w14:paraId="08416A3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35" w:author="胡 成成" w:date="2020-05-04T22:00:00Z"/>
          <w:rFonts w:ascii="Times New Roman" w:eastAsia="宋体" w:hAnsi="Times New Roman" w:cs="Times New Roman"/>
          <w:kern w:val="0"/>
          <w:szCs w:val="24"/>
        </w:rPr>
      </w:pPr>
      <w:ins w:id="2436" w:author="胡 成成" w:date="2020-05-04T22:00:00Z">
        <w:r w:rsidRPr="00803765">
          <w:rPr>
            <w:rFonts w:ascii="Times New Roman" w:eastAsia="宋体" w:hAnsi="Times New Roman" w:cs="Times New Roman"/>
            <w:kern w:val="0"/>
            <w:szCs w:val="24"/>
          </w:rPr>
          <w:t>if length(pilot)~=Np</w:t>
        </w:r>
      </w:ins>
    </w:p>
    <w:p w14:paraId="50951C6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37" w:author="胡 成成" w:date="2020-05-04T22:00:00Z"/>
          <w:rFonts w:ascii="Times New Roman" w:eastAsia="宋体" w:hAnsi="Times New Roman" w:cs="Times New Roman"/>
          <w:kern w:val="0"/>
          <w:szCs w:val="24"/>
        </w:rPr>
      </w:pPr>
      <w:ins w:id="2438" w:author="胡 成成" w:date="2020-05-04T22:00:00Z">
        <w:r w:rsidRPr="00803765">
          <w:rPr>
            <w:rFonts w:ascii="Times New Roman" w:eastAsia="宋体" w:hAnsi="Times New Roman" w:cs="Times New Roman"/>
            <w:kern w:val="0"/>
            <w:szCs w:val="24"/>
          </w:rPr>
          <w:t xml:space="preserve">    pilot=[pilot,carrier_count+Np];</w:t>
        </w:r>
      </w:ins>
    </w:p>
    <w:p w14:paraId="03701D8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39" w:author="胡 成成" w:date="2020-05-04T22:00:00Z"/>
          <w:rFonts w:ascii="Times New Roman" w:eastAsia="宋体" w:hAnsi="Times New Roman" w:cs="Times New Roman"/>
          <w:kern w:val="0"/>
          <w:szCs w:val="24"/>
        </w:rPr>
      </w:pPr>
      <w:ins w:id="2440" w:author="胡 成成" w:date="2020-05-04T22:00:00Z">
        <w:r w:rsidRPr="00803765">
          <w:rPr>
            <w:rFonts w:ascii="Times New Roman" w:eastAsia="宋体" w:hAnsi="Times New Roman" w:cs="Times New Roman"/>
            <w:kern w:val="0"/>
            <w:szCs w:val="24"/>
          </w:rPr>
          <w:t>end</w:t>
        </w:r>
      </w:ins>
    </w:p>
    <w:p w14:paraId="7F2A542E"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41" w:author="胡 成成" w:date="2020-05-04T22:00:00Z"/>
          <w:rFonts w:ascii="Times New Roman" w:eastAsia="宋体" w:hAnsi="Times New Roman" w:cs="Times New Roman"/>
          <w:kern w:val="0"/>
          <w:szCs w:val="24"/>
        </w:rPr>
      </w:pPr>
      <w:ins w:id="2442" w:author="胡 成成" w:date="2020-05-04T22:00:00Z">
        <w:r w:rsidRPr="00803765">
          <w:rPr>
            <w:rFonts w:ascii="Times New Roman" w:eastAsia="宋体" w:hAnsi="Times New Roman" w:cs="Times New Roman"/>
            <w:kern w:val="0"/>
            <w:szCs w:val="24"/>
          </w:rPr>
          <w:t>%--------------------------------------------------------</w:t>
        </w:r>
      </w:ins>
    </w:p>
    <w:p w14:paraId="15EC5E20"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43" w:author="胡 成成" w:date="2020-05-04T22:00:00Z"/>
          <w:rFonts w:ascii="Times New Roman" w:eastAsia="宋体" w:hAnsi="Times New Roman" w:cs="Times New Roman"/>
          <w:kern w:val="0"/>
          <w:szCs w:val="24"/>
        </w:rPr>
      </w:pPr>
      <w:ins w:id="2444" w:author="胡 成成" w:date="2020-05-04T22:00:00Z">
        <w:r w:rsidRPr="00803765">
          <w:rPr>
            <w:rFonts w:ascii="Times New Roman" w:eastAsia="宋体" w:hAnsi="Times New Roman" w:cs="Times New Roman" w:hint="eastAsia"/>
            <w:kern w:val="0"/>
            <w:szCs w:val="24"/>
          </w:rPr>
          <w:t>%</w:t>
        </w:r>
        <w:r w:rsidRPr="00803765">
          <w:rPr>
            <w:rFonts w:ascii="Times New Roman" w:eastAsia="宋体" w:hAnsi="Times New Roman" w:cs="Times New Roman" w:hint="eastAsia"/>
            <w:kern w:val="0"/>
            <w:szCs w:val="24"/>
          </w:rPr>
          <w:t>串并转换</w:t>
        </w:r>
      </w:ins>
    </w:p>
    <w:p w14:paraId="27E3BD61"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45" w:author="胡 成成" w:date="2020-05-04T22:00:00Z"/>
          <w:rFonts w:ascii="Times New Roman" w:eastAsia="宋体" w:hAnsi="Times New Roman" w:cs="Times New Roman"/>
          <w:kern w:val="0"/>
          <w:szCs w:val="24"/>
        </w:rPr>
      </w:pPr>
      <w:ins w:id="2446" w:author="胡 成成" w:date="2020-05-04T22:00:00Z">
        <w:r w:rsidRPr="00803765">
          <w:rPr>
            <w:rFonts w:ascii="Times New Roman" w:eastAsia="宋体" w:hAnsi="Times New Roman" w:cs="Times New Roman"/>
            <w:kern w:val="0"/>
            <w:szCs w:val="24"/>
          </w:rPr>
          <w:t>X2=reshape(X1,carrier_count,symbols_per_carrier).';</w:t>
        </w:r>
      </w:ins>
    </w:p>
    <w:p w14:paraId="66E4FE3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47" w:author="胡 成成" w:date="2020-05-04T22:00:00Z"/>
          <w:rFonts w:ascii="Times New Roman" w:eastAsia="宋体" w:hAnsi="Times New Roman" w:cs="Times New Roman"/>
          <w:kern w:val="0"/>
          <w:szCs w:val="24"/>
        </w:rPr>
      </w:pPr>
      <w:ins w:id="2448" w:author="胡 成成" w:date="2020-05-04T22:00:00Z">
        <w:r w:rsidRPr="00803765">
          <w:rPr>
            <w:rFonts w:ascii="Times New Roman" w:eastAsia="宋体" w:hAnsi="Times New Roman" w:cs="Times New Roman"/>
            <w:kern w:val="0"/>
            <w:szCs w:val="24"/>
          </w:rPr>
          <w:t>%---------------------------------------------------------</w:t>
        </w:r>
      </w:ins>
    </w:p>
    <w:p w14:paraId="79F964DC"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49" w:author="胡 成成" w:date="2020-05-04T22:00:00Z"/>
          <w:rFonts w:ascii="Times New Roman" w:eastAsia="宋体" w:hAnsi="Times New Roman" w:cs="Times New Roman"/>
          <w:kern w:val="0"/>
          <w:szCs w:val="24"/>
        </w:rPr>
      </w:pPr>
      <w:ins w:id="2450" w:author="胡 成成" w:date="2020-05-04T22:00:00Z">
        <w:r w:rsidRPr="00803765">
          <w:rPr>
            <w:rFonts w:ascii="Times New Roman" w:eastAsia="宋体" w:hAnsi="Times New Roman" w:cs="Times New Roman" w:hint="eastAsia"/>
            <w:kern w:val="0"/>
            <w:szCs w:val="24"/>
          </w:rPr>
          <w:lastRenderedPageBreak/>
          <w:t>%</w:t>
        </w:r>
        <w:r w:rsidRPr="00803765">
          <w:rPr>
            <w:rFonts w:ascii="Times New Roman" w:eastAsia="宋体" w:hAnsi="Times New Roman" w:cs="Times New Roman" w:hint="eastAsia"/>
            <w:kern w:val="0"/>
            <w:szCs w:val="24"/>
          </w:rPr>
          <w:t>插入导频</w:t>
        </w:r>
      </w:ins>
    </w:p>
    <w:p w14:paraId="6F9F46C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51" w:author="胡 成成" w:date="2020-05-04T22:00:00Z"/>
          <w:rFonts w:ascii="Times New Roman" w:eastAsia="宋体" w:hAnsi="Times New Roman" w:cs="Times New Roman"/>
          <w:kern w:val="0"/>
          <w:szCs w:val="24"/>
        </w:rPr>
      </w:pPr>
      <w:ins w:id="2452" w:author="胡 成成" w:date="2020-05-04T22:00:00Z">
        <w:r w:rsidRPr="00803765">
          <w:rPr>
            <w:rFonts w:ascii="Times New Roman" w:eastAsia="宋体" w:hAnsi="Times New Roman" w:cs="Times New Roman"/>
            <w:kern w:val="0"/>
            <w:szCs w:val="24"/>
          </w:rPr>
          <w:t>signal=1:carrier_count+Np;</w:t>
        </w:r>
      </w:ins>
    </w:p>
    <w:p w14:paraId="4C6C227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53" w:author="胡 成成" w:date="2020-05-04T22:00:00Z"/>
          <w:rFonts w:ascii="Times New Roman" w:eastAsia="宋体" w:hAnsi="Times New Roman" w:cs="Times New Roman"/>
          <w:kern w:val="0"/>
          <w:szCs w:val="24"/>
        </w:rPr>
      </w:pPr>
      <w:ins w:id="2454" w:author="胡 成成" w:date="2020-05-04T22:00:00Z">
        <w:r w:rsidRPr="00803765">
          <w:rPr>
            <w:rFonts w:ascii="Times New Roman" w:eastAsia="宋体" w:hAnsi="Times New Roman" w:cs="Times New Roman"/>
            <w:kern w:val="0"/>
            <w:szCs w:val="24"/>
          </w:rPr>
          <w:t>signal(pilot)=[];</w:t>
        </w:r>
      </w:ins>
    </w:p>
    <w:p w14:paraId="6B7393D6"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55" w:author="胡 成成" w:date="2020-05-04T22:00:00Z"/>
          <w:rFonts w:ascii="Times New Roman" w:eastAsia="宋体" w:hAnsi="Times New Roman" w:cs="Times New Roman"/>
          <w:kern w:val="0"/>
          <w:szCs w:val="24"/>
        </w:rPr>
      </w:pPr>
      <w:ins w:id="2456" w:author="胡 成成" w:date="2020-05-04T22:00:00Z">
        <w:r w:rsidRPr="00803765">
          <w:rPr>
            <w:rFonts w:ascii="Times New Roman" w:eastAsia="宋体" w:hAnsi="Times New Roman" w:cs="Times New Roman"/>
            <w:kern w:val="0"/>
            <w:szCs w:val="24"/>
          </w:rPr>
          <w:t>X3(:,pilot)=training_symbols;</w:t>
        </w:r>
      </w:ins>
    </w:p>
    <w:p w14:paraId="4BFB59B3"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57" w:author="胡 成成" w:date="2020-05-04T22:00:00Z"/>
          <w:rFonts w:ascii="Times New Roman" w:eastAsia="宋体" w:hAnsi="Times New Roman" w:cs="Times New Roman"/>
          <w:kern w:val="0"/>
          <w:szCs w:val="24"/>
        </w:rPr>
      </w:pPr>
      <w:ins w:id="2458" w:author="胡 成成" w:date="2020-05-04T22:00:00Z">
        <w:r w:rsidRPr="00803765">
          <w:rPr>
            <w:rFonts w:ascii="Times New Roman" w:eastAsia="宋体" w:hAnsi="Times New Roman" w:cs="Times New Roman"/>
            <w:kern w:val="0"/>
            <w:szCs w:val="24"/>
          </w:rPr>
          <w:t>X3(:,signal)=X2;</w:t>
        </w:r>
      </w:ins>
    </w:p>
    <w:p w14:paraId="04AD03A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59" w:author="胡 成成" w:date="2020-05-04T22:00:00Z"/>
          <w:rFonts w:ascii="Times New Roman" w:eastAsia="宋体" w:hAnsi="Times New Roman" w:cs="Times New Roman"/>
          <w:kern w:val="0"/>
          <w:szCs w:val="24"/>
        </w:rPr>
      </w:pPr>
      <w:ins w:id="2460" w:author="胡 成成" w:date="2020-05-04T22:00:00Z">
        <w:r w:rsidRPr="00803765">
          <w:rPr>
            <w:rFonts w:ascii="Times New Roman" w:eastAsia="宋体" w:hAnsi="Times New Roman" w:cs="Times New Roman"/>
            <w:kern w:val="0"/>
            <w:szCs w:val="24"/>
          </w:rPr>
          <w:t>%X3=cat(1,training_symbols,X2);</w:t>
        </w:r>
      </w:ins>
    </w:p>
    <w:p w14:paraId="7C72703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61" w:author="胡 成成" w:date="2020-05-04T22:00:00Z"/>
          <w:rFonts w:ascii="Times New Roman" w:eastAsia="宋体" w:hAnsi="Times New Roman" w:cs="Times New Roman"/>
          <w:kern w:val="0"/>
          <w:szCs w:val="24"/>
        </w:rPr>
      </w:pPr>
      <w:ins w:id="2462" w:author="胡 成成" w:date="2020-05-04T22:00:00Z">
        <w:r w:rsidRPr="00803765">
          <w:rPr>
            <w:rFonts w:ascii="Times New Roman" w:eastAsia="宋体" w:hAnsi="Times New Roman" w:cs="Times New Roman"/>
            <w:kern w:val="0"/>
            <w:szCs w:val="24"/>
          </w:rPr>
          <w:t>IFFT_modulation=zeros(symbols_per_carrier,IFFT_bin_length);</w:t>
        </w:r>
      </w:ins>
    </w:p>
    <w:p w14:paraId="4D47D78E"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63" w:author="胡 成成" w:date="2020-05-04T22:00:00Z"/>
          <w:rFonts w:ascii="Times New Roman" w:eastAsia="宋体" w:hAnsi="Times New Roman" w:cs="Times New Roman"/>
          <w:kern w:val="0"/>
          <w:szCs w:val="24"/>
        </w:rPr>
      </w:pPr>
      <w:ins w:id="2464" w:author="胡 成成" w:date="2020-05-04T22:00:00Z">
        <w:r w:rsidRPr="00803765">
          <w:rPr>
            <w:rFonts w:ascii="Times New Roman" w:eastAsia="宋体" w:hAnsi="Times New Roman" w:cs="Times New Roman"/>
            <w:kern w:val="0"/>
            <w:szCs w:val="24"/>
          </w:rPr>
          <w:t>IFFT_modulation(:,carriers)=X3;</w:t>
        </w:r>
      </w:ins>
    </w:p>
    <w:p w14:paraId="582539E0"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65" w:author="胡 成成" w:date="2020-05-04T22:00:00Z"/>
          <w:rFonts w:ascii="Times New Roman" w:eastAsia="宋体" w:hAnsi="Times New Roman" w:cs="Times New Roman"/>
          <w:kern w:val="0"/>
          <w:szCs w:val="24"/>
        </w:rPr>
      </w:pPr>
      <w:ins w:id="2466" w:author="胡 成成" w:date="2020-05-04T22:00:00Z">
        <w:r w:rsidRPr="00803765">
          <w:rPr>
            <w:rFonts w:ascii="Times New Roman" w:eastAsia="宋体" w:hAnsi="Times New Roman" w:cs="Times New Roman"/>
            <w:kern w:val="0"/>
            <w:szCs w:val="24"/>
          </w:rPr>
          <w:t>%IFFT_modulation(:,conjugate_carriers)=conj(X3);</w:t>
        </w:r>
      </w:ins>
    </w:p>
    <w:p w14:paraId="272A37A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67" w:author="胡 成成" w:date="2020-05-04T22:00:00Z"/>
          <w:rFonts w:ascii="Times New Roman" w:eastAsia="宋体" w:hAnsi="Times New Roman" w:cs="Times New Roman"/>
          <w:kern w:val="0"/>
          <w:szCs w:val="24"/>
        </w:rPr>
      </w:pPr>
      <w:ins w:id="2468" w:author="胡 成成" w:date="2020-05-04T22:00:00Z">
        <w:r w:rsidRPr="00803765">
          <w:rPr>
            <w:rFonts w:ascii="Times New Roman" w:eastAsia="宋体" w:hAnsi="Times New Roman" w:cs="Times New Roman"/>
            <w:kern w:val="0"/>
            <w:szCs w:val="24"/>
          </w:rPr>
          <w:t>X4=ifft(IFFT_modulation,IFFT_bin_length,2);</w:t>
        </w:r>
      </w:ins>
    </w:p>
    <w:p w14:paraId="19A6672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69" w:author="胡 成成" w:date="2020-05-04T22:00:00Z"/>
          <w:rFonts w:ascii="Times New Roman" w:eastAsia="宋体" w:hAnsi="Times New Roman" w:cs="Times New Roman"/>
          <w:kern w:val="0"/>
          <w:szCs w:val="24"/>
        </w:rPr>
      </w:pPr>
      <w:ins w:id="2470" w:author="胡 成成" w:date="2020-05-04T22:00:00Z">
        <w:r w:rsidRPr="00803765">
          <w:rPr>
            <w:rFonts w:ascii="Times New Roman" w:eastAsia="宋体" w:hAnsi="Times New Roman" w:cs="Times New Roman"/>
            <w:kern w:val="0"/>
            <w:szCs w:val="24"/>
          </w:rPr>
          <w:t>%X5=X4.';</w:t>
        </w:r>
      </w:ins>
    </w:p>
    <w:p w14:paraId="1FD0EAD6"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71" w:author="胡 成成" w:date="2020-05-04T22:00:00Z"/>
          <w:rFonts w:ascii="Times New Roman" w:eastAsia="宋体" w:hAnsi="Times New Roman" w:cs="Times New Roman"/>
          <w:kern w:val="0"/>
          <w:szCs w:val="24"/>
        </w:rPr>
      </w:pPr>
      <w:ins w:id="2472" w:author="胡 成成" w:date="2020-05-04T22:00:00Z">
        <w:r w:rsidRPr="00803765">
          <w:rPr>
            <w:rFonts w:ascii="Times New Roman" w:eastAsia="宋体" w:hAnsi="Times New Roman" w:cs="Times New Roman" w:hint="eastAsia"/>
            <w:kern w:val="0"/>
            <w:szCs w:val="24"/>
          </w:rPr>
          <w:t>%</w:t>
        </w:r>
        <w:r w:rsidRPr="00803765">
          <w:rPr>
            <w:rFonts w:ascii="Times New Roman" w:eastAsia="宋体" w:hAnsi="Times New Roman" w:cs="Times New Roman" w:hint="eastAsia"/>
            <w:kern w:val="0"/>
            <w:szCs w:val="24"/>
          </w:rPr>
          <w:t>加保护间隔（循环前缀）</w:t>
        </w:r>
      </w:ins>
    </w:p>
    <w:p w14:paraId="2CCDE424"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73" w:author="胡 成成" w:date="2020-05-04T22:00:00Z"/>
          <w:rFonts w:ascii="Times New Roman" w:eastAsia="宋体" w:hAnsi="Times New Roman" w:cs="Times New Roman"/>
          <w:kern w:val="0"/>
          <w:szCs w:val="24"/>
        </w:rPr>
      </w:pPr>
      <w:ins w:id="2474" w:author="胡 成成" w:date="2020-05-04T22:00:00Z">
        <w:r w:rsidRPr="00803765">
          <w:rPr>
            <w:rFonts w:ascii="Times New Roman" w:eastAsia="宋体" w:hAnsi="Times New Roman" w:cs="Times New Roman"/>
            <w:kern w:val="0"/>
            <w:szCs w:val="24"/>
          </w:rPr>
          <w:t>for k=1:symbols_per_carrier;</w:t>
        </w:r>
      </w:ins>
    </w:p>
    <w:p w14:paraId="71B60F1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75" w:author="胡 成成" w:date="2020-05-04T22:00:00Z"/>
          <w:rFonts w:ascii="Times New Roman" w:eastAsia="宋体" w:hAnsi="Times New Roman" w:cs="Times New Roman"/>
          <w:kern w:val="0"/>
          <w:szCs w:val="24"/>
        </w:rPr>
      </w:pPr>
      <w:ins w:id="2476" w:author="胡 成成" w:date="2020-05-04T22:00:00Z">
        <w:r w:rsidRPr="00803765">
          <w:rPr>
            <w:rFonts w:ascii="Times New Roman" w:eastAsia="宋体" w:hAnsi="Times New Roman" w:cs="Times New Roman"/>
            <w:kern w:val="0"/>
            <w:szCs w:val="24"/>
          </w:rPr>
          <w:t xml:space="preserve">   for i=1:IFFT_bin_length;</w:t>
        </w:r>
      </w:ins>
    </w:p>
    <w:p w14:paraId="706DF9A3"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77" w:author="胡 成成" w:date="2020-05-04T22:00:00Z"/>
          <w:rFonts w:ascii="Times New Roman" w:eastAsia="宋体" w:hAnsi="Times New Roman" w:cs="Times New Roman"/>
          <w:kern w:val="0"/>
          <w:szCs w:val="24"/>
        </w:rPr>
      </w:pPr>
      <w:ins w:id="2478" w:author="胡 成成" w:date="2020-05-04T22:00:00Z">
        <w:r w:rsidRPr="00803765">
          <w:rPr>
            <w:rFonts w:ascii="Times New Roman" w:eastAsia="宋体" w:hAnsi="Times New Roman" w:cs="Times New Roman"/>
            <w:kern w:val="0"/>
            <w:szCs w:val="24"/>
          </w:rPr>
          <w:t xml:space="preserve">      X6(k,i+GI)=X4(k,i);</w:t>
        </w:r>
      </w:ins>
    </w:p>
    <w:p w14:paraId="460ECE09"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79" w:author="胡 成成" w:date="2020-05-04T22:00:00Z"/>
          <w:rFonts w:ascii="Times New Roman" w:eastAsia="宋体" w:hAnsi="Times New Roman" w:cs="Times New Roman"/>
          <w:kern w:val="0"/>
          <w:szCs w:val="24"/>
        </w:rPr>
      </w:pPr>
      <w:ins w:id="2480" w:author="胡 成成" w:date="2020-05-04T22:00:00Z">
        <w:r w:rsidRPr="00803765">
          <w:rPr>
            <w:rFonts w:ascii="Times New Roman" w:eastAsia="宋体" w:hAnsi="Times New Roman" w:cs="Times New Roman"/>
            <w:kern w:val="0"/>
            <w:szCs w:val="24"/>
          </w:rPr>
          <w:t xml:space="preserve">   end</w:t>
        </w:r>
      </w:ins>
    </w:p>
    <w:p w14:paraId="410317C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81" w:author="胡 成成" w:date="2020-05-04T22:00:00Z"/>
          <w:rFonts w:ascii="Times New Roman" w:eastAsia="宋体" w:hAnsi="Times New Roman" w:cs="Times New Roman"/>
          <w:kern w:val="0"/>
          <w:szCs w:val="24"/>
        </w:rPr>
      </w:pPr>
      <w:ins w:id="2482" w:author="胡 成成" w:date="2020-05-04T22:00:00Z">
        <w:r w:rsidRPr="00803765">
          <w:rPr>
            <w:rFonts w:ascii="Times New Roman" w:eastAsia="宋体" w:hAnsi="Times New Roman" w:cs="Times New Roman"/>
            <w:kern w:val="0"/>
            <w:szCs w:val="24"/>
          </w:rPr>
          <w:t xml:space="preserve">   for i=1:GI;</w:t>
        </w:r>
      </w:ins>
    </w:p>
    <w:p w14:paraId="2EB4AF7F"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83" w:author="胡 成成" w:date="2020-05-04T22:00:00Z"/>
          <w:rFonts w:ascii="Times New Roman" w:eastAsia="宋体" w:hAnsi="Times New Roman" w:cs="Times New Roman"/>
          <w:kern w:val="0"/>
          <w:szCs w:val="24"/>
        </w:rPr>
      </w:pPr>
      <w:ins w:id="2484" w:author="胡 成成" w:date="2020-05-04T22:00:00Z">
        <w:r w:rsidRPr="00803765">
          <w:rPr>
            <w:rFonts w:ascii="Times New Roman" w:eastAsia="宋体" w:hAnsi="Times New Roman" w:cs="Times New Roman"/>
            <w:kern w:val="0"/>
            <w:szCs w:val="24"/>
          </w:rPr>
          <w:t xml:space="preserve">      X6(k,i)=X4(k,i+IFFT_bin_length-GI);    </w:t>
        </w:r>
      </w:ins>
    </w:p>
    <w:p w14:paraId="64BD726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85" w:author="胡 成成" w:date="2020-05-04T22:00:00Z"/>
          <w:rFonts w:ascii="Times New Roman" w:eastAsia="宋体" w:hAnsi="Times New Roman" w:cs="Times New Roman"/>
          <w:kern w:val="0"/>
          <w:szCs w:val="24"/>
        </w:rPr>
      </w:pPr>
      <w:ins w:id="2486" w:author="胡 成成" w:date="2020-05-04T22:00:00Z">
        <w:r w:rsidRPr="00803765">
          <w:rPr>
            <w:rFonts w:ascii="Times New Roman" w:eastAsia="宋体" w:hAnsi="Times New Roman" w:cs="Times New Roman"/>
            <w:kern w:val="0"/>
            <w:szCs w:val="24"/>
          </w:rPr>
          <w:t xml:space="preserve">   end</w:t>
        </w:r>
      </w:ins>
    </w:p>
    <w:p w14:paraId="52DBB0E3"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87" w:author="胡 成成" w:date="2020-05-04T22:00:00Z"/>
          <w:rFonts w:ascii="Times New Roman" w:eastAsia="宋体" w:hAnsi="Times New Roman" w:cs="Times New Roman"/>
          <w:kern w:val="0"/>
          <w:szCs w:val="24"/>
        </w:rPr>
      </w:pPr>
      <w:ins w:id="2488" w:author="胡 成成" w:date="2020-05-04T22:00:00Z">
        <w:r w:rsidRPr="00803765">
          <w:rPr>
            <w:rFonts w:ascii="Times New Roman" w:eastAsia="宋体" w:hAnsi="Times New Roman" w:cs="Times New Roman"/>
            <w:kern w:val="0"/>
            <w:szCs w:val="24"/>
          </w:rPr>
          <w:t>end</w:t>
        </w:r>
      </w:ins>
    </w:p>
    <w:p w14:paraId="511DE6E1"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89" w:author="胡 成成" w:date="2020-05-04T22:00:00Z"/>
          <w:rFonts w:ascii="Times New Roman" w:eastAsia="宋体" w:hAnsi="Times New Roman" w:cs="Times New Roman"/>
          <w:kern w:val="0"/>
          <w:szCs w:val="24"/>
        </w:rPr>
      </w:pPr>
      <w:ins w:id="2490" w:author="胡 成成" w:date="2020-05-04T22:00:00Z">
        <w:r w:rsidRPr="00803765">
          <w:rPr>
            <w:rFonts w:ascii="Times New Roman" w:eastAsia="宋体" w:hAnsi="Times New Roman" w:cs="Times New Roman"/>
            <w:kern w:val="0"/>
            <w:szCs w:val="24"/>
          </w:rPr>
          <w:t>%---------------------------------------------------------</w:t>
        </w:r>
      </w:ins>
    </w:p>
    <w:p w14:paraId="032F2D9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91" w:author="胡 成成" w:date="2020-05-04T22:00:00Z"/>
          <w:rFonts w:ascii="Times New Roman" w:eastAsia="宋体" w:hAnsi="Times New Roman" w:cs="Times New Roman"/>
          <w:kern w:val="0"/>
          <w:szCs w:val="24"/>
        </w:rPr>
      </w:pPr>
      <w:ins w:id="2492" w:author="胡 成成" w:date="2020-05-04T22:00:00Z">
        <w:r w:rsidRPr="00803765">
          <w:rPr>
            <w:rFonts w:ascii="Times New Roman" w:eastAsia="宋体" w:hAnsi="Times New Roman" w:cs="Times New Roman" w:hint="eastAsia"/>
            <w:kern w:val="0"/>
            <w:szCs w:val="24"/>
          </w:rPr>
          <w:t>%</w:t>
        </w:r>
        <w:r w:rsidRPr="00803765">
          <w:rPr>
            <w:rFonts w:ascii="Times New Roman" w:eastAsia="宋体" w:hAnsi="Times New Roman" w:cs="Times New Roman" w:hint="eastAsia"/>
            <w:kern w:val="0"/>
            <w:szCs w:val="24"/>
          </w:rPr>
          <w:t>并串转换</w:t>
        </w:r>
      </w:ins>
    </w:p>
    <w:p w14:paraId="43F4CA41"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93" w:author="胡 成成" w:date="2020-05-04T22:00:00Z"/>
          <w:rFonts w:ascii="Times New Roman" w:eastAsia="宋体" w:hAnsi="Times New Roman" w:cs="Times New Roman"/>
          <w:kern w:val="0"/>
          <w:szCs w:val="24"/>
        </w:rPr>
      </w:pPr>
      <w:ins w:id="2494" w:author="胡 成成" w:date="2020-05-04T22:00:00Z">
        <w:r w:rsidRPr="00803765">
          <w:rPr>
            <w:rFonts w:ascii="Times New Roman" w:eastAsia="宋体" w:hAnsi="Times New Roman" w:cs="Times New Roman"/>
            <w:kern w:val="0"/>
            <w:szCs w:val="24"/>
          </w:rPr>
          <w:t>X7=reshape(X6.',1,symbols_per_carrier*(IFFT_bin_length+GI));</w:t>
        </w:r>
      </w:ins>
    </w:p>
    <w:p w14:paraId="20FFF5A3"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95" w:author="胡 成成" w:date="2020-05-04T22:00:00Z"/>
          <w:rFonts w:ascii="Times New Roman" w:eastAsia="宋体" w:hAnsi="Times New Roman" w:cs="Times New Roman"/>
          <w:kern w:val="0"/>
          <w:szCs w:val="24"/>
        </w:rPr>
      </w:pPr>
    </w:p>
    <w:p w14:paraId="167F266A"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96" w:author="胡 成成" w:date="2020-05-04T22:00:00Z"/>
          <w:rFonts w:ascii="Times New Roman" w:eastAsia="宋体" w:hAnsi="Times New Roman" w:cs="Times New Roman"/>
          <w:kern w:val="0"/>
          <w:szCs w:val="24"/>
        </w:rPr>
      </w:pPr>
      <w:ins w:id="2497" w:author="胡 成成" w:date="2020-05-04T22:00:00Z">
        <w:r w:rsidRPr="00803765">
          <w:rPr>
            <w:rFonts w:ascii="Times New Roman" w:eastAsia="宋体" w:hAnsi="Times New Roman" w:cs="Times New Roman"/>
            <w:kern w:val="0"/>
            <w:szCs w:val="24"/>
          </w:rPr>
          <w:t>%---------------------------------------------------------</w:t>
        </w:r>
      </w:ins>
    </w:p>
    <w:p w14:paraId="26F16CD4"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498" w:author="胡 成成" w:date="2020-05-04T22:00:00Z"/>
          <w:rFonts w:ascii="Times New Roman" w:eastAsia="宋体" w:hAnsi="Times New Roman" w:cs="Times New Roman"/>
          <w:kern w:val="0"/>
          <w:szCs w:val="24"/>
        </w:rPr>
      </w:pPr>
      <w:ins w:id="2499" w:author="胡 成成" w:date="2020-05-04T22:00:00Z">
        <w:r w:rsidRPr="00803765">
          <w:rPr>
            <w:rFonts w:ascii="Times New Roman" w:eastAsia="宋体" w:hAnsi="Times New Roman" w:cs="Times New Roman" w:hint="eastAsia"/>
            <w:kern w:val="0"/>
            <w:szCs w:val="24"/>
          </w:rPr>
          <w:t>%</w:t>
        </w:r>
        <w:r w:rsidRPr="00803765">
          <w:rPr>
            <w:rFonts w:ascii="Times New Roman" w:eastAsia="宋体" w:hAnsi="Times New Roman" w:cs="Times New Roman" w:hint="eastAsia"/>
            <w:kern w:val="0"/>
            <w:szCs w:val="24"/>
          </w:rPr>
          <w:t>信道模型</w:t>
        </w:r>
        <w:r w:rsidRPr="00803765">
          <w:rPr>
            <w:rFonts w:ascii="Times New Roman" w:eastAsia="宋体" w:hAnsi="Times New Roman" w:cs="Times New Roman" w:hint="eastAsia"/>
            <w:kern w:val="0"/>
            <w:szCs w:val="24"/>
          </w:rPr>
          <w:t>:</w:t>
        </w:r>
        <w:r w:rsidRPr="00803765">
          <w:rPr>
            <w:rFonts w:ascii="Times New Roman" w:eastAsia="宋体" w:hAnsi="Times New Roman" w:cs="Times New Roman" w:hint="eastAsia"/>
            <w:kern w:val="0"/>
            <w:szCs w:val="24"/>
          </w:rPr>
          <w:t>带多普勒频移的瑞利衰落信道</w:t>
        </w:r>
      </w:ins>
    </w:p>
    <w:p w14:paraId="16E8BCF6"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00" w:author="胡 成成" w:date="2020-05-04T22:00:00Z"/>
          <w:rFonts w:ascii="Times New Roman" w:eastAsia="宋体" w:hAnsi="Times New Roman" w:cs="Times New Roman"/>
          <w:kern w:val="0"/>
          <w:szCs w:val="24"/>
        </w:rPr>
      </w:pPr>
    </w:p>
    <w:p w14:paraId="79A5E8D4"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01" w:author="胡 成成" w:date="2020-05-04T22:00:00Z"/>
          <w:rFonts w:ascii="Times New Roman" w:eastAsia="宋体" w:hAnsi="Times New Roman" w:cs="Times New Roman"/>
          <w:kern w:val="0"/>
          <w:szCs w:val="24"/>
        </w:rPr>
      </w:pPr>
      <w:ins w:id="2502" w:author="胡 成成" w:date="2020-05-04T22:00:00Z">
        <w:r w:rsidRPr="00803765">
          <w:rPr>
            <w:rFonts w:ascii="Times New Roman" w:eastAsia="宋体" w:hAnsi="Times New Roman" w:cs="Times New Roman" w:hint="eastAsia"/>
            <w:kern w:val="0"/>
            <w:szCs w:val="24"/>
          </w:rPr>
          <w:t>fd=100; %</w:t>
        </w:r>
        <w:r w:rsidRPr="00803765">
          <w:rPr>
            <w:rFonts w:ascii="Times New Roman" w:eastAsia="宋体" w:hAnsi="Times New Roman" w:cs="Times New Roman" w:hint="eastAsia"/>
            <w:kern w:val="0"/>
            <w:szCs w:val="24"/>
          </w:rPr>
          <w:t>多普勒频移</w:t>
        </w:r>
      </w:ins>
    </w:p>
    <w:p w14:paraId="6CE2077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03" w:author="胡 成成" w:date="2020-05-04T22:00:00Z"/>
          <w:rFonts w:ascii="Times New Roman" w:eastAsia="宋体" w:hAnsi="Times New Roman" w:cs="Times New Roman"/>
          <w:kern w:val="0"/>
          <w:szCs w:val="24"/>
        </w:rPr>
      </w:pPr>
      <w:ins w:id="2504" w:author="胡 成成" w:date="2020-05-04T22:00:00Z">
        <w:r w:rsidRPr="00803765">
          <w:rPr>
            <w:rFonts w:ascii="Times New Roman" w:eastAsia="宋体" w:hAnsi="Times New Roman" w:cs="Times New Roman" w:hint="eastAsia"/>
            <w:kern w:val="0"/>
            <w:szCs w:val="24"/>
          </w:rPr>
          <w:t>r=6;   %</w:t>
        </w:r>
        <w:r w:rsidRPr="00803765">
          <w:rPr>
            <w:rFonts w:ascii="Times New Roman" w:eastAsia="宋体" w:hAnsi="Times New Roman" w:cs="Times New Roman" w:hint="eastAsia"/>
            <w:kern w:val="0"/>
            <w:szCs w:val="24"/>
          </w:rPr>
          <w:t>多径数</w:t>
        </w:r>
      </w:ins>
    </w:p>
    <w:p w14:paraId="36449920"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05" w:author="胡 成成" w:date="2020-05-04T22:00:00Z"/>
          <w:rFonts w:ascii="Times New Roman" w:eastAsia="宋体" w:hAnsi="Times New Roman" w:cs="Times New Roman"/>
          <w:kern w:val="0"/>
          <w:szCs w:val="24"/>
        </w:rPr>
      </w:pPr>
      <w:ins w:id="2506" w:author="胡 成成" w:date="2020-05-04T22:00:00Z">
        <w:r w:rsidRPr="00803765">
          <w:rPr>
            <w:rFonts w:ascii="Times New Roman" w:eastAsia="宋体" w:hAnsi="Times New Roman" w:cs="Times New Roman" w:hint="eastAsia"/>
            <w:kern w:val="0"/>
            <w:szCs w:val="24"/>
          </w:rPr>
          <w:lastRenderedPageBreak/>
          <w:t>a=[0.123 0.3 0.4 0.5 0.7 0.8]; %</w:t>
        </w:r>
        <w:r w:rsidRPr="00803765">
          <w:rPr>
            <w:rFonts w:ascii="Times New Roman" w:eastAsia="宋体" w:hAnsi="Times New Roman" w:cs="Times New Roman" w:hint="eastAsia"/>
            <w:kern w:val="0"/>
            <w:szCs w:val="24"/>
          </w:rPr>
          <w:t>多径的幅度</w:t>
        </w:r>
      </w:ins>
    </w:p>
    <w:p w14:paraId="00B32C15"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07" w:author="胡 成成" w:date="2020-05-04T22:00:00Z"/>
          <w:rFonts w:ascii="Times New Roman" w:eastAsia="宋体" w:hAnsi="Times New Roman" w:cs="Times New Roman"/>
          <w:kern w:val="0"/>
          <w:szCs w:val="24"/>
        </w:rPr>
      </w:pPr>
      <w:ins w:id="2508" w:author="胡 成成" w:date="2020-05-04T22:00:00Z">
        <w:r w:rsidRPr="00803765">
          <w:rPr>
            <w:rFonts w:ascii="Times New Roman" w:eastAsia="宋体" w:hAnsi="Times New Roman" w:cs="Times New Roman" w:hint="eastAsia"/>
            <w:kern w:val="0"/>
            <w:szCs w:val="24"/>
          </w:rPr>
          <w:t>d=[2 3 4 5 9 13]; %</w:t>
        </w:r>
        <w:r w:rsidRPr="00803765">
          <w:rPr>
            <w:rFonts w:ascii="Times New Roman" w:eastAsia="宋体" w:hAnsi="Times New Roman" w:cs="Times New Roman" w:hint="eastAsia"/>
            <w:kern w:val="0"/>
            <w:szCs w:val="24"/>
          </w:rPr>
          <w:t>各径的延迟</w:t>
        </w:r>
      </w:ins>
    </w:p>
    <w:p w14:paraId="74AED1B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09" w:author="胡 成成" w:date="2020-05-04T22:00:00Z"/>
          <w:rFonts w:ascii="Times New Roman" w:eastAsia="宋体" w:hAnsi="Times New Roman" w:cs="Times New Roman"/>
          <w:kern w:val="0"/>
          <w:szCs w:val="24"/>
        </w:rPr>
      </w:pPr>
      <w:ins w:id="2510" w:author="胡 成成" w:date="2020-05-04T22:00:00Z">
        <w:r w:rsidRPr="00803765">
          <w:rPr>
            <w:rFonts w:ascii="Times New Roman" w:eastAsia="宋体" w:hAnsi="Times New Roman" w:cs="Times New Roman" w:hint="eastAsia"/>
            <w:kern w:val="0"/>
            <w:szCs w:val="24"/>
          </w:rPr>
          <w:t>T=1;  %</w:t>
        </w:r>
        <w:r w:rsidRPr="00803765">
          <w:rPr>
            <w:rFonts w:ascii="Times New Roman" w:eastAsia="宋体" w:hAnsi="Times New Roman" w:cs="Times New Roman" w:hint="eastAsia"/>
            <w:kern w:val="0"/>
            <w:szCs w:val="24"/>
          </w:rPr>
          <w:t>系统采样周期</w:t>
        </w:r>
      </w:ins>
    </w:p>
    <w:p w14:paraId="71B0E44C"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11" w:author="胡 成成" w:date="2020-05-04T22:00:00Z"/>
          <w:rFonts w:ascii="Times New Roman" w:eastAsia="宋体" w:hAnsi="Times New Roman" w:cs="Times New Roman"/>
          <w:kern w:val="0"/>
          <w:szCs w:val="24"/>
        </w:rPr>
      </w:pPr>
      <w:ins w:id="2512" w:author="胡 成成" w:date="2020-05-04T22:00:00Z">
        <w:r w:rsidRPr="00803765">
          <w:rPr>
            <w:rFonts w:ascii="Times New Roman" w:eastAsia="宋体" w:hAnsi="Times New Roman" w:cs="Times New Roman" w:hint="eastAsia"/>
            <w:kern w:val="0"/>
            <w:szCs w:val="24"/>
          </w:rPr>
          <w:t>th=[90 0 72 144 216 288]*pi./180;%</w:t>
        </w:r>
        <w:r w:rsidRPr="00803765">
          <w:rPr>
            <w:rFonts w:ascii="Times New Roman" w:eastAsia="宋体" w:hAnsi="Times New Roman" w:cs="Times New Roman" w:hint="eastAsia"/>
            <w:kern w:val="0"/>
            <w:szCs w:val="24"/>
          </w:rPr>
          <w:t>相移</w:t>
        </w:r>
      </w:ins>
    </w:p>
    <w:p w14:paraId="2A333C9C"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13" w:author="胡 成成" w:date="2020-05-04T22:00:00Z"/>
          <w:rFonts w:ascii="Times New Roman" w:eastAsia="宋体" w:hAnsi="Times New Roman" w:cs="Times New Roman"/>
          <w:kern w:val="0"/>
          <w:szCs w:val="24"/>
        </w:rPr>
      </w:pPr>
      <w:ins w:id="2514" w:author="胡 成成" w:date="2020-05-04T22:00:00Z">
        <w:r w:rsidRPr="00803765">
          <w:rPr>
            <w:rFonts w:ascii="Times New Roman" w:eastAsia="宋体" w:hAnsi="Times New Roman" w:cs="Times New Roman"/>
            <w:kern w:val="0"/>
            <w:szCs w:val="24"/>
          </w:rPr>
          <w:t>h=zeros(1,carrier_count);</w:t>
        </w:r>
      </w:ins>
    </w:p>
    <w:p w14:paraId="0AA8F009"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15" w:author="胡 成成" w:date="2020-05-04T22:00:00Z"/>
          <w:rFonts w:ascii="Times New Roman" w:eastAsia="宋体" w:hAnsi="Times New Roman" w:cs="Times New Roman"/>
          <w:kern w:val="0"/>
          <w:szCs w:val="24"/>
        </w:rPr>
      </w:pPr>
      <w:ins w:id="2516" w:author="胡 成成" w:date="2020-05-04T22:00:00Z">
        <w:r w:rsidRPr="00803765">
          <w:rPr>
            <w:rFonts w:ascii="Times New Roman" w:eastAsia="宋体" w:hAnsi="Times New Roman" w:cs="Times New Roman"/>
            <w:kern w:val="0"/>
            <w:szCs w:val="24"/>
          </w:rPr>
          <w:t>hh=[];</w:t>
        </w:r>
      </w:ins>
    </w:p>
    <w:p w14:paraId="0E0D4810"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17" w:author="胡 成成" w:date="2020-05-04T22:00:00Z"/>
          <w:rFonts w:ascii="Times New Roman" w:eastAsia="宋体" w:hAnsi="Times New Roman" w:cs="Times New Roman"/>
          <w:kern w:val="0"/>
          <w:szCs w:val="24"/>
        </w:rPr>
      </w:pPr>
      <w:ins w:id="2518" w:author="胡 成成" w:date="2020-05-04T22:00:00Z">
        <w:r w:rsidRPr="00803765">
          <w:rPr>
            <w:rFonts w:ascii="Times New Roman" w:eastAsia="宋体" w:hAnsi="Times New Roman" w:cs="Times New Roman"/>
            <w:kern w:val="0"/>
            <w:szCs w:val="24"/>
          </w:rPr>
          <w:t xml:space="preserve">    for k=1:r</w:t>
        </w:r>
      </w:ins>
    </w:p>
    <w:p w14:paraId="2E92498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19" w:author="胡 成成" w:date="2020-05-04T22:00:00Z"/>
          <w:rFonts w:ascii="Times New Roman" w:eastAsia="宋体" w:hAnsi="Times New Roman" w:cs="Times New Roman"/>
          <w:kern w:val="0"/>
          <w:szCs w:val="24"/>
        </w:rPr>
      </w:pPr>
      <w:ins w:id="2520" w:author="胡 成成" w:date="2020-05-04T22:00:00Z">
        <w:r w:rsidRPr="00803765">
          <w:rPr>
            <w:rFonts w:ascii="Times New Roman" w:eastAsia="宋体" w:hAnsi="Times New Roman" w:cs="Times New Roman"/>
            <w:kern w:val="0"/>
            <w:szCs w:val="24"/>
          </w:rPr>
          <w:t xml:space="preserve">        %deta=[zeros(1,d(k)-1),1,zeros(1,carrier_count-d(k))];</w:t>
        </w:r>
      </w:ins>
    </w:p>
    <w:p w14:paraId="3D1BB754"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21" w:author="胡 成成" w:date="2020-05-04T22:00:00Z"/>
          <w:rFonts w:ascii="Times New Roman" w:eastAsia="宋体" w:hAnsi="Times New Roman" w:cs="Times New Roman"/>
          <w:kern w:val="0"/>
          <w:szCs w:val="24"/>
        </w:rPr>
      </w:pPr>
      <w:ins w:id="2522" w:author="胡 成成" w:date="2020-05-04T22:00:00Z">
        <w:r w:rsidRPr="00803765">
          <w:rPr>
            <w:rFonts w:ascii="Times New Roman" w:eastAsia="宋体" w:hAnsi="Times New Roman" w:cs="Times New Roman"/>
            <w:kern w:val="0"/>
            <w:szCs w:val="24"/>
          </w:rPr>
          <w:t xml:space="preserve">        h1=a(k)*exp(j*((2*pi*T*fd*d(k)/carrier_count)));</w:t>
        </w:r>
      </w:ins>
    </w:p>
    <w:p w14:paraId="6B54F1F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23" w:author="胡 成成" w:date="2020-05-04T22:00:00Z"/>
          <w:rFonts w:ascii="Times New Roman" w:eastAsia="宋体" w:hAnsi="Times New Roman" w:cs="Times New Roman"/>
          <w:kern w:val="0"/>
          <w:szCs w:val="24"/>
        </w:rPr>
      </w:pPr>
      <w:ins w:id="2524" w:author="胡 成成" w:date="2020-05-04T22:00:00Z">
        <w:r w:rsidRPr="00803765">
          <w:rPr>
            <w:rFonts w:ascii="Times New Roman" w:eastAsia="宋体" w:hAnsi="Times New Roman" w:cs="Times New Roman"/>
            <w:kern w:val="0"/>
            <w:szCs w:val="24"/>
          </w:rPr>
          <w:t xml:space="preserve">        %h1=a(k)*exp(j*((2*pi*T*fd*d(k)/carrier_count)));</w:t>
        </w:r>
      </w:ins>
    </w:p>
    <w:p w14:paraId="34D2C85A"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25" w:author="胡 成成" w:date="2020-05-04T22:00:00Z"/>
          <w:rFonts w:ascii="Times New Roman" w:eastAsia="宋体" w:hAnsi="Times New Roman" w:cs="Times New Roman"/>
          <w:kern w:val="0"/>
          <w:szCs w:val="24"/>
        </w:rPr>
      </w:pPr>
      <w:ins w:id="2526" w:author="胡 成成" w:date="2020-05-04T22:00:00Z">
        <w:r w:rsidRPr="00803765">
          <w:rPr>
            <w:rFonts w:ascii="Times New Roman" w:eastAsia="宋体" w:hAnsi="Times New Roman" w:cs="Times New Roman"/>
            <w:kern w:val="0"/>
            <w:szCs w:val="24"/>
          </w:rPr>
          <w:t xml:space="preserve">        hh=[hh,h1];</w:t>
        </w:r>
      </w:ins>
    </w:p>
    <w:p w14:paraId="155CECD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27" w:author="胡 成成" w:date="2020-05-04T22:00:00Z"/>
          <w:rFonts w:ascii="Times New Roman" w:eastAsia="宋体" w:hAnsi="Times New Roman" w:cs="Times New Roman"/>
          <w:kern w:val="0"/>
          <w:szCs w:val="24"/>
        </w:rPr>
      </w:pPr>
      <w:ins w:id="2528" w:author="胡 成成" w:date="2020-05-04T22:00:00Z">
        <w:r w:rsidRPr="00803765">
          <w:rPr>
            <w:rFonts w:ascii="Times New Roman" w:eastAsia="宋体" w:hAnsi="Times New Roman" w:cs="Times New Roman"/>
            <w:kern w:val="0"/>
            <w:szCs w:val="24"/>
          </w:rPr>
          <w:t xml:space="preserve">    end</w:t>
        </w:r>
      </w:ins>
    </w:p>
    <w:p w14:paraId="28F73DF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29" w:author="胡 成成" w:date="2020-05-04T22:00:00Z"/>
          <w:rFonts w:ascii="Times New Roman" w:eastAsia="宋体" w:hAnsi="Times New Roman" w:cs="Times New Roman"/>
          <w:kern w:val="0"/>
          <w:szCs w:val="24"/>
        </w:rPr>
      </w:pPr>
      <w:ins w:id="2530" w:author="胡 成成" w:date="2020-05-04T22:00:00Z">
        <w:r w:rsidRPr="00803765">
          <w:rPr>
            <w:rFonts w:ascii="Times New Roman" w:eastAsia="宋体" w:hAnsi="Times New Roman" w:cs="Times New Roman"/>
            <w:kern w:val="0"/>
            <w:szCs w:val="24"/>
          </w:rPr>
          <w:t xml:space="preserve">    h(d+1)=hh;</w:t>
        </w:r>
      </w:ins>
    </w:p>
    <w:p w14:paraId="3010ED3F"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31" w:author="胡 成成" w:date="2020-05-04T22:00:00Z"/>
          <w:rFonts w:ascii="Times New Roman" w:eastAsia="宋体" w:hAnsi="Times New Roman" w:cs="Times New Roman"/>
          <w:kern w:val="0"/>
          <w:szCs w:val="24"/>
        </w:rPr>
      </w:pPr>
      <w:ins w:id="2532" w:author="胡 成成" w:date="2020-05-04T22:00:00Z">
        <w:r w:rsidRPr="00803765">
          <w:rPr>
            <w:rFonts w:ascii="Times New Roman" w:eastAsia="宋体" w:hAnsi="Times New Roman" w:cs="Times New Roman"/>
            <w:kern w:val="0"/>
            <w:szCs w:val="24"/>
          </w:rPr>
          <w:t xml:space="preserve">%noise=randn(1,length(X7))+j.*randn(1,length(X7)); </w:t>
        </w:r>
      </w:ins>
    </w:p>
    <w:p w14:paraId="146A4C6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33" w:author="胡 成成" w:date="2020-05-04T22:00:00Z"/>
          <w:rFonts w:ascii="Times New Roman" w:eastAsia="宋体" w:hAnsi="Times New Roman" w:cs="Times New Roman"/>
          <w:kern w:val="0"/>
          <w:szCs w:val="24"/>
        </w:rPr>
      </w:pPr>
      <w:ins w:id="2534" w:author="胡 成成" w:date="2020-05-04T22:00:00Z">
        <w:r w:rsidRPr="00803765">
          <w:rPr>
            <w:rFonts w:ascii="Times New Roman" w:eastAsia="宋体" w:hAnsi="Times New Roman" w:cs="Times New Roman"/>
            <w:kern w:val="0"/>
            <w:szCs w:val="24"/>
          </w:rPr>
          <w:t>%--------------------------------------------------------</w:t>
        </w:r>
      </w:ins>
    </w:p>
    <w:p w14:paraId="4D02B076"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35" w:author="胡 成成" w:date="2020-05-04T22:00:00Z"/>
          <w:rFonts w:ascii="Times New Roman" w:eastAsia="宋体" w:hAnsi="Times New Roman" w:cs="Times New Roman"/>
          <w:kern w:val="0"/>
          <w:szCs w:val="24"/>
        </w:rPr>
      </w:pPr>
    </w:p>
    <w:p w14:paraId="7B3887EA"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36" w:author="胡 成成" w:date="2020-05-04T22:00:00Z"/>
          <w:rFonts w:ascii="Times New Roman" w:eastAsia="宋体" w:hAnsi="Times New Roman" w:cs="Times New Roman"/>
          <w:kern w:val="0"/>
          <w:szCs w:val="24"/>
        </w:rPr>
      </w:pPr>
      <w:ins w:id="2537" w:author="胡 成成" w:date="2020-05-04T22:00:00Z">
        <w:r w:rsidRPr="00803765">
          <w:rPr>
            <w:rFonts w:ascii="Times New Roman" w:eastAsia="宋体" w:hAnsi="Times New Roman" w:cs="Times New Roman"/>
            <w:kern w:val="0"/>
            <w:szCs w:val="24"/>
          </w:rPr>
          <w:t>channel1=zeros(size(X7));</w:t>
        </w:r>
      </w:ins>
    </w:p>
    <w:p w14:paraId="42C30F2C"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38" w:author="胡 成成" w:date="2020-05-04T22:00:00Z"/>
          <w:rFonts w:ascii="Times New Roman" w:eastAsia="宋体" w:hAnsi="Times New Roman" w:cs="Times New Roman"/>
          <w:kern w:val="0"/>
          <w:szCs w:val="24"/>
        </w:rPr>
      </w:pPr>
      <w:ins w:id="2539" w:author="胡 成成" w:date="2020-05-04T22:00:00Z">
        <w:r w:rsidRPr="00803765">
          <w:rPr>
            <w:rFonts w:ascii="Times New Roman" w:eastAsia="宋体" w:hAnsi="Times New Roman" w:cs="Times New Roman"/>
            <w:kern w:val="0"/>
            <w:szCs w:val="24"/>
          </w:rPr>
          <w:t>channel1(1+d(1):length(X7))=hh(1)*X7(1:length(X7)-d(1));</w:t>
        </w:r>
      </w:ins>
    </w:p>
    <w:p w14:paraId="5029EBDE"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40" w:author="胡 成成" w:date="2020-05-04T22:00:00Z"/>
          <w:rFonts w:ascii="Times New Roman" w:eastAsia="宋体" w:hAnsi="Times New Roman" w:cs="Times New Roman"/>
          <w:kern w:val="0"/>
          <w:szCs w:val="24"/>
        </w:rPr>
      </w:pPr>
      <w:ins w:id="2541" w:author="胡 成成" w:date="2020-05-04T22:00:00Z">
        <w:r w:rsidRPr="00803765">
          <w:rPr>
            <w:rFonts w:ascii="Times New Roman" w:eastAsia="宋体" w:hAnsi="Times New Roman" w:cs="Times New Roman"/>
            <w:kern w:val="0"/>
            <w:szCs w:val="24"/>
          </w:rPr>
          <w:t>channel2=zeros(size(X7));</w:t>
        </w:r>
      </w:ins>
    </w:p>
    <w:p w14:paraId="734A782A"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42" w:author="胡 成成" w:date="2020-05-04T22:00:00Z"/>
          <w:rFonts w:ascii="Times New Roman" w:eastAsia="宋体" w:hAnsi="Times New Roman" w:cs="Times New Roman"/>
          <w:kern w:val="0"/>
          <w:szCs w:val="24"/>
        </w:rPr>
      </w:pPr>
      <w:ins w:id="2543" w:author="胡 成成" w:date="2020-05-04T22:00:00Z">
        <w:r w:rsidRPr="00803765">
          <w:rPr>
            <w:rFonts w:ascii="Times New Roman" w:eastAsia="宋体" w:hAnsi="Times New Roman" w:cs="Times New Roman"/>
            <w:kern w:val="0"/>
            <w:szCs w:val="24"/>
          </w:rPr>
          <w:t>channel2(1+d(2):length(X7))=hh(2)*X7(1:length(X7)-d(2));</w:t>
        </w:r>
      </w:ins>
    </w:p>
    <w:p w14:paraId="0AF0DF45"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44" w:author="胡 成成" w:date="2020-05-04T22:00:00Z"/>
          <w:rFonts w:ascii="Times New Roman" w:eastAsia="宋体" w:hAnsi="Times New Roman" w:cs="Times New Roman"/>
          <w:kern w:val="0"/>
          <w:szCs w:val="24"/>
        </w:rPr>
      </w:pPr>
      <w:ins w:id="2545" w:author="胡 成成" w:date="2020-05-04T22:00:00Z">
        <w:r w:rsidRPr="00803765">
          <w:rPr>
            <w:rFonts w:ascii="Times New Roman" w:eastAsia="宋体" w:hAnsi="Times New Roman" w:cs="Times New Roman"/>
            <w:kern w:val="0"/>
            <w:szCs w:val="24"/>
          </w:rPr>
          <w:t>channel3=zeros(size(X7));</w:t>
        </w:r>
      </w:ins>
    </w:p>
    <w:p w14:paraId="55B1FED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46" w:author="胡 成成" w:date="2020-05-04T22:00:00Z"/>
          <w:rFonts w:ascii="Times New Roman" w:eastAsia="宋体" w:hAnsi="Times New Roman" w:cs="Times New Roman"/>
          <w:kern w:val="0"/>
          <w:szCs w:val="24"/>
        </w:rPr>
      </w:pPr>
      <w:ins w:id="2547" w:author="胡 成成" w:date="2020-05-04T22:00:00Z">
        <w:r w:rsidRPr="00803765">
          <w:rPr>
            <w:rFonts w:ascii="Times New Roman" w:eastAsia="宋体" w:hAnsi="Times New Roman" w:cs="Times New Roman"/>
            <w:kern w:val="0"/>
            <w:szCs w:val="24"/>
          </w:rPr>
          <w:t>channel3(1+d(3):length(X7))=hh(3)*X7(1:length(X7)-d(3));</w:t>
        </w:r>
      </w:ins>
    </w:p>
    <w:p w14:paraId="288AF884"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48" w:author="胡 成成" w:date="2020-05-04T22:00:00Z"/>
          <w:rFonts w:ascii="Times New Roman" w:eastAsia="宋体" w:hAnsi="Times New Roman" w:cs="Times New Roman"/>
          <w:kern w:val="0"/>
          <w:szCs w:val="24"/>
        </w:rPr>
      </w:pPr>
      <w:ins w:id="2549" w:author="胡 成成" w:date="2020-05-04T22:00:00Z">
        <w:r w:rsidRPr="00803765">
          <w:rPr>
            <w:rFonts w:ascii="Times New Roman" w:eastAsia="宋体" w:hAnsi="Times New Roman" w:cs="Times New Roman"/>
            <w:kern w:val="0"/>
            <w:szCs w:val="24"/>
          </w:rPr>
          <w:t>channel4=zeros(size(X7));</w:t>
        </w:r>
      </w:ins>
    </w:p>
    <w:p w14:paraId="766CBB70"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50" w:author="胡 成成" w:date="2020-05-04T22:00:00Z"/>
          <w:rFonts w:ascii="Times New Roman" w:eastAsia="宋体" w:hAnsi="Times New Roman" w:cs="Times New Roman"/>
          <w:kern w:val="0"/>
          <w:szCs w:val="24"/>
        </w:rPr>
      </w:pPr>
      <w:ins w:id="2551" w:author="胡 成成" w:date="2020-05-04T22:00:00Z">
        <w:r w:rsidRPr="00803765">
          <w:rPr>
            <w:rFonts w:ascii="Times New Roman" w:eastAsia="宋体" w:hAnsi="Times New Roman" w:cs="Times New Roman"/>
            <w:kern w:val="0"/>
            <w:szCs w:val="24"/>
          </w:rPr>
          <w:t>channel4(1+d(4):length(X7))=hh(4)*X7(1:length(X7)-d(4));</w:t>
        </w:r>
      </w:ins>
    </w:p>
    <w:p w14:paraId="445FAF93"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52" w:author="胡 成成" w:date="2020-05-04T22:00:00Z"/>
          <w:rFonts w:ascii="Times New Roman" w:eastAsia="宋体" w:hAnsi="Times New Roman" w:cs="Times New Roman"/>
          <w:kern w:val="0"/>
          <w:szCs w:val="24"/>
        </w:rPr>
      </w:pPr>
      <w:ins w:id="2553" w:author="胡 成成" w:date="2020-05-04T22:00:00Z">
        <w:r w:rsidRPr="00803765">
          <w:rPr>
            <w:rFonts w:ascii="Times New Roman" w:eastAsia="宋体" w:hAnsi="Times New Roman" w:cs="Times New Roman"/>
            <w:kern w:val="0"/>
            <w:szCs w:val="24"/>
          </w:rPr>
          <w:t>channel5=zeros(size(X7));</w:t>
        </w:r>
      </w:ins>
    </w:p>
    <w:p w14:paraId="25DF65D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54" w:author="胡 成成" w:date="2020-05-04T22:00:00Z"/>
          <w:rFonts w:ascii="Times New Roman" w:eastAsia="宋体" w:hAnsi="Times New Roman" w:cs="Times New Roman"/>
          <w:kern w:val="0"/>
          <w:szCs w:val="24"/>
        </w:rPr>
      </w:pPr>
      <w:ins w:id="2555" w:author="胡 成成" w:date="2020-05-04T22:00:00Z">
        <w:r w:rsidRPr="00803765">
          <w:rPr>
            <w:rFonts w:ascii="Times New Roman" w:eastAsia="宋体" w:hAnsi="Times New Roman" w:cs="Times New Roman"/>
            <w:kern w:val="0"/>
            <w:szCs w:val="24"/>
          </w:rPr>
          <w:t>channel5(1+d(5):length(X7))=hh(5)*X7(1:length(X7)-d(5));</w:t>
        </w:r>
      </w:ins>
    </w:p>
    <w:p w14:paraId="0653590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56" w:author="胡 成成" w:date="2020-05-04T22:00:00Z"/>
          <w:rFonts w:ascii="Times New Roman" w:eastAsia="宋体" w:hAnsi="Times New Roman" w:cs="Times New Roman"/>
          <w:kern w:val="0"/>
          <w:szCs w:val="24"/>
        </w:rPr>
      </w:pPr>
      <w:ins w:id="2557" w:author="胡 成成" w:date="2020-05-04T22:00:00Z">
        <w:r w:rsidRPr="00803765">
          <w:rPr>
            <w:rFonts w:ascii="Times New Roman" w:eastAsia="宋体" w:hAnsi="Times New Roman" w:cs="Times New Roman"/>
            <w:kern w:val="0"/>
            <w:szCs w:val="24"/>
          </w:rPr>
          <w:t>channel6=zeros(size(X7));</w:t>
        </w:r>
      </w:ins>
    </w:p>
    <w:p w14:paraId="468B2C8C"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58" w:author="胡 成成" w:date="2020-05-04T22:00:00Z"/>
          <w:rFonts w:ascii="Times New Roman" w:eastAsia="宋体" w:hAnsi="Times New Roman" w:cs="Times New Roman"/>
          <w:kern w:val="0"/>
          <w:szCs w:val="24"/>
        </w:rPr>
      </w:pPr>
      <w:ins w:id="2559" w:author="胡 成成" w:date="2020-05-04T22:00:00Z">
        <w:r w:rsidRPr="00803765">
          <w:rPr>
            <w:rFonts w:ascii="Times New Roman" w:eastAsia="宋体" w:hAnsi="Times New Roman" w:cs="Times New Roman"/>
            <w:kern w:val="0"/>
            <w:szCs w:val="24"/>
          </w:rPr>
          <w:t>channel6(1+d(6):length(X7))=hh(6)*X7(1:length(X7)-d(6));</w:t>
        </w:r>
      </w:ins>
    </w:p>
    <w:p w14:paraId="6438C9E1"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60" w:author="胡 成成" w:date="2020-05-04T22:00:00Z"/>
          <w:rFonts w:ascii="Times New Roman" w:eastAsia="宋体" w:hAnsi="Times New Roman" w:cs="Times New Roman"/>
          <w:kern w:val="0"/>
          <w:szCs w:val="24"/>
        </w:rPr>
      </w:pPr>
    </w:p>
    <w:p w14:paraId="71A5A07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61" w:author="胡 成成" w:date="2020-05-04T22:00:00Z"/>
          <w:rFonts w:ascii="Times New Roman" w:eastAsia="宋体" w:hAnsi="Times New Roman" w:cs="Times New Roman"/>
          <w:kern w:val="0"/>
          <w:szCs w:val="24"/>
        </w:rPr>
      </w:pPr>
      <w:ins w:id="2562" w:author="胡 成成" w:date="2020-05-04T22:00:00Z">
        <w:r w:rsidRPr="00803765">
          <w:rPr>
            <w:rFonts w:ascii="Times New Roman" w:eastAsia="宋体" w:hAnsi="Times New Roman" w:cs="Times New Roman"/>
            <w:kern w:val="0"/>
            <w:szCs w:val="24"/>
          </w:rPr>
          <w:t>%---------------------------------------------------------------</w:t>
        </w:r>
      </w:ins>
    </w:p>
    <w:p w14:paraId="7A09EC5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63" w:author="胡 成成" w:date="2020-05-04T22:00:00Z"/>
          <w:rFonts w:ascii="Times New Roman" w:eastAsia="宋体" w:hAnsi="Times New Roman" w:cs="Times New Roman"/>
          <w:kern w:val="0"/>
          <w:szCs w:val="24"/>
        </w:rPr>
      </w:pPr>
      <w:ins w:id="2564" w:author="胡 成成" w:date="2020-05-04T22:00:00Z">
        <w:r w:rsidRPr="00803765">
          <w:rPr>
            <w:rFonts w:ascii="Times New Roman" w:eastAsia="宋体" w:hAnsi="Times New Roman" w:cs="Times New Roman"/>
            <w:kern w:val="0"/>
            <w:szCs w:val="24"/>
          </w:rPr>
          <w:lastRenderedPageBreak/>
          <w:t>Tx_data=X7+channel1+channel2+channel3+channel4;</w:t>
        </w:r>
      </w:ins>
    </w:p>
    <w:p w14:paraId="69BDA4C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65" w:author="胡 成成" w:date="2020-05-04T22:00:00Z"/>
          <w:rFonts w:ascii="Times New Roman" w:eastAsia="宋体" w:hAnsi="Times New Roman" w:cs="Times New Roman"/>
          <w:kern w:val="0"/>
          <w:szCs w:val="24"/>
        </w:rPr>
      </w:pPr>
      <w:ins w:id="2566" w:author="胡 成成" w:date="2020-05-04T22:00:00Z">
        <w:r w:rsidRPr="00803765">
          <w:rPr>
            <w:rFonts w:ascii="Times New Roman" w:eastAsia="宋体" w:hAnsi="Times New Roman" w:cs="Times New Roman"/>
            <w:kern w:val="0"/>
            <w:szCs w:val="24"/>
          </w:rPr>
          <w:t>%---------------------------------------------------------------</w:t>
        </w:r>
      </w:ins>
    </w:p>
    <w:p w14:paraId="2B67E713"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67" w:author="胡 成成" w:date="2020-05-04T22:00:00Z"/>
          <w:rFonts w:ascii="Times New Roman" w:eastAsia="宋体" w:hAnsi="Times New Roman" w:cs="Times New Roman"/>
          <w:kern w:val="0"/>
          <w:szCs w:val="24"/>
        </w:rPr>
      </w:pPr>
    </w:p>
    <w:p w14:paraId="4C1889E3"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68" w:author="胡 成成" w:date="2020-05-04T22:00:00Z"/>
          <w:rFonts w:ascii="Times New Roman" w:eastAsia="宋体" w:hAnsi="Times New Roman" w:cs="Times New Roman"/>
          <w:kern w:val="0"/>
          <w:szCs w:val="24"/>
        </w:rPr>
      </w:pPr>
    </w:p>
    <w:p w14:paraId="646E95F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69" w:author="胡 成成" w:date="2020-05-04T22:00:00Z"/>
          <w:rFonts w:ascii="Times New Roman" w:eastAsia="宋体" w:hAnsi="Times New Roman" w:cs="Times New Roman"/>
          <w:kern w:val="0"/>
          <w:szCs w:val="24"/>
        </w:rPr>
      </w:pPr>
      <w:ins w:id="2570" w:author="胡 成成" w:date="2020-05-04T22:00:00Z">
        <w:r w:rsidRPr="00803765">
          <w:rPr>
            <w:rFonts w:ascii="Times New Roman" w:eastAsia="宋体" w:hAnsi="Times New Roman" w:cs="Times New Roman"/>
            <w:kern w:val="0"/>
            <w:szCs w:val="24"/>
          </w:rPr>
          <w:t>%---------------------------------------------------------------</w:t>
        </w:r>
      </w:ins>
    </w:p>
    <w:p w14:paraId="017C100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71" w:author="胡 成成" w:date="2020-05-04T22:00:00Z"/>
          <w:rFonts w:ascii="Times New Roman" w:eastAsia="宋体" w:hAnsi="Times New Roman" w:cs="Times New Roman"/>
          <w:kern w:val="0"/>
          <w:szCs w:val="24"/>
        </w:rPr>
      </w:pPr>
      <w:ins w:id="2572" w:author="胡 成成" w:date="2020-05-04T22:00:00Z">
        <w:r w:rsidRPr="00803765">
          <w:rPr>
            <w:rFonts w:ascii="Times New Roman" w:eastAsia="宋体" w:hAnsi="Times New Roman" w:cs="Times New Roman"/>
            <w:kern w:val="0"/>
            <w:szCs w:val="24"/>
          </w:rPr>
          <w:t>%----------------------------------------------------------------</w:t>
        </w:r>
      </w:ins>
    </w:p>
    <w:p w14:paraId="0F7FBA95"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73" w:author="胡 成成" w:date="2020-05-04T22:00:00Z"/>
          <w:rFonts w:ascii="Times New Roman" w:eastAsia="宋体" w:hAnsi="Times New Roman" w:cs="Times New Roman"/>
          <w:kern w:val="0"/>
          <w:szCs w:val="24"/>
        </w:rPr>
      </w:pPr>
      <w:ins w:id="2574" w:author="胡 成成" w:date="2020-05-04T22:00:00Z">
        <w:r w:rsidRPr="00803765">
          <w:rPr>
            <w:rFonts w:ascii="Times New Roman" w:eastAsia="宋体" w:hAnsi="Times New Roman" w:cs="Times New Roman" w:hint="eastAsia"/>
            <w:kern w:val="0"/>
            <w:szCs w:val="24"/>
          </w:rPr>
          <w:t>%</w:t>
        </w:r>
        <w:r w:rsidRPr="00803765">
          <w:rPr>
            <w:rFonts w:ascii="Times New Roman" w:eastAsia="宋体" w:hAnsi="Times New Roman" w:cs="Times New Roman" w:hint="eastAsia"/>
            <w:kern w:val="0"/>
            <w:szCs w:val="24"/>
          </w:rPr>
          <w:t>加高斯白噪声</w:t>
        </w:r>
      </w:ins>
    </w:p>
    <w:p w14:paraId="32259809"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75" w:author="胡 成成" w:date="2020-05-04T22:00:00Z"/>
          <w:rFonts w:ascii="Times New Roman" w:eastAsia="宋体" w:hAnsi="Times New Roman" w:cs="Times New Roman"/>
          <w:kern w:val="0"/>
          <w:szCs w:val="24"/>
        </w:rPr>
      </w:pPr>
      <w:ins w:id="2576" w:author="胡 成成" w:date="2020-05-04T22:00:00Z">
        <w:r w:rsidRPr="00803765">
          <w:rPr>
            <w:rFonts w:ascii="Times New Roman" w:eastAsia="宋体" w:hAnsi="Times New Roman" w:cs="Times New Roman" w:hint="eastAsia"/>
            <w:kern w:val="0"/>
            <w:szCs w:val="24"/>
          </w:rPr>
          <w:t>Error_ber=[];%</w:t>
        </w:r>
        <w:r w:rsidRPr="00803765">
          <w:rPr>
            <w:rFonts w:ascii="Times New Roman" w:eastAsia="宋体" w:hAnsi="Times New Roman" w:cs="Times New Roman" w:hint="eastAsia"/>
            <w:kern w:val="0"/>
            <w:szCs w:val="24"/>
          </w:rPr>
          <w:t>误比特率</w:t>
        </w:r>
      </w:ins>
    </w:p>
    <w:p w14:paraId="67464F3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77" w:author="胡 成成" w:date="2020-05-04T22:00:00Z"/>
          <w:rFonts w:ascii="Times New Roman" w:eastAsia="宋体" w:hAnsi="Times New Roman" w:cs="Times New Roman"/>
          <w:kern w:val="0"/>
          <w:szCs w:val="24"/>
        </w:rPr>
      </w:pPr>
      <w:ins w:id="2578" w:author="胡 成成" w:date="2020-05-04T22:00:00Z">
        <w:r w:rsidRPr="00803765">
          <w:rPr>
            <w:rFonts w:ascii="Times New Roman" w:eastAsia="宋体" w:hAnsi="Times New Roman" w:cs="Times New Roman"/>
            <w:kern w:val="0"/>
            <w:szCs w:val="24"/>
          </w:rPr>
          <w:t>Error_ber1=[];</w:t>
        </w:r>
      </w:ins>
    </w:p>
    <w:p w14:paraId="0F592305"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79" w:author="胡 成成" w:date="2020-05-04T22:00:00Z"/>
          <w:rFonts w:ascii="Times New Roman" w:eastAsia="宋体" w:hAnsi="Times New Roman" w:cs="Times New Roman"/>
          <w:kern w:val="0"/>
          <w:szCs w:val="24"/>
        </w:rPr>
      </w:pPr>
      <w:ins w:id="2580" w:author="胡 成成" w:date="2020-05-04T22:00:00Z">
        <w:r w:rsidRPr="00803765">
          <w:rPr>
            <w:rFonts w:ascii="Times New Roman" w:eastAsia="宋体" w:hAnsi="Times New Roman" w:cs="Times New Roman" w:hint="eastAsia"/>
            <w:kern w:val="0"/>
            <w:szCs w:val="24"/>
          </w:rPr>
          <w:t>Error_ber2=[];%</w:t>
        </w:r>
        <w:r w:rsidRPr="00803765">
          <w:rPr>
            <w:rFonts w:ascii="Times New Roman" w:eastAsia="宋体" w:hAnsi="Times New Roman" w:cs="Times New Roman" w:hint="eastAsia"/>
            <w:kern w:val="0"/>
            <w:szCs w:val="24"/>
          </w:rPr>
          <w:t>误比特率</w:t>
        </w:r>
      </w:ins>
    </w:p>
    <w:p w14:paraId="69A13D8C"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81" w:author="胡 成成" w:date="2020-05-04T22:00:00Z"/>
          <w:rFonts w:ascii="Times New Roman" w:eastAsia="宋体" w:hAnsi="Times New Roman" w:cs="Times New Roman"/>
          <w:kern w:val="0"/>
          <w:szCs w:val="24"/>
        </w:rPr>
      </w:pPr>
      <w:ins w:id="2582" w:author="胡 成成" w:date="2020-05-04T22:00:00Z">
        <w:r w:rsidRPr="00803765">
          <w:rPr>
            <w:rFonts w:ascii="Times New Roman" w:eastAsia="宋体" w:hAnsi="Times New Roman" w:cs="Times New Roman"/>
            <w:kern w:val="0"/>
            <w:szCs w:val="24"/>
          </w:rPr>
          <w:t>Error_ber3=[];</w:t>
        </w:r>
      </w:ins>
    </w:p>
    <w:p w14:paraId="69C30FAE"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83" w:author="胡 成成" w:date="2020-05-04T22:00:00Z"/>
          <w:rFonts w:ascii="Times New Roman" w:eastAsia="宋体" w:hAnsi="Times New Roman" w:cs="Times New Roman"/>
          <w:kern w:val="0"/>
          <w:szCs w:val="24"/>
        </w:rPr>
      </w:pPr>
      <w:ins w:id="2584" w:author="胡 成成" w:date="2020-05-04T22:00:00Z">
        <w:r w:rsidRPr="00803765">
          <w:rPr>
            <w:rFonts w:ascii="Times New Roman" w:eastAsia="宋体" w:hAnsi="Times New Roman" w:cs="Times New Roman" w:hint="eastAsia"/>
            <w:kern w:val="0"/>
            <w:szCs w:val="24"/>
          </w:rPr>
          <w:t>%Error_ser=[];%</w:t>
        </w:r>
        <w:r w:rsidRPr="00803765">
          <w:rPr>
            <w:rFonts w:ascii="Times New Roman" w:eastAsia="宋体" w:hAnsi="Times New Roman" w:cs="Times New Roman" w:hint="eastAsia"/>
            <w:kern w:val="0"/>
            <w:szCs w:val="24"/>
          </w:rPr>
          <w:t>误符号率</w:t>
        </w:r>
      </w:ins>
    </w:p>
    <w:p w14:paraId="7B3D6EA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85" w:author="胡 成成" w:date="2020-05-04T22:00:00Z"/>
          <w:rFonts w:ascii="Times New Roman" w:eastAsia="宋体" w:hAnsi="Times New Roman" w:cs="Times New Roman"/>
          <w:kern w:val="0"/>
          <w:szCs w:val="24"/>
        </w:rPr>
      </w:pPr>
      <w:ins w:id="2586" w:author="胡 成成" w:date="2020-05-04T22:00:00Z">
        <w:r w:rsidRPr="00803765">
          <w:rPr>
            <w:rFonts w:ascii="Times New Roman" w:eastAsia="宋体" w:hAnsi="Times New Roman" w:cs="Times New Roman"/>
            <w:kern w:val="0"/>
            <w:szCs w:val="24"/>
          </w:rPr>
          <w:t>for snr_db=0:snr:N_snr</w:t>
        </w:r>
      </w:ins>
    </w:p>
    <w:p w14:paraId="7ECB2B2C"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87" w:author="胡 成成" w:date="2020-05-04T22:00:00Z"/>
          <w:rFonts w:ascii="Times New Roman" w:eastAsia="宋体" w:hAnsi="Times New Roman" w:cs="Times New Roman"/>
          <w:kern w:val="0"/>
          <w:szCs w:val="24"/>
        </w:rPr>
      </w:pPr>
    </w:p>
    <w:p w14:paraId="534438D6"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88" w:author="胡 成成" w:date="2020-05-04T22:00:00Z"/>
          <w:rFonts w:ascii="Times New Roman" w:eastAsia="宋体" w:hAnsi="Times New Roman" w:cs="Times New Roman"/>
          <w:kern w:val="0"/>
          <w:szCs w:val="24"/>
        </w:rPr>
      </w:pPr>
      <w:ins w:id="2589" w:author="胡 成成" w:date="2020-05-04T22:00:00Z">
        <w:r w:rsidRPr="00803765">
          <w:rPr>
            <w:rFonts w:ascii="Times New Roman" w:eastAsia="宋体" w:hAnsi="Times New Roman" w:cs="Times New Roman"/>
            <w:kern w:val="0"/>
            <w:szCs w:val="24"/>
          </w:rPr>
          <w:t xml:space="preserve">    code_power=0;</w:t>
        </w:r>
      </w:ins>
    </w:p>
    <w:p w14:paraId="7B453B56"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90" w:author="胡 成成" w:date="2020-05-04T22:00:00Z"/>
          <w:rFonts w:ascii="Times New Roman" w:eastAsia="宋体" w:hAnsi="Times New Roman" w:cs="Times New Roman"/>
          <w:kern w:val="0"/>
          <w:szCs w:val="24"/>
        </w:rPr>
      </w:pPr>
      <w:ins w:id="2591" w:author="胡 成成" w:date="2020-05-04T22:00:00Z">
        <w:r w:rsidRPr="00803765">
          <w:rPr>
            <w:rFonts w:ascii="Times New Roman" w:eastAsia="宋体" w:hAnsi="Times New Roman" w:cs="Times New Roman" w:hint="eastAsia"/>
            <w:kern w:val="0"/>
            <w:szCs w:val="24"/>
          </w:rPr>
          <w:t xml:space="preserve">    code_power=[norm(Tx_data)]^2/(length(Tx_data));%</w:t>
        </w:r>
        <w:r w:rsidRPr="00803765">
          <w:rPr>
            <w:rFonts w:ascii="Times New Roman" w:eastAsia="宋体" w:hAnsi="Times New Roman" w:cs="Times New Roman" w:hint="eastAsia"/>
            <w:kern w:val="0"/>
            <w:szCs w:val="24"/>
          </w:rPr>
          <w:t>信号的符号功率</w:t>
        </w:r>
      </w:ins>
    </w:p>
    <w:p w14:paraId="2A024B0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92" w:author="胡 成成" w:date="2020-05-04T22:00:00Z"/>
          <w:rFonts w:ascii="Times New Roman" w:eastAsia="宋体" w:hAnsi="Times New Roman" w:cs="Times New Roman"/>
          <w:kern w:val="0"/>
          <w:szCs w:val="24"/>
        </w:rPr>
      </w:pPr>
      <w:ins w:id="2593" w:author="胡 成成" w:date="2020-05-04T22:00:00Z">
        <w:r w:rsidRPr="00803765">
          <w:rPr>
            <w:rFonts w:ascii="Times New Roman" w:eastAsia="宋体" w:hAnsi="Times New Roman" w:cs="Times New Roman"/>
            <w:kern w:val="0"/>
            <w:szCs w:val="24"/>
          </w:rPr>
          <w:t xml:space="preserve">    %bit_power=var(Tx_data);</w:t>
        </w:r>
      </w:ins>
    </w:p>
    <w:p w14:paraId="35051DE4"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94" w:author="胡 成成" w:date="2020-05-04T22:00:00Z"/>
          <w:rFonts w:ascii="Times New Roman" w:eastAsia="宋体" w:hAnsi="Times New Roman" w:cs="Times New Roman"/>
          <w:kern w:val="0"/>
          <w:szCs w:val="24"/>
        </w:rPr>
      </w:pPr>
      <w:ins w:id="2595" w:author="胡 成成" w:date="2020-05-04T22:00:00Z">
        <w:r w:rsidRPr="00803765">
          <w:rPr>
            <w:rFonts w:ascii="Times New Roman" w:eastAsia="宋体" w:hAnsi="Times New Roman" w:cs="Times New Roman" w:hint="eastAsia"/>
            <w:kern w:val="0"/>
            <w:szCs w:val="24"/>
          </w:rPr>
          <w:t xml:space="preserve">    bit_power=code_power/bits_per_symbol;%</w:t>
        </w:r>
        <w:r w:rsidRPr="00803765">
          <w:rPr>
            <w:rFonts w:ascii="Times New Roman" w:eastAsia="宋体" w:hAnsi="Times New Roman" w:cs="Times New Roman" w:hint="eastAsia"/>
            <w:kern w:val="0"/>
            <w:szCs w:val="24"/>
          </w:rPr>
          <w:t>比特功率</w:t>
        </w:r>
        <w:r w:rsidRPr="00803765">
          <w:rPr>
            <w:rFonts w:ascii="Times New Roman" w:eastAsia="宋体" w:hAnsi="Times New Roman" w:cs="Times New Roman" w:hint="eastAsia"/>
            <w:kern w:val="0"/>
            <w:szCs w:val="24"/>
          </w:rPr>
          <w:t xml:space="preserve"> </w:t>
        </w:r>
      </w:ins>
    </w:p>
    <w:p w14:paraId="20587F35"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96" w:author="胡 成成" w:date="2020-05-04T22:00:00Z"/>
          <w:rFonts w:ascii="Times New Roman" w:eastAsia="宋体" w:hAnsi="Times New Roman" w:cs="Times New Roman"/>
          <w:kern w:val="0"/>
          <w:szCs w:val="24"/>
        </w:rPr>
      </w:pPr>
      <w:ins w:id="2597" w:author="胡 成成" w:date="2020-05-04T22:00:00Z">
        <w:r w:rsidRPr="00803765">
          <w:rPr>
            <w:rFonts w:ascii="Times New Roman" w:eastAsia="宋体" w:hAnsi="Times New Roman" w:cs="Times New Roman" w:hint="eastAsia"/>
            <w:kern w:val="0"/>
            <w:szCs w:val="24"/>
          </w:rPr>
          <w:t xml:space="preserve">    noise_power=10*log10((bit_power/(10^(snr_db/10))));%</w:t>
        </w:r>
        <w:r w:rsidRPr="00803765">
          <w:rPr>
            <w:rFonts w:ascii="Times New Roman" w:eastAsia="宋体" w:hAnsi="Times New Roman" w:cs="Times New Roman" w:hint="eastAsia"/>
            <w:kern w:val="0"/>
            <w:szCs w:val="24"/>
          </w:rPr>
          <w:t>噪声功率</w:t>
        </w:r>
      </w:ins>
    </w:p>
    <w:p w14:paraId="7E14E3C0"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598" w:author="胡 成成" w:date="2020-05-04T22:00:00Z"/>
          <w:rFonts w:ascii="Times New Roman" w:eastAsia="宋体" w:hAnsi="Times New Roman" w:cs="Times New Roman"/>
          <w:kern w:val="0"/>
          <w:szCs w:val="24"/>
        </w:rPr>
      </w:pPr>
      <w:ins w:id="2599" w:author="胡 成成" w:date="2020-05-04T22:00:00Z">
        <w:r w:rsidRPr="00803765">
          <w:rPr>
            <w:rFonts w:ascii="Times New Roman" w:eastAsia="宋体" w:hAnsi="Times New Roman" w:cs="Times New Roman" w:hint="eastAsia"/>
            <w:kern w:val="0"/>
            <w:szCs w:val="24"/>
          </w:rPr>
          <w:t xml:space="preserve">    noise=wgn(1,length(Tx_data),noise_power,'complex');%</w:t>
        </w:r>
        <w:r w:rsidRPr="00803765">
          <w:rPr>
            <w:rFonts w:ascii="Times New Roman" w:eastAsia="宋体" w:hAnsi="Times New Roman" w:cs="Times New Roman" w:hint="eastAsia"/>
            <w:kern w:val="0"/>
            <w:szCs w:val="24"/>
          </w:rPr>
          <w:t>产生</w:t>
        </w:r>
        <w:r w:rsidRPr="00803765">
          <w:rPr>
            <w:rFonts w:ascii="Times New Roman" w:eastAsia="宋体" w:hAnsi="Times New Roman" w:cs="Times New Roman" w:hint="eastAsia"/>
            <w:kern w:val="0"/>
            <w:szCs w:val="24"/>
          </w:rPr>
          <w:t>GAUSS</w:t>
        </w:r>
        <w:r w:rsidRPr="00803765">
          <w:rPr>
            <w:rFonts w:ascii="Times New Roman" w:eastAsia="宋体" w:hAnsi="Times New Roman" w:cs="Times New Roman" w:hint="eastAsia"/>
            <w:kern w:val="0"/>
            <w:szCs w:val="24"/>
          </w:rPr>
          <w:t>白噪声信号</w:t>
        </w:r>
      </w:ins>
    </w:p>
    <w:p w14:paraId="0272323E"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00" w:author="胡 成成" w:date="2020-05-04T22:00:00Z"/>
          <w:rFonts w:ascii="Times New Roman" w:eastAsia="宋体" w:hAnsi="Times New Roman" w:cs="Times New Roman"/>
          <w:kern w:val="0"/>
          <w:szCs w:val="24"/>
        </w:rPr>
      </w:pPr>
      <w:ins w:id="2601" w:author="胡 成成" w:date="2020-05-04T22:00:00Z">
        <w:r w:rsidRPr="00803765">
          <w:rPr>
            <w:rFonts w:ascii="Times New Roman" w:eastAsia="宋体" w:hAnsi="Times New Roman" w:cs="Times New Roman"/>
            <w:kern w:val="0"/>
            <w:szCs w:val="24"/>
          </w:rPr>
          <w:t xml:space="preserve">    </w:t>
        </w:r>
      </w:ins>
    </w:p>
    <w:p w14:paraId="71FE20CE"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02" w:author="胡 成成" w:date="2020-05-04T22:00:00Z"/>
          <w:rFonts w:ascii="Times New Roman" w:eastAsia="宋体" w:hAnsi="Times New Roman" w:cs="Times New Roman"/>
          <w:kern w:val="0"/>
          <w:szCs w:val="24"/>
        </w:rPr>
      </w:pPr>
      <w:ins w:id="2603" w:author="胡 成成" w:date="2020-05-04T22:00:00Z">
        <w:r w:rsidRPr="00803765">
          <w:rPr>
            <w:rFonts w:ascii="Times New Roman" w:eastAsia="宋体" w:hAnsi="Times New Roman" w:cs="Times New Roman"/>
            <w:kern w:val="0"/>
            <w:szCs w:val="24"/>
          </w:rPr>
          <w:t xml:space="preserve">    Y7=Tx_data+noise;</w:t>
        </w:r>
      </w:ins>
    </w:p>
    <w:p w14:paraId="3D3D661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04" w:author="胡 成成" w:date="2020-05-04T22:00:00Z"/>
          <w:rFonts w:ascii="Times New Roman" w:eastAsia="宋体" w:hAnsi="Times New Roman" w:cs="Times New Roman"/>
          <w:kern w:val="0"/>
          <w:szCs w:val="24"/>
        </w:rPr>
      </w:pPr>
    </w:p>
    <w:p w14:paraId="7782567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05" w:author="胡 成成" w:date="2020-05-04T22:00:00Z"/>
          <w:rFonts w:ascii="Times New Roman" w:eastAsia="宋体" w:hAnsi="Times New Roman" w:cs="Times New Roman"/>
          <w:kern w:val="0"/>
          <w:szCs w:val="24"/>
        </w:rPr>
      </w:pPr>
      <w:ins w:id="2606" w:author="胡 成成" w:date="2020-05-04T22:00:00Z">
        <w:r w:rsidRPr="00803765">
          <w:rPr>
            <w:rFonts w:ascii="Times New Roman" w:eastAsia="宋体" w:hAnsi="Times New Roman" w:cs="Times New Roman"/>
            <w:kern w:val="0"/>
            <w:szCs w:val="24"/>
          </w:rPr>
          <w:t>%-------------------------------------------------------</w:t>
        </w:r>
      </w:ins>
    </w:p>
    <w:p w14:paraId="5E3B484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07" w:author="胡 成成" w:date="2020-05-04T22:00:00Z"/>
          <w:rFonts w:ascii="Times New Roman" w:eastAsia="宋体" w:hAnsi="Times New Roman" w:cs="Times New Roman"/>
          <w:kern w:val="0"/>
          <w:szCs w:val="24"/>
        </w:rPr>
      </w:pPr>
      <w:ins w:id="2608" w:author="胡 成成" w:date="2020-05-04T22:00:00Z">
        <w:r w:rsidRPr="00803765">
          <w:rPr>
            <w:rFonts w:ascii="Times New Roman" w:eastAsia="宋体" w:hAnsi="Times New Roman" w:cs="Times New Roman" w:hint="eastAsia"/>
            <w:kern w:val="0"/>
            <w:szCs w:val="24"/>
          </w:rPr>
          <w:t xml:space="preserve">  %</w:t>
        </w:r>
        <w:r w:rsidRPr="00803765">
          <w:rPr>
            <w:rFonts w:ascii="Times New Roman" w:eastAsia="宋体" w:hAnsi="Times New Roman" w:cs="Times New Roman" w:hint="eastAsia"/>
            <w:kern w:val="0"/>
            <w:szCs w:val="24"/>
          </w:rPr>
          <w:t>串并变换</w:t>
        </w:r>
      </w:ins>
    </w:p>
    <w:p w14:paraId="2351999A"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09" w:author="胡 成成" w:date="2020-05-04T22:00:00Z"/>
          <w:rFonts w:ascii="Times New Roman" w:eastAsia="宋体" w:hAnsi="Times New Roman" w:cs="Times New Roman"/>
          <w:kern w:val="0"/>
          <w:szCs w:val="24"/>
        </w:rPr>
      </w:pPr>
      <w:ins w:id="2610" w:author="胡 成成" w:date="2020-05-04T22:00:00Z">
        <w:r w:rsidRPr="00803765">
          <w:rPr>
            <w:rFonts w:ascii="Times New Roman" w:eastAsia="宋体" w:hAnsi="Times New Roman" w:cs="Times New Roman"/>
            <w:kern w:val="0"/>
            <w:szCs w:val="24"/>
          </w:rPr>
          <w:t xml:space="preserve">   Y6=reshape(Y7,IFFT_bin_length+GI,symbols_per_carrier).';</w:t>
        </w:r>
      </w:ins>
    </w:p>
    <w:p w14:paraId="0C7E6471"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11" w:author="胡 成成" w:date="2020-05-04T22:00:00Z"/>
          <w:rFonts w:ascii="Times New Roman" w:eastAsia="宋体" w:hAnsi="Times New Roman" w:cs="Times New Roman"/>
          <w:kern w:val="0"/>
          <w:szCs w:val="24"/>
        </w:rPr>
      </w:pPr>
      <w:ins w:id="2612" w:author="胡 成成" w:date="2020-05-04T22:00:00Z">
        <w:r w:rsidRPr="00803765">
          <w:rPr>
            <w:rFonts w:ascii="Times New Roman" w:eastAsia="宋体" w:hAnsi="Times New Roman" w:cs="Times New Roman"/>
            <w:kern w:val="0"/>
            <w:szCs w:val="24"/>
          </w:rPr>
          <w:t xml:space="preserve">   </w:t>
        </w:r>
      </w:ins>
    </w:p>
    <w:p w14:paraId="67DFFF11"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13" w:author="胡 成成" w:date="2020-05-04T22:00:00Z"/>
          <w:rFonts w:ascii="Times New Roman" w:eastAsia="宋体" w:hAnsi="Times New Roman" w:cs="Times New Roman"/>
          <w:kern w:val="0"/>
          <w:szCs w:val="24"/>
        </w:rPr>
      </w:pPr>
      <w:ins w:id="2614" w:author="胡 成成" w:date="2020-05-04T22:00:00Z">
        <w:r w:rsidRPr="00803765">
          <w:rPr>
            <w:rFonts w:ascii="Times New Roman" w:eastAsia="宋体" w:hAnsi="Times New Roman" w:cs="Times New Roman" w:hint="eastAsia"/>
            <w:kern w:val="0"/>
            <w:szCs w:val="24"/>
          </w:rPr>
          <w:t xml:space="preserve">  %</w:t>
        </w:r>
        <w:r w:rsidRPr="00803765">
          <w:rPr>
            <w:rFonts w:ascii="Times New Roman" w:eastAsia="宋体" w:hAnsi="Times New Roman" w:cs="Times New Roman" w:hint="eastAsia"/>
            <w:kern w:val="0"/>
            <w:szCs w:val="24"/>
          </w:rPr>
          <w:t>去保护间隔</w:t>
        </w:r>
      </w:ins>
    </w:p>
    <w:p w14:paraId="17491BF9"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15" w:author="胡 成成" w:date="2020-05-04T22:00:00Z"/>
          <w:rFonts w:ascii="Times New Roman" w:eastAsia="宋体" w:hAnsi="Times New Roman" w:cs="Times New Roman"/>
          <w:kern w:val="0"/>
          <w:szCs w:val="24"/>
        </w:rPr>
      </w:pPr>
      <w:ins w:id="2616" w:author="胡 成成" w:date="2020-05-04T22:00:00Z">
        <w:r w:rsidRPr="00803765">
          <w:rPr>
            <w:rFonts w:ascii="Times New Roman" w:eastAsia="宋体" w:hAnsi="Times New Roman" w:cs="Times New Roman"/>
            <w:kern w:val="0"/>
            <w:szCs w:val="24"/>
          </w:rPr>
          <w:t xml:space="preserve">    for k=1:symbols_per_carrier;</w:t>
        </w:r>
      </w:ins>
    </w:p>
    <w:p w14:paraId="6AC2EF6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17" w:author="胡 成成" w:date="2020-05-04T22:00:00Z"/>
          <w:rFonts w:ascii="Times New Roman" w:eastAsia="宋体" w:hAnsi="Times New Roman" w:cs="Times New Roman"/>
          <w:kern w:val="0"/>
          <w:szCs w:val="24"/>
        </w:rPr>
      </w:pPr>
      <w:ins w:id="2618" w:author="胡 成成" w:date="2020-05-04T22:00:00Z">
        <w:r w:rsidRPr="00803765">
          <w:rPr>
            <w:rFonts w:ascii="Times New Roman" w:eastAsia="宋体" w:hAnsi="Times New Roman" w:cs="Times New Roman"/>
            <w:kern w:val="0"/>
            <w:szCs w:val="24"/>
          </w:rPr>
          <w:lastRenderedPageBreak/>
          <w:t xml:space="preserve">       for i=1:IFFT_bin_length;</w:t>
        </w:r>
      </w:ins>
    </w:p>
    <w:p w14:paraId="53673B5A"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19" w:author="胡 成成" w:date="2020-05-04T22:00:00Z"/>
          <w:rFonts w:ascii="Times New Roman" w:eastAsia="宋体" w:hAnsi="Times New Roman" w:cs="Times New Roman"/>
          <w:kern w:val="0"/>
          <w:szCs w:val="24"/>
        </w:rPr>
      </w:pPr>
      <w:ins w:id="2620" w:author="胡 成成" w:date="2020-05-04T22:00:00Z">
        <w:r w:rsidRPr="00803765">
          <w:rPr>
            <w:rFonts w:ascii="Times New Roman" w:eastAsia="宋体" w:hAnsi="Times New Roman" w:cs="Times New Roman"/>
            <w:kern w:val="0"/>
            <w:szCs w:val="24"/>
          </w:rPr>
          <w:t xml:space="preserve">           Y5(k,i)=Y6(k,i+GI);</w:t>
        </w:r>
      </w:ins>
    </w:p>
    <w:p w14:paraId="3A5CCBF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21" w:author="胡 成成" w:date="2020-05-04T22:00:00Z"/>
          <w:rFonts w:ascii="Times New Roman" w:eastAsia="宋体" w:hAnsi="Times New Roman" w:cs="Times New Roman"/>
          <w:kern w:val="0"/>
          <w:szCs w:val="24"/>
        </w:rPr>
      </w:pPr>
      <w:ins w:id="2622" w:author="胡 成成" w:date="2020-05-04T22:00:00Z">
        <w:r w:rsidRPr="00803765">
          <w:rPr>
            <w:rFonts w:ascii="Times New Roman" w:eastAsia="宋体" w:hAnsi="Times New Roman" w:cs="Times New Roman"/>
            <w:kern w:val="0"/>
            <w:szCs w:val="24"/>
          </w:rPr>
          <w:t xml:space="preserve">       end</w:t>
        </w:r>
      </w:ins>
    </w:p>
    <w:p w14:paraId="150A1F53"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23" w:author="胡 成成" w:date="2020-05-04T22:00:00Z"/>
          <w:rFonts w:ascii="Times New Roman" w:eastAsia="宋体" w:hAnsi="Times New Roman" w:cs="Times New Roman"/>
          <w:kern w:val="0"/>
          <w:szCs w:val="24"/>
        </w:rPr>
      </w:pPr>
      <w:ins w:id="2624" w:author="胡 成成" w:date="2020-05-04T22:00:00Z">
        <w:r w:rsidRPr="00803765">
          <w:rPr>
            <w:rFonts w:ascii="Times New Roman" w:eastAsia="宋体" w:hAnsi="Times New Roman" w:cs="Times New Roman"/>
            <w:kern w:val="0"/>
            <w:szCs w:val="24"/>
          </w:rPr>
          <w:t xml:space="preserve">    end</w:t>
        </w:r>
      </w:ins>
    </w:p>
    <w:p w14:paraId="40605D0A"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25" w:author="胡 成成" w:date="2020-05-04T22:00:00Z"/>
          <w:rFonts w:ascii="Times New Roman" w:eastAsia="宋体" w:hAnsi="Times New Roman" w:cs="Times New Roman"/>
          <w:kern w:val="0"/>
          <w:szCs w:val="24"/>
        </w:rPr>
      </w:pPr>
      <w:ins w:id="2626" w:author="胡 成成" w:date="2020-05-04T22:00:00Z">
        <w:r w:rsidRPr="00803765">
          <w:rPr>
            <w:rFonts w:ascii="Times New Roman" w:eastAsia="宋体" w:hAnsi="Times New Roman" w:cs="Times New Roman"/>
            <w:kern w:val="0"/>
            <w:szCs w:val="24"/>
          </w:rPr>
          <w:t xml:space="preserve">     Y4=fft(Y5,IFFT_bin_length,2);</w:t>
        </w:r>
      </w:ins>
    </w:p>
    <w:p w14:paraId="4BDE10B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27" w:author="胡 成成" w:date="2020-05-04T22:00:00Z"/>
          <w:rFonts w:ascii="Times New Roman" w:eastAsia="宋体" w:hAnsi="Times New Roman" w:cs="Times New Roman"/>
          <w:kern w:val="0"/>
          <w:szCs w:val="24"/>
        </w:rPr>
      </w:pPr>
      <w:ins w:id="2628" w:author="胡 成成" w:date="2020-05-04T22:00:00Z">
        <w:r w:rsidRPr="00803765">
          <w:rPr>
            <w:rFonts w:ascii="Times New Roman" w:eastAsia="宋体" w:hAnsi="Times New Roman" w:cs="Times New Roman"/>
            <w:kern w:val="0"/>
            <w:szCs w:val="24"/>
          </w:rPr>
          <w:t xml:space="preserve">     Y3=Y4(:,carriers);</w:t>
        </w:r>
      </w:ins>
    </w:p>
    <w:p w14:paraId="21340C4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29" w:author="胡 成成" w:date="2020-05-04T22:00:00Z"/>
          <w:rFonts w:ascii="Times New Roman" w:eastAsia="宋体" w:hAnsi="Times New Roman" w:cs="Times New Roman"/>
          <w:kern w:val="0"/>
          <w:szCs w:val="24"/>
        </w:rPr>
      </w:pPr>
      <w:ins w:id="2630" w:author="胡 成成" w:date="2020-05-04T22:00:00Z">
        <w:r w:rsidRPr="00803765">
          <w:rPr>
            <w:rFonts w:ascii="Times New Roman" w:eastAsia="宋体" w:hAnsi="Times New Roman" w:cs="Times New Roman"/>
            <w:kern w:val="0"/>
            <w:szCs w:val="24"/>
          </w:rPr>
          <w:t xml:space="preserve"> %-------------------------------------------------------------   </w:t>
        </w:r>
      </w:ins>
    </w:p>
    <w:p w14:paraId="64C7EACA"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31" w:author="胡 成成" w:date="2020-05-04T22:00:00Z"/>
          <w:rFonts w:ascii="Times New Roman" w:eastAsia="宋体" w:hAnsi="Times New Roman" w:cs="Times New Roman"/>
          <w:kern w:val="0"/>
          <w:szCs w:val="24"/>
        </w:rPr>
      </w:pPr>
      <w:ins w:id="2632" w:author="胡 成成" w:date="2020-05-04T22:00:00Z">
        <w:r w:rsidRPr="00803765">
          <w:rPr>
            <w:rFonts w:ascii="Times New Roman" w:eastAsia="宋体" w:hAnsi="Times New Roman" w:cs="Times New Roman" w:hint="eastAsia"/>
            <w:kern w:val="0"/>
            <w:szCs w:val="24"/>
          </w:rPr>
          <w:t xml:space="preserve"> %LS</w:t>
        </w:r>
        <w:r w:rsidRPr="00803765">
          <w:rPr>
            <w:rFonts w:ascii="Times New Roman" w:eastAsia="宋体" w:hAnsi="Times New Roman" w:cs="Times New Roman" w:hint="eastAsia"/>
            <w:kern w:val="0"/>
            <w:szCs w:val="24"/>
          </w:rPr>
          <w:t>信道估计</w:t>
        </w:r>
      </w:ins>
    </w:p>
    <w:p w14:paraId="64872FE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33" w:author="胡 成成" w:date="2020-05-04T22:00:00Z"/>
          <w:rFonts w:ascii="Times New Roman" w:eastAsia="宋体" w:hAnsi="Times New Roman" w:cs="Times New Roman"/>
          <w:kern w:val="0"/>
          <w:szCs w:val="24"/>
        </w:rPr>
      </w:pPr>
      <w:ins w:id="2634" w:author="胡 成成" w:date="2020-05-04T22:00:00Z">
        <w:r w:rsidRPr="00803765">
          <w:rPr>
            <w:rFonts w:ascii="Times New Roman" w:eastAsia="宋体" w:hAnsi="Times New Roman" w:cs="Times New Roman"/>
            <w:kern w:val="0"/>
            <w:szCs w:val="24"/>
          </w:rPr>
          <w:t xml:space="preserve">  H=[];</w:t>
        </w:r>
      </w:ins>
    </w:p>
    <w:p w14:paraId="3145C00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35" w:author="胡 成成" w:date="2020-05-04T22:00:00Z"/>
          <w:rFonts w:ascii="Times New Roman" w:eastAsia="宋体" w:hAnsi="Times New Roman" w:cs="Times New Roman"/>
          <w:kern w:val="0"/>
          <w:szCs w:val="24"/>
        </w:rPr>
      </w:pPr>
      <w:ins w:id="2636" w:author="胡 成成" w:date="2020-05-04T22:00:00Z">
        <w:r w:rsidRPr="00803765">
          <w:rPr>
            <w:rFonts w:ascii="Times New Roman" w:eastAsia="宋体" w:hAnsi="Times New Roman" w:cs="Times New Roman"/>
            <w:kern w:val="0"/>
            <w:szCs w:val="24"/>
          </w:rPr>
          <w:t xml:space="preserve">  Y2=Y3(:,signal);</w:t>
        </w:r>
      </w:ins>
    </w:p>
    <w:p w14:paraId="5BE4CA3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37" w:author="胡 成成" w:date="2020-05-04T22:00:00Z"/>
          <w:rFonts w:ascii="Times New Roman" w:eastAsia="宋体" w:hAnsi="Times New Roman" w:cs="Times New Roman"/>
          <w:kern w:val="0"/>
          <w:szCs w:val="24"/>
        </w:rPr>
      </w:pPr>
      <w:ins w:id="2638" w:author="胡 成成" w:date="2020-05-04T22:00:00Z">
        <w:r w:rsidRPr="00803765">
          <w:rPr>
            <w:rFonts w:ascii="Times New Roman" w:eastAsia="宋体" w:hAnsi="Times New Roman" w:cs="Times New Roman"/>
            <w:kern w:val="0"/>
            <w:szCs w:val="24"/>
          </w:rPr>
          <w:t xml:space="preserve">  Rx_training_symbols=Y3(:,pilot);</w:t>
        </w:r>
      </w:ins>
    </w:p>
    <w:p w14:paraId="732DD174"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39" w:author="胡 成成" w:date="2020-05-04T22:00:00Z"/>
          <w:rFonts w:ascii="Times New Roman" w:eastAsia="宋体" w:hAnsi="Times New Roman" w:cs="Times New Roman"/>
          <w:kern w:val="0"/>
          <w:szCs w:val="24"/>
        </w:rPr>
      </w:pPr>
      <w:ins w:id="2640" w:author="胡 成成" w:date="2020-05-04T22:00:00Z">
        <w:r w:rsidRPr="00803765">
          <w:rPr>
            <w:rFonts w:ascii="Times New Roman" w:eastAsia="宋体" w:hAnsi="Times New Roman" w:cs="Times New Roman"/>
            <w:kern w:val="0"/>
            <w:szCs w:val="24"/>
          </w:rPr>
          <w:t xml:space="preserve">  Rx_training_symbols0=reshape(Rx_training_symbols,symbols_per_carrier*Np,1);</w:t>
        </w:r>
      </w:ins>
    </w:p>
    <w:p w14:paraId="3FC9418E"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41" w:author="胡 成成" w:date="2020-05-04T22:00:00Z"/>
          <w:rFonts w:ascii="Times New Roman" w:eastAsia="宋体" w:hAnsi="Times New Roman" w:cs="Times New Roman"/>
          <w:kern w:val="0"/>
          <w:szCs w:val="24"/>
        </w:rPr>
      </w:pPr>
      <w:ins w:id="2642" w:author="胡 成成" w:date="2020-05-04T22:00:00Z">
        <w:r w:rsidRPr="00803765">
          <w:rPr>
            <w:rFonts w:ascii="Times New Roman" w:eastAsia="宋体" w:hAnsi="Times New Roman" w:cs="Times New Roman"/>
            <w:kern w:val="0"/>
            <w:szCs w:val="24"/>
          </w:rPr>
          <w:t xml:space="preserve">  </w:t>
        </w:r>
      </w:ins>
    </w:p>
    <w:p w14:paraId="26E4CC83"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43" w:author="胡 成成" w:date="2020-05-04T22:00:00Z"/>
          <w:rFonts w:ascii="Times New Roman" w:eastAsia="宋体" w:hAnsi="Times New Roman" w:cs="Times New Roman"/>
          <w:kern w:val="0"/>
          <w:szCs w:val="24"/>
        </w:rPr>
      </w:pPr>
      <w:ins w:id="2644" w:author="胡 成成" w:date="2020-05-04T22:00:00Z">
        <w:r w:rsidRPr="00803765">
          <w:rPr>
            <w:rFonts w:ascii="Times New Roman" w:eastAsia="宋体" w:hAnsi="Times New Roman" w:cs="Times New Roman"/>
            <w:kern w:val="0"/>
            <w:szCs w:val="24"/>
          </w:rPr>
          <w:t xml:space="preserve">  training_symbol0=reshape(training_symbols,1,symbols_per_carrier*Np);</w:t>
        </w:r>
      </w:ins>
    </w:p>
    <w:p w14:paraId="328694F5"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45" w:author="胡 成成" w:date="2020-05-04T22:00:00Z"/>
          <w:rFonts w:ascii="Times New Roman" w:eastAsia="宋体" w:hAnsi="Times New Roman" w:cs="Times New Roman"/>
          <w:kern w:val="0"/>
          <w:szCs w:val="24"/>
        </w:rPr>
      </w:pPr>
      <w:ins w:id="2646" w:author="胡 成成" w:date="2020-05-04T22:00:00Z">
        <w:r w:rsidRPr="00803765">
          <w:rPr>
            <w:rFonts w:ascii="Times New Roman" w:eastAsia="宋体" w:hAnsi="Times New Roman" w:cs="Times New Roman"/>
            <w:kern w:val="0"/>
            <w:szCs w:val="24"/>
          </w:rPr>
          <w:t xml:space="preserve">  training_symbol1=diag(training_symbol0);</w:t>
        </w:r>
      </w:ins>
    </w:p>
    <w:p w14:paraId="700D4CE6"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47" w:author="胡 成成" w:date="2020-05-04T22:00:00Z"/>
          <w:rFonts w:ascii="Times New Roman" w:eastAsia="宋体" w:hAnsi="Times New Roman" w:cs="Times New Roman"/>
          <w:kern w:val="0"/>
          <w:szCs w:val="24"/>
        </w:rPr>
      </w:pPr>
      <w:ins w:id="2648" w:author="胡 成成" w:date="2020-05-04T22:00:00Z">
        <w:r w:rsidRPr="00803765">
          <w:rPr>
            <w:rFonts w:ascii="Times New Roman" w:eastAsia="宋体" w:hAnsi="Times New Roman" w:cs="Times New Roman"/>
            <w:kern w:val="0"/>
            <w:szCs w:val="24"/>
          </w:rPr>
          <w:t xml:space="preserve">  %disp(training_symbols)</w:t>
        </w:r>
      </w:ins>
    </w:p>
    <w:p w14:paraId="494C01D9"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49" w:author="胡 成成" w:date="2020-05-04T22:00:00Z"/>
          <w:rFonts w:ascii="Times New Roman" w:eastAsia="宋体" w:hAnsi="Times New Roman" w:cs="Times New Roman"/>
          <w:kern w:val="0"/>
          <w:szCs w:val="24"/>
        </w:rPr>
      </w:pPr>
      <w:ins w:id="2650" w:author="胡 成成" w:date="2020-05-04T22:00:00Z">
        <w:r w:rsidRPr="00803765">
          <w:rPr>
            <w:rFonts w:ascii="Times New Roman" w:eastAsia="宋体" w:hAnsi="Times New Roman" w:cs="Times New Roman"/>
            <w:kern w:val="0"/>
            <w:szCs w:val="24"/>
          </w:rPr>
          <w:t xml:space="preserve">  training_symbol2=inv(training_symbol1);</w:t>
        </w:r>
      </w:ins>
    </w:p>
    <w:p w14:paraId="03EFCA10"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51" w:author="胡 成成" w:date="2020-05-04T22:00:00Z"/>
          <w:rFonts w:ascii="Times New Roman" w:eastAsia="宋体" w:hAnsi="Times New Roman" w:cs="Times New Roman"/>
          <w:kern w:val="0"/>
          <w:szCs w:val="24"/>
        </w:rPr>
      </w:pPr>
      <w:ins w:id="2652" w:author="胡 成成" w:date="2020-05-04T22:00:00Z">
        <w:r w:rsidRPr="00803765">
          <w:rPr>
            <w:rFonts w:ascii="Times New Roman" w:eastAsia="宋体" w:hAnsi="Times New Roman" w:cs="Times New Roman"/>
            <w:kern w:val="0"/>
            <w:szCs w:val="24"/>
          </w:rPr>
          <w:t xml:space="preserve">  Hls=training_symbol2*Rx_training_symbols0;</w:t>
        </w:r>
      </w:ins>
    </w:p>
    <w:p w14:paraId="21276E54"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53" w:author="胡 成成" w:date="2020-05-04T22:00:00Z"/>
          <w:rFonts w:ascii="Times New Roman" w:eastAsia="宋体" w:hAnsi="Times New Roman" w:cs="Times New Roman"/>
          <w:kern w:val="0"/>
          <w:szCs w:val="24"/>
        </w:rPr>
      </w:pPr>
      <w:ins w:id="2654" w:author="胡 成成" w:date="2020-05-04T22:00:00Z">
        <w:r w:rsidRPr="00803765">
          <w:rPr>
            <w:rFonts w:ascii="Times New Roman" w:eastAsia="宋体" w:hAnsi="Times New Roman" w:cs="Times New Roman"/>
            <w:kern w:val="0"/>
            <w:szCs w:val="24"/>
          </w:rPr>
          <w:t xml:space="preserve">  Hls1=reshape(Hls,symbols_per_carrier,Np);</w:t>
        </w:r>
      </w:ins>
    </w:p>
    <w:p w14:paraId="00C04DEF"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55" w:author="胡 成成" w:date="2020-05-04T22:00:00Z"/>
          <w:rFonts w:ascii="Times New Roman" w:eastAsia="宋体" w:hAnsi="Times New Roman" w:cs="Times New Roman"/>
          <w:kern w:val="0"/>
          <w:szCs w:val="24"/>
        </w:rPr>
      </w:pPr>
      <w:ins w:id="2656" w:author="胡 成成" w:date="2020-05-04T22:00:00Z">
        <w:r w:rsidRPr="00803765">
          <w:rPr>
            <w:rFonts w:ascii="Times New Roman" w:eastAsia="宋体" w:hAnsi="Times New Roman" w:cs="Times New Roman"/>
            <w:kern w:val="0"/>
            <w:szCs w:val="24"/>
          </w:rPr>
          <w:t xml:space="preserve">  HLs=[];</w:t>
        </w:r>
      </w:ins>
    </w:p>
    <w:p w14:paraId="6C7A6CE3"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57" w:author="胡 成成" w:date="2020-05-04T22:00:00Z"/>
          <w:rFonts w:ascii="Times New Roman" w:eastAsia="宋体" w:hAnsi="Times New Roman" w:cs="Times New Roman"/>
          <w:kern w:val="0"/>
          <w:szCs w:val="24"/>
        </w:rPr>
      </w:pPr>
      <w:ins w:id="2658" w:author="胡 成成" w:date="2020-05-04T22:00:00Z">
        <w:r w:rsidRPr="00803765">
          <w:rPr>
            <w:rFonts w:ascii="Times New Roman" w:eastAsia="宋体" w:hAnsi="Times New Roman" w:cs="Times New Roman"/>
            <w:kern w:val="0"/>
            <w:szCs w:val="24"/>
          </w:rPr>
          <w:t xml:space="preserve">  HLs1=[];</w:t>
        </w:r>
      </w:ins>
    </w:p>
    <w:p w14:paraId="2FB040F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59" w:author="胡 成成" w:date="2020-05-04T22:00:00Z"/>
          <w:rFonts w:ascii="Times New Roman" w:eastAsia="宋体" w:hAnsi="Times New Roman" w:cs="Times New Roman"/>
          <w:kern w:val="0"/>
          <w:szCs w:val="24"/>
        </w:rPr>
      </w:pPr>
      <w:ins w:id="2660" w:author="胡 成成" w:date="2020-05-04T22:00:00Z">
        <w:r w:rsidRPr="00803765">
          <w:rPr>
            <w:rFonts w:ascii="Times New Roman" w:eastAsia="宋体" w:hAnsi="Times New Roman" w:cs="Times New Roman"/>
            <w:kern w:val="0"/>
            <w:szCs w:val="24"/>
          </w:rPr>
          <w:t xml:space="preserve"> if ceil(carrier_count/LI)==carrier_count/LI</w:t>
        </w:r>
      </w:ins>
    </w:p>
    <w:p w14:paraId="17B93CE4"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61" w:author="胡 成成" w:date="2020-05-04T22:00:00Z"/>
          <w:rFonts w:ascii="Times New Roman" w:eastAsia="宋体" w:hAnsi="Times New Roman" w:cs="Times New Roman"/>
          <w:kern w:val="0"/>
          <w:szCs w:val="24"/>
        </w:rPr>
      </w:pPr>
      <w:ins w:id="2662" w:author="胡 成成" w:date="2020-05-04T22:00:00Z">
        <w:r w:rsidRPr="00803765">
          <w:rPr>
            <w:rFonts w:ascii="Times New Roman" w:eastAsia="宋体" w:hAnsi="Times New Roman" w:cs="Times New Roman"/>
            <w:kern w:val="0"/>
            <w:szCs w:val="24"/>
          </w:rPr>
          <w:t xml:space="preserve">     for k=1:Np-1</w:t>
        </w:r>
      </w:ins>
    </w:p>
    <w:p w14:paraId="3861C5A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63" w:author="胡 成成" w:date="2020-05-04T22:00:00Z"/>
          <w:rFonts w:ascii="Times New Roman" w:eastAsia="宋体" w:hAnsi="Times New Roman" w:cs="Times New Roman"/>
          <w:kern w:val="0"/>
          <w:szCs w:val="24"/>
        </w:rPr>
      </w:pPr>
      <w:ins w:id="2664" w:author="胡 成成" w:date="2020-05-04T22:00:00Z">
        <w:r w:rsidRPr="00803765">
          <w:rPr>
            <w:rFonts w:ascii="Times New Roman" w:eastAsia="宋体" w:hAnsi="Times New Roman" w:cs="Times New Roman"/>
            <w:kern w:val="0"/>
            <w:szCs w:val="24"/>
          </w:rPr>
          <w:t xml:space="preserve">        HLs2=[];</w:t>
        </w:r>
      </w:ins>
    </w:p>
    <w:p w14:paraId="19E874CE"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65" w:author="胡 成成" w:date="2020-05-04T22:00:00Z"/>
          <w:rFonts w:ascii="Times New Roman" w:eastAsia="宋体" w:hAnsi="Times New Roman" w:cs="Times New Roman"/>
          <w:kern w:val="0"/>
          <w:szCs w:val="24"/>
        </w:rPr>
      </w:pPr>
      <w:ins w:id="2666" w:author="胡 成成" w:date="2020-05-04T22:00:00Z">
        <w:r w:rsidRPr="00803765">
          <w:rPr>
            <w:rFonts w:ascii="Times New Roman" w:eastAsia="宋体" w:hAnsi="Times New Roman" w:cs="Times New Roman"/>
            <w:kern w:val="0"/>
            <w:szCs w:val="24"/>
          </w:rPr>
          <w:t xml:space="preserve">           for t=1:LI</w:t>
        </w:r>
      </w:ins>
    </w:p>
    <w:p w14:paraId="05D5D436"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67" w:author="胡 成成" w:date="2020-05-04T22:00:00Z"/>
          <w:rFonts w:ascii="Times New Roman" w:eastAsia="宋体" w:hAnsi="Times New Roman" w:cs="Times New Roman"/>
          <w:kern w:val="0"/>
          <w:szCs w:val="24"/>
        </w:rPr>
      </w:pPr>
      <w:ins w:id="2668" w:author="胡 成成" w:date="2020-05-04T22:00:00Z">
        <w:r w:rsidRPr="00803765">
          <w:rPr>
            <w:rFonts w:ascii="Times New Roman" w:eastAsia="宋体" w:hAnsi="Times New Roman" w:cs="Times New Roman"/>
            <w:kern w:val="0"/>
            <w:szCs w:val="24"/>
          </w:rPr>
          <w:t xml:space="preserve">           HLs1(:,1)=(Hls1(:,k+1)-Hls1(:,k))*(t-1)./LI+Hls1(:,k);</w:t>
        </w:r>
      </w:ins>
    </w:p>
    <w:p w14:paraId="773AD921"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69" w:author="胡 成成" w:date="2020-05-04T22:00:00Z"/>
          <w:rFonts w:ascii="Times New Roman" w:eastAsia="宋体" w:hAnsi="Times New Roman" w:cs="Times New Roman"/>
          <w:kern w:val="0"/>
          <w:szCs w:val="24"/>
        </w:rPr>
      </w:pPr>
      <w:ins w:id="2670" w:author="胡 成成" w:date="2020-05-04T22:00:00Z">
        <w:r w:rsidRPr="00803765">
          <w:rPr>
            <w:rFonts w:ascii="Times New Roman" w:eastAsia="宋体" w:hAnsi="Times New Roman" w:cs="Times New Roman"/>
            <w:kern w:val="0"/>
            <w:szCs w:val="24"/>
          </w:rPr>
          <w:t xml:space="preserve">           HLs2=[HLs2,HLs1];</w:t>
        </w:r>
      </w:ins>
    </w:p>
    <w:p w14:paraId="27A8CC10"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71" w:author="胡 成成" w:date="2020-05-04T22:00:00Z"/>
          <w:rFonts w:ascii="Times New Roman" w:eastAsia="宋体" w:hAnsi="Times New Roman" w:cs="Times New Roman"/>
          <w:kern w:val="0"/>
          <w:szCs w:val="24"/>
        </w:rPr>
      </w:pPr>
      <w:ins w:id="2672" w:author="胡 成成" w:date="2020-05-04T22:00:00Z">
        <w:r w:rsidRPr="00803765">
          <w:rPr>
            <w:rFonts w:ascii="Times New Roman" w:eastAsia="宋体" w:hAnsi="Times New Roman" w:cs="Times New Roman"/>
            <w:kern w:val="0"/>
            <w:szCs w:val="24"/>
          </w:rPr>
          <w:t xml:space="preserve">        end</w:t>
        </w:r>
      </w:ins>
    </w:p>
    <w:p w14:paraId="11A94C1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73" w:author="胡 成成" w:date="2020-05-04T22:00:00Z"/>
          <w:rFonts w:ascii="Times New Roman" w:eastAsia="宋体" w:hAnsi="Times New Roman" w:cs="Times New Roman"/>
          <w:kern w:val="0"/>
          <w:szCs w:val="24"/>
        </w:rPr>
      </w:pPr>
      <w:ins w:id="2674" w:author="胡 成成" w:date="2020-05-04T22:00:00Z">
        <w:r w:rsidRPr="00803765">
          <w:rPr>
            <w:rFonts w:ascii="Times New Roman" w:eastAsia="宋体" w:hAnsi="Times New Roman" w:cs="Times New Roman"/>
            <w:kern w:val="0"/>
            <w:szCs w:val="24"/>
          </w:rPr>
          <w:lastRenderedPageBreak/>
          <w:t xml:space="preserve">       HLs=[HLs,HLs2];</w:t>
        </w:r>
      </w:ins>
    </w:p>
    <w:p w14:paraId="26D8023E"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75" w:author="胡 成成" w:date="2020-05-04T22:00:00Z"/>
          <w:rFonts w:ascii="Times New Roman" w:eastAsia="宋体" w:hAnsi="Times New Roman" w:cs="Times New Roman"/>
          <w:kern w:val="0"/>
          <w:szCs w:val="24"/>
        </w:rPr>
      </w:pPr>
      <w:ins w:id="2676" w:author="胡 成成" w:date="2020-05-04T22:00:00Z">
        <w:r w:rsidRPr="00803765">
          <w:rPr>
            <w:rFonts w:ascii="Times New Roman" w:eastAsia="宋体" w:hAnsi="Times New Roman" w:cs="Times New Roman"/>
            <w:kern w:val="0"/>
            <w:szCs w:val="24"/>
          </w:rPr>
          <w:t xml:space="preserve">    end</w:t>
        </w:r>
      </w:ins>
    </w:p>
    <w:p w14:paraId="47DAC4B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77" w:author="胡 成成" w:date="2020-05-04T22:00:00Z"/>
          <w:rFonts w:ascii="Times New Roman" w:eastAsia="宋体" w:hAnsi="Times New Roman" w:cs="Times New Roman"/>
          <w:kern w:val="0"/>
          <w:szCs w:val="24"/>
        </w:rPr>
      </w:pPr>
      <w:ins w:id="2678" w:author="胡 成成" w:date="2020-05-04T22:00:00Z">
        <w:r w:rsidRPr="00803765">
          <w:rPr>
            <w:rFonts w:ascii="Times New Roman" w:eastAsia="宋体" w:hAnsi="Times New Roman" w:cs="Times New Roman"/>
            <w:kern w:val="0"/>
            <w:szCs w:val="24"/>
          </w:rPr>
          <w:t>else</w:t>
        </w:r>
      </w:ins>
    </w:p>
    <w:p w14:paraId="2EBA53B0"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79" w:author="胡 成成" w:date="2020-05-04T22:00:00Z"/>
          <w:rFonts w:ascii="Times New Roman" w:eastAsia="宋体" w:hAnsi="Times New Roman" w:cs="Times New Roman"/>
          <w:kern w:val="0"/>
          <w:szCs w:val="24"/>
        </w:rPr>
      </w:pPr>
      <w:ins w:id="2680" w:author="胡 成成" w:date="2020-05-04T22:00:00Z">
        <w:r w:rsidRPr="00803765">
          <w:rPr>
            <w:rFonts w:ascii="Times New Roman" w:eastAsia="宋体" w:hAnsi="Times New Roman" w:cs="Times New Roman"/>
            <w:kern w:val="0"/>
            <w:szCs w:val="24"/>
          </w:rPr>
          <w:t xml:space="preserve">    for k=1:Np-2</w:t>
        </w:r>
      </w:ins>
    </w:p>
    <w:p w14:paraId="3D295649"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81" w:author="胡 成成" w:date="2020-05-04T22:00:00Z"/>
          <w:rFonts w:ascii="Times New Roman" w:eastAsia="宋体" w:hAnsi="Times New Roman" w:cs="Times New Roman"/>
          <w:kern w:val="0"/>
          <w:szCs w:val="24"/>
        </w:rPr>
      </w:pPr>
      <w:ins w:id="2682" w:author="胡 成成" w:date="2020-05-04T22:00:00Z">
        <w:r w:rsidRPr="00803765">
          <w:rPr>
            <w:rFonts w:ascii="Times New Roman" w:eastAsia="宋体" w:hAnsi="Times New Roman" w:cs="Times New Roman"/>
            <w:kern w:val="0"/>
            <w:szCs w:val="24"/>
          </w:rPr>
          <w:t xml:space="preserve">        HLs2=[];</w:t>
        </w:r>
      </w:ins>
    </w:p>
    <w:p w14:paraId="75E01611"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83" w:author="胡 成成" w:date="2020-05-04T22:00:00Z"/>
          <w:rFonts w:ascii="Times New Roman" w:eastAsia="宋体" w:hAnsi="Times New Roman" w:cs="Times New Roman"/>
          <w:kern w:val="0"/>
          <w:szCs w:val="24"/>
        </w:rPr>
      </w:pPr>
      <w:ins w:id="2684" w:author="胡 成成" w:date="2020-05-04T22:00:00Z">
        <w:r w:rsidRPr="00803765">
          <w:rPr>
            <w:rFonts w:ascii="Times New Roman" w:eastAsia="宋体" w:hAnsi="Times New Roman" w:cs="Times New Roman"/>
            <w:kern w:val="0"/>
            <w:szCs w:val="24"/>
          </w:rPr>
          <w:t xml:space="preserve">        for t=1:LI</w:t>
        </w:r>
      </w:ins>
    </w:p>
    <w:p w14:paraId="30BB8B6E"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85" w:author="胡 成成" w:date="2020-05-04T22:00:00Z"/>
          <w:rFonts w:ascii="Times New Roman" w:eastAsia="宋体" w:hAnsi="Times New Roman" w:cs="Times New Roman"/>
          <w:kern w:val="0"/>
          <w:szCs w:val="24"/>
        </w:rPr>
      </w:pPr>
      <w:ins w:id="2686" w:author="胡 成成" w:date="2020-05-04T22:00:00Z">
        <w:r w:rsidRPr="00803765">
          <w:rPr>
            <w:rFonts w:ascii="Times New Roman" w:eastAsia="宋体" w:hAnsi="Times New Roman" w:cs="Times New Roman"/>
            <w:kern w:val="0"/>
            <w:szCs w:val="24"/>
          </w:rPr>
          <w:t xml:space="preserve">           HLs1(:,1)=(Hls1(:,k+1)-Hls1(:,k))*(t-1)./LI+Hls1(:,k);</w:t>
        </w:r>
      </w:ins>
    </w:p>
    <w:p w14:paraId="25E0BB2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87" w:author="胡 成成" w:date="2020-05-04T22:00:00Z"/>
          <w:rFonts w:ascii="Times New Roman" w:eastAsia="宋体" w:hAnsi="Times New Roman" w:cs="Times New Roman"/>
          <w:kern w:val="0"/>
          <w:szCs w:val="24"/>
        </w:rPr>
      </w:pPr>
      <w:ins w:id="2688" w:author="胡 成成" w:date="2020-05-04T22:00:00Z">
        <w:r w:rsidRPr="00803765">
          <w:rPr>
            <w:rFonts w:ascii="Times New Roman" w:eastAsia="宋体" w:hAnsi="Times New Roman" w:cs="Times New Roman"/>
            <w:kern w:val="0"/>
            <w:szCs w:val="24"/>
          </w:rPr>
          <w:t xml:space="preserve">           HLs2=[HLs2,HLs1];</w:t>
        </w:r>
      </w:ins>
    </w:p>
    <w:p w14:paraId="39797A60"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89" w:author="胡 成成" w:date="2020-05-04T22:00:00Z"/>
          <w:rFonts w:ascii="Times New Roman" w:eastAsia="宋体" w:hAnsi="Times New Roman" w:cs="Times New Roman"/>
          <w:kern w:val="0"/>
          <w:szCs w:val="24"/>
        </w:rPr>
      </w:pPr>
      <w:ins w:id="2690" w:author="胡 成成" w:date="2020-05-04T22:00:00Z">
        <w:r w:rsidRPr="00803765">
          <w:rPr>
            <w:rFonts w:ascii="Times New Roman" w:eastAsia="宋体" w:hAnsi="Times New Roman" w:cs="Times New Roman"/>
            <w:kern w:val="0"/>
            <w:szCs w:val="24"/>
          </w:rPr>
          <w:t xml:space="preserve">        end</w:t>
        </w:r>
      </w:ins>
    </w:p>
    <w:p w14:paraId="0458843A"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91" w:author="胡 成成" w:date="2020-05-04T22:00:00Z"/>
          <w:rFonts w:ascii="Times New Roman" w:eastAsia="宋体" w:hAnsi="Times New Roman" w:cs="Times New Roman"/>
          <w:kern w:val="0"/>
          <w:szCs w:val="24"/>
        </w:rPr>
      </w:pPr>
      <w:ins w:id="2692" w:author="胡 成成" w:date="2020-05-04T22:00:00Z">
        <w:r w:rsidRPr="00803765">
          <w:rPr>
            <w:rFonts w:ascii="Times New Roman" w:eastAsia="宋体" w:hAnsi="Times New Roman" w:cs="Times New Roman"/>
            <w:kern w:val="0"/>
            <w:szCs w:val="24"/>
          </w:rPr>
          <w:t xml:space="preserve">       HLs=[HLs,HLs2];</w:t>
        </w:r>
      </w:ins>
    </w:p>
    <w:p w14:paraId="52D5664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93" w:author="胡 成成" w:date="2020-05-04T22:00:00Z"/>
          <w:rFonts w:ascii="Times New Roman" w:eastAsia="宋体" w:hAnsi="Times New Roman" w:cs="Times New Roman"/>
          <w:kern w:val="0"/>
          <w:szCs w:val="24"/>
        </w:rPr>
      </w:pPr>
      <w:ins w:id="2694" w:author="胡 成成" w:date="2020-05-04T22:00:00Z">
        <w:r w:rsidRPr="00803765">
          <w:rPr>
            <w:rFonts w:ascii="Times New Roman" w:eastAsia="宋体" w:hAnsi="Times New Roman" w:cs="Times New Roman"/>
            <w:kern w:val="0"/>
            <w:szCs w:val="24"/>
          </w:rPr>
          <w:t xml:space="preserve">    end</w:t>
        </w:r>
      </w:ins>
    </w:p>
    <w:p w14:paraId="5FC0CCD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95" w:author="胡 成成" w:date="2020-05-04T22:00:00Z"/>
          <w:rFonts w:ascii="Times New Roman" w:eastAsia="宋体" w:hAnsi="Times New Roman" w:cs="Times New Roman"/>
          <w:kern w:val="0"/>
          <w:szCs w:val="24"/>
        </w:rPr>
      </w:pPr>
      <w:ins w:id="2696" w:author="胡 成成" w:date="2020-05-04T22:00:00Z">
        <w:r w:rsidRPr="00803765">
          <w:rPr>
            <w:rFonts w:ascii="Times New Roman" w:eastAsia="宋体" w:hAnsi="Times New Roman" w:cs="Times New Roman"/>
            <w:kern w:val="0"/>
            <w:szCs w:val="24"/>
          </w:rPr>
          <w:t xml:space="preserve">    HLs3=[];</w:t>
        </w:r>
      </w:ins>
    </w:p>
    <w:p w14:paraId="028020C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97" w:author="胡 成成" w:date="2020-05-04T22:00:00Z"/>
          <w:rFonts w:ascii="Times New Roman" w:eastAsia="宋体" w:hAnsi="Times New Roman" w:cs="Times New Roman"/>
          <w:kern w:val="0"/>
          <w:szCs w:val="24"/>
        </w:rPr>
      </w:pPr>
      <w:ins w:id="2698" w:author="胡 成成" w:date="2020-05-04T22:00:00Z">
        <w:r w:rsidRPr="00803765">
          <w:rPr>
            <w:rFonts w:ascii="Times New Roman" w:eastAsia="宋体" w:hAnsi="Times New Roman" w:cs="Times New Roman"/>
            <w:kern w:val="0"/>
            <w:szCs w:val="24"/>
          </w:rPr>
          <w:t xml:space="preserve">    for t=1:mod(carrier_count,LI)</w:t>
        </w:r>
      </w:ins>
    </w:p>
    <w:p w14:paraId="0876AB7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699" w:author="胡 成成" w:date="2020-05-04T22:00:00Z"/>
          <w:rFonts w:ascii="Times New Roman" w:eastAsia="宋体" w:hAnsi="Times New Roman" w:cs="Times New Roman"/>
          <w:kern w:val="0"/>
          <w:szCs w:val="24"/>
        </w:rPr>
      </w:pPr>
      <w:ins w:id="2700" w:author="胡 成成" w:date="2020-05-04T22:00:00Z">
        <w:r w:rsidRPr="00803765">
          <w:rPr>
            <w:rFonts w:ascii="Times New Roman" w:eastAsia="宋体" w:hAnsi="Times New Roman" w:cs="Times New Roman"/>
            <w:kern w:val="0"/>
            <w:szCs w:val="24"/>
          </w:rPr>
          <w:t xml:space="preserve">        HLs1(:,1)=(Hls1(:,Np)-Hls1(:,Np-1))*(t-1)./LI+Hls1(:,Np-1);</w:t>
        </w:r>
      </w:ins>
    </w:p>
    <w:p w14:paraId="4B9BE186"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01" w:author="胡 成成" w:date="2020-05-04T22:00:00Z"/>
          <w:rFonts w:ascii="Times New Roman" w:eastAsia="宋体" w:hAnsi="Times New Roman" w:cs="Times New Roman"/>
          <w:kern w:val="0"/>
          <w:szCs w:val="24"/>
        </w:rPr>
      </w:pPr>
      <w:ins w:id="2702" w:author="胡 成成" w:date="2020-05-04T22:00:00Z">
        <w:r w:rsidRPr="00803765">
          <w:rPr>
            <w:rFonts w:ascii="Times New Roman" w:eastAsia="宋体" w:hAnsi="Times New Roman" w:cs="Times New Roman"/>
            <w:kern w:val="0"/>
            <w:szCs w:val="24"/>
          </w:rPr>
          <w:t xml:space="preserve">        HLs3=[HLs3,HLs1];</w:t>
        </w:r>
      </w:ins>
    </w:p>
    <w:p w14:paraId="3627A97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03" w:author="胡 成成" w:date="2020-05-04T22:00:00Z"/>
          <w:rFonts w:ascii="Times New Roman" w:eastAsia="宋体" w:hAnsi="Times New Roman" w:cs="Times New Roman"/>
          <w:kern w:val="0"/>
          <w:szCs w:val="24"/>
        </w:rPr>
      </w:pPr>
      <w:ins w:id="2704" w:author="胡 成成" w:date="2020-05-04T22:00:00Z">
        <w:r w:rsidRPr="00803765">
          <w:rPr>
            <w:rFonts w:ascii="Times New Roman" w:eastAsia="宋体" w:hAnsi="Times New Roman" w:cs="Times New Roman"/>
            <w:kern w:val="0"/>
            <w:szCs w:val="24"/>
          </w:rPr>
          <w:t xml:space="preserve">    end;</w:t>
        </w:r>
      </w:ins>
    </w:p>
    <w:p w14:paraId="2A9DE67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05" w:author="胡 成成" w:date="2020-05-04T22:00:00Z"/>
          <w:rFonts w:ascii="Times New Roman" w:eastAsia="宋体" w:hAnsi="Times New Roman" w:cs="Times New Roman"/>
          <w:kern w:val="0"/>
          <w:szCs w:val="24"/>
        </w:rPr>
      </w:pPr>
      <w:ins w:id="2706" w:author="胡 成成" w:date="2020-05-04T22:00:00Z">
        <w:r w:rsidRPr="00803765">
          <w:rPr>
            <w:rFonts w:ascii="Times New Roman" w:eastAsia="宋体" w:hAnsi="Times New Roman" w:cs="Times New Roman"/>
            <w:kern w:val="0"/>
            <w:szCs w:val="24"/>
          </w:rPr>
          <w:t xml:space="preserve">    HLs=[HLs,HLs3];</w:t>
        </w:r>
      </w:ins>
    </w:p>
    <w:p w14:paraId="069F5D11"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07" w:author="胡 成成" w:date="2020-05-04T22:00:00Z"/>
          <w:rFonts w:ascii="Times New Roman" w:eastAsia="宋体" w:hAnsi="Times New Roman" w:cs="Times New Roman"/>
          <w:kern w:val="0"/>
          <w:szCs w:val="24"/>
        </w:rPr>
      </w:pPr>
      <w:ins w:id="2708" w:author="胡 成成" w:date="2020-05-04T22:00:00Z">
        <w:r w:rsidRPr="00803765">
          <w:rPr>
            <w:rFonts w:ascii="Times New Roman" w:eastAsia="宋体" w:hAnsi="Times New Roman" w:cs="Times New Roman"/>
            <w:kern w:val="0"/>
            <w:szCs w:val="24"/>
          </w:rPr>
          <w:t>end</w:t>
        </w:r>
      </w:ins>
    </w:p>
    <w:p w14:paraId="2AC215FE"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09" w:author="胡 成成" w:date="2020-05-04T22:00:00Z"/>
          <w:rFonts w:ascii="Times New Roman" w:eastAsia="宋体" w:hAnsi="Times New Roman" w:cs="Times New Roman"/>
          <w:kern w:val="0"/>
          <w:szCs w:val="24"/>
        </w:rPr>
      </w:pPr>
      <w:ins w:id="2710" w:author="胡 成成" w:date="2020-05-04T22:00:00Z">
        <w:r w:rsidRPr="00803765">
          <w:rPr>
            <w:rFonts w:ascii="Times New Roman" w:eastAsia="宋体" w:hAnsi="Times New Roman" w:cs="Times New Roman"/>
            <w:kern w:val="0"/>
            <w:szCs w:val="24"/>
          </w:rPr>
          <w:t xml:space="preserve">  %Hls1=Hls.';</w:t>
        </w:r>
      </w:ins>
    </w:p>
    <w:p w14:paraId="72D26951"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11" w:author="胡 成成" w:date="2020-05-04T22:00:00Z"/>
          <w:rFonts w:ascii="Times New Roman" w:eastAsia="宋体" w:hAnsi="Times New Roman" w:cs="Times New Roman"/>
          <w:kern w:val="0"/>
          <w:szCs w:val="24"/>
        </w:rPr>
      </w:pPr>
      <w:ins w:id="2712" w:author="胡 成成" w:date="2020-05-04T22:00:00Z">
        <w:r w:rsidRPr="00803765">
          <w:rPr>
            <w:rFonts w:ascii="Times New Roman" w:eastAsia="宋体" w:hAnsi="Times New Roman" w:cs="Times New Roman" w:hint="eastAsia"/>
            <w:kern w:val="0"/>
            <w:szCs w:val="24"/>
          </w:rPr>
          <w:t xml:space="preserve">  %H=repmat(Hls1,symbols_per_carrier,1);%</w:t>
        </w:r>
        <w:r w:rsidRPr="00803765">
          <w:rPr>
            <w:rFonts w:ascii="Times New Roman" w:eastAsia="宋体" w:hAnsi="Times New Roman" w:cs="Times New Roman" w:hint="eastAsia"/>
            <w:kern w:val="0"/>
            <w:szCs w:val="24"/>
          </w:rPr>
          <w:t>将导频扩展成</w:t>
        </w:r>
        <w:r w:rsidRPr="00803765">
          <w:rPr>
            <w:rFonts w:ascii="Times New Roman" w:eastAsia="宋体" w:hAnsi="Times New Roman" w:cs="Times New Roman" w:hint="eastAsia"/>
            <w:kern w:val="0"/>
            <w:szCs w:val="24"/>
          </w:rPr>
          <w:t>symbols_per_carrier*carrier_count</w:t>
        </w:r>
        <w:r w:rsidRPr="00803765">
          <w:rPr>
            <w:rFonts w:ascii="Times New Roman" w:eastAsia="宋体" w:hAnsi="Times New Roman" w:cs="Times New Roman" w:hint="eastAsia"/>
            <w:kern w:val="0"/>
            <w:szCs w:val="24"/>
          </w:rPr>
          <w:t>矩阵</w:t>
        </w:r>
      </w:ins>
    </w:p>
    <w:p w14:paraId="0D1F4389"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13" w:author="胡 成成" w:date="2020-05-04T22:00:00Z"/>
          <w:rFonts w:ascii="Times New Roman" w:eastAsia="宋体" w:hAnsi="Times New Roman" w:cs="Times New Roman"/>
          <w:kern w:val="0"/>
          <w:szCs w:val="24"/>
        </w:rPr>
      </w:pPr>
      <w:ins w:id="2714" w:author="胡 成成" w:date="2020-05-04T22:00:00Z">
        <w:r w:rsidRPr="00803765">
          <w:rPr>
            <w:rFonts w:ascii="Times New Roman" w:eastAsia="宋体" w:hAnsi="Times New Roman" w:cs="Times New Roman"/>
            <w:kern w:val="0"/>
            <w:szCs w:val="24"/>
          </w:rPr>
          <w:t xml:space="preserve">  Y1=Y2./HLs;</w:t>
        </w:r>
      </w:ins>
    </w:p>
    <w:p w14:paraId="036EA309"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15" w:author="胡 成成" w:date="2020-05-04T22:00:00Z"/>
          <w:rFonts w:ascii="Times New Roman" w:eastAsia="宋体" w:hAnsi="Times New Roman" w:cs="Times New Roman"/>
          <w:kern w:val="0"/>
          <w:szCs w:val="24"/>
        </w:rPr>
      </w:pPr>
      <w:ins w:id="2716" w:author="胡 成成" w:date="2020-05-04T22:00:00Z">
        <w:r w:rsidRPr="00803765">
          <w:rPr>
            <w:rFonts w:ascii="Times New Roman" w:eastAsia="宋体" w:hAnsi="Times New Roman" w:cs="Times New Roman"/>
            <w:kern w:val="0"/>
            <w:szCs w:val="24"/>
          </w:rPr>
          <w:t xml:space="preserve">  </w:t>
        </w:r>
      </w:ins>
    </w:p>
    <w:p w14:paraId="46712F9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17" w:author="胡 成成" w:date="2020-05-04T22:00:00Z"/>
          <w:rFonts w:ascii="Times New Roman" w:eastAsia="宋体" w:hAnsi="Times New Roman" w:cs="Times New Roman"/>
          <w:kern w:val="0"/>
          <w:szCs w:val="24"/>
        </w:rPr>
      </w:pPr>
      <w:ins w:id="2718" w:author="胡 成成" w:date="2020-05-04T22:00:00Z">
        <w:r w:rsidRPr="00803765">
          <w:rPr>
            <w:rFonts w:ascii="Times New Roman" w:eastAsia="宋体" w:hAnsi="Times New Roman" w:cs="Times New Roman"/>
            <w:kern w:val="0"/>
            <w:szCs w:val="24"/>
          </w:rPr>
          <w:t>%-------------------------------------------------------------</w:t>
        </w:r>
      </w:ins>
    </w:p>
    <w:p w14:paraId="7F3B8AD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19" w:author="胡 成成" w:date="2020-05-04T22:00:00Z"/>
          <w:rFonts w:ascii="Times New Roman" w:eastAsia="宋体" w:hAnsi="Times New Roman" w:cs="Times New Roman"/>
          <w:kern w:val="0"/>
          <w:szCs w:val="24"/>
        </w:rPr>
      </w:pPr>
      <w:ins w:id="2720" w:author="胡 成成" w:date="2020-05-04T22:00:00Z">
        <w:r w:rsidRPr="00803765">
          <w:rPr>
            <w:rFonts w:ascii="Times New Roman" w:eastAsia="宋体" w:hAnsi="Times New Roman" w:cs="Times New Roman" w:hint="eastAsia"/>
            <w:kern w:val="0"/>
            <w:szCs w:val="24"/>
          </w:rPr>
          <w:t xml:space="preserve">  %</w:t>
        </w:r>
        <w:r w:rsidRPr="00803765">
          <w:rPr>
            <w:rFonts w:ascii="Times New Roman" w:eastAsia="宋体" w:hAnsi="Times New Roman" w:cs="Times New Roman" w:hint="eastAsia"/>
            <w:kern w:val="0"/>
            <w:szCs w:val="24"/>
          </w:rPr>
          <w:t>并串变换</w:t>
        </w:r>
      </w:ins>
    </w:p>
    <w:p w14:paraId="2A4A7C40"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21" w:author="胡 成成" w:date="2020-05-04T22:00:00Z"/>
          <w:rFonts w:ascii="Times New Roman" w:eastAsia="宋体" w:hAnsi="Times New Roman" w:cs="Times New Roman"/>
          <w:kern w:val="0"/>
          <w:szCs w:val="24"/>
        </w:rPr>
      </w:pPr>
      <w:ins w:id="2722" w:author="胡 成成" w:date="2020-05-04T22:00:00Z">
        <w:r w:rsidRPr="00803765">
          <w:rPr>
            <w:rFonts w:ascii="Times New Roman" w:eastAsia="宋体" w:hAnsi="Times New Roman" w:cs="Times New Roman"/>
            <w:kern w:val="0"/>
            <w:szCs w:val="24"/>
          </w:rPr>
          <w:t xml:space="preserve">  YY=reshape(Y2.',1,N_number/bits_per_symbol);</w:t>
        </w:r>
      </w:ins>
    </w:p>
    <w:p w14:paraId="068D7FCA"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23" w:author="胡 成成" w:date="2020-05-04T22:00:00Z"/>
          <w:rFonts w:ascii="Times New Roman" w:eastAsia="宋体" w:hAnsi="Times New Roman" w:cs="Times New Roman"/>
          <w:kern w:val="0"/>
          <w:szCs w:val="24"/>
        </w:rPr>
      </w:pPr>
      <w:ins w:id="2724" w:author="胡 成成" w:date="2020-05-04T22:00:00Z">
        <w:r w:rsidRPr="00803765">
          <w:rPr>
            <w:rFonts w:ascii="Times New Roman" w:eastAsia="宋体" w:hAnsi="Times New Roman" w:cs="Times New Roman"/>
            <w:kern w:val="0"/>
            <w:szCs w:val="24"/>
          </w:rPr>
          <w:t xml:space="preserve">  YY1=reshape(Y1.',1,N_number/bits_per_symbol);</w:t>
        </w:r>
      </w:ins>
    </w:p>
    <w:p w14:paraId="7D6C285E"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25" w:author="胡 成成" w:date="2020-05-04T22:00:00Z"/>
          <w:rFonts w:ascii="Times New Roman" w:eastAsia="宋体" w:hAnsi="Times New Roman" w:cs="Times New Roman"/>
          <w:kern w:val="0"/>
          <w:szCs w:val="24"/>
        </w:rPr>
      </w:pPr>
      <w:ins w:id="2726" w:author="胡 成成" w:date="2020-05-04T22:00:00Z">
        <w:r w:rsidRPr="00803765">
          <w:rPr>
            <w:rFonts w:ascii="Times New Roman" w:eastAsia="宋体" w:hAnsi="Times New Roman" w:cs="Times New Roman"/>
            <w:kern w:val="0"/>
            <w:szCs w:val="24"/>
          </w:rPr>
          <w:t xml:space="preserve"> </w:t>
        </w:r>
      </w:ins>
    </w:p>
    <w:p w14:paraId="3955A2FF"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27" w:author="胡 成成" w:date="2020-05-04T22:00:00Z"/>
          <w:rFonts w:ascii="Times New Roman" w:eastAsia="宋体" w:hAnsi="Times New Roman" w:cs="Times New Roman"/>
          <w:kern w:val="0"/>
          <w:szCs w:val="24"/>
        </w:rPr>
      </w:pPr>
      <w:ins w:id="2728" w:author="胡 成成" w:date="2020-05-04T22:00:00Z">
        <w:r w:rsidRPr="00803765">
          <w:rPr>
            <w:rFonts w:ascii="Times New Roman" w:eastAsia="宋体" w:hAnsi="Times New Roman" w:cs="Times New Roman"/>
            <w:kern w:val="0"/>
            <w:szCs w:val="24"/>
          </w:rPr>
          <w:t>%------------------------------------------------------------</w:t>
        </w:r>
      </w:ins>
    </w:p>
    <w:p w14:paraId="255AEC6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29" w:author="胡 成成" w:date="2020-05-04T22:00:00Z"/>
          <w:rFonts w:ascii="Times New Roman" w:eastAsia="宋体" w:hAnsi="Times New Roman" w:cs="Times New Roman"/>
          <w:kern w:val="0"/>
          <w:szCs w:val="24"/>
        </w:rPr>
      </w:pPr>
      <w:ins w:id="2730" w:author="胡 成成" w:date="2020-05-04T22:00:00Z">
        <w:r w:rsidRPr="00803765">
          <w:rPr>
            <w:rFonts w:ascii="Times New Roman" w:eastAsia="宋体" w:hAnsi="Times New Roman" w:cs="Times New Roman" w:hint="eastAsia"/>
            <w:kern w:val="0"/>
            <w:szCs w:val="24"/>
          </w:rPr>
          <w:lastRenderedPageBreak/>
          <w:t>%QPSK</w:t>
        </w:r>
        <w:r w:rsidRPr="00803765">
          <w:rPr>
            <w:rFonts w:ascii="Times New Roman" w:eastAsia="宋体" w:hAnsi="Times New Roman" w:cs="Times New Roman" w:hint="eastAsia"/>
            <w:kern w:val="0"/>
            <w:szCs w:val="24"/>
          </w:rPr>
          <w:t>解调</w:t>
        </w:r>
      </w:ins>
    </w:p>
    <w:p w14:paraId="2C2CD8A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31" w:author="胡 成成" w:date="2020-05-04T22:00:00Z"/>
          <w:rFonts w:ascii="Times New Roman" w:eastAsia="宋体" w:hAnsi="Times New Roman" w:cs="Times New Roman"/>
          <w:kern w:val="0"/>
          <w:szCs w:val="24"/>
        </w:rPr>
      </w:pPr>
    </w:p>
    <w:p w14:paraId="4F7F79D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32" w:author="胡 成成" w:date="2020-05-04T22:00:00Z"/>
          <w:rFonts w:ascii="Times New Roman" w:eastAsia="宋体" w:hAnsi="Times New Roman" w:cs="Times New Roman"/>
          <w:kern w:val="0"/>
          <w:szCs w:val="24"/>
        </w:rPr>
      </w:pPr>
      <w:ins w:id="2733" w:author="胡 成成" w:date="2020-05-04T22:00:00Z">
        <w:r w:rsidRPr="00803765">
          <w:rPr>
            <w:rFonts w:ascii="Times New Roman" w:eastAsia="宋体" w:hAnsi="Times New Roman" w:cs="Times New Roman"/>
            <w:kern w:val="0"/>
            <w:szCs w:val="24"/>
          </w:rPr>
          <w:t>r01=zeros(1,N_number);</w:t>
        </w:r>
      </w:ins>
    </w:p>
    <w:p w14:paraId="68714541"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34" w:author="胡 成成" w:date="2020-05-04T22:00:00Z"/>
          <w:rFonts w:ascii="Times New Roman" w:eastAsia="宋体" w:hAnsi="Times New Roman" w:cs="Times New Roman"/>
          <w:kern w:val="0"/>
          <w:szCs w:val="24"/>
        </w:rPr>
      </w:pPr>
    </w:p>
    <w:p w14:paraId="5C7AB1E4"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35" w:author="胡 成成" w:date="2020-05-04T22:00:00Z"/>
          <w:rFonts w:ascii="Times New Roman" w:eastAsia="宋体" w:hAnsi="Times New Roman" w:cs="Times New Roman"/>
          <w:kern w:val="0"/>
          <w:szCs w:val="24"/>
        </w:rPr>
      </w:pPr>
      <w:ins w:id="2736" w:author="胡 成成" w:date="2020-05-04T22:00:00Z">
        <w:r w:rsidRPr="00803765">
          <w:rPr>
            <w:rFonts w:ascii="Times New Roman" w:eastAsia="宋体" w:hAnsi="Times New Roman" w:cs="Times New Roman" w:hint="eastAsia"/>
            <w:kern w:val="0"/>
            <w:szCs w:val="24"/>
          </w:rPr>
          <w:t>r11=zeros(1,N_number);%</w:t>
        </w:r>
        <w:r w:rsidRPr="00803765">
          <w:rPr>
            <w:rFonts w:ascii="Times New Roman" w:eastAsia="宋体" w:hAnsi="Times New Roman" w:cs="Times New Roman" w:hint="eastAsia"/>
            <w:kern w:val="0"/>
            <w:szCs w:val="24"/>
          </w:rPr>
          <w:t>解调序列矩阵初始化</w:t>
        </w:r>
      </w:ins>
    </w:p>
    <w:p w14:paraId="6A076B84"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37" w:author="胡 成成" w:date="2020-05-04T22:00:00Z"/>
          <w:rFonts w:ascii="Times New Roman" w:eastAsia="宋体" w:hAnsi="Times New Roman" w:cs="Times New Roman"/>
          <w:kern w:val="0"/>
          <w:szCs w:val="24"/>
        </w:rPr>
      </w:pPr>
    </w:p>
    <w:p w14:paraId="39B4922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38" w:author="胡 成成" w:date="2020-05-04T22:00:00Z"/>
          <w:rFonts w:ascii="Times New Roman" w:eastAsia="宋体" w:hAnsi="Times New Roman" w:cs="Times New Roman"/>
          <w:kern w:val="0"/>
          <w:szCs w:val="24"/>
        </w:rPr>
      </w:pPr>
      <w:ins w:id="2739" w:author="胡 成成" w:date="2020-05-04T22:00:00Z">
        <w:r w:rsidRPr="00803765">
          <w:rPr>
            <w:rFonts w:ascii="Times New Roman" w:eastAsia="宋体" w:hAnsi="Times New Roman" w:cs="Times New Roman"/>
            <w:kern w:val="0"/>
            <w:szCs w:val="24"/>
          </w:rPr>
          <w:t>for i=1:1:N_number/2</w:t>
        </w:r>
      </w:ins>
    </w:p>
    <w:p w14:paraId="5F589F6A"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40" w:author="胡 成成" w:date="2020-05-04T22:00:00Z"/>
          <w:rFonts w:ascii="Times New Roman" w:eastAsia="宋体" w:hAnsi="Times New Roman" w:cs="Times New Roman"/>
          <w:kern w:val="0"/>
          <w:szCs w:val="24"/>
        </w:rPr>
      </w:pPr>
      <w:ins w:id="2741" w:author="胡 成成" w:date="2020-05-04T22:00:00Z">
        <w:r w:rsidRPr="00803765">
          <w:rPr>
            <w:rFonts w:ascii="Times New Roman" w:eastAsia="宋体" w:hAnsi="Times New Roman" w:cs="Times New Roman"/>
            <w:kern w:val="0"/>
            <w:szCs w:val="24"/>
          </w:rPr>
          <w:t xml:space="preserve">    A = real(YY(i));</w:t>
        </w:r>
      </w:ins>
    </w:p>
    <w:p w14:paraId="65E881E4"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42" w:author="胡 成成" w:date="2020-05-04T22:00:00Z"/>
          <w:rFonts w:ascii="Times New Roman" w:eastAsia="宋体" w:hAnsi="Times New Roman" w:cs="Times New Roman"/>
          <w:kern w:val="0"/>
          <w:szCs w:val="24"/>
        </w:rPr>
      </w:pPr>
      <w:ins w:id="2743" w:author="胡 成成" w:date="2020-05-04T22:00:00Z">
        <w:r w:rsidRPr="00803765">
          <w:rPr>
            <w:rFonts w:ascii="Times New Roman" w:eastAsia="宋体" w:hAnsi="Times New Roman" w:cs="Times New Roman"/>
            <w:kern w:val="0"/>
            <w:szCs w:val="24"/>
          </w:rPr>
          <w:t xml:space="preserve">    B = imag(YY(i))</w:t>
        </w:r>
      </w:ins>
    </w:p>
    <w:p w14:paraId="23CC069C"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44" w:author="胡 成成" w:date="2020-05-04T22:00:00Z"/>
          <w:rFonts w:ascii="Times New Roman" w:eastAsia="宋体" w:hAnsi="Times New Roman" w:cs="Times New Roman"/>
          <w:kern w:val="0"/>
          <w:szCs w:val="24"/>
        </w:rPr>
      </w:pPr>
      <w:ins w:id="2745" w:author="胡 成成" w:date="2020-05-04T22:00:00Z">
        <w:r w:rsidRPr="00803765">
          <w:rPr>
            <w:rFonts w:ascii="Times New Roman" w:eastAsia="宋体" w:hAnsi="Times New Roman" w:cs="Times New Roman"/>
            <w:kern w:val="0"/>
            <w:szCs w:val="24"/>
          </w:rPr>
          <w:t xml:space="preserve">    if (A&gt;0) </w:t>
        </w:r>
      </w:ins>
    </w:p>
    <w:p w14:paraId="65264F09"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46" w:author="胡 成成" w:date="2020-05-04T22:00:00Z"/>
          <w:rFonts w:ascii="Times New Roman" w:eastAsia="宋体" w:hAnsi="Times New Roman" w:cs="Times New Roman"/>
          <w:kern w:val="0"/>
          <w:szCs w:val="24"/>
        </w:rPr>
      </w:pPr>
      <w:ins w:id="2747" w:author="胡 成成" w:date="2020-05-04T22:00:00Z">
        <w:r w:rsidRPr="00803765">
          <w:rPr>
            <w:rFonts w:ascii="Times New Roman" w:eastAsia="宋体" w:hAnsi="Times New Roman" w:cs="Times New Roman"/>
            <w:kern w:val="0"/>
            <w:szCs w:val="24"/>
          </w:rPr>
          <w:t xml:space="preserve">        if(B&gt;0)</w:t>
        </w:r>
      </w:ins>
    </w:p>
    <w:p w14:paraId="09B2E73C"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48" w:author="胡 成成" w:date="2020-05-04T22:00:00Z"/>
          <w:rFonts w:ascii="Times New Roman" w:eastAsia="宋体" w:hAnsi="Times New Roman" w:cs="Times New Roman"/>
          <w:kern w:val="0"/>
          <w:szCs w:val="24"/>
        </w:rPr>
      </w:pPr>
      <w:ins w:id="2749" w:author="胡 成成" w:date="2020-05-04T22:00:00Z">
        <w:r w:rsidRPr="00803765">
          <w:rPr>
            <w:rFonts w:ascii="Times New Roman" w:eastAsia="宋体" w:hAnsi="Times New Roman" w:cs="Times New Roman"/>
            <w:kern w:val="0"/>
            <w:szCs w:val="24"/>
          </w:rPr>
          <w:t xml:space="preserve">            r01(2*i-1) = 1/sqrt(2);</w:t>
        </w:r>
      </w:ins>
    </w:p>
    <w:p w14:paraId="2F5DAFE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50" w:author="胡 成成" w:date="2020-05-04T22:00:00Z"/>
          <w:rFonts w:ascii="Times New Roman" w:eastAsia="宋体" w:hAnsi="Times New Roman" w:cs="Times New Roman"/>
          <w:kern w:val="0"/>
          <w:szCs w:val="24"/>
        </w:rPr>
      </w:pPr>
      <w:ins w:id="2751" w:author="胡 成成" w:date="2020-05-04T22:00:00Z">
        <w:r w:rsidRPr="00803765">
          <w:rPr>
            <w:rFonts w:ascii="Times New Roman" w:eastAsia="宋体" w:hAnsi="Times New Roman" w:cs="Times New Roman"/>
            <w:kern w:val="0"/>
            <w:szCs w:val="24"/>
          </w:rPr>
          <w:t xml:space="preserve">            r01(2*i) = 1/sqrt(2);</w:t>
        </w:r>
      </w:ins>
    </w:p>
    <w:p w14:paraId="3832193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52" w:author="胡 成成" w:date="2020-05-04T22:00:00Z"/>
          <w:rFonts w:ascii="Times New Roman" w:eastAsia="宋体" w:hAnsi="Times New Roman" w:cs="Times New Roman"/>
          <w:kern w:val="0"/>
          <w:szCs w:val="24"/>
        </w:rPr>
      </w:pPr>
      <w:ins w:id="2753" w:author="胡 成成" w:date="2020-05-04T22:00:00Z">
        <w:r w:rsidRPr="00803765">
          <w:rPr>
            <w:rFonts w:ascii="Times New Roman" w:eastAsia="宋体" w:hAnsi="Times New Roman" w:cs="Times New Roman"/>
            <w:kern w:val="0"/>
            <w:szCs w:val="24"/>
          </w:rPr>
          <w:t xml:space="preserve">        end</w:t>
        </w:r>
      </w:ins>
    </w:p>
    <w:p w14:paraId="74FE4D30"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54" w:author="胡 成成" w:date="2020-05-04T22:00:00Z"/>
          <w:rFonts w:ascii="Times New Roman" w:eastAsia="宋体" w:hAnsi="Times New Roman" w:cs="Times New Roman"/>
          <w:kern w:val="0"/>
          <w:szCs w:val="24"/>
        </w:rPr>
      </w:pPr>
      <w:ins w:id="2755" w:author="胡 成成" w:date="2020-05-04T22:00:00Z">
        <w:r w:rsidRPr="00803765">
          <w:rPr>
            <w:rFonts w:ascii="Times New Roman" w:eastAsia="宋体" w:hAnsi="Times New Roman" w:cs="Times New Roman"/>
            <w:kern w:val="0"/>
            <w:szCs w:val="24"/>
          </w:rPr>
          <w:t xml:space="preserve">    end</w:t>
        </w:r>
      </w:ins>
    </w:p>
    <w:p w14:paraId="5AE40E1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56" w:author="胡 成成" w:date="2020-05-04T22:00:00Z"/>
          <w:rFonts w:ascii="Times New Roman" w:eastAsia="宋体" w:hAnsi="Times New Roman" w:cs="Times New Roman"/>
          <w:kern w:val="0"/>
          <w:szCs w:val="24"/>
        </w:rPr>
      </w:pPr>
      <w:ins w:id="2757" w:author="胡 成成" w:date="2020-05-04T22:00:00Z">
        <w:r w:rsidRPr="00803765">
          <w:rPr>
            <w:rFonts w:ascii="Times New Roman" w:eastAsia="宋体" w:hAnsi="Times New Roman" w:cs="Times New Roman"/>
            <w:kern w:val="0"/>
            <w:szCs w:val="24"/>
          </w:rPr>
          <w:t xml:space="preserve">    if (A&lt;0) </w:t>
        </w:r>
      </w:ins>
    </w:p>
    <w:p w14:paraId="79FD78A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58" w:author="胡 成成" w:date="2020-05-04T22:00:00Z"/>
          <w:rFonts w:ascii="Times New Roman" w:eastAsia="宋体" w:hAnsi="Times New Roman" w:cs="Times New Roman"/>
          <w:kern w:val="0"/>
          <w:szCs w:val="24"/>
        </w:rPr>
      </w:pPr>
      <w:ins w:id="2759" w:author="胡 成成" w:date="2020-05-04T22:00:00Z">
        <w:r w:rsidRPr="00803765">
          <w:rPr>
            <w:rFonts w:ascii="Times New Roman" w:eastAsia="宋体" w:hAnsi="Times New Roman" w:cs="Times New Roman"/>
            <w:kern w:val="0"/>
            <w:szCs w:val="24"/>
          </w:rPr>
          <w:t xml:space="preserve">        if(B&gt;0)</w:t>
        </w:r>
      </w:ins>
    </w:p>
    <w:p w14:paraId="0C0B430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60" w:author="胡 成成" w:date="2020-05-04T22:00:00Z"/>
          <w:rFonts w:ascii="Times New Roman" w:eastAsia="宋体" w:hAnsi="Times New Roman" w:cs="Times New Roman"/>
          <w:kern w:val="0"/>
          <w:szCs w:val="24"/>
        </w:rPr>
      </w:pPr>
      <w:ins w:id="2761" w:author="胡 成成" w:date="2020-05-04T22:00:00Z">
        <w:r w:rsidRPr="00803765">
          <w:rPr>
            <w:rFonts w:ascii="Times New Roman" w:eastAsia="宋体" w:hAnsi="Times New Roman" w:cs="Times New Roman"/>
            <w:kern w:val="0"/>
            <w:szCs w:val="24"/>
          </w:rPr>
          <w:t xml:space="preserve">            r01(2*i-1) = -1/sqrt(2);</w:t>
        </w:r>
      </w:ins>
    </w:p>
    <w:p w14:paraId="2717A77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62" w:author="胡 成成" w:date="2020-05-04T22:00:00Z"/>
          <w:rFonts w:ascii="Times New Roman" w:eastAsia="宋体" w:hAnsi="Times New Roman" w:cs="Times New Roman"/>
          <w:kern w:val="0"/>
          <w:szCs w:val="24"/>
        </w:rPr>
      </w:pPr>
      <w:ins w:id="2763" w:author="胡 成成" w:date="2020-05-04T22:00:00Z">
        <w:r w:rsidRPr="00803765">
          <w:rPr>
            <w:rFonts w:ascii="Times New Roman" w:eastAsia="宋体" w:hAnsi="Times New Roman" w:cs="Times New Roman"/>
            <w:kern w:val="0"/>
            <w:szCs w:val="24"/>
          </w:rPr>
          <w:t xml:space="preserve">            r01(2*i) = 1/sqrt(2);</w:t>
        </w:r>
      </w:ins>
    </w:p>
    <w:p w14:paraId="5180F326"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64" w:author="胡 成成" w:date="2020-05-04T22:00:00Z"/>
          <w:rFonts w:ascii="Times New Roman" w:eastAsia="宋体" w:hAnsi="Times New Roman" w:cs="Times New Roman"/>
          <w:kern w:val="0"/>
          <w:szCs w:val="24"/>
        </w:rPr>
      </w:pPr>
      <w:ins w:id="2765" w:author="胡 成成" w:date="2020-05-04T22:00:00Z">
        <w:r w:rsidRPr="00803765">
          <w:rPr>
            <w:rFonts w:ascii="Times New Roman" w:eastAsia="宋体" w:hAnsi="Times New Roman" w:cs="Times New Roman"/>
            <w:kern w:val="0"/>
            <w:szCs w:val="24"/>
          </w:rPr>
          <w:t xml:space="preserve">        end</w:t>
        </w:r>
      </w:ins>
    </w:p>
    <w:p w14:paraId="5AFCCDFF"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66" w:author="胡 成成" w:date="2020-05-04T22:00:00Z"/>
          <w:rFonts w:ascii="Times New Roman" w:eastAsia="宋体" w:hAnsi="Times New Roman" w:cs="Times New Roman"/>
          <w:kern w:val="0"/>
          <w:szCs w:val="24"/>
        </w:rPr>
      </w:pPr>
      <w:ins w:id="2767" w:author="胡 成成" w:date="2020-05-04T22:00:00Z">
        <w:r w:rsidRPr="00803765">
          <w:rPr>
            <w:rFonts w:ascii="Times New Roman" w:eastAsia="宋体" w:hAnsi="Times New Roman" w:cs="Times New Roman"/>
            <w:kern w:val="0"/>
            <w:szCs w:val="24"/>
          </w:rPr>
          <w:t xml:space="preserve">    end</w:t>
        </w:r>
      </w:ins>
    </w:p>
    <w:p w14:paraId="2F779DA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68" w:author="胡 成成" w:date="2020-05-04T22:00:00Z"/>
          <w:rFonts w:ascii="Times New Roman" w:eastAsia="宋体" w:hAnsi="Times New Roman" w:cs="Times New Roman"/>
          <w:kern w:val="0"/>
          <w:szCs w:val="24"/>
        </w:rPr>
      </w:pPr>
      <w:ins w:id="2769" w:author="胡 成成" w:date="2020-05-04T22:00:00Z">
        <w:r w:rsidRPr="00803765">
          <w:rPr>
            <w:rFonts w:ascii="Times New Roman" w:eastAsia="宋体" w:hAnsi="Times New Roman" w:cs="Times New Roman"/>
            <w:kern w:val="0"/>
            <w:szCs w:val="24"/>
          </w:rPr>
          <w:t xml:space="preserve">     if (A&gt;0) </w:t>
        </w:r>
      </w:ins>
    </w:p>
    <w:p w14:paraId="1AE71C35"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70" w:author="胡 成成" w:date="2020-05-04T22:00:00Z"/>
          <w:rFonts w:ascii="Times New Roman" w:eastAsia="宋体" w:hAnsi="Times New Roman" w:cs="Times New Roman"/>
          <w:kern w:val="0"/>
          <w:szCs w:val="24"/>
        </w:rPr>
      </w:pPr>
      <w:ins w:id="2771" w:author="胡 成成" w:date="2020-05-04T22:00:00Z">
        <w:r w:rsidRPr="00803765">
          <w:rPr>
            <w:rFonts w:ascii="Times New Roman" w:eastAsia="宋体" w:hAnsi="Times New Roman" w:cs="Times New Roman"/>
            <w:kern w:val="0"/>
            <w:szCs w:val="24"/>
          </w:rPr>
          <w:t xml:space="preserve">        if(B&lt;0)</w:t>
        </w:r>
      </w:ins>
    </w:p>
    <w:p w14:paraId="2F31D441"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72" w:author="胡 成成" w:date="2020-05-04T22:00:00Z"/>
          <w:rFonts w:ascii="Times New Roman" w:eastAsia="宋体" w:hAnsi="Times New Roman" w:cs="Times New Roman"/>
          <w:kern w:val="0"/>
          <w:szCs w:val="24"/>
        </w:rPr>
      </w:pPr>
      <w:ins w:id="2773" w:author="胡 成成" w:date="2020-05-04T22:00:00Z">
        <w:r w:rsidRPr="00803765">
          <w:rPr>
            <w:rFonts w:ascii="Times New Roman" w:eastAsia="宋体" w:hAnsi="Times New Roman" w:cs="Times New Roman"/>
            <w:kern w:val="0"/>
            <w:szCs w:val="24"/>
          </w:rPr>
          <w:t xml:space="preserve">            r01(2*i-1) = 1/sqrt(2);</w:t>
        </w:r>
      </w:ins>
    </w:p>
    <w:p w14:paraId="25A8818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74" w:author="胡 成成" w:date="2020-05-04T22:00:00Z"/>
          <w:rFonts w:ascii="Times New Roman" w:eastAsia="宋体" w:hAnsi="Times New Roman" w:cs="Times New Roman"/>
          <w:kern w:val="0"/>
          <w:szCs w:val="24"/>
        </w:rPr>
      </w:pPr>
      <w:ins w:id="2775" w:author="胡 成成" w:date="2020-05-04T22:00:00Z">
        <w:r w:rsidRPr="00803765">
          <w:rPr>
            <w:rFonts w:ascii="Times New Roman" w:eastAsia="宋体" w:hAnsi="Times New Roman" w:cs="Times New Roman"/>
            <w:kern w:val="0"/>
            <w:szCs w:val="24"/>
          </w:rPr>
          <w:t xml:space="preserve">            r01(2*i) = -1/sqrt(2);</w:t>
        </w:r>
      </w:ins>
    </w:p>
    <w:p w14:paraId="4C7DEF8F"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76" w:author="胡 成成" w:date="2020-05-04T22:00:00Z"/>
          <w:rFonts w:ascii="Times New Roman" w:eastAsia="宋体" w:hAnsi="Times New Roman" w:cs="Times New Roman"/>
          <w:kern w:val="0"/>
          <w:szCs w:val="24"/>
        </w:rPr>
      </w:pPr>
      <w:ins w:id="2777" w:author="胡 成成" w:date="2020-05-04T22:00:00Z">
        <w:r w:rsidRPr="00803765">
          <w:rPr>
            <w:rFonts w:ascii="Times New Roman" w:eastAsia="宋体" w:hAnsi="Times New Roman" w:cs="Times New Roman"/>
            <w:kern w:val="0"/>
            <w:szCs w:val="24"/>
          </w:rPr>
          <w:t xml:space="preserve">        end</w:t>
        </w:r>
      </w:ins>
    </w:p>
    <w:p w14:paraId="165C20C9"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78" w:author="胡 成成" w:date="2020-05-04T22:00:00Z"/>
          <w:rFonts w:ascii="Times New Roman" w:eastAsia="宋体" w:hAnsi="Times New Roman" w:cs="Times New Roman"/>
          <w:kern w:val="0"/>
          <w:szCs w:val="24"/>
        </w:rPr>
      </w:pPr>
      <w:ins w:id="2779" w:author="胡 成成" w:date="2020-05-04T22:00:00Z">
        <w:r w:rsidRPr="00803765">
          <w:rPr>
            <w:rFonts w:ascii="Times New Roman" w:eastAsia="宋体" w:hAnsi="Times New Roman" w:cs="Times New Roman"/>
            <w:kern w:val="0"/>
            <w:szCs w:val="24"/>
          </w:rPr>
          <w:t xml:space="preserve">     end</w:t>
        </w:r>
      </w:ins>
    </w:p>
    <w:p w14:paraId="67627EB5"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80" w:author="胡 成成" w:date="2020-05-04T22:00:00Z"/>
          <w:rFonts w:ascii="Times New Roman" w:eastAsia="宋体" w:hAnsi="Times New Roman" w:cs="Times New Roman"/>
          <w:kern w:val="0"/>
          <w:szCs w:val="24"/>
        </w:rPr>
      </w:pPr>
      <w:ins w:id="2781" w:author="胡 成成" w:date="2020-05-04T22:00:00Z">
        <w:r w:rsidRPr="00803765">
          <w:rPr>
            <w:rFonts w:ascii="Times New Roman" w:eastAsia="宋体" w:hAnsi="Times New Roman" w:cs="Times New Roman"/>
            <w:kern w:val="0"/>
            <w:szCs w:val="24"/>
          </w:rPr>
          <w:t xml:space="preserve">     if (A&lt;0) </w:t>
        </w:r>
      </w:ins>
    </w:p>
    <w:p w14:paraId="48A3CEBA"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82" w:author="胡 成成" w:date="2020-05-04T22:00:00Z"/>
          <w:rFonts w:ascii="Times New Roman" w:eastAsia="宋体" w:hAnsi="Times New Roman" w:cs="Times New Roman"/>
          <w:kern w:val="0"/>
          <w:szCs w:val="24"/>
        </w:rPr>
      </w:pPr>
      <w:ins w:id="2783" w:author="胡 成成" w:date="2020-05-04T22:00:00Z">
        <w:r w:rsidRPr="00803765">
          <w:rPr>
            <w:rFonts w:ascii="Times New Roman" w:eastAsia="宋体" w:hAnsi="Times New Roman" w:cs="Times New Roman"/>
            <w:kern w:val="0"/>
            <w:szCs w:val="24"/>
          </w:rPr>
          <w:t xml:space="preserve">         if(B&lt;0)</w:t>
        </w:r>
      </w:ins>
    </w:p>
    <w:p w14:paraId="4F3EA1C4"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84" w:author="胡 成成" w:date="2020-05-04T22:00:00Z"/>
          <w:rFonts w:ascii="Times New Roman" w:eastAsia="宋体" w:hAnsi="Times New Roman" w:cs="Times New Roman"/>
          <w:kern w:val="0"/>
          <w:szCs w:val="24"/>
        </w:rPr>
      </w:pPr>
      <w:ins w:id="2785" w:author="胡 成成" w:date="2020-05-04T22:00:00Z">
        <w:r w:rsidRPr="00803765">
          <w:rPr>
            <w:rFonts w:ascii="Times New Roman" w:eastAsia="宋体" w:hAnsi="Times New Roman" w:cs="Times New Roman"/>
            <w:kern w:val="0"/>
            <w:szCs w:val="24"/>
          </w:rPr>
          <w:t xml:space="preserve">            r01(2*i-1) = -1/sqrt(2);</w:t>
        </w:r>
      </w:ins>
    </w:p>
    <w:p w14:paraId="30D0C12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86" w:author="胡 成成" w:date="2020-05-04T22:00:00Z"/>
          <w:rFonts w:ascii="Times New Roman" w:eastAsia="宋体" w:hAnsi="Times New Roman" w:cs="Times New Roman"/>
          <w:kern w:val="0"/>
          <w:szCs w:val="24"/>
        </w:rPr>
      </w:pPr>
      <w:ins w:id="2787" w:author="胡 成成" w:date="2020-05-04T22:00:00Z">
        <w:r w:rsidRPr="00803765">
          <w:rPr>
            <w:rFonts w:ascii="Times New Roman" w:eastAsia="宋体" w:hAnsi="Times New Roman" w:cs="Times New Roman"/>
            <w:kern w:val="0"/>
            <w:szCs w:val="24"/>
          </w:rPr>
          <w:lastRenderedPageBreak/>
          <w:t xml:space="preserve">            r01(2*i) = -1/sqrt(2);</w:t>
        </w:r>
      </w:ins>
    </w:p>
    <w:p w14:paraId="538E028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88" w:author="胡 成成" w:date="2020-05-04T22:00:00Z"/>
          <w:rFonts w:ascii="Times New Roman" w:eastAsia="宋体" w:hAnsi="Times New Roman" w:cs="Times New Roman"/>
          <w:kern w:val="0"/>
          <w:szCs w:val="24"/>
        </w:rPr>
      </w:pPr>
      <w:ins w:id="2789" w:author="胡 成成" w:date="2020-05-04T22:00:00Z">
        <w:r w:rsidRPr="00803765">
          <w:rPr>
            <w:rFonts w:ascii="Times New Roman" w:eastAsia="宋体" w:hAnsi="Times New Roman" w:cs="Times New Roman"/>
            <w:kern w:val="0"/>
            <w:szCs w:val="24"/>
          </w:rPr>
          <w:t xml:space="preserve">         end</w:t>
        </w:r>
      </w:ins>
    </w:p>
    <w:p w14:paraId="0A03D255"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90" w:author="胡 成成" w:date="2020-05-04T22:00:00Z"/>
          <w:rFonts w:ascii="Times New Roman" w:eastAsia="宋体" w:hAnsi="Times New Roman" w:cs="Times New Roman"/>
          <w:kern w:val="0"/>
          <w:szCs w:val="24"/>
        </w:rPr>
      </w:pPr>
      <w:ins w:id="2791" w:author="胡 成成" w:date="2020-05-04T22:00:00Z">
        <w:r w:rsidRPr="00803765">
          <w:rPr>
            <w:rFonts w:ascii="Times New Roman" w:eastAsia="宋体" w:hAnsi="Times New Roman" w:cs="Times New Roman"/>
            <w:kern w:val="0"/>
            <w:szCs w:val="24"/>
          </w:rPr>
          <w:t xml:space="preserve">     end</w:t>
        </w:r>
      </w:ins>
    </w:p>
    <w:p w14:paraId="4FA8BFD3"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92" w:author="胡 成成" w:date="2020-05-04T22:00:00Z"/>
          <w:rFonts w:ascii="Times New Roman" w:eastAsia="宋体" w:hAnsi="Times New Roman" w:cs="Times New Roman"/>
          <w:kern w:val="0"/>
          <w:szCs w:val="24"/>
        </w:rPr>
      </w:pPr>
      <w:ins w:id="2793" w:author="胡 成成" w:date="2020-05-04T22:00:00Z">
        <w:r w:rsidRPr="00803765">
          <w:rPr>
            <w:rFonts w:ascii="Times New Roman" w:eastAsia="宋体" w:hAnsi="Times New Roman" w:cs="Times New Roman"/>
            <w:kern w:val="0"/>
            <w:szCs w:val="24"/>
          </w:rPr>
          <w:t>end</w:t>
        </w:r>
      </w:ins>
    </w:p>
    <w:p w14:paraId="17D3DD4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94" w:author="胡 成成" w:date="2020-05-04T22:00:00Z"/>
          <w:rFonts w:ascii="Times New Roman" w:eastAsia="宋体" w:hAnsi="Times New Roman" w:cs="Times New Roman"/>
          <w:kern w:val="0"/>
          <w:szCs w:val="24"/>
        </w:rPr>
      </w:pPr>
    </w:p>
    <w:p w14:paraId="35DD3F5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95" w:author="胡 成成" w:date="2020-05-04T22:00:00Z"/>
          <w:rFonts w:ascii="Times New Roman" w:eastAsia="宋体" w:hAnsi="Times New Roman" w:cs="Times New Roman"/>
          <w:kern w:val="0"/>
          <w:szCs w:val="24"/>
        </w:rPr>
      </w:pPr>
      <w:ins w:id="2796" w:author="胡 成成" w:date="2020-05-04T22:00:00Z">
        <w:r w:rsidRPr="00803765">
          <w:rPr>
            <w:rFonts w:ascii="Times New Roman" w:eastAsia="宋体" w:hAnsi="Times New Roman" w:cs="Times New Roman"/>
            <w:kern w:val="0"/>
            <w:szCs w:val="24"/>
          </w:rPr>
          <w:t>for i=1:1:N_number/2</w:t>
        </w:r>
      </w:ins>
    </w:p>
    <w:p w14:paraId="03D3D62F"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97" w:author="胡 成成" w:date="2020-05-04T22:00:00Z"/>
          <w:rFonts w:ascii="Times New Roman" w:eastAsia="宋体" w:hAnsi="Times New Roman" w:cs="Times New Roman"/>
          <w:kern w:val="0"/>
          <w:szCs w:val="24"/>
        </w:rPr>
      </w:pPr>
    </w:p>
    <w:p w14:paraId="70CC79E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798" w:author="胡 成成" w:date="2020-05-04T22:00:00Z"/>
          <w:rFonts w:ascii="Times New Roman" w:eastAsia="宋体" w:hAnsi="Times New Roman" w:cs="Times New Roman"/>
          <w:kern w:val="0"/>
          <w:szCs w:val="24"/>
        </w:rPr>
      </w:pPr>
      <w:ins w:id="2799" w:author="胡 成成" w:date="2020-05-04T22:00:00Z">
        <w:r w:rsidRPr="00803765">
          <w:rPr>
            <w:rFonts w:ascii="Times New Roman" w:eastAsia="宋体" w:hAnsi="Times New Roman" w:cs="Times New Roman"/>
            <w:kern w:val="0"/>
            <w:szCs w:val="24"/>
          </w:rPr>
          <w:t xml:space="preserve">    A = real(YY1(i));</w:t>
        </w:r>
      </w:ins>
    </w:p>
    <w:p w14:paraId="6F6E636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00" w:author="胡 成成" w:date="2020-05-04T22:00:00Z"/>
          <w:rFonts w:ascii="Times New Roman" w:eastAsia="宋体" w:hAnsi="Times New Roman" w:cs="Times New Roman"/>
          <w:kern w:val="0"/>
          <w:szCs w:val="24"/>
        </w:rPr>
      </w:pPr>
      <w:ins w:id="2801" w:author="胡 成成" w:date="2020-05-04T22:00:00Z">
        <w:r w:rsidRPr="00803765">
          <w:rPr>
            <w:rFonts w:ascii="Times New Roman" w:eastAsia="宋体" w:hAnsi="Times New Roman" w:cs="Times New Roman"/>
            <w:kern w:val="0"/>
            <w:szCs w:val="24"/>
          </w:rPr>
          <w:t xml:space="preserve">    B = imag(YY1(i))</w:t>
        </w:r>
      </w:ins>
    </w:p>
    <w:p w14:paraId="78E8F67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02" w:author="胡 成成" w:date="2020-05-04T22:00:00Z"/>
          <w:rFonts w:ascii="Times New Roman" w:eastAsia="宋体" w:hAnsi="Times New Roman" w:cs="Times New Roman"/>
          <w:kern w:val="0"/>
          <w:szCs w:val="24"/>
        </w:rPr>
      </w:pPr>
      <w:ins w:id="2803" w:author="胡 成成" w:date="2020-05-04T22:00:00Z">
        <w:r w:rsidRPr="00803765">
          <w:rPr>
            <w:rFonts w:ascii="Times New Roman" w:eastAsia="宋体" w:hAnsi="Times New Roman" w:cs="Times New Roman"/>
            <w:kern w:val="0"/>
            <w:szCs w:val="24"/>
          </w:rPr>
          <w:t xml:space="preserve">    if (A&gt;0) </w:t>
        </w:r>
      </w:ins>
    </w:p>
    <w:p w14:paraId="1C44BB35"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04" w:author="胡 成成" w:date="2020-05-04T22:00:00Z"/>
          <w:rFonts w:ascii="Times New Roman" w:eastAsia="宋体" w:hAnsi="Times New Roman" w:cs="Times New Roman"/>
          <w:kern w:val="0"/>
          <w:szCs w:val="24"/>
        </w:rPr>
      </w:pPr>
      <w:ins w:id="2805" w:author="胡 成成" w:date="2020-05-04T22:00:00Z">
        <w:r w:rsidRPr="00803765">
          <w:rPr>
            <w:rFonts w:ascii="Times New Roman" w:eastAsia="宋体" w:hAnsi="Times New Roman" w:cs="Times New Roman"/>
            <w:kern w:val="0"/>
            <w:szCs w:val="24"/>
          </w:rPr>
          <w:t xml:space="preserve">        if(B&gt;0)</w:t>
        </w:r>
      </w:ins>
    </w:p>
    <w:p w14:paraId="13CE90BC"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06" w:author="胡 成成" w:date="2020-05-04T22:00:00Z"/>
          <w:rFonts w:ascii="Times New Roman" w:eastAsia="宋体" w:hAnsi="Times New Roman" w:cs="Times New Roman"/>
          <w:kern w:val="0"/>
          <w:szCs w:val="24"/>
        </w:rPr>
      </w:pPr>
      <w:ins w:id="2807" w:author="胡 成成" w:date="2020-05-04T22:00:00Z">
        <w:r w:rsidRPr="00803765">
          <w:rPr>
            <w:rFonts w:ascii="Times New Roman" w:eastAsia="宋体" w:hAnsi="Times New Roman" w:cs="Times New Roman"/>
            <w:kern w:val="0"/>
            <w:szCs w:val="24"/>
          </w:rPr>
          <w:t xml:space="preserve">            r1(2*i-1) = 1/sqrt(2);</w:t>
        </w:r>
      </w:ins>
    </w:p>
    <w:p w14:paraId="769343C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08" w:author="胡 成成" w:date="2020-05-04T22:00:00Z"/>
          <w:rFonts w:ascii="Times New Roman" w:eastAsia="宋体" w:hAnsi="Times New Roman" w:cs="Times New Roman"/>
          <w:kern w:val="0"/>
          <w:szCs w:val="24"/>
        </w:rPr>
      </w:pPr>
      <w:ins w:id="2809" w:author="胡 成成" w:date="2020-05-04T22:00:00Z">
        <w:r w:rsidRPr="00803765">
          <w:rPr>
            <w:rFonts w:ascii="Times New Roman" w:eastAsia="宋体" w:hAnsi="Times New Roman" w:cs="Times New Roman"/>
            <w:kern w:val="0"/>
            <w:szCs w:val="24"/>
          </w:rPr>
          <w:t xml:space="preserve">            r11(2*i) = 1/sqrt(2);</w:t>
        </w:r>
      </w:ins>
    </w:p>
    <w:p w14:paraId="0A9C0E13"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10" w:author="胡 成成" w:date="2020-05-04T22:00:00Z"/>
          <w:rFonts w:ascii="Times New Roman" w:eastAsia="宋体" w:hAnsi="Times New Roman" w:cs="Times New Roman"/>
          <w:kern w:val="0"/>
          <w:szCs w:val="24"/>
        </w:rPr>
      </w:pPr>
      <w:ins w:id="2811" w:author="胡 成成" w:date="2020-05-04T22:00:00Z">
        <w:r w:rsidRPr="00803765">
          <w:rPr>
            <w:rFonts w:ascii="Times New Roman" w:eastAsia="宋体" w:hAnsi="Times New Roman" w:cs="Times New Roman"/>
            <w:kern w:val="0"/>
            <w:szCs w:val="24"/>
          </w:rPr>
          <w:t xml:space="preserve">        end</w:t>
        </w:r>
      </w:ins>
    </w:p>
    <w:p w14:paraId="1FD4AE3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12" w:author="胡 成成" w:date="2020-05-04T22:00:00Z"/>
          <w:rFonts w:ascii="Times New Roman" w:eastAsia="宋体" w:hAnsi="Times New Roman" w:cs="Times New Roman"/>
          <w:kern w:val="0"/>
          <w:szCs w:val="24"/>
        </w:rPr>
      </w:pPr>
      <w:ins w:id="2813" w:author="胡 成成" w:date="2020-05-04T22:00:00Z">
        <w:r w:rsidRPr="00803765">
          <w:rPr>
            <w:rFonts w:ascii="Times New Roman" w:eastAsia="宋体" w:hAnsi="Times New Roman" w:cs="Times New Roman"/>
            <w:kern w:val="0"/>
            <w:szCs w:val="24"/>
          </w:rPr>
          <w:t xml:space="preserve">    end</w:t>
        </w:r>
      </w:ins>
    </w:p>
    <w:p w14:paraId="3D2C607A"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14" w:author="胡 成成" w:date="2020-05-04T22:00:00Z"/>
          <w:rFonts w:ascii="Times New Roman" w:eastAsia="宋体" w:hAnsi="Times New Roman" w:cs="Times New Roman"/>
          <w:kern w:val="0"/>
          <w:szCs w:val="24"/>
        </w:rPr>
      </w:pPr>
      <w:ins w:id="2815" w:author="胡 成成" w:date="2020-05-04T22:00:00Z">
        <w:r w:rsidRPr="00803765">
          <w:rPr>
            <w:rFonts w:ascii="Times New Roman" w:eastAsia="宋体" w:hAnsi="Times New Roman" w:cs="Times New Roman"/>
            <w:kern w:val="0"/>
            <w:szCs w:val="24"/>
          </w:rPr>
          <w:t xml:space="preserve">    if (A&lt;0) </w:t>
        </w:r>
      </w:ins>
    </w:p>
    <w:p w14:paraId="6A7E02C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16" w:author="胡 成成" w:date="2020-05-04T22:00:00Z"/>
          <w:rFonts w:ascii="Times New Roman" w:eastAsia="宋体" w:hAnsi="Times New Roman" w:cs="Times New Roman"/>
          <w:kern w:val="0"/>
          <w:szCs w:val="24"/>
        </w:rPr>
      </w:pPr>
      <w:ins w:id="2817" w:author="胡 成成" w:date="2020-05-04T22:00:00Z">
        <w:r w:rsidRPr="00803765">
          <w:rPr>
            <w:rFonts w:ascii="Times New Roman" w:eastAsia="宋体" w:hAnsi="Times New Roman" w:cs="Times New Roman"/>
            <w:kern w:val="0"/>
            <w:szCs w:val="24"/>
          </w:rPr>
          <w:t xml:space="preserve">        if(B&gt;0)</w:t>
        </w:r>
      </w:ins>
    </w:p>
    <w:p w14:paraId="7F3CAF8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18" w:author="胡 成成" w:date="2020-05-04T22:00:00Z"/>
          <w:rFonts w:ascii="Times New Roman" w:eastAsia="宋体" w:hAnsi="Times New Roman" w:cs="Times New Roman"/>
          <w:kern w:val="0"/>
          <w:szCs w:val="24"/>
        </w:rPr>
      </w:pPr>
      <w:ins w:id="2819" w:author="胡 成成" w:date="2020-05-04T22:00:00Z">
        <w:r w:rsidRPr="00803765">
          <w:rPr>
            <w:rFonts w:ascii="Times New Roman" w:eastAsia="宋体" w:hAnsi="Times New Roman" w:cs="Times New Roman"/>
            <w:kern w:val="0"/>
            <w:szCs w:val="24"/>
          </w:rPr>
          <w:t xml:space="preserve">            r11(2*i-1) = -1/sqrt(2);</w:t>
        </w:r>
      </w:ins>
    </w:p>
    <w:p w14:paraId="5626D331"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20" w:author="胡 成成" w:date="2020-05-04T22:00:00Z"/>
          <w:rFonts w:ascii="Times New Roman" w:eastAsia="宋体" w:hAnsi="Times New Roman" w:cs="Times New Roman"/>
          <w:kern w:val="0"/>
          <w:szCs w:val="24"/>
        </w:rPr>
      </w:pPr>
      <w:ins w:id="2821" w:author="胡 成成" w:date="2020-05-04T22:00:00Z">
        <w:r w:rsidRPr="00803765">
          <w:rPr>
            <w:rFonts w:ascii="Times New Roman" w:eastAsia="宋体" w:hAnsi="Times New Roman" w:cs="Times New Roman"/>
            <w:kern w:val="0"/>
            <w:szCs w:val="24"/>
          </w:rPr>
          <w:t xml:space="preserve">            r11(2*i) = 1/sqrt(2);</w:t>
        </w:r>
      </w:ins>
    </w:p>
    <w:p w14:paraId="2A80D01A"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22" w:author="胡 成成" w:date="2020-05-04T22:00:00Z"/>
          <w:rFonts w:ascii="Times New Roman" w:eastAsia="宋体" w:hAnsi="Times New Roman" w:cs="Times New Roman"/>
          <w:kern w:val="0"/>
          <w:szCs w:val="24"/>
        </w:rPr>
      </w:pPr>
      <w:ins w:id="2823" w:author="胡 成成" w:date="2020-05-04T22:00:00Z">
        <w:r w:rsidRPr="00803765">
          <w:rPr>
            <w:rFonts w:ascii="Times New Roman" w:eastAsia="宋体" w:hAnsi="Times New Roman" w:cs="Times New Roman"/>
            <w:kern w:val="0"/>
            <w:szCs w:val="24"/>
          </w:rPr>
          <w:t xml:space="preserve">        end</w:t>
        </w:r>
      </w:ins>
    </w:p>
    <w:p w14:paraId="2ABC2BFF"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24" w:author="胡 成成" w:date="2020-05-04T22:00:00Z"/>
          <w:rFonts w:ascii="Times New Roman" w:eastAsia="宋体" w:hAnsi="Times New Roman" w:cs="Times New Roman"/>
          <w:kern w:val="0"/>
          <w:szCs w:val="24"/>
        </w:rPr>
      </w:pPr>
      <w:ins w:id="2825" w:author="胡 成成" w:date="2020-05-04T22:00:00Z">
        <w:r w:rsidRPr="00803765">
          <w:rPr>
            <w:rFonts w:ascii="Times New Roman" w:eastAsia="宋体" w:hAnsi="Times New Roman" w:cs="Times New Roman"/>
            <w:kern w:val="0"/>
            <w:szCs w:val="24"/>
          </w:rPr>
          <w:t xml:space="preserve">    end</w:t>
        </w:r>
      </w:ins>
    </w:p>
    <w:p w14:paraId="0FF0921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26" w:author="胡 成成" w:date="2020-05-04T22:00:00Z"/>
          <w:rFonts w:ascii="Times New Roman" w:eastAsia="宋体" w:hAnsi="Times New Roman" w:cs="Times New Roman"/>
          <w:kern w:val="0"/>
          <w:szCs w:val="24"/>
        </w:rPr>
      </w:pPr>
      <w:ins w:id="2827" w:author="胡 成成" w:date="2020-05-04T22:00:00Z">
        <w:r w:rsidRPr="00803765">
          <w:rPr>
            <w:rFonts w:ascii="Times New Roman" w:eastAsia="宋体" w:hAnsi="Times New Roman" w:cs="Times New Roman"/>
            <w:kern w:val="0"/>
            <w:szCs w:val="24"/>
          </w:rPr>
          <w:t xml:space="preserve">     if (A&gt;0) </w:t>
        </w:r>
      </w:ins>
    </w:p>
    <w:p w14:paraId="1B21DFB1"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28" w:author="胡 成成" w:date="2020-05-04T22:00:00Z"/>
          <w:rFonts w:ascii="Times New Roman" w:eastAsia="宋体" w:hAnsi="Times New Roman" w:cs="Times New Roman"/>
          <w:kern w:val="0"/>
          <w:szCs w:val="24"/>
        </w:rPr>
      </w:pPr>
      <w:ins w:id="2829" w:author="胡 成成" w:date="2020-05-04T22:00:00Z">
        <w:r w:rsidRPr="00803765">
          <w:rPr>
            <w:rFonts w:ascii="Times New Roman" w:eastAsia="宋体" w:hAnsi="Times New Roman" w:cs="Times New Roman"/>
            <w:kern w:val="0"/>
            <w:szCs w:val="24"/>
          </w:rPr>
          <w:t xml:space="preserve">        if(B&lt;0)</w:t>
        </w:r>
      </w:ins>
    </w:p>
    <w:p w14:paraId="7D8F4085"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30" w:author="胡 成成" w:date="2020-05-04T22:00:00Z"/>
          <w:rFonts w:ascii="Times New Roman" w:eastAsia="宋体" w:hAnsi="Times New Roman" w:cs="Times New Roman"/>
          <w:kern w:val="0"/>
          <w:szCs w:val="24"/>
        </w:rPr>
      </w:pPr>
      <w:ins w:id="2831" w:author="胡 成成" w:date="2020-05-04T22:00:00Z">
        <w:r w:rsidRPr="00803765">
          <w:rPr>
            <w:rFonts w:ascii="Times New Roman" w:eastAsia="宋体" w:hAnsi="Times New Roman" w:cs="Times New Roman"/>
            <w:kern w:val="0"/>
            <w:szCs w:val="24"/>
          </w:rPr>
          <w:t xml:space="preserve">            r11(2*i-1) = 1/sqrt(2);</w:t>
        </w:r>
      </w:ins>
    </w:p>
    <w:p w14:paraId="7BAB297F"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32" w:author="胡 成成" w:date="2020-05-04T22:00:00Z"/>
          <w:rFonts w:ascii="Times New Roman" w:eastAsia="宋体" w:hAnsi="Times New Roman" w:cs="Times New Roman"/>
          <w:kern w:val="0"/>
          <w:szCs w:val="24"/>
        </w:rPr>
      </w:pPr>
      <w:ins w:id="2833" w:author="胡 成成" w:date="2020-05-04T22:00:00Z">
        <w:r w:rsidRPr="00803765">
          <w:rPr>
            <w:rFonts w:ascii="Times New Roman" w:eastAsia="宋体" w:hAnsi="Times New Roman" w:cs="Times New Roman"/>
            <w:kern w:val="0"/>
            <w:szCs w:val="24"/>
          </w:rPr>
          <w:t xml:space="preserve">            r11(2*i) = -1/sqrt(2);</w:t>
        </w:r>
      </w:ins>
    </w:p>
    <w:p w14:paraId="7063DEA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34" w:author="胡 成成" w:date="2020-05-04T22:00:00Z"/>
          <w:rFonts w:ascii="Times New Roman" w:eastAsia="宋体" w:hAnsi="Times New Roman" w:cs="Times New Roman"/>
          <w:kern w:val="0"/>
          <w:szCs w:val="24"/>
        </w:rPr>
      </w:pPr>
      <w:ins w:id="2835" w:author="胡 成成" w:date="2020-05-04T22:00:00Z">
        <w:r w:rsidRPr="00803765">
          <w:rPr>
            <w:rFonts w:ascii="Times New Roman" w:eastAsia="宋体" w:hAnsi="Times New Roman" w:cs="Times New Roman"/>
            <w:kern w:val="0"/>
            <w:szCs w:val="24"/>
          </w:rPr>
          <w:t xml:space="preserve">        end</w:t>
        </w:r>
      </w:ins>
    </w:p>
    <w:p w14:paraId="42618DB3"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36" w:author="胡 成成" w:date="2020-05-04T22:00:00Z"/>
          <w:rFonts w:ascii="Times New Roman" w:eastAsia="宋体" w:hAnsi="Times New Roman" w:cs="Times New Roman"/>
          <w:kern w:val="0"/>
          <w:szCs w:val="24"/>
        </w:rPr>
      </w:pPr>
      <w:ins w:id="2837" w:author="胡 成成" w:date="2020-05-04T22:00:00Z">
        <w:r w:rsidRPr="00803765">
          <w:rPr>
            <w:rFonts w:ascii="Times New Roman" w:eastAsia="宋体" w:hAnsi="Times New Roman" w:cs="Times New Roman"/>
            <w:kern w:val="0"/>
            <w:szCs w:val="24"/>
          </w:rPr>
          <w:t xml:space="preserve">     end</w:t>
        </w:r>
      </w:ins>
    </w:p>
    <w:p w14:paraId="3385EE8F"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38" w:author="胡 成成" w:date="2020-05-04T22:00:00Z"/>
          <w:rFonts w:ascii="Times New Roman" w:eastAsia="宋体" w:hAnsi="Times New Roman" w:cs="Times New Roman"/>
          <w:kern w:val="0"/>
          <w:szCs w:val="24"/>
        </w:rPr>
      </w:pPr>
      <w:ins w:id="2839" w:author="胡 成成" w:date="2020-05-04T22:00:00Z">
        <w:r w:rsidRPr="00803765">
          <w:rPr>
            <w:rFonts w:ascii="Times New Roman" w:eastAsia="宋体" w:hAnsi="Times New Roman" w:cs="Times New Roman"/>
            <w:kern w:val="0"/>
            <w:szCs w:val="24"/>
          </w:rPr>
          <w:t xml:space="preserve">     if (A&lt;0) </w:t>
        </w:r>
      </w:ins>
    </w:p>
    <w:p w14:paraId="341DB85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40" w:author="胡 成成" w:date="2020-05-04T22:00:00Z"/>
          <w:rFonts w:ascii="Times New Roman" w:eastAsia="宋体" w:hAnsi="Times New Roman" w:cs="Times New Roman"/>
          <w:kern w:val="0"/>
          <w:szCs w:val="24"/>
        </w:rPr>
      </w:pPr>
      <w:ins w:id="2841" w:author="胡 成成" w:date="2020-05-04T22:00:00Z">
        <w:r w:rsidRPr="00803765">
          <w:rPr>
            <w:rFonts w:ascii="Times New Roman" w:eastAsia="宋体" w:hAnsi="Times New Roman" w:cs="Times New Roman"/>
            <w:kern w:val="0"/>
            <w:szCs w:val="24"/>
          </w:rPr>
          <w:t xml:space="preserve">         if(B&lt;0)</w:t>
        </w:r>
      </w:ins>
    </w:p>
    <w:p w14:paraId="7334E97E"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42" w:author="胡 成成" w:date="2020-05-04T22:00:00Z"/>
          <w:rFonts w:ascii="Times New Roman" w:eastAsia="宋体" w:hAnsi="Times New Roman" w:cs="Times New Roman"/>
          <w:kern w:val="0"/>
          <w:szCs w:val="24"/>
        </w:rPr>
      </w:pPr>
      <w:ins w:id="2843" w:author="胡 成成" w:date="2020-05-04T22:00:00Z">
        <w:r w:rsidRPr="00803765">
          <w:rPr>
            <w:rFonts w:ascii="Times New Roman" w:eastAsia="宋体" w:hAnsi="Times New Roman" w:cs="Times New Roman"/>
            <w:kern w:val="0"/>
            <w:szCs w:val="24"/>
          </w:rPr>
          <w:t xml:space="preserve">            r11(2*i-1) = -1/sqrt(2);</w:t>
        </w:r>
      </w:ins>
    </w:p>
    <w:p w14:paraId="4FEE8075"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44" w:author="胡 成成" w:date="2020-05-04T22:00:00Z"/>
          <w:rFonts w:ascii="Times New Roman" w:eastAsia="宋体" w:hAnsi="Times New Roman" w:cs="Times New Roman"/>
          <w:kern w:val="0"/>
          <w:szCs w:val="24"/>
        </w:rPr>
      </w:pPr>
      <w:ins w:id="2845" w:author="胡 成成" w:date="2020-05-04T22:00:00Z">
        <w:r w:rsidRPr="00803765">
          <w:rPr>
            <w:rFonts w:ascii="Times New Roman" w:eastAsia="宋体" w:hAnsi="Times New Roman" w:cs="Times New Roman"/>
            <w:kern w:val="0"/>
            <w:szCs w:val="24"/>
          </w:rPr>
          <w:lastRenderedPageBreak/>
          <w:t xml:space="preserve">            r11(2*i) = -1/sqrt(2);</w:t>
        </w:r>
      </w:ins>
    </w:p>
    <w:p w14:paraId="0BC2E1BF"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46" w:author="胡 成成" w:date="2020-05-04T22:00:00Z"/>
          <w:rFonts w:ascii="Times New Roman" w:eastAsia="宋体" w:hAnsi="Times New Roman" w:cs="Times New Roman"/>
          <w:kern w:val="0"/>
          <w:szCs w:val="24"/>
        </w:rPr>
      </w:pPr>
      <w:ins w:id="2847" w:author="胡 成成" w:date="2020-05-04T22:00:00Z">
        <w:r w:rsidRPr="00803765">
          <w:rPr>
            <w:rFonts w:ascii="Times New Roman" w:eastAsia="宋体" w:hAnsi="Times New Roman" w:cs="Times New Roman"/>
            <w:kern w:val="0"/>
            <w:szCs w:val="24"/>
          </w:rPr>
          <w:t xml:space="preserve">         end</w:t>
        </w:r>
      </w:ins>
    </w:p>
    <w:p w14:paraId="4E5B1CA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48" w:author="胡 成成" w:date="2020-05-04T22:00:00Z"/>
          <w:rFonts w:ascii="Times New Roman" w:eastAsia="宋体" w:hAnsi="Times New Roman" w:cs="Times New Roman"/>
          <w:kern w:val="0"/>
          <w:szCs w:val="24"/>
        </w:rPr>
      </w:pPr>
      <w:ins w:id="2849" w:author="胡 成成" w:date="2020-05-04T22:00:00Z">
        <w:r w:rsidRPr="00803765">
          <w:rPr>
            <w:rFonts w:ascii="Times New Roman" w:eastAsia="宋体" w:hAnsi="Times New Roman" w:cs="Times New Roman"/>
            <w:kern w:val="0"/>
            <w:szCs w:val="24"/>
          </w:rPr>
          <w:t xml:space="preserve">     end</w:t>
        </w:r>
      </w:ins>
    </w:p>
    <w:p w14:paraId="1867ECD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50" w:author="胡 成成" w:date="2020-05-04T22:00:00Z"/>
          <w:rFonts w:ascii="Times New Roman" w:eastAsia="宋体" w:hAnsi="Times New Roman" w:cs="Times New Roman"/>
          <w:kern w:val="0"/>
          <w:szCs w:val="24"/>
        </w:rPr>
      </w:pPr>
      <w:ins w:id="2851" w:author="胡 成成" w:date="2020-05-04T22:00:00Z">
        <w:r w:rsidRPr="00803765">
          <w:rPr>
            <w:rFonts w:ascii="Times New Roman" w:eastAsia="宋体" w:hAnsi="Times New Roman" w:cs="Times New Roman"/>
            <w:kern w:val="0"/>
            <w:szCs w:val="24"/>
          </w:rPr>
          <w:t>end</w:t>
        </w:r>
      </w:ins>
    </w:p>
    <w:p w14:paraId="65F5E5B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52" w:author="胡 成成" w:date="2020-05-04T22:00:00Z"/>
          <w:rFonts w:ascii="Times New Roman" w:eastAsia="宋体" w:hAnsi="Times New Roman" w:cs="Times New Roman"/>
          <w:kern w:val="0"/>
          <w:szCs w:val="24"/>
        </w:rPr>
      </w:pPr>
      <w:ins w:id="2853" w:author="胡 成成" w:date="2020-05-04T22:00:00Z">
        <w:r w:rsidRPr="00803765">
          <w:rPr>
            <w:rFonts w:ascii="Times New Roman" w:eastAsia="宋体" w:hAnsi="Times New Roman" w:cs="Times New Roman"/>
            <w:kern w:val="0"/>
            <w:szCs w:val="24"/>
          </w:rPr>
          <w:t xml:space="preserve">r01     </w:t>
        </w:r>
      </w:ins>
    </w:p>
    <w:p w14:paraId="2579C59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54" w:author="胡 成成" w:date="2020-05-04T22:00:00Z"/>
          <w:rFonts w:ascii="Times New Roman" w:eastAsia="宋体" w:hAnsi="Times New Roman" w:cs="Times New Roman"/>
          <w:kern w:val="0"/>
          <w:szCs w:val="24"/>
        </w:rPr>
      </w:pPr>
    </w:p>
    <w:p w14:paraId="4B9E0939"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55" w:author="胡 成成" w:date="2020-05-04T22:00:00Z"/>
          <w:rFonts w:ascii="Times New Roman" w:eastAsia="宋体" w:hAnsi="Times New Roman" w:cs="Times New Roman"/>
          <w:kern w:val="0"/>
          <w:szCs w:val="24"/>
        </w:rPr>
      </w:pPr>
      <w:ins w:id="2856" w:author="胡 成成" w:date="2020-05-04T22:00:00Z">
        <w:r w:rsidRPr="00803765">
          <w:rPr>
            <w:rFonts w:ascii="Times New Roman" w:eastAsia="宋体" w:hAnsi="Times New Roman" w:cs="Times New Roman"/>
            <w:kern w:val="0"/>
            <w:szCs w:val="24"/>
          </w:rPr>
          <w:t>%-------------------------------------------------------------</w:t>
        </w:r>
      </w:ins>
    </w:p>
    <w:p w14:paraId="08D4A19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57" w:author="胡 成成" w:date="2020-05-04T22:00:00Z"/>
          <w:rFonts w:ascii="Times New Roman" w:eastAsia="宋体" w:hAnsi="Times New Roman" w:cs="Times New Roman"/>
          <w:kern w:val="0"/>
          <w:szCs w:val="24"/>
        </w:rPr>
      </w:pPr>
      <w:ins w:id="2858" w:author="胡 成成" w:date="2020-05-04T22:00:00Z">
        <w:r w:rsidRPr="00803765">
          <w:rPr>
            <w:rFonts w:ascii="Times New Roman" w:eastAsia="宋体" w:hAnsi="Times New Roman" w:cs="Times New Roman" w:hint="eastAsia"/>
            <w:kern w:val="0"/>
            <w:szCs w:val="24"/>
          </w:rPr>
          <w:t>%</w:t>
        </w:r>
        <w:r w:rsidRPr="00803765">
          <w:rPr>
            <w:rFonts w:ascii="Times New Roman" w:eastAsia="宋体" w:hAnsi="Times New Roman" w:cs="Times New Roman" w:hint="eastAsia"/>
            <w:kern w:val="0"/>
            <w:szCs w:val="24"/>
          </w:rPr>
          <w:t>计算在不同信噪比下的误比特率并作图</w:t>
        </w:r>
      </w:ins>
    </w:p>
    <w:p w14:paraId="60487F3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59" w:author="胡 成成" w:date="2020-05-04T22:00:00Z"/>
          <w:rFonts w:ascii="Times New Roman" w:eastAsia="宋体" w:hAnsi="Times New Roman" w:cs="Times New Roman"/>
          <w:kern w:val="0"/>
          <w:szCs w:val="24"/>
        </w:rPr>
      </w:pPr>
    </w:p>
    <w:p w14:paraId="58462F6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60" w:author="胡 成成" w:date="2020-05-04T22:00:00Z"/>
          <w:rFonts w:ascii="Times New Roman" w:eastAsia="宋体" w:hAnsi="Times New Roman" w:cs="Times New Roman"/>
          <w:kern w:val="0"/>
          <w:szCs w:val="24"/>
        </w:rPr>
      </w:pPr>
      <w:ins w:id="2861" w:author="胡 成成" w:date="2020-05-04T22:00:00Z">
        <w:r w:rsidRPr="00803765">
          <w:rPr>
            <w:rFonts w:ascii="Times New Roman" w:eastAsia="宋体" w:hAnsi="Times New Roman" w:cs="Times New Roman"/>
            <w:kern w:val="0"/>
            <w:szCs w:val="24"/>
          </w:rPr>
          <w:t xml:space="preserve"> dif_bit=s-r01; </w:t>
        </w:r>
      </w:ins>
    </w:p>
    <w:p w14:paraId="1794B5D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62" w:author="胡 成成" w:date="2020-05-04T22:00:00Z"/>
          <w:rFonts w:ascii="Times New Roman" w:eastAsia="宋体" w:hAnsi="Times New Roman" w:cs="Times New Roman"/>
          <w:kern w:val="0"/>
          <w:szCs w:val="24"/>
        </w:rPr>
      </w:pPr>
      <w:ins w:id="2863" w:author="胡 成成" w:date="2020-05-04T22:00:00Z">
        <w:r w:rsidRPr="00803765">
          <w:rPr>
            <w:rFonts w:ascii="Times New Roman" w:eastAsia="宋体" w:hAnsi="Times New Roman" w:cs="Times New Roman"/>
            <w:kern w:val="0"/>
            <w:szCs w:val="24"/>
          </w:rPr>
          <w:t xml:space="preserve"> dif_bit1=s-r11; </w:t>
        </w:r>
      </w:ins>
    </w:p>
    <w:p w14:paraId="3F10E0E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64" w:author="胡 成成" w:date="2020-05-04T22:00:00Z"/>
          <w:rFonts w:ascii="Times New Roman" w:eastAsia="宋体" w:hAnsi="Times New Roman" w:cs="Times New Roman"/>
          <w:kern w:val="0"/>
          <w:szCs w:val="24"/>
        </w:rPr>
      </w:pPr>
    </w:p>
    <w:p w14:paraId="05900789"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65" w:author="胡 成成" w:date="2020-05-04T22:00:00Z"/>
          <w:rFonts w:ascii="Times New Roman" w:eastAsia="宋体" w:hAnsi="Times New Roman" w:cs="Times New Roman"/>
          <w:kern w:val="0"/>
          <w:szCs w:val="24"/>
        </w:rPr>
      </w:pPr>
      <w:ins w:id="2866" w:author="胡 成成" w:date="2020-05-04T22:00:00Z">
        <w:r w:rsidRPr="00803765">
          <w:rPr>
            <w:rFonts w:ascii="Times New Roman" w:eastAsia="宋体" w:hAnsi="Times New Roman" w:cs="Times New Roman" w:hint="eastAsia"/>
            <w:kern w:val="0"/>
            <w:szCs w:val="24"/>
          </w:rPr>
          <w:t xml:space="preserve"> ber_snr=0;    %</w:t>
        </w:r>
        <w:r w:rsidRPr="00803765">
          <w:rPr>
            <w:rFonts w:ascii="Times New Roman" w:eastAsia="宋体" w:hAnsi="Times New Roman" w:cs="Times New Roman" w:hint="eastAsia"/>
            <w:kern w:val="0"/>
            <w:szCs w:val="24"/>
          </w:rPr>
          <w:t>纪录误比特数</w:t>
        </w:r>
      </w:ins>
    </w:p>
    <w:p w14:paraId="017DC68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67" w:author="胡 成成" w:date="2020-05-04T22:00:00Z"/>
          <w:rFonts w:ascii="Times New Roman" w:eastAsia="宋体" w:hAnsi="Times New Roman" w:cs="Times New Roman"/>
          <w:kern w:val="0"/>
          <w:szCs w:val="24"/>
        </w:rPr>
      </w:pPr>
      <w:ins w:id="2868" w:author="胡 成成" w:date="2020-05-04T22:00:00Z">
        <w:r w:rsidRPr="00803765">
          <w:rPr>
            <w:rFonts w:ascii="Times New Roman" w:eastAsia="宋体" w:hAnsi="Times New Roman" w:cs="Times New Roman"/>
            <w:kern w:val="0"/>
            <w:szCs w:val="24"/>
          </w:rPr>
          <w:t xml:space="preserve">    for k=1:N_number;</w:t>
        </w:r>
      </w:ins>
    </w:p>
    <w:p w14:paraId="5136B00A"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69" w:author="胡 成成" w:date="2020-05-04T22:00:00Z"/>
          <w:rFonts w:ascii="Times New Roman" w:eastAsia="宋体" w:hAnsi="Times New Roman" w:cs="Times New Roman"/>
          <w:kern w:val="0"/>
          <w:szCs w:val="24"/>
        </w:rPr>
      </w:pPr>
      <w:ins w:id="2870" w:author="胡 成成" w:date="2020-05-04T22:00:00Z">
        <w:r w:rsidRPr="00803765">
          <w:rPr>
            <w:rFonts w:ascii="Times New Roman" w:eastAsia="宋体" w:hAnsi="Times New Roman" w:cs="Times New Roman"/>
            <w:kern w:val="0"/>
            <w:szCs w:val="24"/>
          </w:rPr>
          <w:t xml:space="preserve">       if dif_bit(k)~=0;</w:t>
        </w:r>
      </w:ins>
    </w:p>
    <w:p w14:paraId="3A0C5EE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71" w:author="胡 成成" w:date="2020-05-04T22:00:00Z"/>
          <w:rFonts w:ascii="Times New Roman" w:eastAsia="宋体" w:hAnsi="Times New Roman" w:cs="Times New Roman"/>
          <w:kern w:val="0"/>
          <w:szCs w:val="24"/>
        </w:rPr>
      </w:pPr>
      <w:ins w:id="2872" w:author="胡 成成" w:date="2020-05-04T22:00:00Z">
        <w:r w:rsidRPr="00803765">
          <w:rPr>
            <w:rFonts w:ascii="Times New Roman" w:eastAsia="宋体" w:hAnsi="Times New Roman" w:cs="Times New Roman"/>
            <w:kern w:val="0"/>
            <w:szCs w:val="24"/>
          </w:rPr>
          <w:t xml:space="preserve">         ber_snr=ber_snr+1;</w:t>
        </w:r>
      </w:ins>
    </w:p>
    <w:p w14:paraId="07A19F1C"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73" w:author="胡 成成" w:date="2020-05-04T22:00:00Z"/>
          <w:rFonts w:ascii="Times New Roman" w:eastAsia="宋体" w:hAnsi="Times New Roman" w:cs="Times New Roman"/>
          <w:kern w:val="0"/>
          <w:szCs w:val="24"/>
        </w:rPr>
      </w:pPr>
      <w:ins w:id="2874" w:author="胡 成成" w:date="2020-05-04T22:00:00Z">
        <w:r w:rsidRPr="00803765">
          <w:rPr>
            <w:rFonts w:ascii="Times New Roman" w:eastAsia="宋体" w:hAnsi="Times New Roman" w:cs="Times New Roman"/>
            <w:kern w:val="0"/>
            <w:szCs w:val="24"/>
          </w:rPr>
          <w:t xml:space="preserve">       end</w:t>
        </w:r>
      </w:ins>
    </w:p>
    <w:p w14:paraId="5E61AAD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75" w:author="胡 成成" w:date="2020-05-04T22:00:00Z"/>
          <w:rFonts w:ascii="Times New Roman" w:eastAsia="宋体" w:hAnsi="Times New Roman" w:cs="Times New Roman"/>
          <w:kern w:val="0"/>
          <w:szCs w:val="24"/>
        </w:rPr>
      </w:pPr>
      <w:ins w:id="2876" w:author="胡 成成" w:date="2020-05-04T22:00:00Z">
        <w:r w:rsidRPr="00803765">
          <w:rPr>
            <w:rFonts w:ascii="Times New Roman" w:eastAsia="宋体" w:hAnsi="Times New Roman" w:cs="Times New Roman"/>
            <w:kern w:val="0"/>
            <w:szCs w:val="24"/>
          </w:rPr>
          <w:t xml:space="preserve">   end;</w:t>
        </w:r>
      </w:ins>
    </w:p>
    <w:p w14:paraId="63E31639"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77" w:author="胡 成成" w:date="2020-05-04T22:00:00Z"/>
          <w:rFonts w:ascii="Times New Roman" w:eastAsia="宋体" w:hAnsi="Times New Roman" w:cs="Times New Roman"/>
          <w:kern w:val="0"/>
          <w:szCs w:val="24"/>
        </w:rPr>
      </w:pPr>
      <w:ins w:id="2878" w:author="胡 成成" w:date="2020-05-04T22:00:00Z">
        <w:r w:rsidRPr="00803765">
          <w:rPr>
            <w:rFonts w:ascii="Times New Roman" w:eastAsia="宋体" w:hAnsi="Times New Roman" w:cs="Times New Roman" w:hint="eastAsia"/>
            <w:kern w:val="0"/>
            <w:szCs w:val="24"/>
          </w:rPr>
          <w:t xml:space="preserve"> ber_snr1=0;    %</w:t>
        </w:r>
        <w:r w:rsidRPr="00803765">
          <w:rPr>
            <w:rFonts w:ascii="Times New Roman" w:eastAsia="宋体" w:hAnsi="Times New Roman" w:cs="Times New Roman" w:hint="eastAsia"/>
            <w:kern w:val="0"/>
            <w:szCs w:val="24"/>
          </w:rPr>
          <w:t>纪录误比特数</w:t>
        </w:r>
      </w:ins>
    </w:p>
    <w:p w14:paraId="19D8840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79" w:author="胡 成成" w:date="2020-05-04T22:00:00Z"/>
          <w:rFonts w:ascii="Times New Roman" w:eastAsia="宋体" w:hAnsi="Times New Roman" w:cs="Times New Roman"/>
          <w:kern w:val="0"/>
          <w:szCs w:val="24"/>
        </w:rPr>
      </w:pPr>
      <w:ins w:id="2880" w:author="胡 成成" w:date="2020-05-04T22:00:00Z">
        <w:r w:rsidRPr="00803765">
          <w:rPr>
            <w:rFonts w:ascii="Times New Roman" w:eastAsia="宋体" w:hAnsi="Times New Roman" w:cs="Times New Roman"/>
            <w:kern w:val="0"/>
            <w:szCs w:val="24"/>
          </w:rPr>
          <w:t xml:space="preserve">    for k=1:N_number;</w:t>
        </w:r>
      </w:ins>
    </w:p>
    <w:p w14:paraId="224E4CBA"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81" w:author="胡 成成" w:date="2020-05-04T22:00:00Z"/>
          <w:rFonts w:ascii="Times New Roman" w:eastAsia="宋体" w:hAnsi="Times New Roman" w:cs="Times New Roman"/>
          <w:kern w:val="0"/>
          <w:szCs w:val="24"/>
        </w:rPr>
      </w:pPr>
      <w:ins w:id="2882" w:author="胡 成成" w:date="2020-05-04T22:00:00Z">
        <w:r w:rsidRPr="00803765">
          <w:rPr>
            <w:rFonts w:ascii="Times New Roman" w:eastAsia="宋体" w:hAnsi="Times New Roman" w:cs="Times New Roman"/>
            <w:kern w:val="0"/>
            <w:szCs w:val="24"/>
          </w:rPr>
          <w:t xml:space="preserve">       if dif_bit1(k)~=0;</w:t>
        </w:r>
      </w:ins>
    </w:p>
    <w:p w14:paraId="30E22DEC"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83" w:author="胡 成成" w:date="2020-05-04T22:00:00Z"/>
          <w:rFonts w:ascii="Times New Roman" w:eastAsia="宋体" w:hAnsi="Times New Roman" w:cs="Times New Roman"/>
          <w:kern w:val="0"/>
          <w:szCs w:val="24"/>
        </w:rPr>
      </w:pPr>
      <w:ins w:id="2884" w:author="胡 成成" w:date="2020-05-04T22:00:00Z">
        <w:r w:rsidRPr="00803765">
          <w:rPr>
            <w:rFonts w:ascii="Times New Roman" w:eastAsia="宋体" w:hAnsi="Times New Roman" w:cs="Times New Roman"/>
            <w:kern w:val="0"/>
            <w:szCs w:val="24"/>
          </w:rPr>
          <w:t xml:space="preserve">          ber_snr1=ber_snr1+1;</w:t>
        </w:r>
      </w:ins>
    </w:p>
    <w:p w14:paraId="700892F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85" w:author="胡 成成" w:date="2020-05-04T22:00:00Z"/>
          <w:rFonts w:ascii="Times New Roman" w:eastAsia="宋体" w:hAnsi="Times New Roman" w:cs="Times New Roman"/>
          <w:kern w:val="0"/>
          <w:szCs w:val="24"/>
        </w:rPr>
      </w:pPr>
      <w:ins w:id="2886" w:author="胡 成成" w:date="2020-05-04T22:00:00Z">
        <w:r w:rsidRPr="00803765">
          <w:rPr>
            <w:rFonts w:ascii="Times New Roman" w:eastAsia="宋体" w:hAnsi="Times New Roman" w:cs="Times New Roman"/>
            <w:kern w:val="0"/>
            <w:szCs w:val="24"/>
          </w:rPr>
          <w:t xml:space="preserve">      end</w:t>
        </w:r>
      </w:ins>
    </w:p>
    <w:p w14:paraId="13FB24F0"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87" w:author="胡 成成" w:date="2020-05-04T22:00:00Z"/>
          <w:rFonts w:ascii="Times New Roman" w:eastAsia="宋体" w:hAnsi="Times New Roman" w:cs="Times New Roman"/>
          <w:kern w:val="0"/>
          <w:szCs w:val="24"/>
        </w:rPr>
      </w:pPr>
      <w:ins w:id="2888" w:author="胡 成成" w:date="2020-05-04T22:00:00Z">
        <w:r w:rsidRPr="00803765">
          <w:rPr>
            <w:rFonts w:ascii="Times New Roman" w:eastAsia="宋体" w:hAnsi="Times New Roman" w:cs="Times New Roman"/>
            <w:kern w:val="0"/>
            <w:szCs w:val="24"/>
          </w:rPr>
          <w:t xml:space="preserve">    end</w:t>
        </w:r>
      </w:ins>
    </w:p>
    <w:p w14:paraId="24C4D3F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89" w:author="胡 成成" w:date="2020-05-04T22:00:00Z"/>
          <w:rFonts w:ascii="Times New Roman" w:eastAsia="宋体" w:hAnsi="Times New Roman" w:cs="Times New Roman"/>
          <w:kern w:val="0"/>
          <w:szCs w:val="24"/>
        </w:rPr>
      </w:pPr>
      <w:ins w:id="2890" w:author="胡 成成" w:date="2020-05-04T22:00:00Z">
        <w:r w:rsidRPr="00803765">
          <w:rPr>
            <w:rFonts w:ascii="Times New Roman" w:eastAsia="宋体" w:hAnsi="Times New Roman" w:cs="Times New Roman"/>
            <w:kern w:val="0"/>
            <w:szCs w:val="24"/>
          </w:rPr>
          <w:t xml:space="preserve"> </w:t>
        </w:r>
      </w:ins>
    </w:p>
    <w:p w14:paraId="2E03ACB4"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91" w:author="胡 成成" w:date="2020-05-04T22:00:00Z"/>
          <w:rFonts w:ascii="Times New Roman" w:eastAsia="宋体" w:hAnsi="Times New Roman" w:cs="Times New Roman"/>
          <w:kern w:val="0"/>
          <w:szCs w:val="24"/>
        </w:rPr>
      </w:pPr>
      <w:ins w:id="2892" w:author="胡 成成" w:date="2020-05-04T22:00:00Z">
        <w:r w:rsidRPr="00803765">
          <w:rPr>
            <w:rFonts w:ascii="Times New Roman" w:eastAsia="宋体" w:hAnsi="Times New Roman" w:cs="Times New Roman"/>
            <w:kern w:val="0"/>
            <w:szCs w:val="24"/>
          </w:rPr>
          <w:t xml:space="preserve"> Error_ber=[Error_ber,ber_snr];</w:t>
        </w:r>
      </w:ins>
    </w:p>
    <w:p w14:paraId="5E053B4C"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93" w:author="胡 成成" w:date="2020-05-04T22:00:00Z"/>
          <w:rFonts w:ascii="Times New Roman" w:eastAsia="宋体" w:hAnsi="Times New Roman" w:cs="Times New Roman"/>
          <w:kern w:val="0"/>
          <w:szCs w:val="24"/>
        </w:rPr>
      </w:pPr>
      <w:ins w:id="2894" w:author="胡 成成" w:date="2020-05-04T22:00:00Z">
        <w:r w:rsidRPr="00803765">
          <w:rPr>
            <w:rFonts w:ascii="Times New Roman" w:eastAsia="宋体" w:hAnsi="Times New Roman" w:cs="Times New Roman"/>
            <w:kern w:val="0"/>
            <w:szCs w:val="24"/>
          </w:rPr>
          <w:t xml:space="preserve"> Error_ber1=[Error_ber1,ber_snr1];</w:t>
        </w:r>
      </w:ins>
    </w:p>
    <w:p w14:paraId="09C0BE82"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95" w:author="胡 成成" w:date="2020-05-04T22:00:00Z"/>
          <w:rFonts w:ascii="Times New Roman" w:eastAsia="宋体" w:hAnsi="Times New Roman" w:cs="Times New Roman"/>
          <w:kern w:val="0"/>
          <w:szCs w:val="24"/>
        </w:rPr>
      </w:pPr>
      <w:ins w:id="2896" w:author="胡 成成" w:date="2020-05-04T22:00:00Z">
        <w:r w:rsidRPr="00803765">
          <w:rPr>
            <w:rFonts w:ascii="Times New Roman" w:eastAsia="宋体" w:hAnsi="Times New Roman" w:cs="Times New Roman"/>
            <w:kern w:val="0"/>
            <w:szCs w:val="24"/>
          </w:rPr>
          <w:t>end</w:t>
        </w:r>
      </w:ins>
    </w:p>
    <w:p w14:paraId="42594A4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97" w:author="胡 成成" w:date="2020-05-04T22:00:00Z"/>
          <w:rFonts w:ascii="Times New Roman" w:eastAsia="宋体" w:hAnsi="Times New Roman" w:cs="Times New Roman"/>
          <w:kern w:val="0"/>
          <w:szCs w:val="24"/>
        </w:rPr>
      </w:pPr>
    </w:p>
    <w:p w14:paraId="768389D0"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898" w:author="胡 成成" w:date="2020-05-04T22:00:00Z"/>
          <w:rFonts w:ascii="Times New Roman" w:eastAsia="宋体" w:hAnsi="Times New Roman" w:cs="Times New Roman"/>
          <w:kern w:val="0"/>
          <w:szCs w:val="24"/>
        </w:rPr>
      </w:pPr>
      <w:ins w:id="2899" w:author="胡 成成" w:date="2020-05-04T22:00:00Z">
        <w:r w:rsidRPr="00803765">
          <w:rPr>
            <w:rFonts w:ascii="Times New Roman" w:eastAsia="宋体" w:hAnsi="Times New Roman" w:cs="Times New Roman"/>
            <w:kern w:val="0"/>
            <w:szCs w:val="24"/>
          </w:rPr>
          <w:t>BER=zeros(1,length(0:snr:N_snr));</w:t>
        </w:r>
      </w:ins>
    </w:p>
    <w:p w14:paraId="2F4AF2B7"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900" w:author="胡 成成" w:date="2020-05-04T22:00:00Z"/>
          <w:rFonts w:ascii="Times New Roman" w:eastAsia="宋体" w:hAnsi="Times New Roman" w:cs="Times New Roman"/>
          <w:kern w:val="0"/>
          <w:szCs w:val="24"/>
        </w:rPr>
      </w:pPr>
      <w:ins w:id="2901" w:author="胡 成成" w:date="2020-05-04T22:00:00Z">
        <w:r w:rsidRPr="00803765">
          <w:rPr>
            <w:rFonts w:ascii="Times New Roman" w:eastAsia="宋体" w:hAnsi="Times New Roman" w:cs="Times New Roman"/>
            <w:kern w:val="0"/>
            <w:szCs w:val="24"/>
          </w:rPr>
          <w:lastRenderedPageBreak/>
          <w:t>BER1=zeros(1,length(0:snr:N_snr));</w:t>
        </w:r>
      </w:ins>
    </w:p>
    <w:p w14:paraId="694E1D96"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902" w:author="胡 成成" w:date="2020-05-04T22:00:00Z"/>
          <w:rFonts w:ascii="Times New Roman" w:eastAsia="宋体" w:hAnsi="Times New Roman" w:cs="Times New Roman"/>
          <w:kern w:val="0"/>
          <w:szCs w:val="24"/>
        </w:rPr>
      </w:pPr>
    </w:p>
    <w:p w14:paraId="74D1EBCA"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903" w:author="胡 成成" w:date="2020-05-04T22:00:00Z"/>
          <w:rFonts w:ascii="Times New Roman" w:eastAsia="宋体" w:hAnsi="Times New Roman" w:cs="Times New Roman"/>
          <w:kern w:val="0"/>
          <w:szCs w:val="24"/>
        </w:rPr>
      </w:pPr>
      <w:ins w:id="2904" w:author="胡 成成" w:date="2020-05-04T22:00:00Z">
        <w:r w:rsidRPr="00803765">
          <w:rPr>
            <w:rFonts w:ascii="Times New Roman" w:eastAsia="宋体" w:hAnsi="Times New Roman" w:cs="Times New Roman"/>
            <w:kern w:val="0"/>
            <w:szCs w:val="24"/>
          </w:rPr>
          <w:t>BER=Error_ber./N_number;</w:t>
        </w:r>
      </w:ins>
    </w:p>
    <w:p w14:paraId="344F9E98"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905" w:author="胡 成成" w:date="2020-05-04T22:00:00Z"/>
          <w:rFonts w:ascii="Times New Roman" w:eastAsia="宋体" w:hAnsi="Times New Roman" w:cs="Times New Roman"/>
          <w:kern w:val="0"/>
          <w:szCs w:val="24"/>
        </w:rPr>
      </w:pPr>
      <w:ins w:id="2906" w:author="胡 成成" w:date="2020-05-04T22:00:00Z">
        <w:r w:rsidRPr="00803765">
          <w:rPr>
            <w:rFonts w:ascii="Times New Roman" w:eastAsia="宋体" w:hAnsi="Times New Roman" w:cs="Times New Roman"/>
            <w:kern w:val="0"/>
            <w:szCs w:val="24"/>
          </w:rPr>
          <w:t>BER1=Error_ber1./N_number;</w:t>
        </w:r>
      </w:ins>
    </w:p>
    <w:p w14:paraId="6D83EA95"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907" w:author="胡 成成" w:date="2020-05-04T22:00:00Z"/>
          <w:rFonts w:ascii="Times New Roman" w:eastAsia="宋体" w:hAnsi="Times New Roman" w:cs="Times New Roman"/>
          <w:kern w:val="0"/>
          <w:szCs w:val="24"/>
        </w:rPr>
      </w:pPr>
      <w:ins w:id="2908" w:author="胡 成成" w:date="2020-05-04T22:00:00Z">
        <w:r w:rsidRPr="00803765">
          <w:rPr>
            <w:rFonts w:ascii="Times New Roman" w:eastAsia="宋体" w:hAnsi="Times New Roman" w:cs="Times New Roman"/>
            <w:kern w:val="0"/>
            <w:szCs w:val="24"/>
          </w:rPr>
          <w:t>%-------------------------------------------------------------</w:t>
        </w:r>
      </w:ins>
    </w:p>
    <w:p w14:paraId="78CB4D43"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909" w:author="胡 成成" w:date="2020-05-04T22:00:00Z"/>
          <w:rFonts w:ascii="Times New Roman" w:eastAsia="宋体" w:hAnsi="Times New Roman" w:cs="Times New Roman"/>
          <w:kern w:val="0"/>
          <w:szCs w:val="24"/>
        </w:rPr>
      </w:pPr>
      <w:ins w:id="2910" w:author="胡 成成" w:date="2020-05-04T22:00:00Z">
        <w:r w:rsidRPr="00803765">
          <w:rPr>
            <w:rFonts w:ascii="Times New Roman" w:eastAsia="宋体" w:hAnsi="Times New Roman" w:cs="Times New Roman"/>
            <w:kern w:val="0"/>
            <w:szCs w:val="24"/>
          </w:rPr>
          <w:t>%-------------------------------------------------------------</w:t>
        </w:r>
      </w:ins>
    </w:p>
    <w:p w14:paraId="2A5FFC5A"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911" w:author="胡 成成" w:date="2020-05-04T22:00:00Z"/>
          <w:rFonts w:ascii="Times New Roman" w:eastAsia="宋体" w:hAnsi="Times New Roman" w:cs="Times New Roman"/>
          <w:kern w:val="0"/>
          <w:szCs w:val="24"/>
        </w:rPr>
      </w:pPr>
      <w:ins w:id="2912" w:author="胡 成成" w:date="2020-05-04T22:00:00Z">
        <w:r w:rsidRPr="00803765">
          <w:rPr>
            <w:rFonts w:ascii="Times New Roman" w:eastAsia="宋体" w:hAnsi="Times New Roman" w:cs="Times New Roman"/>
            <w:kern w:val="0"/>
            <w:szCs w:val="24"/>
          </w:rPr>
          <w:t xml:space="preserve"> i=0:snr:N_snr;</w:t>
        </w:r>
      </w:ins>
    </w:p>
    <w:p w14:paraId="3F60C9A9"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913" w:author="胡 成成" w:date="2020-05-04T22:00:00Z"/>
          <w:rFonts w:ascii="Times New Roman" w:eastAsia="宋体" w:hAnsi="Times New Roman" w:cs="Times New Roman"/>
          <w:kern w:val="0"/>
          <w:szCs w:val="24"/>
        </w:rPr>
      </w:pPr>
      <w:ins w:id="2914" w:author="胡 成成" w:date="2020-05-04T22:00:00Z">
        <w:r w:rsidRPr="00803765">
          <w:rPr>
            <w:rFonts w:ascii="Times New Roman" w:eastAsia="宋体" w:hAnsi="Times New Roman" w:cs="Times New Roman"/>
            <w:kern w:val="0"/>
            <w:szCs w:val="24"/>
          </w:rPr>
          <w:t>semilogy(i,BER,'-*r');</w:t>
        </w:r>
      </w:ins>
    </w:p>
    <w:p w14:paraId="7F251E60"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915" w:author="胡 成成" w:date="2020-05-04T22:00:00Z"/>
          <w:rFonts w:ascii="Times New Roman" w:eastAsia="宋体" w:hAnsi="Times New Roman" w:cs="Times New Roman"/>
          <w:kern w:val="0"/>
          <w:szCs w:val="24"/>
        </w:rPr>
      </w:pPr>
    </w:p>
    <w:p w14:paraId="4E0B3BBD"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916" w:author="胡 成成" w:date="2020-05-04T22:00:00Z"/>
          <w:rFonts w:ascii="Times New Roman" w:eastAsia="宋体" w:hAnsi="Times New Roman" w:cs="Times New Roman"/>
          <w:kern w:val="0"/>
          <w:szCs w:val="24"/>
        </w:rPr>
      </w:pPr>
      <w:ins w:id="2917" w:author="胡 成成" w:date="2020-05-04T22:00:00Z">
        <w:r w:rsidRPr="00803765">
          <w:rPr>
            <w:rFonts w:ascii="Times New Roman" w:eastAsia="宋体" w:hAnsi="Times New Roman" w:cs="Times New Roman"/>
            <w:kern w:val="0"/>
            <w:szCs w:val="24"/>
          </w:rPr>
          <w:t>hold on;</w:t>
        </w:r>
      </w:ins>
    </w:p>
    <w:p w14:paraId="1FFFAD09"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918" w:author="胡 成成" w:date="2020-05-04T22:00:00Z"/>
          <w:rFonts w:ascii="Times New Roman" w:eastAsia="宋体" w:hAnsi="Times New Roman" w:cs="Times New Roman"/>
          <w:kern w:val="0"/>
          <w:szCs w:val="24"/>
        </w:rPr>
      </w:pPr>
      <w:ins w:id="2919" w:author="胡 成成" w:date="2020-05-04T22:00:00Z">
        <w:r w:rsidRPr="00803765">
          <w:rPr>
            <w:rFonts w:ascii="Times New Roman" w:eastAsia="宋体" w:hAnsi="Times New Roman" w:cs="Times New Roman"/>
            <w:kern w:val="0"/>
            <w:szCs w:val="24"/>
          </w:rPr>
          <w:t>semilogy(i,BER1,'-ob');</w:t>
        </w:r>
      </w:ins>
    </w:p>
    <w:p w14:paraId="2E9DF0E9"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920" w:author="胡 成成" w:date="2020-05-04T22:00:00Z"/>
          <w:rFonts w:ascii="Times New Roman" w:eastAsia="宋体" w:hAnsi="Times New Roman" w:cs="Times New Roman"/>
          <w:kern w:val="0"/>
          <w:szCs w:val="24"/>
        </w:rPr>
      </w:pPr>
      <w:ins w:id="2921" w:author="胡 成成" w:date="2020-05-04T22:00:00Z">
        <w:r w:rsidRPr="00803765">
          <w:rPr>
            <w:rFonts w:ascii="Times New Roman" w:eastAsia="宋体" w:hAnsi="Times New Roman" w:cs="Times New Roman"/>
            <w:kern w:val="0"/>
            <w:szCs w:val="24"/>
          </w:rPr>
          <w:t>hold on;</w:t>
        </w:r>
      </w:ins>
    </w:p>
    <w:p w14:paraId="7C2FEEC9"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922" w:author="胡 成成" w:date="2020-05-04T22:00:00Z"/>
          <w:rFonts w:ascii="Times New Roman" w:eastAsia="宋体" w:hAnsi="Times New Roman" w:cs="Times New Roman"/>
          <w:kern w:val="0"/>
          <w:szCs w:val="24"/>
        </w:rPr>
      </w:pPr>
    </w:p>
    <w:p w14:paraId="55E8948C"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923" w:author="胡 成成" w:date="2020-05-04T22:00:00Z"/>
          <w:rFonts w:ascii="Times New Roman" w:eastAsia="宋体" w:hAnsi="Times New Roman" w:cs="Times New Roman"/>
          <w:kern w:val="0"/>
          <w:szCs w:val="24"/>
        </w:rPr>
      </w:pPr>
      <w:ins w:id="2924" w:author="胡 成成" w:date="2020-05-04T22:00:00Z">
        <w:r w:rsidRPr="00803765">
          <w:rPr>
            <w:rFonts w:ascii="Times New Roman" w:eastAsia="宋体" w:hAnsi="Times New Roman" w:cs="Times New Roman"/>
            <w:kern w:val="0"/>
            <w:szCs w:val="24"/>
          </w:rPr>
          <w:t>grid on;</w:t>
        </w:r>
      </w:ins>
    </w:p>
    <w:p w14:paraId="56979EB1"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925" w:author="胡 成成" w:date="2020-05-04T22:00:00Z"/>
          <w:rFonts w:ascii="Times New Roman" w:eastAsia="宋体" w:hAnsi="Times New Roman" w:cs="Times New Roman"/>
          <w:kern w:val="0"/>
          <w:szCs w:val="24"/>
        </w:rPr>
      </w:pPr>
    </w:p>
    <w:p w14:paraId="11AFD25B" w14:textId="77777777" w:rsidR="0070214A" w:rsidRPr="00803765"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480"/>
        <w:jc w:val="left"/>
        <w:rPr>
          <w:ins w:id="2926" w:author="胡 成成" w:date="2020-05-04T22:00:00Z"/>
          <w:rFonts w:ascii="Times New Roman" w:eastAsia="宋体" w:hAnsi="Times New Roman" w:cs="Times New Roman"/>
          <w:kern w:val="0"/>
          <w:szCs w:val="24"/>
        </w:rPr>
      </w:pPr>
      <w:ins w:id="2927" w:author="胡 成成" w:date="2020-05-04T22:00:00Z">
        <w:r w:rsidRPr="00803765">
          <w:rPr>
            <w:rFonts w:ascii="Times New Roman" w:eastAsia="宋体" w:hAnsi="Times New Roman" w:cs="Times New Roman"/>
            <w:kern w:val="0"/>
            <w:szCs w:val="24"/>
          </w:rPr>
          <w:t>legend('No Channel Estimation','LS Channel Estimation');</w:t>
        </w:r>
      </w:ins>
    </w:p>
    <w:p w14:paraId="2125AFAC" w14:textId="77777777" w:rsidR="0070214A" w:rsidRPr="0066679F" w:rsidRDefault="0070214A" w:rsidP="0070214A">
      <w:pPr>
        <w:pStyle w:val="aa"/>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firstLineChars="0" w:firstLine="480"/>
        <w:jc w:val="left"/>
        <w:rPr>
          <w:ins w:id="2928" w:author="胡 成成" w:date="2020-05-04T22:00:00Z"/>
          <w:rFonts w:ascii="Times New Roman" w:eastAsia="宋体" w:hAnsi="Times New Roman" w:cs="Times New Roman"/>
          <w:kern w:val="0"/>
          <w:szCs w:val="24"/>
        </w:rPr>
      </w:pPr>
      <w:ins w:id="2929" w:author="胡 成成" w:date="2020-05-04T22:00:00Z">
        <w:r w:rsidRPr="00803765">
          <w:rPr>
            <w:rFonts w:ascii="Times New Roman" w:eastAsia="宋体" w:hAnsi="Times New Roman" w:cs="Times New Roman"/>
            <w:kern w:val="0"/>
            <w:szCs w:val="24"/>
          </w:rPr>
          <w:t>hold off</w:t>
        </w:r>
        <w:r w:rsidRPr="00803765">
          <w:rPr>
            <w:rFonts w:ascii="Times New Roman" w:eastAsia="宋体" w:hAnsi="Times New Roman" w:cs="Times New Roman"/>
            <w:kern w:val="0"/>
            <w:szCs w:val="24"/>
          </w:rPr>
          <w:tab/>
        </w:r>
        <w:r w:rsidRPr="00803765">
          <w:rPr>
            <w:rFonts w:ascii="Times New Roman" w:eastAsia="宋体" w:hAnsi="Times New Roman" w:cs="Times New Roman"/>
            <w:kern w:val="0"/>
            <w:szCs w:val="24"/>
          </w:rPr>
          <w:tab/>
        </w:r>
        <w:r w:rsidRPr="00803765">
          <w:rPr>
            <w:rFonts w:ascii="Times New Roman" w:eastAsia="宋体" w:hAnsi="Times New Roman" w:cs="Times New Roman"/>
            <w:kern w:val="0"/>
            <w:szCs w:val="24"/>
          </w:rPr>
          <w:tab/>
          <w:t xml:space="preserve">   </w:t>
        </w:r>
      </w:ins>
    </w:p>
    <w:p w14:paraId="3DD11F51" w14:textId="77777777" w:rsidR="0070214A" w:rsidRDefault="0070214A" w:rsidP="0070214A">
      <w:pPr>
        <w:autoSpaceDE w:val="0"/>
        <w:autoSpaceDN w:val="0"/>
        <w:adjustRightInd w:val="0"/>
        <w:spacing w:line="360" w:lineRule="auto"/>
        <w:ind w:firstLine="360"/>
        <w:jc w:val="left"/>
        <w:rPr>
          <w:ins w:id="2930" w:author="胡 成成" w:date="2020-05-04T22:00:00Z"/>
          <w:rFonts w:ascii="Times New Roman" w:eastAsia="宋体" w:hAnsi="Times New Roman" w:cs="Times New Roman"/>
          <w:kern w:val="0"/>
          <w:szCs w:val="24"/>
        </w:rPr>
      </w:pPr>
      <w:ins w:id="2931" w:author="胡 成成" w:date="2020-05-04T22:00:00Z">
        <w:r w:rsidRPr="0021264B">
          <w:rPr>
            <w:rFonts w:ascii="Times New Roman" w:eastAsia="宋体" w:hAnsi="Times New Roman" w:cs="Times New Roman" w:hint="eastAsia"/>
            <w:kern w:val="0"/>
            <w:szCs w:val="24"/>
          </w:rPr>
          <w:t>运行结果：</w:t>
        </w:r>
      </w:ins>
    </w:p>
    <w:p w14:paraId="1AAB4B5B" w14:textId="77777777" w:rsidR="0070214A" w:rsidRPr="0021264B" w:rsidRDefault="0070214A" w:rsidP="0070214A">
      <w:pPr>
        <w:autoSpaceDE w:val="0"/>
        <w:autoSpaceDN w:val="0"/>
        <w:adjustRightInd w:val="0"/>
        <w:spacing w:line="360" w:lineRule="auto"/>
        <w:ind w:firstLine="360"/>
        <w:jc w:val="left"/>
        <w:rPr>
          <w:ins w:id="2932" w:author="胡 成成" w:date="2020-05-04T22:00:00Z"/>
          <w:rFonts w:ascii="Times New Roman" w:eastAsia="宋体" w:hAnsi="Times New Roman" w:cs="Times New Roman"/>
          <w:kern w:val="0"/>
          <w:szCs w:val="24"/>
        </w:rPr>
      </w:pPr>
      <w:ins w:id="2933" w:author="胡 成成" w:date="2020-05-04T22:00:00Z">
        <w:r>
          <w:rPr>
            <w:noProof/>
          </w:rPr>
          <w:lastRenderedPageBreak/>
          <w:drawing>
            <wp:inline distT="0" distB="0" distL="0" distR="0" wp14:anchorId="3876AF3C" wp14:editId="3C2D6E15">
              <wp:extent cx="4895238" cy="387619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95238" cy="3876190"/>
                      </a:xfrm>
                      <a:prstGeom prst="rect">
                        <a:avLst/>
                      </a:prstGeom>
                    </pic:spPr>
                  </pic:pic>
                </a:graphicData>
              </a:graphic>
            </wp:inline>
          </w:drawing>
        </w:r>
      </w:ins>
    </w:p>
    <w:p w14:paraId="28B9D8EC" w14:textId="77777777" w:rsidR="00A72D52" w:rsidRPr="008E142C" w:rsidRDefault="00A72D52" w:rsidP="00291B50">
      <w:pPr>
        <w:spacing w:line="360" w:lineRule="auto"/>
        <w:jc w:val="left"/>
        <w:rPr>
          <w:ins w:id="2934" w:author="胡 成成" w:date="2020-05-03T23:55:00Z"/>
          <w:b/>
          <w:szCs w:val="28"/>
        </w:rPr>
      </w:pPr>
    </w:p>
    <w:p w14:paraId="48F5591F" w14:textId="6086F118" w:rsidR="00F268A3" w:rsidRPr="008113E6" w:rsidDel="00174A55" w:rsidRDefault="00F268A3">
      <w:pPr>
        <w:spacing w:line="360" w:lineRule="auto"/>
        <w:jc w:val="center"/>
        <w:rPr>
          <w:del w:id="2935" w:author="胡 成成" w:date="2020-05-02T23:37:00Z"/>
          <w:bCs/>
          <w:szCs w:val="28"/>
          <w:rPrChange w:id="2936" w:author="胡 成成" w:date="2020-03-28T18:25:00Z">
            <w:rPr>
              <w:del w:id="2937" w:author="胡 成成" w:date="2020-05-02T23:37:00Z"/>
              <w:b/>
              <w:szCs w:val="28"/>
            </w:rPr>
          </w:rPrChange>
        </w:rPr>
        <w:pPrChange w:id="2938" w:author="胡 成成" w:date="2020-05-03T23:54:00Z">
          <w:pPr>
            <w:spacing w:line="360" w:lineRule="auto"/>
          </w:pPr>
        </w:pPrChange>
      </w:pPr>
    </w:p>
    <w:p w14:paraId="0768DDEC" w14:textId="4E7CAC95" w:rsidR="00F268A3" w:rsidDel="00174A55" w:rsidRDefault="00F268A3">
      <w:pPr>
        <w:spacing w:line="360" w:lineRule="auto"/>
        <w:jc w:val="center"/>
        <w:rPr>
          <w:del w:id="2939" w:author="胡 成成" w:date="2020-05-02T23:37:00Z"/>
          <w:b/>
          <w:szCs w:val="28"/>
        </w:rPr>
        <w:pPrChange w:id="2940" w:author="胡 成成" w:date="2020-05-03T23:54:00Z">
          <w:pPr>
            <w:spacing w:line="360" w:lineRule="auto"/>
          </w:pPr>
        </w:pPrChange>
      </w:pPr>
      <w:del w:id="2941" w:author="胡 成成" w:date="2020-05-02T23:37:00Z">
        <w:r w:rsidDel="00174A55">
          <w:rPr>
            <w:rFonts w:hint="eastAsia"/>
            <w:b/>
            <w:szCs w:val="28"/>
          </w:rPr>
          <w:delText>附录</w:delText>
        </w:r>
        <w:r w:rsidR="00AC42F5" w:rsidDel="00174A55">
          <w:rPr>
            <w:rFonts w:hint="eastAsia"/>
            <w:b/>
            <w:szCs w:val="28"/>
          </w:rPr>
          <w:delText>（程序源代码）</w:delText>
        </w:r>
        <w:r w:rsidR="00AC42F5" w:rsidDel="00174A55">
          <w:rPr>
            <w:rFonts w:hint="eastAsia"/>
            <w:b/>
            <w:szCs w:val="28"/>
          </w:rPr>
          <w:delText>:</w:delText>
        </w:r>
      </w:del>
    </w:p>
    <w:p w14:paraId="1B09D141" w14:textId="6D6DD8BC" w:rsidR="00B37830" w:rsidRPr="00304D7C" w:rsidDel="00EE7149" w:rsidRDefault="00B37830">
      <w:pPr>
        <w:spacing w:line="360" w:lineRule="auto"/>
        <w:jc w:val="center"/>
        <w:rPr>
          <w:del w:id="2942" w:author="胡 成成" w:date="2020-03-28T18:44:00Z"/>
          <w:bCs/>
          <w:szCs w:val="28"/>
          <w:rPrChange w:id="2943" w:author="胡 成成" w:date="2020-03-28T14:30:00Z">
            <w:rPr>
              <w:del w:id="2944" w:author="胡 成成" w:date="2020-03-28T18:44:00Z"/>
              <w:b/>
              <w:szCs w:val="28"/>
            </w:rPr>
          </w:rPrChange>
        </w:rPr>
        <w:pPrChange w:id="2945" w:author="胡 成成" w:date="2020-05-03T23:54:00Z">
          <w:pPr>
            <w:spacing w:line="360" w:lineRule="auto"/>
          </w:pPr>
        </w:pPrChange>
      </w:pPr>
    </w:p>
    <w:p w14:paraId="3B2876F7" w14:textId="6389F64E" w:rsidR="008772E4" w:rsidRPr="006E5526" w:rsidDel="00EE7149" w:rsidRDefault="008772E4">
      <w:pPr>
        <w:spacing w:line="360" w:lineRule="auto"/>
        <w:jc w:val="center"/>
        <w:rPr>
          <w:del w:id="2946" w:author="胡 成成" w:date="2020-03-28T18:44:00Z"/>
          <w:b/>
          <w:szCs w:val="28"/>
        </w:rPr>
        <w:pPrChange w:id="2947" w:author="胡 成成" w:date="2020-05-03T23:54:00Z">
          <w:pPr>
            <w:spacing w:line="360" w:lineRule="auto"/>
          </w:pPr>
        </w:pPrChange>
      </w:pPr>
    </w:p>
    <w:p w14:paraId="1A68BAAC" w14:textId="77777777" w:rsidR="006A61E8" w:rsidRDefault="006A61E8">
      <w:pPr>
        <w:spacing w:line="360" w:lineRule="auto"/>
        <w:jc w:val="center"/>
        <w:rPr>
          <w:szCs w:val="28"/>
        </w:rPr>
        <w:pPrChange w:id="2948" w:author="胡 成成" w:date="2020-05-03T23:54:00Z">
          <w:pPr>
            <w:spacing w:line="360" w:lineRule="auto"/>
          </w:pPr>
        </w:pPrChange>
      </w:pPr>
    </w:p>
    <w:sectPr w:rsidR="006A61E8">
      <w:headerReference w:type="defaul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057E0" w14:textId="77777777" w:rsidR="00691577" w:rsidRDefault="00691577" w:rsidP="006A61E8">
      <w:r>
        <w:separator/>
      </w:r>
    </w:p>
  </w:endnote>
  <w:endnote w:type="continuationSeparator" w:id="0">
    <w:p w14:paraId="0B4958AB" w14:textId="77777777" w:rsidR="00691577" w:rsidRDefault="00691577" w:rsidP="006A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A8BCE" w14:textId="77777777" w:rsidR="00691577" w:rsidRDefault="00691577" w:rsidP="006A61E8">
      <w:r>
        <w:separator/>
      </w:r>
    </w:p>
  </w:footnote>
  <w:footnote w:type="continuationSeparator" w:id="0">
    <w:p w14:paraId="2315A3AF" w14:textId="77777777" w:rsidR="00691577" w:rsidRDefault="00691577" w:rsidP="006A6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62CE8" w14:textId="77777777" w:rsidR="006A61E8" w:rsidRPr="00302014" w:rsidRDefault="006A61E8" w:rsidP="0030201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2643B"/>
    <w:multiLevelType w:val="hybridMultilevel"/>
    <w:tmpl w:val="F712EF8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21755A5"/>
    <w:multiLevelType w:val="hybridMultilevel"/>
    <w:tmpl w:val="C25CD804"/>
    <w:lvl w:ilvl="0" w:tplc="B31CC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0620AC"/>
    <w:multiLevelType w:val="hybridMultilevel"/>
    <w:tmpl w:val="839EA6B2"/>
    <w:lvl w:ilvl="0" w:tplc="0409000F">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B90A96"/>
    <w:multiLevelType w:val="hybridMultilevel"/>
    <w:tmpl w:val="B6AEC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0323C6"/>
    <w:multiLevelType w:val="hybridMultilevel"/>
    <w:tmpl w:val="50320B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CB6D11"/>
    <w:multiLevelType w:val="hybridMultilevel"/>
    <w:tmpl w:val="DF86D9C4"/>
    <w:lvl w:ilvl="0" w:tplc="B31CC3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41C7BAD"/>
    <w:multiLevelType w:val="hybridMultilevel"/>
    <w:tmpl w:val="91F6075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331D79"/>
    <w:multiLevelType w:val="hybridMultilevel"/>
    <w:tmpl w:val="16FE5FEA"/>
    <w:lvl w:ilvl="0" w:tplc="DE785742">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E16331"/>
    <w:multiLevelType w:val="hybridMultilevel"/>
    <w:tmpl w:val="FC8E8FD8"/>
    <w:lvl w:ilvl="0" w:tplc="F73A1044">
      <w:start w:val="1"/>
      <w:numFmt w:val="decimal"/>
      <w:lvlText w:val="%1."/>
      <w:lvlJc w:val="left"/>
      <w:pPr>
        <w:ind w:left="420" w:hanging="420"/>
      </w:pPr>
      <w:rPr>
        <w:rFonts w:asciiTheme="minorEastAsia" w:eastAsiaTheme="minorEastAsia" w:hAnsiTheme="minor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856DE8"/>
    <w:multiLevelType w:val="hybridMultilevel"/>
    <w:tmpl w:val="E4CC1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F735DE"/>
    <w:multiLevelType w:val="hybridMultilevel"/>
    <w:tmpl w:val="7D6877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6C0C9D"/>
    <w:multiLevelType w:val="hybridMultilevel"/>
    <w:tmpl w:val="E068979A"/>
    <w:lvl w:ilvl="0" w:tplc="81D8C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CA6D6D"/>
    <w:multiLevelType w:val="hybridMultilevel"/>
    <w:tmpl w:val="6366DC72"/>
    <w:lvl w:ilvl="0" w:tplc="B31CC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F7003B"/>
    <w:multiLevelType w:val="hybridMultilevel"/>
    <w:tmpl w:val="1A0A4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0103FC"/>
    <w:multiLevelType w:val="hybridMultilevel"/>
    <w:tmpl w:val="92E4BC00"/>
    <w:lvl w:ilvl="0" w:tplc="2B5CD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2E6B42"/>
    <w:multiLevelType w:val="hybridMultilevel"/>
    <w:tmpl w:val="30C8DB1C"/>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44250A7A"/>
    <w:multiLevelType w:val="hybridMultilevel"/>
    <w:tmpl w:val="1AEE78B4"/>
    <w:lvl w:ilvl="0" w:tplc="B31CC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1304533"/>
    <w:multiLevelType w:val="hybridMultilevel"/>
    <w:tmpl w:val="0F9413F6"/>
    <w:lvl w:ilvl="0" w:tplc="B31CC330">
      <w:start w:val="1"/>
      <w:numFmt w:val="decimal"/>
      <w:lvlText w:val="%1."/>
      <w:lvlJc w:val="left"/>
      <w:pPr>
        <w:ind w:left="360" w:hanging="360"/>
      </w:pPr>
      <w:rPr>
        <w:rFonts w:hint="default"/>
      </w:rPr>
    </w:lvl>
    <w:lvl w:ilvl="1" w:tplc="A6C686C8">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19B33F2"/>
    <w:multiLevelType w:val="hybridMultilevel"/>
    <w:tmpl w:val="1E96C820"/>
    <w:lvl w:ilvl="0" w:tplc="F73A1044">
      <w:start w:val="1"/>
      <w:numFmt w:val="decimal"/>
      <w:lvlText w:val="%1."/>
      <w:lvlJc w:val="left"/>
      <w:pPr>
        <w:ind w:left="420" w:hanging="420"/>
      </w:pPr>
      <w:rPr>
        <w:rFonts w:asciiTheme="minorEastAsia" w:eastAsiaTheme="minorEastAsia" w:hAnsiTheme="minor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720147D"/>
    <w:multiLevelType w:val="hybridMultilevel"/>
    <w:tmpl w:val="5C5C9866"/>
    <w:lvl w:ilvl="0" w:tplc="44422CF2">
      <w:start w:val="4"/>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B033174"/>
    <w:multiLevelType w:val="hybridMultilevel"/>
    <w:tmpl w:val="267CE334"/>
    <w:lvl w:ilvl="0" w:tplc="AB324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BAE437C"/>
    <w:multiLevelType w:val="hybridMultilevel"/>
    <w:tmpl w:val="B3B26AEE"/>
    <w:lvl w:ilvl="0" w:tplc="B31CC3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CD9125C"/>
    <w:multiLevelType w:val="hybridMultilevel"/>
    <w:tmpl w:val="F1224932"/>
    <w:lvl w:ilvl="0" w:tplc="B31CC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E538FC"/>
    <w:multiLevelType w:val="hybridMultilevel"/>
    <w:tmpl w:val="D3A4F3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B041285"/>
    <w:multiLevelType w:val="hybridMultilevel"/>
    <w:tmpl w:val="CA8CE694"/>
    <w:lvl w:ilvl="0" w:tplc="AB324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8E3A2F"/>
    <w:multiLevelType w:val="hybridMultilevel"/>
    <w:tmpl w:val="D2A8173C"/>
    <w:lvl w:ilvl="0" w:tplc="AFBA00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10"/>
  </w:num>
  <w:num w:numId="4">
    <w:abstractNumId w:val="1"/>
  </w:num>
  <w:num w:numId="5">
    <w:abstractNumId w:val="21"/>
  </w:num>
  <w:num w:numId="6">
    <w:abstractNumId w:val="16"/>
  </w:num>
  <w:num w:numId="7">
    <w:abstractNumId w:val="22"/>
  </w:num>
  <w:num w:numId="8">
    <w:abstractNumId w:val="12"/>
  </w:num>
  <w:num w:numId="9">
    <w:abstractNumId w:val="5"/>
  </w:num>
  <w:num w:numId="10">
    <w:abstractNumId w:val="17"/>
  </w:num>
  <w:num w:numId="11">
    <w:abstractNumId w:val="13"/>
  </w:num>
  <w:num w:numId="12">
    <w:abstractNumId w:val="18"/>
  </w:num>
  <w:num w:numId="13">
    <w:abstractNumId w:val="25"/>
  </w:num>
  <w:num w:numId="14">
    <w:abstractNumId w:val="4"/>
  </w:num>
  <w:num w:numId="15">
    <w:abstractNumId w:val="23"/>
  </w:num>
  <w:num w:numId="16">
    <w:abstractNumId w:val="15"/>
  </w:num>
  <w:num w:numId="17">
    <w:abstractNumId w:val="9"/>
  </w:num>
  <w:num w:numId="18">
    <w:abstractNumId w:val="24"/>
  </w:num>
  <w:num w:numId="19">
    <w:abstractNumId w:val="20"/>
  </w:num>
  <w:num w:numId="20">
    <w:abstractNumId w:val="6"/>
  </w:num>
  <w:num w:numId="21">
    <w:abstractNumId w:val="7"/>
  </w:num>
  <w:num w:numId="22">
    <w:abstractNumId w:val="2"/>
  </w:num>
  <w:num w:numId="23">
    <w:abstractNumId w:val="19"/>
  </w:num>
  <w:num w:numId="24">
    <w:abstractNumId w:val="11"/>
  </w:num>
  <w:num w:numId="25">
    <w:abstractNumId w:val="14"/>
  </w:num>
  <w:num w:numId="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胡 成成">
    <w15:presenceInfo w15:providerId="Windows Live" w15:userId="40577a60bd14af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1E8"/>
    <w:rsid w:val="000517D3"/>
    <w:rsid w:val="000521BD"/>
    <w:rsid w:val="00056539"/>
    <w:rsid w:val="000662E3"/>
    <w:rsid w:val="0007236B"/>
    <w:rsid w:val="000E5C7B"/>
    <w:rsid w:val="00102247"/>
    <w:rsid w:val="00131D06"/>
    <w:rsid w:val="001404A0"/>
    <w:rsid w:val="0014302E"/>
    <w:rsid w:val="00174A55"/>
    <w:rsid w:val="0018003F"/>
    <w:rsid w:val="001C40B0"/>
    <w:rsid w:val="001D6CC4"/>
    <w:rsid w:val="00231145"/>
    <w:rsid w:val="00254AB6"/>
    <w:rsid w:val="0026025A"/>
    <w:rsid w:val="00291B50"/>
    <w:rsid w:val="002A1156"/>
    <w:rsid w:val="002C0649"/>
    <w:rsid w:val="002E3D9E"/>
    <w:rsid w:val="00302014"/>
    <w:rsid w:val="00304D7C"/>
    <w:rsid w:val="00305D6E"/>
    <w:rsid w:val="00306421"/>
    <w:rsid w:val="0031203E"/>
    <w:rsid w:val="00316DBE"/>
    <w:rsid w:val="003806E6"/>
    <w:rsid w:val="003B69E8"/>
    <w:rsid w:val="003C11DC"/>
    <w:rsid w:val="003D2D8F"/>
    <w:rsid w:val="003E5F2D"/>
    <w:rsid w:val="00447ED3"/>
    <w:rsid w:val="0047200C"/>
    <w:rsid w:val="004836F3"/>
    <w:rsid w:val="0048432B"/>
    <w:rsid w:val="004A7B84"/>
    <w:rsid w:val="004B30DA"/>
    <w:rsid w:val="004D2BF3"/>
    <w:rsid w:val="004E00B2"/>
    <w:rsid w:val="005365F4"/>
    <w:rsid w:val="0055183D"/>
    <w:rsid w:val="0055372C"/>
    <w:rsid w:val="00566226"/>
    <w:rsid w:val="005B662B"/>
    <w:rsid w:val="005C6721"/>
    <w:rsid w:val="005E2486"/>
    <w:rsid w:val="005F5453"/>
    <w:rsid w:val="006250A2"/>
    <w:rsid w:val="006405E7"/>
    <w:rsid w:val="00643616"/>
    <w:rsid w:val="00646F03"/>
    <w:rsid w:val="006653CE"/>
    <w:rsid w:val="0066679F"/>
    <w:rsid w:val="006811B6"/>
    <w:rsid w:val="00691577"/>
    <w:rsid w:val="0069462E"/>
    <w:rsid w:val="006A61E8"/>
    <w:rsid w:val="006B27BE"/>
    <w:rsid w:val="006C1E59"/>
    <w:rsid w:val="006D6109"/>
    <w:rsid w:val="006E5526"/>
    <w:rsid w:val="0070214A"/>
    <w:rsid w:val="00760E70"/>
    <w:rsid w:val="0078793D"/>
    <w:rsid w:val="007A440D"/>
    <w:rsid w:val="007C7846"/>
    <w:rsid w:val="007E32BC"/>
    <w:rsid w:val="00803765"/>
    <w:rsid w:val="008113E6"/>
    <w:rsid w:val="0081329F"/>
    <w:rsid w:val="0084049A"/>
    <w:rsid w:val="008772E4"/>
    <w:rsid w:val="008815F2"/>
    <w:rsid w:val="008A1E00"/>
    <w:rsid w:val="008A6C35"/>
    <w:rsid w:val="008C55AD"/>
    <w:rsid w:val="008C7603"/>
    <w:rsid w:val="008D38BE"/>
    <w:rsid w:val="008E142C"/>
    <w:rsid w:val="00926A1B"/>
    <w:rsid w:val="00931FA6"/>
    <w:rsid w:val="00941B64"/>
    <w:rsid w:val="009579F1"/>
    <w:rsid w:val="00975373"/>
    <w:rsid w:val="0098162A"/>
    <w:rsid w:val="00990A22"/>
    <w:rsid w:val="009D688B"/>
    <w:rsid w:val="00A0273E"/>
    <w:rsid w:val="00A04EA0"/>
    <w:rsid w:val="00A3009B"/>
    <w:rsid w:val="00A72D52"/>
    <w:rsid w:val="00AC42F5"/>
    <w:rsid w:val="00B057C5"/>
    <w:rsid w:val="00B16A93"/>
    <w:rsid w:val="00B24CA5"/>
    <w:rsid w:val="00B37830"/>
    <w:rsid w:val="00B67EEA"/>
    <w:rsid w:val="00BA0503"/>
    <w:rsid w:val="00BE4C69"/>
    <w:rsid w:val="00C512D1"/>
    <w:rsid w:val="00C64E13"/>
    <w:rsid w:val="00C6788F"/>
    <w:rsid w:val="00CA1A38"/>
    <w:rsid w:val="00CC7818"/>
    <w:rsid w:val="00D2639B"/>
    <w:rsid w:val="00D265FB"/>
    <w:rsid w:val="00D373C8"/>
    <w:rsid w:val="00D375FE"/>
    <w:rsid w:val="00D44F37"/>
    <w:rsid w:val="00D94E2B"/>
    <w:rsid w:val="00DB623E"/>
    <w:rsid w:val="00DE5F88"/>
    <w:rsid w:val="00DF4CF7"/>
    <w:rsid w:val="00DF61FF"/>
    <w:rsid w:val="00DF62D1"/>
    <w:rsid w:val="00E155C4"/>
    <w:rsid w:val="00E31FBF"/>
    <w:rsid w:val="00E3259A"/>
    <w:rsid w:val="00E57694"/>
    <w:rsid w:val="00E7013E"/>
    <w:rsid w:val="00E96353"/>
    <w:rsid w:val="00EE7149"/>
    <w:rsid w:val="00EF4DE8"/>
    <w:rsid w:val="00EF58EB"/>
    <w:rsid w:val="00F01B4D"/>
    <w:rsid w:val="00F158E2"/>
    <w:rsid w:val="00F268A3"/>
    <w:rsid w:val="00F44011"/>
    <w:rsid w:val="00F64BA1"/>
    <w:rsid w:val="00F744B0"/>
    <w:rsid w:val="00F7635A"/>
    <w:rsid w:val="00F870C1"/>
    <w:rsid w:val="00FA460D"/>
    <w:rsid w:val="00FC6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9D04A"/>
  <w15:docId w15:val="{DF219EBB-F800-4877-8B10-A10F9502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623E"/>
    <w:pPr>
      <w:widowControl w:val="0"/>
      <w:spacing w:line="312" w:lineRule="auto"/>
      <w:jc w:val="both"/>
      <w:pPrChange w:id="0" w:author="胡 成成" w:date="2020-05-02T23:20:00Z">
        <w:pPr>
          <w:widowControl w:val="0"/>
          <w:jc w:val="both"/>
        </w:pPr>
      </w:pPrChange>
    </w:pPr>
    <w:rPr>
      <w:sz w:val="24"/>
      <w:rPrChange w:id="0" w:author="胡 成成" w:date="2020-05-02T23:20:00Z">
        <w:rPr>
          <w:rFonts w:asciiTheme="minorHAnsi" w:eastAsiaTheme="minorEastAsia" w:hAnsiTheme="minorHAnsi" w:cstheme="minorBidi"/>
          <w:kern w:val="2"/>
          <w:sz w:val="24"/>
          <w:szCs w:val="22"/>
          <w:lang w:val="en-US" w:eastAsia="zh-CN" w:bidi="ar-SA"/>
        </w:rPr>
      </w:rPrChang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61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61E8"/>
    <w:rPr>
      <w:sz w:val="18"/>
      <w:szCs w:val="18"/>
    </w:rPr>
  </w:style>
  <w:style w:type="paragraph" w:styleId="a5">
    <w:name w:val="footer"/>
    <w:basedOn w:val="a"/>
    <w:link w:val="a6"/>
    <w:uiPriority w:val="99"/>
    <w:unhideWhenUsed/>
    <w:rsid w:val="006A61E8"/>
    <w:pPr>
      <w:tabs>
        <w:tab w:val="center" w:pos="4153"/>
        <w:tab w:val="right" w:pos="8306"/>
      </w:tabs>
      <w:snapToGrid w:val="0"/>
      <w:jc w:val="left"/>
    </w:pPr>
    <w:rPr>
      <w:sz w:val="18"/>
      <w:szCs w:val="18"/>
    </w:rPr>
  </w:style>
  <w:style w:type="character" w:customStyle="1" w:styleId="a6">
    <w:name w:val="页脚 字符"/>
    <w:basedOn w:val="a0"/>
    <w:link w:val="a5"/>
    <w:uiPriority w:val="99"/>
    <w:rsid w:val="006A61E8"/>
    <w:rPr>
      <w:sz w:val="18"/>
      <w:szCs w:val="18"/>
    </w:rPr>
  </w:style>
  <w:style w:type="paragraph" w:styleId="a7">
    <w:name w:val="Revision"/>
    <w:hidden/>
    <w:uiPriority w:val="99"/>
    <w:semiHidden/>
    <w:rsid w:val="00643616"/>
  </w:style>
  <w:style w:type="paragraph" w:styleId="a8">
    <w:name w:val="Balloon Text"/>
    <w:basedOn w:val="a"/>
    <w:link w:val="a9"/>
    <w:uiPriority w:val="99"/>
    <w:semiHidden/>
    <w:unhideWhenUsed/>
    <w:rsid w:val="00643616"/>
    <w:rPr>
      <w:sz w:val="18"/>
      <w:szCs w:val="18"/>
    </w:rPr>
  </w:style>
  <w:style w:type="character" w:customStyle="1" w:styleId="a9">
    <w:name w:val="批注框文本 字符"/>
    <w:basedOn w:val="a0"/>
    <w:link w:val="a8"/>
    <w:uiPriority w:val="99"/>
    <w:semiHidden/>
    <w:rsid w:val="00643616"/>
    <w:rPr>
      <w:sz w:val="18"/>
      <w:szCs w:val="18"/>
    </w:rPr>
  </w:style>
  <w:style w:type="paragraph" w:styleId="aa">
    <w:name w:val="List Paragraph"/>
    <w:basedOn w:val="a"/>
    <w:uiPriority w:val="34"/>
    <w:qFormat/>
    <w:rsid w:val="00B24CA5"/>
    <w:pPr>
      <w:ind w:firstLineChars="200" w:firstLine="420"/>
    </w:pPr>
  </w:style>
  <w:style w:type="paragraph" w:styleId="ab">
    <w:name w:val="Normal (Web)"/>
    <w:basedOn w:val="a"/>
    <w:uiPriority w:val="99"/>
    <w:unhideWhenUsed/>
    <w:rsid w:val="00B16A93"/>
    <w:pPr>
      <w:widowControl/>
      <w:spacing w:before="100" w:beforeAutospacing="1" w:after="100" w:afterAutospacing="1"/>
      <w:jc w:val="left"/>
    </w:pPr>
    <w:rPr>
      <w:rFonts w:ascii="宋体" w:eastAsia="宋体" w:hAnsi="宋体" w:cs="宋体"/>
      <w:kern w:val="0"/>
      <w:szCs w:val="24"/>
    </w:rPr>
  </w:style>
  <w:style w:type="paragraph" w:styleId="ac">
    <w:name w:val="caption"/>
    <w:basedOn w:val="a"/>
    <w:next w:val="a"/>
    <w:qFormat/>
    <w:rsid w:val="00B16A93"/>
    <w:rPr>
      <w:rFonts w:ascii="等线 Light" w:eastAsia="黑体" w:hAnsi="等线 Light"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https://gss3.bdstatic.com/7Po3dSag_xI4khGkpoWK1HF6hhy/baike/s=205/sign=2abf505a42166d223c77129473220945/342ac65c1038534384b650b09213b07eca808822.jpg" TargetMode="External"/><Relationship Id="rId38" Type="http://schemas.openxmlformats.org/officeDocument/2006/relationships/image" Target="media/image19.png"/><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image" Target="media/image17.png"/><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3.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94966-E4A1-4DCB-BFCC-173E142AB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49</Pages>
  <Words>4341</Words>
  <Characters>24746</Characters>
  <Application>Microsoft Office Word</Application>
  <DocSecurity>0</DocSecurity>
  <Lines>206</Lines>
  <Paragraphs>58</Paragraphs>
  <ScaleCrop>false</ScaleCrop>
  <Company/>
  <LinksUpToDate>false</LinksUpToDate>
  <CharactersWithSpaces>29029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仁霖</dc:creator>
  <cp:keywords/>
  <dc:description/>
  <cp:lastModifiedBy>胡 成成</cp:lastModifiedBy>
  <cp:revision>110</cp:revision>
  <cp:lastPrinted>2020-05-12T06:01:00Z</cp:lastPrinted>
  <dcterms:created xsi:type="dcterms:W3CDTF">2017-05-02T06:31:00Z</dcterms:created>
  <dcterms:modified xsi:type="dcterms:W3CDTF">2020-05-12T06:03:00Z</dcterms:modified>
</cp:coreProperties>
</file>