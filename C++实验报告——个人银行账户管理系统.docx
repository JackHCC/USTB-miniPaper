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spacing w:after="312" w:afterLines="100" w:line="360" w:lineRule="auto"/>
        <w:jc w:val="center"/>
        <w:rPr>
          <w:b/>
          <w:sz w:val="36"/>
          <w:szCs w:val="36"/>
        </w:rPr>
      </w:pPr>
      <w:r>
        <w:rPr>
          <w:rFonts w:hint="eastAsia"/>
          <w:b/>
          <w:sz w:val="36"/>
          <w:szCs w:val="36"/>
        </w:rPr>
        <w:t>北京</w:t>
      </w:r>
      <w:r>
        <w:rPr>
          <w:b/>
          <w:sz w:val="36"/>
          <w:szCs w:val="36"/>
        </w:rPr>
        <w:t>科技大学实验报告</w:t>
      </w:r>
    </w:p>
    <w:p>
      <w:pPr>
        <w:pBdr>
          <w:bottom w:val="single" w:color="auto" w:sz="6" w:space="1"/>
        </w:pBdr>
        <w:spacing w:line="360" w:lineRule="auto"/>
        <w:rPr>
          <w:szCs w:val="28"/>
        </w:rPr>
      </w:pPr>
      <w:r>
        <w:rPr>
          <w:rFonts w:hint="eastAsia"/>
          <w:szCs w:val="28"/>
        </w:rPr>
        <w:t>学院：</w:t>
      </w:r>
      <w:r>
        <w:rPr>
          <w:rFonts w:hint="eastAsia"/>
          <w:szCs w:val="28"/>
          <w:lang w:val="en-US" w:eastAsia="zh-CN"/>
        </w:rPr>
        <w:t xml:space="preserve">计通学院 </w:t>
      </w:r>
      <w:r>
        <w:rPr>
          <w:rFonts w:hint="eastAsia"/>
          <w:szCs w:val="28"/>
        </w:rPr>
        <w:t xml:space="preserve">        </w:t>
      </w:r>
      <w:r>
        <w:rPr>
          <w:szCs w:val="28"/>
        </w:rPr>
        <w:t xml:space="preserve"> </w:t>
      </w:r>
      <w:r>
        <w:rPr>
          <w:rFonts w:hint="eastAsia"/>
          <w:szCs w:val="28"/>
        </w:rPr>
        <w:t>专业：</w:t>
      </w:r>
      <w:r>
        <w:rPr>
          <w:rFonts w:hint="eastAsia"/>
          <w:szCs w:val="28"/>
          <w:lang w:val="en-US" w:eastAsia="zh-CN"/>
        </w:rPr>
        <w:t>通信工程</w:t>
      </w:r>
      <w:r>
        <w:rPr>
          <w:rFonts w:hint="eastAsia"/>
          <w:szCs w:val="28"/>
        </w:rPr>
        <w:t xml:space="preserve">              </w:t>
      </w:r>
      <w:r>
        <w:rPr>
          <w:szCs w:val="28"/>
        </w:rPr>
        <w:t xml:space="preserve">   </w:t>
      </w:r>
      <w:r>
        <w:rPr>
          <w:rFonts w:hint="eastAsia"/>
          <w:szCs w:val="28"/>
        </w:rPr>
        <w:t>班级：</w:t>
      </w:r>
      <w:r>
        <w:rPr>
          <w:rFonts w:hint="eastAsia"/>
          <w:szCs w:val="28"/>
          <w:lang w:val="en-US" w:eastAsia="zh-CN"/>
        </w:rPr>
        <w:t>通信1701</w:t>
      </w:r>
      <w:r>
        <w:rPr>
          <w:rFonts w:hint="eastAsia"/>
          <w:szCs w:val="28"/>
        </w:rPr>
        <w:t xml:space="preserve">                   </w:t>
      </w:r>
    </w:p>
    <w:p>
      <w:pPr>
        <w:pBdr>
          <w:bottom w:val="single" w:color="auto" w:sz="4" w:space="1"/>
        </w:pBdr>
        <w:spacing w:before="312" w:beforeLines="100" w:after="312" w:afterLines="100" w:line="360" w:lineRule="auto"/>
        <w:rPr>
          <w:b/>
          <w:sz w:val="24"/>
          <w:szCs w:val="28"/>
        </w:rPr>
      </w:pPr>
      <w:r>
        <w:rPr>
          <w:rFonts w:hint="eastAsia"/>
          <w:szCs w:val="28"/>
        </w:rPr>
        <w:t xml:space="preserve">姓名： </w:t>
      </w:r>
      <w:r>
        <w:rPr>
          <w:rFonts w:hint="eastAsia"/>
          <w:szCs w:val="28"/>
          <w:lang w:val="en-US" w:eastAsia="zh-CN"/>
        </w:rPr>
        <w:t>胡成成</w:t>
      </w:r>
      <w:r>
        <w:rPr>
          <w:szCs w:val="28"/>
        </w:rPr>
        <w:t xml:space="preserve"> </w:t>
      </w:r>
      <w:r>
        <w:rPr>
          <w:rFonts w:hint="eastAsia"/>
          <w:szCs w:val="28"/>
        </w:rPr>
        <w:t xml:space="preserve"> </w:t>
      </w:r>
      <w:r>
        <w:rPr>
          <w:szCs w:val="28"/>
        </w:rPr>
        <w:t xml:space="preserve">   </w:t>
      </w:r>
      <w:r>
        <w:rPr>
          <w:rFonts w:hint="eastAsia"/>
          <w:szCs w:val="28"/>
        </w:rPr>
        <w:t xml:space="preserve">    </w:t>
      </w:r>
      <w:r>
        <w:rPr>
          <w:szCs w:val="28"/>
        </w:rPr>
        <w:t xml:space="preserve">   </w:t>
      </w:r>
      <w:r>
        <w:rPr>
          <w:rFonts w:hint="eastAsia"/>
          <w:szCs w:val="28"/>
        </w:rPr>
        <w:t>学号：</w:t>
      </w:r>
      <w:r>
        <w:rPr>
          <w:rFonts w:hint="eastAsia"/>
          <w:szCs w:val="28"/>
          <w:lang w:val="en-US" w:eastAsia="zh-CN"/>
        </w:rPr>
        <w:t>41724260</w:t>
      </w:r>
      <w:r>
        <w:rPr>
          <w:rFonts w:hint="eastAsia"/>
          <w:szCs w:val="28"/>
        </w:rPr>
        <w:t xml:space="preserve">     </w:t>
      </w:r>
      <w:r>
        <w:rPr>
          <w:szCs w:val="28"/>
        </w:rPr>
        <w:t xml:space="preserve">   </w:t>
      </w:r>
      <w:r>
        <w:rPr>
          <w:rFonts w:hint="eastAsia"/>
          <w:szCs w:val="28"/>
        </w:rPr>
        <w:t>实验日期：</w:t>
      </w:r>
      <w:r>
        <w:rPr>
          <w:rFonts w:hint="eastAsia"/>
          <w:szCs w:val="28"/>
          <w:lang w:val="en-US" w:eastAsia="zh-CN"/>
        </w:rPr>
        <w:t>2018</w:t>
      </w:r>
      <w:r>
        <w:rPr>
          <w:szCs w:val="28"/>
        </w:rPr>
        <w:t>年</w:t>
      </w:r>
      <w:r>
        <w:rPr>
          <w:rFonts w:hint="eastAsia"/>
          <w:szCs w:val="28"/>
        </w:rPr>
        <w:t xml:space="preserve">  </w:t>
      </w:r>
      <w:r>
        <w:rPr>
          <w:rFonts w:hint="eastAsia"/>
          <w:szCs w:val="28"/>
          <w:lang w:val="en-US" w:eastAsia="zh-CN"/>
        </w:rPr>
        <w:t>3</w:t>
      </w:r>
      <w:r>
        <w:rPr>
          <w:rFonts w:hint="eastAsia"/>
          <w:szCs w:val="28"/>
        </w:rPr>
        <w:t xml:space="preserve">月 </w:t>
      </w:r>
      <w:r>
        <w:rPr>
          <w:rFonts w:hint="eastAsia"/>
          <w:szCs w:val="28"/>
          <w:lang w:val="en-US" w:eastAsia="zh-CN"/>
        </w:rPr>
        <w:t>6-8</w:t>
      </w:r>
      <w:r>
        <w:rPr>
          <w:szCs w:val="28"/>
        </w:rPr>
        <w:t xml:space="preserve"> </w:t>
      </w:r>
      <w:r>
        <w:rPr>
          <w:rFonts w:hint="eastAsia"/>
          <w:szCs w:val="28"/>
        </w:rPr>
        <w:t xml:space="preserve">日  </w:t>
      </w:r>
    </w:p>
    <w:p>
      <w:pPr>
        <w:spacing w:before="312" w:beforeLines="100" w:line="360" w:lineRule="auto"/>
        <w:rPr>
          <w:b/>
          <w:sz w:val="24"/>
          <w:szCs w:val="28"/>
          <w:u w:val="single"/>
        </w:rPr>
      </w:pPr>
      <w:r>
        <w:rPr>
          <w:rFonts w:hint="eastAsia"/>
          <w:b/>
          <w:sz w:val="24"/>
          <w:szCs w:val="28"/>
        </w:rPr>
        <w:t>实验名称：</w:t>
      </w:r>
      <w:ins w:id="0" w:author="Windows 用户" w:date="2018-04-10T14:35:00Z">
        <w:r>
          <w:rPr>
            <w:rFonts w:hint="eastAsia"/>
            <w:b/>
            <w:sz w:val="24"/>
            <w:szCs w:val="28"/>
          </w:rPr>
          <w:t>个人银行账户管理系统</w:t>
        </w:r>
      </w:ins>
    </w:p>
    <w:p>
      <w:pPr>
        <w:spacing w:line="360" w:lineRule="auto"/>
        <w:rPr>
          <w:sz w:val="24"/>
          <w:szCs w:val="28"/>
        </w:rPr>
      </w:pPr>
      <w:r>
        <w:rPr>
          <w:rFonts w:hint="eastAsia"/>
          <w:sz w:val="24"/>
          <w:szCs w:val="28"/>
        </w:rPr>
        <w:t>个人银行账户管理系统</w:t>
      </w:r>
    </w:p>
    <w:p>
      <w:pPr>
        <w:spacing w:line="360" w:lineRule="auto"/>
        <w:rPr>
          <w:b/>
          <w:sz w:val="24"/>
          <w:szCs w:val="28"/>
        </w:rPr>
      </w:pPr>
      <w:r>
        <w:rPr>
          <w:rFonts w:hint="eastAsia"/>
          <w:b/>
          <w:sz w:val="24"/>
          <w:szCs w:val="28"/>
        </w:rPr>
        <w:t>实验目的：</w:t>
      </w:r>
    </w:p>
    <w:p>
      <w:pPr>
        <w:spacing w:line="360" w:lineRule="auto"/>
        <w:rPr>
          <w:rFonts w:hint="eastAsia"/>
          <w:b w:val="0"/>
          <w:bCs w:val="0"/>
          <w:sz w:val="24"/>
          <w:szCs w:val="24"/>
          <w:lang w:val="en-US" w:eastAsia="zh-CN"/>
        </w:rPr>
      </w:pPr>
      <w:r>
        <w:rPr>
          <w:rFonts w:hint="eastAsia"/>
          <w:sz w:val="24"/>
          <w:szCs w:val="28"/>
        </w:rPr>
        <w:t>用C++实现一个银行账户系统，并完成相关功能的实现：</w:t>
      </w:r>
      <w:r>
        <w:rPr>
          <w:rFonts w:hint="eastAsia"/>
          <w:b w:val="0"/>
          <w:bCs w:val="0"/>
          <w:sz w:val="24"/>
          <w:szCs w:val="24"/>
          <w:lang w:val="en-US" w:eastAsia="zh-CN"/>
        </w:rPr>
        <w:t>账户存取款，利息计算等。同时掌握创建过程中运用的C++知识及思想，并且熟悉优化过程中的处理办法，达到理论运用到实践的目的。</w:t>
      </w:r>
    </w:p>
    <w:p>
      <w:pPr>
        <w:spacing w:line="360" w:lineRule="auto"/>
        <w:rPr>
          <w:b w:val="0"/>
          <w:bCs w:val="0"/>
          <w:sz w:val="24"/>
          <w:szCs w:val="24"/>
        </w:rPr>
      </w:pPr>
      <w:r>
        <w:rPr>
          <w:b w:val="0"/>
          <w:bCs w:val="0"/>
          <w:sz w:val="24"/>
          <w:szCs w:val="24"/>
        </w:rPr>
        <w:t>S</w:t>
      </w:r>
      <w:r>
        <w:rPr>
          <w:rFonts w:hint="eastAsia"/>
          <w:b w:val="0"/>
          <w:bCs w:val="0"/>
          <w:sz w:val="24"/>
          <w:szCs w:val="24"/>
        </w:rPr>
        <w:t>tep</w:t>
      </w:r>
      <w:r>
        <w:rPr>
          <w:b w:val="0"/>
          <w:bCs w:val="0"/>
          <w:sz w:val="24"/>
          <w:szCs w:val="24"/>
        </w:rPr>
        <w:t>1</w:t>
      </w:r>
      <w:r>
        <w:rPr>
          <w:rFonts w:hint="eastAsia"/>
          <w:b w:val="0"/>
          <w:bCs w:val="0"/>
          <w:sz w:val="24"/>
          <w:szCs w:val="24"/>
        </w:rPr>
        <w:t>：建立完善的储蓄账户；</w:t>
      </w:r>
    </w:p>
    <w:p>
      <w:pPr>
        <w:spacing w:line="360" w:lineRule="auto"/>
        <w:rPr>
          <w:b w:val="0"/>
          <w:bCs w:val="0"/>
          <w:sz w:val="24"/>
          <w:szCs w:val="24"/>
        </w:rPr>
      </w:pPr>
      <w:r>
        <w:rPr>
          <w:rFonts w:hint="eastAsia"/>
          <w:b w:val="0"/>
          <w:bCs w:val="0"/>
          <w:sz w:val="24"/>
          <w:szCs w:val="24"/>
        </w:rPr>
        <w:t>step</w:t>
      </w:r>
      <w:r>
        <w:rPr>
          <w:b w:val="0"/>
          <w:bCs w:val="0"/>
          <w:sz w:val="24"/>
          <w:szCs w:val="24"/>
        </w:rPr>
        <w:t>2</w:t>
      </w:r>
      <w:r>
        <w:rPr>
          <w:rFonts w:hint="eastAsia"/>
          <w:b w:val="0"/>
          <w:bCs w:val="0"/>
          <w:sz w:val="24"/>
          <w:szCs w:val="24"/>
        </w:rPr>
        <w:t>：改进储蓄账户，进行日期的处理；</w:t>
      </w:r>
    </w:p>
    <w:p>
      <w:pPr>
        <w:spacing w:line="360" w:lineRule="auto"/>
        <w:rPr>
          <w:b w:val="0"/>
          <w:bCs w:val="0"/>
          <w:sz w:val="24"/>
          <w:szCs w:val="24"/>
        </w:rPr>
      </w:pPr>
      <w:r>
        <w:rPr>
          <w:rFonts w:hint="eastAsia"/>
          <w:b w:val="0"/>
          <w:bCs w:val="0"/>
          <w:sz w:val="24"/>
          <w:szCs w:val="24"/>
        </w:rPr>
        <w:t>step</w:t>
      </w:r>
      <w:r>
        <w:rPr>
          <w:b w:val="0"/>
          <w:bCs w:val="0"/>
          <w:sz w:val="24"/>
          <w:szCs w:val="24"/>
        </w:rPr>
        <w:t>3</w:t>
      </w:r>
      <w:r>
        <w:rPr>
          <w:rFonts w:hint="eastAsia"/>
          <w:b w:val="0"/>
          <w:bCs w:val="0"/>
          <w:sz w:val="24"/>
          <w:szCs w:val="24"/>
        </w:rPr>
        <w:t>：增加信用账户；</w:t>
      </w:r>
    </w:p>
    <w:p>
      <w:pPr>
        <w:spacing w:line="360" w:lineRule="auto"/>
        <w:rPr>
          <w:b w:val="0"/>
          <w:bCs w:val="0"/>
          <w:sz w:val="24"/>
          <w:szCs w:val="24"/>
        </w:rPr>
      </w:pPr>
      <w:r>
        <w:rPr>
          <w:rFonts w:hint="eastAsia"/>
          <w:b w:val="0"/>
          <w:bCs w:val="0"/>
          <w:sz w:val="24"/>
          <w:szCs w:val="24"/>
        </w:rPr>
        <w:t>step</w:t>
      </w:r>
      <w:r>
        <w:rPr>
          <w:b w:val="0"/>
          <w:bCs w:val="0"/>
          <w:sz w:val="24"/>
          <w:szCs w:val="24"/>
        </w:rPr>
        <w:t>4</w:t>
      </w:r>
      <w:r>
        <w:rPr>
          <w:rFonts w:hint="eastAsia"/>
          <w:b w:val="0"/>
          <w:bCs w:val="0"/>
          <w:sz w:val="24"/>
          <w:szCs w:val="24"/>
        </w:rPr>
        <w:t>：管理多个不同的账户；</w:t>
      </w:r>
    </w:p>
    <w:p>
      <w:pPr>
        <w:spacing w:line="360" w:lineRule="auto"/>
        <w:rPr>
          <w:b w:val="0"/>
          <w:bCs w:val="0"/>
          <w:sz w:val="24"/>
          <w:szCs w:val="24"/>
        </w:rPr>
      </w:pPr>
      <w:r>
        <w:rPr>
          <w:rFonts w:hint="eastAsia"/>
          <w:b w:val="0"/>
          <w:bCs w:val="0"/>
          <w:sz w:val="24"/>
          <w:szCs w:val="24"/>
        </w:rPr>
        <w:t>step</w:t>
      </w:r>
      <w:r>
        <w:rPr>
          <w:b w:val="0"/>
          <w:bCs w:val="0"/>
          <w:sz w:val="24"/>
          <w:szCs w:val="24"/>
        </w:rPr>
        <w:t>5</w:t>
      </w:r>
      <w:r>
        <w:rPr>
          <w:rFonts w:hint="eastAsia"/>
          <w:b w:val="0"/>
          <w:bCs w:val="0"/>
          <w:sz w:val="24"/>
          <w:szCs w:val="24"/>
        </w:rPr>
        <w:t>、6：增加并且改进动态只能增添账户的功能；</w:t>
      </w:r>
    </w:p>
    <w:p>
      <w:pPr>
        <w:spacing w:line="360" w:lineRule="auto"/>
        <w:rPr>
          <w:b w:val="0"/>
          <w:bCs w:val="0"/>
          <w:sz w:val="24"/>
          <w:szCs w:val="24"/>
        </w:rPr>
      </w:pPr>
      <w:r>
        <w:rPr>
          <w:rFonts w:hint="eastAsia"/>
          <w:b w:val="0"/>
          <w:bCs w:val="0"/>
          <w:sz w:val="24"/>
          <w:szCs w:val="24"/>
        </w:rPr>
        <w:t>step</w:t>
      </w:r>
      <w:r>
        <w:rPr>
          <w:b w:val="0"/>
          <w:bCs w:val="0"/>
          <w:sz w:val="24"/>
          <w:szCs w:val="24"/>
        </w:rPr>
        <w:t>7</w:t>
      </w:r>
      <w:r>
        <w:rPr>
          <w:rFonts w:hint="eastAsia"/>
          <w:b w:val="0"/>
          <w:bCs w:val="0"/>
          <w:sz w:val="24"/>
          <w:szCs w:val="24"/>
        </w:rPr>
        <w:t>、8：增加保存指令和异常处理的功能。</w:t>
      </w:r>
    </w:p>
    <w:p>
      <w:pPr>
        <w:spacing w:line="360" w:lineRule="auto"/>
        <w:rPr>
          <w:rFonts w:hint="eastAsia"/>
          <w:b w:val="0"/>
          <w:bCs w:val="0"/>
          <w:sz w:val="24"/>
          <w:szCs w:val="24"/>
          <w:lang w:val="en-US" w:eastAsia="zh-CN"/>
        </w:rPr>
      </w:pPr>
    </w:p>
    <w:p>
      <w:pPr>
        <w:spacing w:line="360" w:lineRule="auto"/>
        <w:rPr>
          <w:b/>
          <w:sz w:val="24"/>
          <w:szCs w:val="28"/>
        </w:rPr>
      </w:pPr>
      <w:r>
        <w:rPr>
          <w:rFonts w:hint="eastAsia"/>
          <w:b/>
          <w:sz w:val="24"/>
          <w:szCs w:val="28"/>
        </w:rPr>
        <w:t>实验仪器：</w:t>
      </w:r>
    </w:p>
    <w:p>
      <w:pPr>
        <w:spacing w:line="360" w:lineRule="auto"/>
        <w:rPr>
          <w:sz w:val="24"/>
          <w:szCs w:val="28"/>
        </w:rPr>
      </w:pPr>
      <w:r>
        <w:rPr>
          <w:rFonts w:hint="eastAsia"/>
          <w:sz w:val="24"/>
          <w:szCs w:val="28"/>
        </w:rPr>
        <w:t>计算机：</w:t>
      </w:r>
      <w:r>
        <w:rPr>
          <w:rFonts w:hint="eastAsia"/>
          <w:sz w:val="24"/>
          <w:szCs w:val="28"/>
          <w:lang w:val="en-US" w:eastAsia="zh-CN"/>
        </w:rPr>
        <w:t>ThinkPad</w:t>
      </w:r>
    </w:p>
    <w:p>
      <w:pPr>
        <w:spacing w:line="360" w:lineRule="auto"/>
        <w:rPr>
          <w:sz w:val="24"/>
          <w:szCs w:val="28"/>
        </w:rPr>
      </w:pPr>
      <w:r>
        <w:rPr>
          <w:rFonts w:hint="eastAsia"/>
          <w:sz w:val="24"/>
          <w:szCs w:val="28"/>
        </w:rPr>
        <w:t>CPU：</w:t>
      </w:r>
      <w:r>
        <w:rPr>
          <w:rFonts w:hint="eastAsia"/>
          <w:sz w:val="24"/>
          <w:szCs w:val="28"/>
          <w:lang w:val="en-US" w:eastAsia="zh-CN"/>
        </w:rPr>
        <w:t>Intel(R) Core(TM) i7-6498DU @2.50GHz 2.60GHz</w:t>
      </w:r>
    </w:p>
    <w:p>
      <w:pPr>
        <w:spacing w:line="360" w:lineRule="auto"/>
        <w:rPr>
          <w:sz w:val="24"/>
          <w:szCs w:val="28"/>
        </w:rPr>
      </w:pPr>
      <w:r>
        <w:rPr>
          <w:rFonts w:hint="eastAsia"/>
          <w:sz w:val="24"/>
          <w:szCs w:val="28"/>
        </w:rPr>
        <w:t xml:space="preserve">内存：8GB </w:t>
      </w:r>
    </w:p>
    <w:p>
      <w:pPr>
        <w:spacing w:line="360" w:lineRule="auto"/>
        <w:rPr>
          <w:sz w:val="24"/>
          <w:szCs w:val="28"/>
        </w:rPr>
      </w:pPr>
      <w:r>
        <w:rPr>
          <w:rFonts w:hint="eastAsia"/>
          <w:sz w:val="24"/>
          <w:szCs w:val="28"/>
        </w:rPr>
        <w:t>硬盘：</w:t>
      </w:r>
      <w:r>
        <w:rPr>
          <w:rFonts w:hint="eastAsia"/>
          <w:sz w:val="24"/>
          <w:szCs w:val="28"/>
          <w:lang w:val="en-US" w:eastAsia="zh-CN"/>
        </w:rPr>
        <w:t>1T</w:t>
      </w:r>
      <w:r>
        <w:rPr>
          <w:rFonts w:hint="eastAsia"/>
          <w:sz w:val="24"/>
          <w:szCs w:val="28"/>
        </w:rPr>
        <w:t>B</w:t>
      </w:r>
    </w:p>
    <w:p>
      <w:pPr>
        <w:spacing w:line="360" w:lineRule="auto"/>
        <w:rPr>
          <w:sz w:val="24"/>
          <w:szCs w:val="28"/>
        </w:rPr>
      </w:pPr>
      <w:r>
        <w:rPr>
          <w:rFonts w:hint="eastAsia"/>
          <w:sz w:val="24"/>
          <w:szCs w:val="28"/>
        </w:rPr>
        <w:t>显卡：</w:t>
      </w:r>
      <w:r>
        <w:rPr>
          <w:rFonts w:hint="eastAsia"/>
          <w:sz w:val="24"/>
          <w:szCs w:val="28"/>
          <w:lang w:val="en-US" w:eastAsia="zh-CN"/>
        </w:rPr>
        <w:t>AMD Radeon R7 M360</w:t>
      </w:r>
    </w:p>
    <w:p>
      <w:pPr>
        <w:spacing w:line="360" w:lineRule="auto"/>
        <w:rPr>
          <w:sz w:val="24"/>
          <w:szCs w:val="28"/>
        </w:rPr>
      </w:pPr>
      <w:r>
        <w:rPr>
          <w:rFonts w:hint="eastAsia"/>
          <w:sz w:val="24"/>
          <w:szCs w:val="28"/>
        </w:rPr>
        <w:t>操作系统：Windows 10</w:t>
      </w:r>
    </w:p>
    <w:p>
      <w:pPr>
        <w:spacing w:line="360" w:lineRule="auto"/>
        <w:rPr>
          <w:sz w:val="24"/>
          <w:szCs w:val="28"/>
        </w:rPr>
      </w:pPr>
      <w:r>
        <w:rPr>
          <w:sz w:val="24"/>
          <w:szCs w:val="28"/>
        </w:rPr>
        <w:t>编译器：</w:t>
      </w:r>
      <w:r>
        <w:rPr>
          <w:rFonts w:hint="eastAsia"/>
          <w:sz w:val="24"/>
          <w:szCs w:val="28"/>
          <w:lang w:val="en-US" w:eastAsia="zh-CN"/>
        </w:rPr>
        <w:t>TDM-GCC 4.9.2 64-bit Release</w:t>
      </w:r>
    </w:p>
    <w:p>
      <w:pPr>
        <w:spacing w:line="360" w:lineRule="auto"/>
        <w:rPr>
          <w:sz w:val="24"/>
          <w:szCs w:val="28"/>
        </w:rPr>
      </w:pPr>
      <w:r>
        <w:rPr>
          <w:rFonts w:hint="eastAsia"/>
          <w:sz w:val="24"/>
          <w:szCs w:val="28"/>
        </w:rPr>
        <w:t>集成开发环境</w:t>
      </w:r>
      <w:r>
        <w:rPr>
          <w:rFonts w:hint="eastAsia"/>
          <w:sz w:val="24"/>
          <w:szCs w:val="28"/>
          <w:lang w:val="en-US" w:eastAsia="zh-CN"/>
        </w:rPr>
        <w:t>:</w:t>
      </w:r>
      <w:r>
        <w:rPr>
          <w:rFonts w:hint="eastAsia"/>
          <w:sz w:val="24"/>
          <w:szCs w:val="28"/>
        </w:rPr>
        <w:t>Dev-C++</w:t>
      </w:r>
      <w:r>
        <w:rPr>
          <w:rFonts w:hint="eastAsia"/>
          <w:sz w:val="24"/>
          <w:szCs w:val="28"/>
          <w:lang w:val="en-US" w:eastAsia="zh-CN"/>
        </w:rPr>
        <w:t xml:space="preserve"> Version 5.11</w:t>
      </w:r>
    </w:p>
    <w:p>
      <w:pPr>
        <w:spacing w:line="360" w:lineRule="auto"/>
        <w:rPr>
          <w:b/>
          <w:sz w:val="24"/>
          <w:szCs w:val="28"/>
        </w:rPr>
      </w:pPr>
      <w:r>
        <w:rPr>
          <w:rFonts w:hint="eastAsia"/>
          <w:b/>
          <w:sz w:val="24"/>
          <w:szCs w:val="28"/>
        </w:rPr>
        <w:t>实验原理：</w:t>
      </w:r>
    </w:p>
    <w:p>
      <w:pPr>
        <w:pStyle w:val="12"/>
        <w:ind w:left="210" w:leftChars="100" w:firstLine="480"/>
        <w:rPr>
          <w:rFonts w:asciiTheme="minorEastAsia" w:hAnsiTheme="minorEastAsia"/>
          <w:sz w:val="24"/>
          <w:szCs w:val="24"/>
        </w:rPr>
      </w:pPr>
      <w:r>
        <w:rPr>
          <w:rFonts w:hint="eastAsia" w:asciiTheme="minorEastAsia" w:hAnsiTheme="minorEastAsia"/>
          <w:sz w:val="24"/>
          <w:szCs w:val="24"/>
        </w:rPr>
        <w:t>1、我们首先需要建立简单的储蓄账户，明确类中有哪些数据成员与成员函数。选择正确的计算利息的方法。对数据进行合理的四舍五入处理。</w:t>
      </w:r>
    </w:p>
    <w:p>
      <w:pPr>
        <w:pStyle w:val="12"/>
        <w:ind w:left="210" w:leftChars="100" w:firstLine="480"/>
        <w:rPr>
          <w:rFonts w:asciiTheme="minorEastAsia" w:hAnsiTheme="minorEastAsia"/>
          <w:sz w:val="24"/>
          <w:szCs w:val="24"/>
        </w:rPr>
      </w:pPr>
      <w:r>
        <w:rPr>
          <w:rFonts w:hint="eastAsia" w:asciiTheme="minorEastAsia" w:hAnsiTheme="minorEastAsia"/>
          <w:sz w:val="24"/>
          <w:szCs w:val="24"/>
        </w:rPr>
        <w:t>2、我们需要完善储蓄账户，需要增加处理多个账户的功能，使用数组的方式。需要计算多个账户的总额，可以引入静态数据成员。进行精确简便的日期处理。可以定义一个日期类。</w:t>
      </w:r>
    </w:p>
    <w:p>
      <w:pPr>
        <w:pStyle w:val="12"/>
        <w:ind w:left="210" w:leftChars="100" w:firstLine="480"/>
        <w:rPr>
          <w:rFonts w:asciiTheme="minorEastAsia" w:hAnsiTheme="minorEastAsia"/>
          <w:sz w:val="24"/>
          <w:szCs w:val="24"/>
        </w:rPr>
      </w:pPr>
      <w:r>
        <w:rPr>
          <w:rFonts w:hint="eastAsia" w:asciiTheme="minorEastAsia" w:hAnsiTheme="minorEastAsia"/>
          <w:sz w:val="24"/>
          <w:szCs w:val="24"/>
        </w:rPr>
        <w:t>3、然后要扩展增加“信用”账户。可以使用继承的方法，来扩展信用账户派生类。信用类和储蓄类存在某些共性，应该增加一个累加类计算某些具有共性的数据。</w:t>
      </w:r>
    </w:p>
    <w:p>
      <w:pPr>
        <w:ind w:left="210" w:leftChars="100" w:firstLine="480" w:firstLineChars="200"/>
        <w:rPr>
          <w:rFonts w:asciiTheme="minorEastAsia" w:hAnsiTheme="minorEastAsia"/>
          <w:sz w:val="24"/>
          <w:szCs w:val="24"/>
        </w:rPr>
      </w:pPr>
      <w:r>
        <w:rPr>
          <w:rFonts w:hint="eastAsia" w:asciiTheme="minorEastAsia" w:hAnsiTheme="minorEastAsia"/>
          <w:sz w:val="24"/>
          <w:szCs w:val="24"/>
        </w:rPr>
        <w:t>4、为了方便管理多个账户。可以用一个数组来管理多个储蓄、信用账户，并使用基类指针调用派生类函数。进行日期差的计算。可使用运算符重载对“-”进行重载。</w:t>
      </w:r>
    </w:p>
    <w:p>
      <w:pPr>
        <w:ind w:left="210" w:leftChars="100" w:firstLine="480" w:firstLineChars="200"/>
        <w:rPr>
          <w:rFonts w:asciiTheme="minorEastAsia" w:hAnsiTheme="minorEastAsia"/>
          <w:sz w:val="24"/>
          <w:szCs w:val="24"/>
        </w:rPr>
      </w:pPr>
      <w:r>
        <w:rPr>
          <w:rFonts w:hint="eastAsia" w:asciiTheme="minorEastAsia" w:hAnsiTheme="minorEastAsia"/>
          <w:sz w:val="24"/>
          <w:szCs w:val="24"/>
        </w:rPr>
        <w:t>5、接着使程序能够随时添加账户。使用动态数组类模板，以实现添加不同账户类的功能。</w:t>
      </w:r>
    </w:p>
    <w:p>
      <w:pPr>
        <w:ind w:left="210" w:leftChars="100" w:firstLine="480" w:firstLineChars="200"/>
        <w:rPr>
          <w:rFonts w:asciiTheme="minorEastAsia" w:hAnsiTheme="minorEastAsia"/>
          <w:sz w:val="24"/>
          <w:szCs w:val="24"/>
        </w:rPr>
      </w:pPr>
      <w:r>
        <w:rPr>
          <w:rFonts w:hint="eastAsia" w:asciiTheme="minorEastAsia" w:hAnsiTheme="minorEastAsia"/>
          <w:sz w:val="24"/>
          <w:szCs w:val="24"/>
        </w:rPr>
        <w:t>6、最后用标准模板</w:t>
      </w:r>
      <w:r>
        <w:rPr>
          <w:rFonts w:cs="Times New Roman" w:asciiTheme="minorEastAsia" w:hAnsiTheme="minorEastAsia"/>
          <w:sz w:val="24"/>
          <w:szCs w:val="24"/>
        </w:rPr>
        <w:t>STL</w:t>
      </w:r>
      <w:r>
        <w:rPr>
          <w:rFonts w:hint="eastAsia" w:asciiTheme="minorEastAsia" w:hAnsiTheme="minorEastAsia"/>
          <w:sz w:val="24"/>
          <w:szCs w:val="24"/>
        </w:rPr>
        <w:t>改进程序。使用文件保存指令。每次运行程序的时候从文件读出指令并自动运行。加入异常处理机制。</w:t>
      </w:r>
    </w:p>
    <w:p>
      <w:pPr>
        <w:spacing w:line="360" w:lineRule="auto"/>
        <w:rPr>
          <w:b/>
          <w:sz w:val="24"/>
          <w:szCs w:val="28"/>
        </w:rPr>
      </w:pPr>
    </w:p>
    <w:p>
      <w:pPr>
        <w:spacing w:line="360" w:lineRule="auto"/>
        <w:rPr>
          <w:b/>
          <w:sz w:val="24"/>
          <w:szCs w:val="28"/>
        </w:rPr>
      </w:pPr>
      <w:r>
        <w:rPr>
          <w:rFonts w:hint="eastAsia"/>
          <w:b/>
          <w:sz w:val="24"/>
          <w:szCs w:val="28"/>
        </w:rPr>
        <w:t>实验内容与步骤：</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Cs/>
          <w:sz w:val="24"/>
          <w:szCs w:val="24"/>
        </w:rPr>
        <w:t>步骤1建立简单的储蓄账户</w:t>
      </w:r>
      <w:r>
        <w:rPr>
          <w:rFonts w:ascii="Times New Roman" w:hAnsi="Times New Roman" w:cs="Times New Roman"/>
          <w:b/>
          <w:bCs/>
          <w:sz w:val="24"/>
          <w:szCs w:val="24"/>
        </w:rPr>
        <w:t>】</w:t>
      </w:r>
    </w:p>
    <w:p>
      <w:pPr>
        <w:spacing w:line="360" w:lineRule="auto"/>
        <w:ind w:firstLine="480"/>
        <w:rPr>
          <w:rFonts w:hint="eastAsia" w:ascii="宋体" w:hAnsi="宋体" w:eastAsia="宋体" w:cs="宋体"/>
          <w:color w:val="0000FF"/>
          <w:sz w:val="24"/>
          <w:szCs w:val="24"/>
        </w:rPr>
      </w:pPr>
      <w:r>
        <w:rPr>
          <w:rFonts w:hint="eastAsia" w:ascii="Times New Roman" w:hAnsi="Times New Roman" w:cs="Times New Roman"/>
          <w:sz w:val="24"/>
          <w:szCs w:val="24"/>
          <w:lang w:val="en-US" w:eastAsia="zh-CN"/>
        </w:rPr>
        <w:t>(1)</w:t>
      </w:r>
      <w:r>
        <w:rPr>
          <w:rFonts w:ascii="Times New Roman" w:hAnsi="Times New Roman" w:cs="Times New Roman"/>
          <w:sz w:val="24"/>
          <w:szCs w:val="24"/>
        </w:rPr>
        <w:t>内容</w:t>
      </w:r>
      <w:r>
        <w:rPr>
          <w:rFonts w:hint="eastAsia" w:ascii="宋体" w:hAnsi="宋体" w:eastAsia="宋体" w:cs="宋体"/>
          <w:sz w:val="24"/>
          <w:szCs w:val="24"/>
          <w:lang w:eastAsia="zh-CN"/>
        </w:rPr>
        <w:t>：</w:t>
      </w:r>
      <w:r>
        <w:rPr>
          <w:rFonts w:hint="eastAsia" w:ascii="宋体" w:hAnsi="宋体" w:eastAsia="宋体" w:cs="宋体"/>
          <w:color w:val="auto"/>
          <w:sz w:val="24"/>
          <w:szCs w:val="24"/>
          <w:lang w:val="en-US" w:eastAsia="zh-CN"/>
        </w:rPr>
        <w:t>Step1中主要实现简易活期储蓄账户管理系统，其变量存储过程涉及到从主函数中依次读取存储账户的操作日期（date以整数表示），Id，以及存款年利率（rate），而账户余额（balance）和余额按日累加之和（accumulation）默认存储为0，此外，上次变更余额的日期就是此次操作日期，意思为本次操作即为第一次。而该系统功能主要有：给用户显示所有储蓄账户的余额（show），存入现金（deposit），取出现金（先判断余额是否大于输入现金数withdraw），结算利息（每年1月1日结算settle），此处涉及到类中公有函数对类中私有函数的调用，此例有三个函数都调用了record（记录账单），该函数中有一个声明在头文件&lt;cmath&gt;中的floor函数，是向下取整函数，即返回一个double型的不大于一个数的最大整数，以double型浮点数形式存储结果，在本系统中主要功能是使金额（amount）转变为两位小数，方便与余额相加再存入余额。</w:t>
      </w:r>
    </w:p>
    <w:p>
      <w:pPr>
        <w:spacing w:line="360" w:lineRule="auto"/>
        <w:rPr>
          <w:rFonts w:ascii="Times New Roman" w:hAnsi="Times New Roman" w:cs="Times New Roman"/>
          <w:color w:val="0000FF"/>
          <w:sz w:val="24"/>
          <w:szCs w:val="24"/>
        </w:rPr>
      </w:pPr>
      <w:r>
        <w:rPr>
          <w:rFonts w:ascii="Times New Roman" w:hAnsi="Times New Roman" w:cs="Times New Roman"/>
          <w:sz w:val="24"/>
          <w:szCs w:val="24"/>
        </w:rPr>
        <w:t>（2）主要实现</w:t>
      </w:r>
    </w:p>
    <w:p>
      <w:pPr>
        <w:spacing w:line="360" w:lineRule="auto"/>
        <w:rPr>
          <w:rFonts w:hint="eastAsia"/>
          <w:sz w:val="24"/>
          <w:szCs w:val="24"/>
          <w:lang w:val="en-US" w:eastAsia="zh-CN"/>
        </w:rPr>
      </w:pPr>
      <w:r>
        <w:rPr>
          <w:rFonts w:hint="eastAsia"/>
          <w:sz w:val="24"/>
          <w:szCs w:val="24"/>
          <w:lang w:val="en-US" w:eastAsia="zh-CN"/>
        </w:rPr>
        <w:t>*创建一个活期储蓄账户 SavingsAccount类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class SavingsAccount {}</w:t>
      </w:r>
    </w:p>
    <w:p>
      <w:pPr>
        <w:spacing w:line="360" w:lineRule="auto"/>
        <w:rPr>
          <w:rFonts w:hint="eastAsia"/>
          <w:sz w:val="24"/>
          <w:szCs w:val="24"/>
          <w:lang w:val="en-US" w:eastAsia="zh-CN"/>
        </w:rPr>
      </w:pPr>
      <w:r>
        <w:rPr>
          <w:rFonts w:hint="eastAsia"/>
          <w:sz w:val="24"/>
          <w:szCs w:val="24"/>
          <w:lang w:val="en-US" w:eastAsia="zh-CN"/>
        </w:rPr>
        <w:t>主要成员： 账号（id），余额（balance），年利率（rate）等</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private:</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id;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//账号</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balance;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//余额</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rate;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//存款的年利率</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lastDate;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//上次变更余额的时期</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accumulation;</w:t>
      </w:r>
      <w:r>
        <w:rPr>
          <w:rFonts w:hint="eastAsia"/>
          <w:sz w:val="24"/>
          <w:szCs w:val="24"/>
          <w:lang w:val="en-US" w:eastAsia="zh-CN"/>
        </w:rPr>
        <w:tab/>
      </w:r>
      <w:r>
        <w:rPr>
          <w:rFonts w:hint="eastAsia"/>
          <w:sz w:val="24"/>
          <w:szCs w:val="24"/>
          <w:lang w:val="en-US" w:eastAsia="zh-CN"/>
        </w:rPr>
        <w:t>//余额按日累加之和</w:t>
      </w:r>
    </w:p>
    <w:p>
      <w:pPr>
        <w:spacing w:line="360" w:lineRule="auto"/>
        <w:rPr>
          <w:rFonts w:hint="eastAsia"/>
          <w:sz w:val="24"/>
          <w:szCs w:val="24"/>
          <w:lang w:val="en-US" w:eastAsia="zh-CN"/>
        </w:rPr>
      </w:pPr>
      <w:r>
        <w:rPr>
          <w:rFonts w:hint="eastAsia"/>
          <w:sz w:val="24"/>
          <w:szCs w:val="24"/>
          <w:lang w:val="en-US" w:eastAsia="zh-CN"/>
        </w:rPr>
        <w:t>主要函数操作：显示账户信息（show），存款（deposit），取款（withdraw），结算利息（settle）</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record(int date, double amount);//记录一笔帐，date为日期，</w:t>
      </w:r>
      <w:r>
        <w:rPr>
          <w:rFonts w:hint="eastAsia"/>
          <w:sz w:val="24"/>
          <w:szCs w:val="24"/>
          <w:lang w:val="en-US" w:eastAsia="zh-CN"/>
        </w:rPr>
        <w:tab/>
      </w:r>
      <w:r>
        <w:rPr>
          <w:rFonts w:hint="eastAsia"/>
          <w:sz w:val="24"/>
          <w:szCs w:val="24"/>
          <w:lang w:val="en-US" w:eastAsia="zh-CN"/>
        </w:rPr>
        <w:t>amount为金额</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deposit(int date, double amount);//存入现金</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withdraw(int date, double amount);//取出现金</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settle(int date);//结算利息，每年1月1日调用一次该函数</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 xml:space="preserve">   void show() const;</w:t>
      </w:r>
      <w:r>
        <w:rPr>
          <w:rFonts w:hint="eastAsia"/>
          <w:sz w:val="24"/>
          <w:szCs w:val="24"/>
          <w:lang w:val="en-US" w:eastAsia="zh-CN"/>
        </w:rPr>
        <w:tab/>
      </w:r>
      <w:r>
        <w:rPr>
          <w:rFonts w:hint="eastAsia"/>
          <w:sz w:val="24"/>
          <w:szCs w:val="24"/>
          <w:lang w:val="en-US" w:eastAsia="zh-CN"/>
        </w:rPr>
        <w:t>//显示账户信息</w:t>
      </w:r>
    </w:p>
    <w:p>
      <w:pPr>
        <w:spacing w:line="360" w:lineRule="auto"/>
        <w:rPr>
          <w:rFonts w:hint="eastAsia"/>
          <w:sz w:val="24"/>
          <w:szCs w:val="24"/>
          <w:lang w:val="en-US" w:eastAsia="zh-CN"/>
        </w:rPr>
      </w:pPr>
      <w:r>
        <w:rPr>
          <w:rFonts w:hint="eastAsia"/>
          <w:sz w:val="24"/>
          <w:szCs w:val="24"/>
          <w:lang w:val="en-US" w:eastAsia="zh-CN"/>
        </w:rPr>
        <w:t>计算利息：</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accumulate(int date) const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accumulation + balance * (date - lastDate);</w:t>
      </w:r>
      <w:r>
        <w:rPr>
          <w:rFonts w:hint="eastAsia"/>
          <w:sz w:val="24"/>
          <w:szCs w:val="24"/>
          <w:lang w:val="en-US" w:eastAsia="zh-CN"/>
        </w:rPr>
        <w:tab/>
      </w:r>
      <w:r>
        <w:rPr>
          <w:rFonts w:hint="eastAsia"/>
          <w:sz w:val="24"/>
          <w:szCs w:val="24"/>
          <w:lang w:val="en-US" w:eastAsia="zh-CN"/>
        </w:rPr>
        <w:t>}</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//获得到指定日期为止的存款金额按日累积值</w:t>
      </w:r>
    </w:p>
    <w:p>
      <w:pPr>
        <w:spacing w:line="360" w:lineRule="auto"/>
        <w:rPr>
          <w:rFonts w:hint="eastAsia"/>
          <w:sz w:val="24"/>
          <w:szCs w:val="24"/>
          <w:lang w:val="en-US" w:eastAsia="zh-CN"/>
        </w:rPr>
      </w:pPr>
      <w:r>
        <w:rPr>
          <w:rFonts w:hint="eastAsia"/>
          <w:sz w:val="24"/>
          <w:szCs w:val="24"/>
          <w:lang w:val="en-US" w:eastAsia="zh-CN"/>
        </w:rPr>
        <w:t>主要函数的代码：</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record(int date, double amount)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accumulation = accumulate(date);lastDate = date;</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amount = floor(amount * 100 + 0.5) / 100;</w:t>
      </w:r>
      <w:r>
        <w:rPr>
          <w:rFonts w:hint="eastAsia"/>
          <w:sz w:val="24"/>
          <w:szCs w:val="24"/>
          <w:lang w:val="en-US" w:eastAsia="zh-CN"/>
        </w:rPr>
        <w:tab/>
      </w:r>
      <w:r>
        <w:rPr>
          <w:rFonts w:hint="eastAsia"/>
          <w:sz w:val="24"/>
          <w:szCs w:val="24"/>
          <w:lang w:val="en-US" w:eastAsia="zh-CN"/>
        </w:rPr>
        <w:t>//保留小数点后两位</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balance += amount;</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cout &lt;&lt; date &lt;&lt; "\t#" &lt;&lt; id &lt;&lt; "\t" &lt;&lt; amount &lt;&lt; "\t" &lt;&lt; balance &lt;&lt; endl;}</w:t>
      </w:r>
    </w:p>
    <w:p>
      <w:pPr>
        <w:spacing w:line="360" w:lineRule="auto"/>
        <w:rPr>
          <w:rFonts w:hint="eastAsia"/>
          <w:sz w:val="24"/>
          <w:szCs w:val="24"/>
          <w:lang w:val="en-US" w:eastAsia="zh-CN"/>
        </w:rPr>
      </w:pP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void SavingsAccount::deposit(int date, double amount)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record(date, amount);}//存款</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void SavingsAccount::withdraw(int date, double amount)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if (amount &gt; getBalance())</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cout &lt;&lt; "Error: not enough money" &lt;&lt; endl;</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else</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record(date, -amount);}//取款</w:t>
      </w:r>
    </w:p>
    <w:p>
      <w:p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r>
        <w:rPr>
          <w:rFonts w:hint="eastAsia"/>
          <w:sz w:val="24"/>
          <w:szCs w:val="24"/>
          <w:lang w:val="en-US" w:eastAsia="zh-CN"/>
        </w:rPr>
        <w:t>注：其中取款设判断语句，判断余额和所取现金的大小，从何判断能否正常取款</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void SavingsAccount::settle(int date)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interest = accumulate(date) * rate / 365;</w:t>
      </w:r>
      <w:r>
        <w:rPr>
          <w:rFonts w:hint="eastAsia"/>
          <w:sz w:val="24"/>
          <w:szCs w:val="24"/>
          <w:lang w:val="en-US" w:eastAsia="zh-CN"/>
        </w:rPr>
        <w:tab/>
      </w:r>
      <w:r>
        <w:rPr>
          <w:rFonts w:hint="eastAsia"/>
          <w:sz w:val="24"/>
          <w:szCs w:val="24"/>
          <w:lang w:val="en-US" w:eastAsia="zh-CN"/>
        </w:rPr>
        <w:t>//计算年息</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if (interest != 0)</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record(date, interest);</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accumulation = 0;}//结算利息</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void SavingsAccount::show() const {</w:t>
      </w:r>
    </w:p>
    <w:p>
      <w:pPr>
        <w:pBdr>
          <w:top w:val="single" w:color="auto" w:sz="4" w:space="0"/>
          <w:left w:val="single" w:color="auto" w:sz="4" w:space="0"/>
          <w:bottom w:val="single" w:color="auto" w:sz="4" w:space="0"/>
          <w:right w:val="single" w:color="auto" w:sz="4" w:space="0"/>
        </w:pBdr>
        <w:spacing w:line="360" w:lineRule="auto"/>
        <w:rPr>
          <w:rFonts w:ascii="Times New Roman" w:hAnsi="Times New Roman" w:cs="Times New Roman"/>
          <w:b/>
          <w:bCs/>
          <w:sz w:val="24"/>
          <w:szCs w:val="24"/>
        </w:rPr>
      </w:pPr>
      <w:r>
        <w:rPr>
          <w:rFonts w:hint="eastAsia"/>
          <w:sz w:val="24"/>
          <w:szCs w:val="24"/>
          <w:lang w:val="en-US" w:eastAsia="zh-CN"/>
        </w:rPr>
        <w:tab/>
      </w:r>
      <w:r>
        <w:rPr>
          <w:rFonts w:hint="eastAsia"/>
          <w:sz w:val="24"/>
          <w:szCs w:val="24"/>
          <w:lang w:val="en-US" w:eastAsia="zh-CN"/>
        </w:rPr>
        <w:t>cout &lt;&lt; "#" &lt;&lt; id &lt;&lt; "\tBalance: " &lt;&lt; balance;//显示账户信息</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Cs/>
          <w:sz w:val="24"/>
          <w:szCs w:val="24"/>
        </w:rPr>
        <w:t>步骤2</w:t>
      </w:r>
      <w:r>
        <w:rPr>
          <w:rFonts w:hint="eastAsia"/>
          <w:bCs/>
          <w:sz w:val="24"/>
          <w:szCs w:val="24"/>
        </w:rPr>
        <w:t>改进储蓄账户，进行日期的处理</w:t>
      </w:r>
      <w:r>
        <w:rPr>
          <w:rFonts w:ascii="Times New Roman" w:hAnsi="Times New Roman" w:cs="Times New Roman"/>
          <w:b/>
          <w:bCs/>
          <w:sz w:val="24"/>
          <w:szCs w:val="24"/>
        </w:rPr>
        <w:t>】</w:t>
      </w:r>
    </w:p>
    <w:p>
      <w:pPr>
        <w:numPr>
          <w:ilvl w:val="0"/>
          <w:numId w:val="0"/>
        </w:numPr>
        <w:spacing w:line="360" w:lineRule="auto"/>
        <w:ind w:firstLine="480"/>
        <w:rPr>
          <w:rFonts w:hint="eastAsia" w:ascii="宋体" w:hAnsi="宋体" w:eastAsia="宋体" w:cs="宋体"/>
          <w:b w:val="0"/>
          <w:bCs w:val="0"/>
          <w:sz w:val="24"/>
          <w:szCs w:val="24"/>
          <w:lang w:val="en-US" w:eastAsia="zh-CN"/>
        </w:rPr>
      </w:pPr>
      <w:r>
        <w:rPr>
          <w:rFonts w:hint="eastAsia" w:ascii="Times New Roman" w:hAnsi="Times New Roman" w:cs="Times New Roman"/>
          <w:sz w:val="24"/>
          <w:szCs w:val="24"/>
          <w:lang w:val="en-US" w:eastAsia="zh-CN"/>
        </w:rPr>
        <w:t>(1)</w:t>
      </w:r>
      <w:r>
        <w:rPr>
          <w:rFonts w:ascii="Times New Roman" w:hAnsi="Times New Roman" w:cs="Times New Roman"/>
          <w:sz w:val="24"/>
          <w:szCs w:val="24"/>
        </w:rPr>
        <w:t>内容</w:t>
      </w:r>
      <w:r>
        <w:rPr>
          <w:rFonts w:hint="eastAsia" w:ascii="宋体" w:hAnsi="宋体" w:eastAsia="宋体" w:cs="宋体"/>
          <w:sz w:val="24"/>
          <w:szCs w:val="24"/>
          <w:lang w:eastAsia="zh-CN"/>
        </w:rPr>
        <w:t>：</w:t>
      </w:r>
      <w:r>
        <w:rPr>
          <w:rFonts w:hint="eastAsia" w:ascii="宋体" w:hAnsi="宋体" w:eastAsia="宋体" w:cs="宋体"/>
          <w:color w:val="auto"/>
          <w:sz w:val="24"/>
          <w:szCs w:val="24"/>
          <w:lang w:val="en-US" w:eastAsia="zh-CN"/>
        </w:rPr>
        <w:t>Step2</w:t>
      </w:r>
      <w:r>
        <w:rPr>
          <w:rFonts w:hint="eastAsia" w:ascii="宋体" w:hAnsi="宋体" w:eastAsia="宋体" w:cs="宋体"/>
          <w:b w:val="0"/>
          <w:bCs w:val="0"/>
          <w:sz w:val="24"/>
          <w:szCs w:val="24"/>
          <w:lang w:val="en-US" w:eastAsia="zh-CN"/>
        </w:rPr>
        <w:t>中主要改善了总账户金额的存储和维护，友好处理日期（方便用户使用），以及用户账号的更全面表示。</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首先是总账户金额的存储和维护：在SavingsAccount中增加一个静态数据成员total，使得全体账户对象共享一份，无需copy，既能节省存储空间，又无需担心数据一致性的问题，同时自然要增加公有静态成员函数getTotal来实现对私有数据total的访问，而至于不需要改变对象状态的成员函数可声明为常成员函数，用const 修饰。</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其次是对日期的友好处理：在Step1中以整数代表日期，很不直观，大大增加了用户难度，因此在Step2中加入Date类，并将公元元年1月1日作为公共基准日期，将y年m月d日相距这一天的天数记为f(y/m/d,1/1/1),这样可以将其分解为三部分：</w:t>
      </w:r>
    </w:p>
    <w:p>
      <w:pPr>
        <w:numPr>
          <w:ilvl w:val="0"/>
          <w:numId w:val="0"/>
        </w:numPr>
        <w:spacing w:line="360" w:lineRule="auto"/>
        <w:ind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f(y/m/d,1/1/1)=f(y/1/1,1/1/1)+ f(y/m/1,y/1/1)+f(y/m/d,y/m/1)</w:t>
      </w:r>
    </w:p>
    <w:p>
      <w:pPr>
        <w:numPr>
          <w:ilvl w:val="0"/>
          <w:numId w:val="0"/>
        </w:numPr>
        <w:spacing w:line="360" w:lineRule="auto"/>
        <w:ind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其中， </w:t>
      </w:r>
    </w:p>
    <w:p>
      <w:pPr>
        <w:numPr>
          <w:ilvl w:val="0"/>
          <w:numId w:val="0"/>
        </w:numPr>
        <w:spacing w:line="360" w:lineRule="auto"/>
        <w:ind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f(y/1/1,1/1/1)=365*(y-1)+(y-1)/4-(y-1)/100+(y-1)/400</w:t>
      </w:r>
    </w:p>
    <w:p>
      <w:pPr>
        <w:numPr>
          <w:ilvl w:val="0"/>
          <w:numId w:val="0"/>
        </w:numPr>
        <w:spacing w:line="360" w:lineRule="auto"/>
        <w:ind w:firstLine="48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f(y/m/d,y/m/1) = d – 1</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但由于每月天数不同，因此f(y/m/1,y/1/1)难以表示为一个统一的公式，所以分别讨论平闰年，并且方便起见，引入一个数组，用于存储每月一日到一月一日的相差天数，并且为便于getMaxDay函数的实现，该数组多出一项，另外，加一个exit函数，相当于循环中的break，可以有效避免多执行造成的出错。</w:t>
      </w:r>
    </w:p>
    <w:p>
      <w:pPr>
        <w:numPr>
          <w:ilvl w:val="0"/>
          <w:numId w:val="1"/>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后是用户账号全面表示：因为Step1中用int整数来表示账号Id，并不全面完美，若银行账号以“0”开头，或账号超过整数的表示范围，或账号中包含其他字符，都无法实现最初设想功能，甚至报错，所以在Step2中，我们引入字符串String来表示Id，同时可以顺便在record 函数中加上说明文字，增加用户可读性，而为了充分利用String功能，并且使功能更全面，再增加一个报错函数，当其他函数需要输出错误信息时，直接把信息以字符串形式传递给该函数（error）即可，error函数会直接输出该字符串。</w:t>
      </w:r>
    </w:p>
    <w:p>
      <w:pPr>
        <w:numPr>
          <w:ilvl w:val="0"/>
          <w:numId w:val="2"/>
        </w:numPr>
        <w:spacing w:line="360" w:lineRule="auto"/>
        <w:rPr>
          <w:rFonts w:hint="eastAsia" w:ascii="Times New Roman" w:hAnsi="Times New Roman" w:cs="Times New Roman"/>
          <w:b w:val="0"/>
          <w:bCs w:val="0"/>
          <w:i w:val="0"/>
          <w:iCs w:val="0"/>
          <w:sz w:val="24"/>
          <w:szCs w:val="24"/>
          <w:lang w:val="en-US" w:eastAsia="zh-CN"/>
        </w:rPr>
      </w:pPr>
      <w:r>
        <w:rPr>
          <w:rFonts w:hint="eastAsia" w:ascii="Times New Roman" w:hAnsi="Times New Roman" w:cs="Times New Roman"/>
          <w:b w:val="0"/>
          <w:bCs w:val="0"/>
          <w:i w:val="0"/>
          <w:iCs w:val="0"/>
          <w:sz w:val="24"/>
          <w:szCs w:val="24"/>
          <w:lang w:val="en-US" w:eastAsia="zh-CN"/>
        </w:rPr>
        <w:t>主要实现：</w:t>
      </w:r>
    </w:p>
    <w:p>
      <w:pPr>
        <w:numPr>
          <w:numId w:val="0"/>
        </w:num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r>
        <w:rPr>
          <w:rFonts w:hint="default" w:ascii="Times New Roman" w:hAnsi="Times New Roman" w:eastAsia="宋体" w:cs="Times New Roman"/>
          <w:b w:val="0"/>
          <w:bCs w:val="0"/>
          <w:sz w:val="24"/>
          <w:szCs w:val="24"/>
          <w:lang w:val="en-US" w:eastAsia="zh-CN"/>
        </w:rPr>
        <w:t>总账户金额的存储和维护</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static double total;</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//所有账户的总金额</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record(const Date &amp;date, double amount, const std::string &amp;desc);</w:t>
      </w:r>
    </w:p>
    <w:p>
      <w:pPr>
        <w:pBdr>
          <w:top w:val="single" w:color="auto" w:sz="4" w:space="0"/>
          <w:left w:val="single" w:color="auto" w:sz="4" w:space="0"/>
          <w:bottom w:val="single" w:color="auto" w:sz="4" w:space="0"/>
          <w:right w:val="single" w:color="auto" w:sz="4" w:space="0"/>
        </w:pBdr>
        <w:spacing w:line="360"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//记录一笔帐，date为日期，amount为金额，desc为说明</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void error(const std::string &amp;msg) const;</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//报告错误信息</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double accumulate(const Date&amp; date) const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accumulation + balance * date.distance(lastDate);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public:</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SavingsAccount(const Date &amp;date, const std::string &amp;id, double rate);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const std::string &amp;getId() const { return id;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double getBalance() const { return balance;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double getRate() const { return rate;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static double getTotal() { return total;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deposit(const Date &amp;date, double amount, const std::string &amp;desc);</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//存入现金</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withdraw(const Date &amp;date, double amount, const std::string &amp;desc);//取出现金</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void settle(const Date &amp;date);</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//结算利息，每年1月1日调用一次该函数</w:t>
      </w:r>
    </w:p>
    <w:p>
      <w:pPr>
        <w:pBdr>
          <w:top w:val="single" w:color="auto" w:sz="4" w:space="0"/>
          <w:left w:val="single" w:color="auto" w:sz="4" w:space="0"/>
          <w:bottom w:val="single" w:color="auto" w:sz="4" w:space="0"/>
          <w:right w:val="single" w:color="auto" w:sz="4" w:space="0"/>
        </w:pBd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show() const;//显示账户信息</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*日期友好化处理</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namespace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//存储平年中某个月1日之前有多少天，为便于getMaxDay函数的实现，该数组多出一项</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const int DAYS_BEFORE_MONTH[] = { 0, 31, 59, 90, 120, 151, 181, 212, 243, 273, 304, 334, 365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Date::Date(int year, int month, int day) : year(year), month(month), day(day)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(day &lt;= 0 || day &gt; getMaxDay())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cout &lt;&lt; "Invalid date: ";  show();   cout &lt;&lt; endl;</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exit(1);  //用来中止当前程序的执行，并将一个整数返回给系统，通常，0表示正常退出，1表示异常退出}</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years = year - 1;</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totalDays = years * 365 + years / 4 - years / 100 + years / 400</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DAYS_BEFORE_MONTH[month - 1] + day;</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(isLeapYear() &amp;&amp; month &gt; 2) totalDays++;}</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Date::getMaxDay() const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(isLeapYear() &amp;&amp; month == 2)</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29;</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DAYS_BEFORE_MONTH[month] - DAYS_BEFORE_MONTH[month - 1];}</w:t>
      </w:r>
    </w:p>
    <w:p>
      <w:pPr>
        <w:pBdr>
          <w:top w:val="none" w:color="auto" w:sz="0" w:space="0"/>
          <w:left w:val="none" w:color="auto" w:sz="0" w:space="0"/>
          <w:bottom w:val="none" w:color="auto" w:sz="0" w:space="0"/>
          <w:right w:val="none" w:color="auto" w:sz="0"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*用户账号表示的字符范围扩展</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void record(const Date &amp;date, double amount, const std::string &amp;desc);</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//报告错误信息</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void error(const std::string &amp;msg) const;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//获得到指定日期为止的存款金额按日累积值</w:t>
      </w:r>
    </w:p>
    <w:p>
      <w:pPr>
        <w:spacing w:line="360" w:lineRule="auto"/>
        <w:rPr>
          <w:sz w:val="24"/>
          <w:szCs w:val="28"/>
        </w:rPr>
      </w:pPr>
      <w:r>
        <w:rPr>
          <w:sz w:val="24"/>
          <w:szCs w:val="28"/>
        </w:rPr>
        <w:t>【步骤</w:t>
      </w:r>
      <w:r>
        <w:rPr>
          <w:rFonts w:hint="eastAsia"/>
          <w:sz w:val="24"/>
          <w:szCs w:val="28"/>
          <w:lang w:val="en-US" w:eastAsia="zh-CN"/>
        </w:rPr>
        <w:t>3</w:t>
      </w:r>
      <w:r>
        <w:rPr>
          <w:rFonts w:hint="eastAsia" w:ascii="宋体" w:hAnsi="宋体" w:eastAsia="宋体" w:cs="宋体"/>
          <w:b w:val="0"/>
          <w:bCs w:val="0"/>
          <w:sz w:val="24"/>
          <w:szCs w:val="24"/>
          <w:lang w:val="en-US" w:eastAsia="zh-CN"/>
        </w:rPr>
        <w:t>扩展出申请信用账户的功能</w:t>
      </w:r>
      <w:r>
        <w:rPr>
          <w:sz w:val="24"/>
          <w:szCs w:val="28"/>
        </w:rPr>
        <w:t>】</w:t>
      </w:r>
    </w:p>
    <w:p>
      <w:pPr>
        <w:numPr>
          <w:ilvl w:val="0"/>
          <w:numId w:val="0"/>
        </w:numPr>
        <w:spacing w:line="360" w:lineRule="auto"/>
        <w:ind w:firstLine="560"/>
        <w:rPr>
          <w:rFonts w:hint="eastAsia" w:ascii="宋体" w:hAnsi="宋体" w:eastAsia="宋体" w:cs="宋体"/>
          <w:b w:val="0"/>
          <w:bCs w:val="0"/>
          <w:sz w:val="24"/>
          <w:szCs w:val="24"/>
          <w:lang w:val="en-US" w:eastAsia="zh-CN"/>
        </w:rPr>
      </w:pPr>
      <w:r>
        <w:rPr>
          <w:rFonts w:hint="eastAsia"/>
          <w:sz w:val="24"/>
          <w:szCs w:val="24"/>
          <w:lang w:val="en-US" w:eastAsia="zh-CN"/>
        </w:rPr>
        <w:t>（1）</w:t>
      </w:r>
      <w:r>
        <w:rPr>
          <w:rFonts w:hint="eastAsia"/>
          <w:sz w:val="24"/>
          <w:szCs w:val="24"/>
        </w:rPr>
        <w:t>内容</w:t>
      </w:r>
      <w:r>
        <w:rPr>
          <w:rFonts w:hint="eastAsia"/>
          <w:sz w:val="24"/>
          <w:szCs w:val="24"/>
          <w:lang w:eastAsia="zh-CN"/>
        </w:rPr>
        <w:t>：</w:t>
      </w:r>
      <w:r>
        <w:rPr>
          <w:rFonts w:hint="eastAsia" w:ascii="宋体" w:hAnsi="宋体" w:eastAsia="宋体" w:cs="宋体"/>
          <w:b w:val="0"/>
          <w:bCs w:val="0"/>
          <w:sz w:val="24"/>
          <w:szCs w:val="24"/>
          <w:lang w:val="en-US" w:eastAsia="zh-CN"/>
        </w:rPr>
        <w:t>在Step2中只有活期储蓄的简易功能，但实际上，银行账户还存在信用账户，所以我们需要在此步骤中扩展出申请信用账户的功能。</w:t>
      </w:r>
    </w:p>
    <w:p>
      <w:pPr>
        <w:numPr>
          <w:ilvl w:val="0"/>
          <w:numId w:val="0"/>
        </w:numPr>
        <w:spacing w:line="360" w:lineRule="auto"/>
        <w:ind w:firstLine="720" w:firstLineChars="3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我们得联想银行信用账户都拥有哪些功能，于是，我们知道，我们做的信用账户得允许透支及有信用额度的考虑（总的透支金额应该这个额度之内），利息（信用卡中存钱，不会有利息，但使用信用账户透支则需要支付利息，信用账户的利率一般以日为单位，为了简单期间，我们不去考虑这个免息期），每月结算（与储蓄账户每年结算一次利息不同的是，信用账户每月进行结算，我们假定结算日是每月的1日），年费（信用账户每年需要交一次年费，假定，每年1月1日结算的时候扣年费）。于是我们从基类Account中派生出SavingAccount类和CreditAccount类，又因为计息功能不同，所以得分开算，因此，我们引入Accumulator类，提供计算一项数值的按日累加之和所需的接口，在两个派生类中分别将该类实例化，通过该类的实例来计算利息，这样，可以降低账户类的复杂性，提高计算数值按日累加之和的代码的可复用性。</w:t>
      </w:r>
    </w:p>
    <w:p>
      <w:pPr>
        <w:numPr>
          <w:ilvl w:val="0"/>
          <w:numId w:val="3"/>
        </w:numPr>
        <w:spacing w:line="360" w:lineRule="auto"/>
        <w:ind w:left="0" w:leftChars="0" w:firstLine="0" w:firstLineChars="0"/>
        <w:rPr>
          <w:rFonts w:hint="eastAsia"/>
          <w:sz w:val="24"/>
          <w:szCs w:val="24"/>
          <w:lang w:eastAsia="zh-CN"/>
        </w:rPr>
      </w:pPr>
      <w:r>
        <w:rPr>
          <w:rFonts w:hint="eastAsia"/>
          <w:sz w:val="24"/>
          <w:szCs w:val="24"/>
        </w:rPr>
        <w:t>主要实现</w:t>
      </w:r>
      <w:r>
        <w:rPr>
          <w:rFonts w:hint="eastAsia"/>
          <w:sz w:val="24"/>
          <w:szCs w:val="24"/>
          <w:lang w:eastAsia="zh-CN"/>
        </w:rPr>
        <w:t>：</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*建立Account基类</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class Account { //账户类</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private: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std::string id;</w:t>
      </w:r>
      <w:r>
        <w:rPr>
          <w:rFonts w:hint="eastAsia"/>
          <w:sz w:val="24"/>
          <w:szCs w:val="24"/>
          <w:lang w:val="en-US" w:eastAsia="zh-CN"/>
        </w:rPr>
        <w:tab/>
      </w:r>
      <w:r>
        <w:rPr>
          <w:rFonts w:hint="eastAsia"/>
          <w:sz w:val="24"/>
          <w:szCs w:val="24"/>
          <w:lang w:val="en-US" w:eastAsia="zh-CN"/>
        </w:rPr>
        <w:t>//帐号</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balance;</w:t>
      </w:r>
      <w:r>
        <w:rPr>
          <w:rFonts w:hint="eastAsia"/>
          <w:sz w:val="24"/>
          <w:szCs w:val="24"/>
          <w:lang w:val="en-US" w:eastAsia="zh-CN"/>
        </w:rPr>
        <w:tab/>
      </w:r>
      <w:r>
        <w:rPr>
          <w:rFonts w:hint="eastAsia"/>
          <w:sz w:val="24"/>
          <w:szCs w:val="24"/>
          <w:lang w:val="en-US" w:eastAsia="zh-CN"/>
        </w:rPr>
        <w:t>//余额</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static double total; //所有账户的总金额</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protected: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Account(const Date &amp;date, const std::string &amp;id);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//记录一笔帐，date为日期，amount为金额，desc为说明</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record(const Date &amp;date, double amount, const std::string &amp;desc);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//报告错误信息</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error(const std::string &amp;msg) const;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const std::string &amp;getId() const { return id;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getBalance() const { return balance;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static double getTotal() { return total;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show() const;};</w:t>
      </w:r>
      <w:r>
        <w:rPr>
          <w:rFonts w:hint="eastAsia"/>
          <w:sz w:val="24"/>
          <w:szCs w:val="24"/>
          <w:lang w:val="en-US" w:eastAsia="zh-CN"/>
        </w:rPr>
        <w:tab/>
      </w:r>
      <w:r>
        <w:rPr>
          <w:rFonts w:hint="eastAsia"/>
          <w:sz w:val="24"/>
          <w:szCs w:val="24"/>
          <w:lang w:val="en-US" w:eastAsia="zh-CN"/>
        </w:rPr>
        <w:t>//显示账户信息</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*建立CreditAccount类来扩展信用账户功能</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class CreditAccount : public Account { //信用账户类</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private: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Accumulator acc;</w:t>
      </w:r>
      <w:r>
        <w:rPr>
          <w:rFonts w:hint="eastAsia"/>
          <w:sz w:val="24"/>
          <w:szCs w:val="24"/>
          <w:lang w:val="en-US" w:eastAsia="zh-CN"/>
        </w:rPr>
        <w:tab/>
      </w:r>
      <w:r>
        <w:rPr>
          <w:rFonts w:hint="eastAsia"/>
          <w:sz w:val="24"/>
          <w:szCs w:val="24"/>
          <w:lang w:val="en-US" w:eastAsia="zh-CN"/>
        </w:rPr>
        <w:t>//辅助计算利息的累加器</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credit;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//信用额度</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rate;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//欠款的日利率</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fee;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//信用卡年费</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720" w:firstLineChars="300"/>
        <w:rPr>
          <w:rFonts w:hint="eastAsia"/>
          <w:sz w:val="24"/>
          <w:szCs w:val="24"/>
          <w:lang w:val="en-US" w:eastAsia="zh-CN"/>
        </w:rPr>
      </w:pPr>
      <w:r>
        <w:rPr>
          <w:rFonts w:hint="eastAsia"/>
          <w:sz w:val="24"/>
          <w:szCs w:val="24"/>
          <w:lang w:val="en-US" w:eastAsia="zh-CN"/>
        </w:rPr>
        <w:t>double getDebt() const {</w:t>
      </w:r>
      <w:r>
        <w:rPr>
          <w:rFonts w:hint="eastAsia"/>
          <w:sz w:val="24"/>
          <w:szCs w:val="24"/>
          <w:lang w:val="en-US" w:eastAsia="zh-CN"/>
        </w:rPr>
        <w:tab/>
      </w:r>
      <w:r>
        <w:rPr>
          <w:rFonts w:hint="eastAsia"/>
          <w:sz w:val="24"/>
          <w:szCs w:val="24"/>
          <w:lang w:val="en-US" w:eastAsia="zh-CN"/>
        </w:rPr>
        <w:t>//获得欠款额</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double balance = getBalance();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(balance &lt; 0 ? balance : 0);</w:t>
      </w:r>
      <w:r>
        <w:rPr>
          <w:rFonts w:hint="eastAsia"/>
          <w:sz w:val="24"/>
          <w:szCs w:val="24"/>
          <w:lang w:val="en-US" w:eastAsia="zh-CN"/>
        </w:rPr>
        <w:tab/>
      </w:r>
      <w:r>
        <w:rPr>
          <w:rFonts w:hint="eastAsia"/>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CreditAccount(const Date &amp;date, const std::string &amp;id, double credit, double rate, double fee);//构造函数</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getCredit() const { return credit;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getRate() const { return rate;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getFee() const { return fee;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getAvailableCredit() const {</w:t>
      </w:r>
      <w:r>
        <w:rPr>
          <w:rFonts w:hint="eastAsia"/>
          <w:sz w:val="24"/>
          <w:szCs w:val="24"/>
          <w:lang w:val="en-US" w:eastAsia="zh-CN"/>
        </w:rPr>
        <w:tab/>
      </w:r>
      <w:r>
        <w:rPr>
          <w:rFonts w:hint="eastAsia"/>
          <w:sz w:val="24"/>
          <w:szCs w:val="24"/>
          <w:lang w:val="en-US" w:eastAsia="zh-CN"/>
        </w:rPr>
        <w:t>//获得可用信用</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if (getBalance() &lt; 0)</w:t>
      </w:r>
      <w:r>
        <w:rPr>
          <w:rFonts w:hint="eastAsia"/>
          <w:sz w:val="24"/>
          <w:szCs w:val="24"/>
          <w:lang w:val="en-US" w:eastAsia="zh-CN"/>
        </w:rPr>
        <w:tab/>
      </w:r>
      <w:r>
        <w:rPr>
          <w:rFonts w:hint="eastAsia"/>
          <w:sz w:val="24"/>
          <w:szCs w:val="24"/>
          <w:lang w:val="en-US" w:eastAsia="zh-CN"/>
        </w:rPr>
        <w:t xml:space="preserve">  return credit + getBalance();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else</w:t>
      </w:r>
      <w:r>
        <w:rPr>
          <w:rFonts w:hint="eastAsia"/>
          <w:sz w:val="24"/>
          <w:szCs w:val="24"/>
          <w:lang w:val="en-US" w:eastAsia="zh-CN"/>
        </w:rPr>
        <w:tab/>
      </w:r>
      <w:r>
        <w:rPr>
          <w:rFonts w:hint="eastAsia"/>
          <w:sz w:val="24"/>
          <w:szCs w:val="24"/>
          <w:lang w:val="en-US" w:eastAsia="zh-CN"/>
        </w:rPr>
        <w:t xml:space="preserve">  return credit;</w:t>
      </w:r>
      <w:r>
        <w:rPr>
          <w:rFonts w:hint="eastAsia"/>
          <w:sz w:val="24"/>
          <w:szCs w:val="24"/>
          <w:lang w:val="en-US" w:eastAsia="zh-CN"/>
        </w:rPr>
        <w:tab/>
      </w:r>
      <w:r>
        <w:rPr>
          <w:rFonts w:hint="eastAsia"/>
          <w:sz w:val="24"/>
          <w:szCs w:val="24"/>
          <w:lang w:val="en-US" w:eastAsia="zh-CN"/>
        </w:rPr>
        <w:t>}</w:t>
      </w:r>
    </w:p>
    <w:p>
      <w:pPr>
        <w:numPr>
          <w:ilvl w:val="0"/>
          <w:numId w:val="0"/>
        </w:numPr>
        <w:pBdr>
          <w:top w:val="none" w:color="auto" w:sz="0" w:space="0"/>
          <w:left w:val="none" w:color="auto" w:sz="0" w:space="0"/>
          <w:bottom w:val="none" w:color="auto" w:sz="0" w:space="0"/>
          <w:right w:val="none" w:color="auto" w:sz="0" w:space="0"/>
        </w:pBdr>
        <w:spacing w:line="360" w:lineRule="auto"/>
        <w:ind w:leftChars="0"/>
        <w:rPr>
          <w:rFonts w:hint="eastAsia"/>
          <w:sz w:val="24"/>
          <w:szCs w:val="24"/>
          <w:lang w:val="en-US" w:eastAsia="zh-CN"/>
        </w:rPr>
      </w:pPr>
      <w:r>
        <w:rPr>
          <w:rFonts w:hint="eastAsia"/>
          <w:sz w:val="24"/>
          <w:szCs w:val="24"/>
          <w:lang w:val="en-US" w:eastAsia="zh-CN"/>
        </w:rPr>
        <w:t>*建立</w:t>
      </w:r>
      <w:r>
        <w:rPr>
          <w:rFonts w:hint="eastAsia" w:ascii="宋体" w:hAnsi="宋体" w:eastAsia="宋体" w:cs="宋体"/>
          <w:b w:val="0"/>
          <w:bCs w:val="0"/>
          <w:sz w:val="24"/>
          <w:szCs w:val="24"/>
          <w:lang w:val="en-US" w:eastAsia="zh-CN"/>
        </w:rPr>
        <w:t>Accumulator类</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class Accumulator {</w:t>
      </w:r>
      <w:r>
        <w:rPr>
          <w:rFonts w:hint="eastAsia"/>
          <w:sz w:val="24"/>
          <w:szCs w:val="24"/>
          <w:lang w:val="en-US" w:eastAsia="zh-CN"/>
        </w:rPr>
        <w:tab/>
      </w:r>
      <w:r>
        <w:rPr>
          <w:rFonts w:hint="eastAsia"/>
          <w:sz w:val="24"/>
          <w:szCs w:val="24"/>
          <w:lang w:val="en-US" w:eastAsia="zh-CN"/>
        </w:rPr>
        <w:t>//将某个数值按日累加</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private: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Date lastDate;</w:t>
      </w:r>
      <w:r>
        <w:rPr>
          <w:rFonts w:hint="eastAsia"/>
          <w:sz w:val="24"/>
          <w:szCs w:val="24"/>
          <w:lang w:val="en-US" w:eastAsia="zh-CN"/>
        </w:rPr>
        <w:tab/>
      </w:r>
      <w:r>
        <w:rPr>
          <w:rFonts w:hint="eastAsia"/>
          <w:sz w:val="24"/>
          <w:szCs w:val="24"/>
          <w:lang w:val="en-US" w:eastAsia="zh-CN"/>
        </w:rPr>
        <w:t>//上次变更数值的时期</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value;</w:t>
      </w:r>
      <w:r>
        <w:rPr>
          <w:rFonts w:hint="eastAsia"/>
          <w:sz w:val="24"/>
          <w:szCs w:val="24"/>
          <w:lang w:val="en-US" w:eastAsia="zh-CN"/>
        </w:rPr>
        <w:tab/>
      </w:r>
      <w:r>
        <w:rPr>
          <w:rFonts w:hint="eastAsia"/>
          <w:sz w:val="24"/>
          <w:szCs w:val="24"/>
          <w:lang w:val="en-US" w:eastAsia="zh-CN"/>
        </w:rPr>
        <w:t>//数值的当前值</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sum;</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//数值按日累加之和</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//构造函数，date为开始累加的日期，value为初始值</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Accumulator(const Date &amp;date, double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lastDate(date), value(value), sum(0) {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1200" w:firstLineChars="500"/>
        <w:rPr>
          <w:rFonts w:hint="eastAsia"/>
          <w:sz w:val="24"/>
          <w:szCs w:val="24"/>
          <w:lang w:val="en-US" w:eastAsia="zh-CN"/>
        </w:rPr>
      </w:pPr>
      <w:r>
        <w:rPr>
          <w:rFonts w:hint="eastAsia"/>
          <w:sz w:val="24"/>
          <w:szCs w:val="24"/>
          <w:lang w:val="en-US" w:eastAsia="zh-CN"/>
        </w:rPr>
        <w:t>//获得到日期date的累加结果</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double getSum(const Date &amp;date) const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sum + value * date.distance(lastDate);</w:t>
      </w:r>
      <w:r>
        <w:rPr>
          <w:rFonts w:hint="eastAsia"/>
          <w:sz w:val="24"/>
          <w:szCs w:val="24"/>
          <w:lang w:val="en-US" w:eastAsia="zh-CN"/>
        </w:rPr>
        <w:tab/>
      </w:r>
      <w:r>
        <w:rPr>
          <w:rFonts w:hint="eastAsia"/>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1200" w:firstLineChars="500"/>
        <w:rPr>
          <w:rFonts w:hint="eastAsia"/>
          <w:sz w:val="24"/>
          <w:szCs w:val="24"/>
          <w:lang w:val="en-US" w:eastAsia="zh-CN"/>
        </w:rPr>
      </w:pPr>
      <w:r>
        <w:rPr>
          <w:rFonts w:hint="eastAsia"/>
          <w:sz w:val="24"/>
          <w:szCs w:val="24"/>
          <w:lang w:val="en-US" w:eastAsia="zh-CN"/>
        </w:rPr>
        <w:t>//在date将数值变更为value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change(const Date &amp;date, double value)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sum = getSum(date);</w:t>
      </w:r>
      <w:r>
        <w:rPr>
          <w:rFonts w:hint="eastAsia"/>
          <w:sz w:val="24"/>
          <w:szCs w:val="24"/>
          <w:lang w:val="en-US" w:eastAsia="zh-CN"/>
        </w:rPr>
        <w:tab/>
      </w:r>
      <w:r>
        <w:rPr>
          <w:rFonts w:hint="eastAsia"/>
          <w:sz w:val="24"/>
          <w:szCs w:val="24"/>
          <w:lang w:val="en-US" w:eastAsia="zh-CN"/>
        </w:rPr>
        <w:t>lastDate = date;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   this-&gt;value = value;</w:t>
      </w:r>
      <w:r>
        <w:rPr>
          <w:rFonts w:hint="eastAsia"/>
          <w:sz w:val="24"/>
          <w:szCs w:val="24"/>
          <w:lang w:val="en-US" w:eastAsia="zh-CN"/>
        </w:rPr>
        <w:tab/>
      </w:r>
      <w:r>
        <w:rPr>
          <w:rFonts w:hint="eastAsia"/>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//初始化，将日期变为date，数值变为value，累加器清零</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void reset(const Date &amp;date, double value)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lastDate = date;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this-&gt;value = value;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960" w:firstLineChars="400"/>
        <w:rPr>
          <w:sz w:val="24"/>
          <w:szCs w:val="28"/>
        </w:rPr>
      </w:pPr>
      <w:r>
        <w:rPr>
          <w:rFonts w:hint="eastAsia"/>
          <w:sz w:val="24"/>
          <w:szCs w:val="24"/>
          <w:lang w:val="en-US" w:eastAsia="zh-CN"/>
        </w:rPr>
        <w:t>sum = 0;</w:t>
      </w:r>
      <w:r>
        <w:rPr>
          <w:rFonts w:hint="eastAsia"/>
          <w:sz w:val="24"/>
          <w:szCs w:val="24"/>
          <w:lang w:val="en-US" w:eastAsia="zh-CN"/>
        </w:rPr>
        <w:tab/>
      </w:r>
      <w:r>
        <w:rPr>
          <w:rFonts w:hint="eastAsia"/>
          <w:sz w:val="24"/>
          <w:szCs w:val="24"/>
          <w:lang w:val="en-US" w:eastAsia="zh-CN"/>
        </w:rPr>
        <w:t>}};</w:t>
      </w:r>
    </w:p>
    <w:p>
      <w:pPr>
        <w:spacing w:line="360" w:lineRule="auto"/>
        <w:rPr>
          <w:sz w:val="24"/>
          <w:szCs w:val="28"/>
        </w:rPr>
      </w:pPr>
      <w:r>
        <w:rPr>
          <w:sz w:val="24"/>
          <w:szCs w:val="28"/>
        </w:rPr>
        <w:t>【步骤</w:t>
      </w:r>
      <w:r>
        <w:rPr>
          <w:rFonts w:hint="eastAsia"/>
          <w:sz w:val="24"/>
          <w:szCs w:val="28"/>
          <w:lang w:val="en-US" w:eastAsia="zh-CN"/>
        </w:rPr>
        <w:t>4</w:t>
      </w:r>
      <w:r>
        <w:rPr>
          <w:rFonts w:hint="eastAsia" w:ascii="宋体" w:hAnsi="宋体" w:eastAsia="宋体" w:cs="宋体"/>
          <w:b w:val="0"/>
          <w:bCs w:val="0"/>
          <w:sz w:val="24"/>
          <w:szCs w:val="24"/>
          <w:lang w:val="en-US" w:eastAsia="zh-CN"/>
        </w:rPr>
        <w:t>统一类型的数组来存储账户</w:t>
      </w:r>
      <w:r>
        <w:rPr>
          <w:sz w:val="24"/>
          <w:szCs w:val="28"/>
        </w:rPr>
        <w:t>】</w:t>
      </w:r>
    </w:p>
    <w:p>
      <w:pPr>
        <w:numPr>
          <w:ilvl w:val="0"/>
          <w:numId w:val="0"/>
        </w:numPr>
        <w:spacing w:line="360" w:lineRule="auto"/>
        <w:ind w:firstLine="560"/>
        <w:rPr>
          <w:rFonts w:hint="eastAsia" w:ascii="宋体" w:hAnsi="宋体" w:eastAsia="宋体" w:cs="宋体"/>
          <w:b w:val="0"/>
          <w:bCs w:val="0"/>
          <w:sz w:val="24"/>
          <w:szCs w:val="24"/>
          <w:lang w:val="en-US" w:eastAsia="zh-CN"/>
        </w:rPr>
      </w:pPr>
      <w:r>
        <w:rPr>
          <w:rFonts w:hint="eastAsia"/>
          <w:sz w:val="24"/>
          <w:szCs w:val="24"/>
        </w:rPr>
        <w:t>（1）内容</w:t>
      </w:r>
      <w:r>
        <w:rPr>
          <w:rFonts w:hint="eastAsia"/>
          <w:sz w:val="24"/>
          <w:szCs w:val="24"/>
          <w:lang w:eastAsia="zh-CN"/>
        </w:rPr>
        <w:t>：</w:t>
      </w:r>
      <w:r>
        <w:rPr>
          <w:rFonts w:hint="eastAsia" w:ascii="宋体" w:hAnsi="宋体" w:eastAsia="宋体" w:cs="宋体"/>
          <w:b w:val="0"/>
          <w:bCs w:val="0"/>
          <w:sz w:val="24"/>
          <w:szCs w:val="24"/>
          <w:lang w:val="en-US" w:eastAsia="zh-CN"/>
        </w:rPr>
        <w:t>Step3中不同派生类的实例不能用统一类型的数组来存储，只能使用独立的对象来声明，对象只能分别操作，例如输出各个账户信息,只能分别调用对象show函数，无法放在循环结构中。而且派生类SavingAccount,CreditAccount虽然具有相同的成员函数deposit, withdraw和settle ，但其实现不同，所以放在派生类中定义，因此不同类的同名实现是彼此独立的。为避免代码冗余，则要使不同类账户放在统一类型数组中，此时就要用到虚函数。</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 首先将show函数声明为虚函数，通过指向CreditAccount/SavingAccount类实例的Account类型的指针，来调用show函数时，被实际调用的将是为CreditAccount/SavingAccount类定义的show函数；</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 其次，创建一个Account指针类型的数组，使各个元素分别指向各个账户对象，就可以通过一个循环来调用各个对象的show函数。</w:t>
      </w:r>
    </w:p>
    <w:p>
      <w:pPr>
        <w:numPr>
          <w:ilvl w:val="0"/>
          <w:numId w:val="0"/>
        </w:num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 最后，在Account类中添加deposit、withdraw、settle这3个函数的声明，且将他们都声明为纯虚函数，基类的指针可以调用派生类的相应函数，无需在基类中实现。</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 此外，还改善了用户操作区，可以动态存入相关操作，如存储金额，取出金额，显示用户所有信息，改变日期，退出操作，显得更为友好，用while循环和switch来实现读取用户操作并作出相应动作。又使用基类Account指针来调用settle函数时，事先并不知道该指针所指向对象的具体类型，所以无法决定采用何种方式调用settle函数。于是，将二者统一为对每月1日的调用，并且在活期储蓄账户SavingAccount类的settle函数修改后实现，在结算之前判断是否为1月，是才结算。</w:t>
      </w:r>
    </w:p>
    <w:p>
      <w:pPr>
        <w:spacing w:line="360" w:lineRule="auto"/>
        <w:rPr>
          <w:rFonts w:hint="eastAsia"/>
          <w:sz w:val="24"/>
          <w:szCs w:val="24"/>
          <w:lang w:eastAsia="zh-CN"/>
        </w:rPr>
      </w:pPr>
      <w:r>
        <w:rPr>
          <w:rFonts w:hint="eastAsia"/>
          <w:sz w:val="24"/>
          <w:szCs w:val="24"/>
        </w:rPr>
        <w:t>（2）主要实现</w:t>
      </w:r>
      <w:r>
        <w:rPr>
          <w:rFonts w:hint="eastAsia"/>
          <w:sz w:val="24"/>
          <w:szCs w:val="24"/>
          <w:lang w:eastAsia="zh-CN"/>
        </w:rPr>
        <w:t>：</w:t>
      </w:r>
    </w:p>
    <w:p>
      <w:pPr>
        <w:spacing w:line="360" w:lineRule="auto"/>
        <w:rPr>
          <w:rFonts w:hint="eastAsia"/>
          <w:sz w:val="24"/>
          <w:szCs w:val="24"/>
          <w:lang w:val="en-US" w:eastAsia="zh-CN"/>
        </w:rPr>
      </w:pPr>
      <w:r>
        <w:rPr>
          <w:rFonts w:hint="eastAsia"/>
          <w:sz w:val="24"/>
          <w:szCs w:val="24"/>
          <w:lang w:val="en-US" w:eastAsia="zh-CN"/>
        </w:rPr>
        <w:t>*基类中将</w:t>
      </w:r>
      <w:r>
        <w:rPr>
          <w:rFonts w:hint="eastAsia"/>
          <w:sz w:val="24"/>
          <w:szCs w:val="24"/>
          <w:lang w:eastAsia="zh-CN"/>
        </w:rPr>
        <w:t>成员函数deposit, withdraw和settle</w:t>
      </w:r>
      <w:r>
        <w:rPr>
          <w:rFonts w:hint="eastAsia"/>
          <w:sz w:val="24"/>
          <w:szCs w:val="24"/>
          <w:lang w:val="en-US" w:eastAsia="zh-CN"/>
        </w:rPr>
        <w:t>设为虚函数</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//存入现金，date为日期，amount为金额，desc为款项说明</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virtual void deposit(const Date &amp;date, double amount, const std::string &amp;desc) = 0;//取出现金，date为日期，amount为金额，desc为款项说明</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virtual void withdraw(const Date &amp;date, double amount, const std::string &amp;desc) = 0;</w:t>
      </w:r>
      <w:r>
        <w:rPr>
          <w:rFonts w:hint="eastAsia"/>
          <w:sz w:val="24"/>
          <w:szCs w:val="24"/>
          <w:lang w:val="en-US" w:eastAsia="zh-CN"/>
        </w:rPr>
        <w:tab/>
      </w:r>
      <w:r>
        <w:rPr>
          <w:rFonts w:hint="eastAsia"/>
          <w:sz w:val="24"/>
          <w:szCs w:val="24"/>
          <w:lang w:val="en-US" w:eastAsia="zh-CN"/>
        </w:rPr>
        <w:t>//结算（计算利息、年费等），每月结算一次，date为结算日期</w:t>
      </w:r>
    </w:p>
    <w:p>
      <w:pPr>
        <w:pBdr>
          <w:top w:val="single" w:color="auto" w:sz="4" w:space="0"/>
          <w:left w:val="single" w:color="auto" w:sz="4" w:space="0"/>
          <w:bottom w:val="single" w:color="auto" w:sz="4" w:space="0"/>
          <w:right w:val="single" w:color="auto" w:sz="4" w:space="0"/>
        </w:pBdr>
        <w:spacing w:line="360" w:lineRule="auto"/>
        <w:ind w:firstLine="420" w:firstLineChars="0"/>
        <w:rPr>
          <w:rFonts w:hint="eastAsia"/>
          <w:b/>
          <w:bCs/>
          <w:sz w:val="24"/>
          <w:szCs w:val="24"/>
          <w:lang w:val="en-US" w:eastAsia="zh-CN"/>
        </w:rPr>
      </w:pPr>
      <w:r>
        <w:rPr>
          <w:rFonts w:hint="eastAsia"/>
          <w:sz w:val="24"/>
          <w:szCs w:val="24"/>
          <w:lang w:val="en-US" w:eastAsia="zh-CN"/>
        </w:rPr>
        <w:t>virtual void settle(const Date &amp;date) = 0;</w:t>
      </w:r>
    </w:p>
    <w:p>
      <w:pPr>
        <w:numPr>
          <w:ilvl w:val="0"/>
          <w:numId w:val="0"/>
        </w:numPr>
        <w:pBdr>
          <w:top w:val="none" w:color="auto" w:sz="0" w:space="0"/>
          <w:left w:val="none" w:color="auto" w:sz="0" w:space="0"/>
          <w:bottom w:val="none" w:color="auto" w:sz="0" w:space="0"/>
          <w:right w:val="none" w:color="auto" w:sz="0" w:space="0"/>
        </w:pBdr>
        <w:spacing w:line="360" w:lineRule="auto"/>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*改善用户操作区</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tab/>
      </w:r>
      <w:r>
        <w:rPr>
          <w:rFonts w:hint="default" w:ascii="Times New Roman" w:hAnsi="Times New Roman" w:eastAsia="宋体" w:cs="Times New Roman"/>
          <w:b w:val="0"/>
          <w:bCs w:val="0"/>
          <w:sz w:val="24"/>
          <w:szCs w:val="24"/>
          <w:lang w:val="en-US" w:eastAsia="zh-CN"/>
        </w:rPr>
        <w:t>char cmd;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do {</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date.show();//显示日期和总金额</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cout &lt;&lt; "\tTotal: " &lt;&lt; Account::getTotal() &lt;&lt; "\tcommand&gt; ";</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int index, day;double amount;string desc;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cin &gt;&gt; cmd;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switch (cmd)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case 'd':</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//存入现金</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cin &gt;&gt; index &gt;&gt; amount;</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getline(cin, desc);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accounts[index]-&gt;deposit(date, amount, desc);break;</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case 'w':</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//取出现金</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cin &gt;&gt; index &gt;&gt; amount; getline(cin, desc);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accounts[index]-&gt;withdraw(date, amount, desc);break;</w:t>
      </w:r>
      <w:r>
        <w:rPr>
          <w:rFonts w:hint="default" w:ascii="Times New Roman" w:hAnsi="Times New Roman" w:eastAsia="宋体" w:cs="Times New Roman"/>
          <w:b w:val="0"/>
          <w:bCs w:val="0"/>
          <w:sz w:val="24"/>
          <w:szCs w:val="24"/>
          <w:lang w:val="en-US" w:eastAsia="zh-CN"/>
        </w:rPr>
        <w:tab/>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firstLine="480" w:firstLineChars="20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case 's':</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//查询各账户信息</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 (int i = 0; i &lt; n; i++)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cout &lt;&lt; "[" &lt;&lt; i &lt;&lt; "]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accounts[i]-&gt;show();cout &lt;&lt; endl;}</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break;</w:t>
      </w:r>
      <w:r>
        <w:rPr>
          <w:rFonts w:hint="default" w:ascii="Times New Roman" w:hAnsi="Times New Roman" w:eastAsia="宋体" w:cs="Times New Roman"/>
          <w:b w:val="0"/>
          <w:bCs w:val="0"/>
          <w:sz w:val="24"/>
          <w:szCs w:val="24"/>
          <w:lang w:val="en-US" w:eastAsia="zh-CN"/>
        </w:rPr>
        <w:tab/>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case 'c':</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//改变日期</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cin &gt;&gt; day;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 (day &lt; date.getDay())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cout &lt;&lt; "You cannot specify a previous day";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else if (day &gt; date.getMaxDay())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cout &lt;&lt; "Invalid day";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date = Date(date.getYear(), date.getMonth(), day);</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break;</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case 'n':</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//进入下个月</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 (date.getMonth() == 12)</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date = Date(date.getYear() + 1, 1, 1);</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else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date = Date(date.getYear(), date.getMonth() + 1, 1);</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 (int i = 0; i &lt; n; i++)</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accounts[i]-&gt;settle(date);break;}} while (cmd != 'e');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return 0;</w:t>
      </w:r>
    </w:p>
    <w:p>
      <w:pPr>
        <w:numPr>
          <w:ilvl w:val="0"/>
          <w:numId w:val="0"/>
        </w:numPr>
        <w:pBdr>
          <w:top w:val="none" w:color="auto" w:sz="0" w:space="0"/>
          <w:left w:val="none" w:color="auto" w:sz="0" w:space="0"/>
          <w:bottom w:val="none" w:color="auto" w:sz="0" w:space="0"/>
          <w:right w:val="none" w:color="auto" w:sz="0" w:space="0"/>
        </w:pBdr>
        <w:spacing w:line="360" w:lineRule="auto"/>
        <w:ind w:left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*基类Account指针来调用settle函数</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SavingsAccount::settle(const Date &amp;date)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 (date.getMonth() == 1) {</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//每年的一月计算一次利息</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double interest = acc.getSum(date) * rate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(date - Date(date.getYear() - 1, 1, 1));</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 (interest != 0)</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record(date, interest, "interest");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sz w:val="24"/>
          <w:szCs w:val="28"/>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acc.reset(date, getBalance());}}</w:t>
      </w:r>
    </w:p>
    <w:p>
      <w:pPr>
        <w:spacing w:line="360" w:lineRule="auto"/>
        <w:rPr>
          <w:sz w:val="24"/>
          <w:szCs w:val="28"/>
        </w:rPr>
      </w:pPr>
      <w:r>
        <w:rPr>
          <w:sz w:val="24"/>
          <w:szCs w:val="28"/>
        </w:rPr>
        <w:t>【步骤</w:t>
      </w:r>
      <w:r>
        <w:rPr>
          <w:rFonts w:hint="eastAsia"/>
          <w:sz w:val="24"/>
          <w:szCs w:val="28"/>
          <w:lang w:val="en-US" w:eastAsia="zh-CN"/>
        </w:rPr>
        <w:t>5</w:t>
      </w:r>
      <w:r>
        <w:rPr>
          <w:rFonts w:hint="eastAsia"/>
          <w:bCs/>
          <w:sz w:val="24"/>
          <w:szCs w:val="24"/>
        </w:rPr>
        <w:t>增加并且改进动态只能增添账户的功能</w:t>
      </w:r>
      <w:r>
        <w:rPr>
          <w:sz w:val="24"/>
          <w:szCs w:val="28"/>
        </w:rPr>
        <w:t>】</w:t>
      </w:r>
    </w:p>
    <w:p>
      <w:pPr>
        <w:numPr>
          <w:ilvl w:val="0"/>
          <w:numId w:val="4"/>
        </w:numPr>
        <w:spacing w:line="360" w:lineRule="auto"/>
        <w:rPr>
          <w:rFonts w:hint="eastAsia"/>
          <w:sz w:val="24"/>
          <w:szCs w:val="24"/>
        </w:rPr>
      </w:pPr>
      <w:r>
        <w:rPr>
          <w:rFonts w:hint="eastAsia"/>
          <w:sz w:val="24"/>
          <w:szCs w:val="24"/>
        </w:rPr>
        <w:t>内容</w:t>
      </w:r>
      <w:r>
        <w:rPr>
          <w:rFonts w:hint="eastAsia"/>
          <w:sz w:val="24"/>
          <w:szCs w:val="24"/>
          <w:lang w:eastAsia="zh-CN"/>
        </w:rPr>
        <w:t>：</w:t>
      </w:r>
    </w:p>
    <w:p>
      <w:pPr>
        <w:numPr>
          <w:ilvl w:val="0"/>
          <w:numId w:val="5"/>
        </w:numPr>
        <w:spacing w:line="360" w:lineRule="auto"/>
        <w:rPr>
          <w:rFonts w:hint="eastAsia"/>
          <w:b w:val="0"/>
          <w:bCs w:val="0"/>
          <w:sz w:val="24"/>
          <w:szCs w:val="24"/>
          <w:lang w:val="en-US" w:eastAsia="zh-CN"/>
        </w:rPr>
      </w:pPr>
      <w:r>
        <w:rPr>
          <w:rFonts w:hint="eastAsia"/>
          <w:b w:val="0"/>
          <w:bCs w:val="0"/>
          <w:sz w:val="24"/>
          <w:szCs w:val="24"/>
          <w:lang w:val="en-US" w:eastAsia="zh-CN"/>
        </w:rPr>
        <w:t>适当解决了用户操作友好性问题，我们考虑如何使程序简易易读，即可读性强，于是我们将原来计算两日期相差天数的distance函数改为“-”运算符，此处用到了重载运算符。运算符函数是一种特殊的成员函数或友元函数，成员函数的语句格式为：</w:t>
      </w:r>
    </w:p>
    <w:p>
      <w:pPr>
        <w:numPr>
          <w:ilvl w:val="0"/>
          <w:numId w:val="0"/>
        </w:numPr>
        <w:spacing w:line="360" w:lineRule="auto"/>
        <w:ind w:firstLine="560"/>
        <w:rPr>
          <w:rFonts w:hint="eastAsia"/>
          <w:b/>
          <w:bCs/>
          <w:sz w:val="24"/>
          <w:szCs w:val="24"/>
          <w:lang w:val="en-US" w:eastAsia="zh-CN"/>
        </w:rPr>
      </w:pPr>
      <w:r>
        <w:rPr>
          <w:rFonts w:hint="eastAsia"/>
          <w:b/>
          <w:bCs/>
          <w:sz w:val="24"/>
          <w:szCs w:val="24"/>
          <w:lang w:val="en-US" w:eastAsia="zh-CN"/>
        </w:rPr>
        <w:t>类型  类名：：operator op(参数表){//相对于该类定义的操作}</w:t>
      </w:r>
    </w:p>
    <w:p>
      <w:pPr>
        <w:numPr>
          <w:ilvl w:val="0"/>
          <w:numId w:val="5"/>
        </w:numPr>
        <w:spacing w:line="360" w:lineRule="auto"/>
        <w:ind w:left="0" w:leftChars="0" w:firstLine="0" w:firstLineChars="0"/>
        <w:rPr>
          <w:rFonts w:hint="eastAsia"/>
          <w:b w:val="0"/>
          <w:bCs w:val="0"/>
          <w:sz w:val="24"/>
          <w:szCs w:val="24"/>
          <w:lang w:val="en-US" w:eastAsia="zh-CN"/>
        </w:rPr>
      </w:pPr>
      <w:r>
        <w:rPr>
          <w:rFonts w:hint="eastAsia"/>
          <w:b w:val="0"/>
          <w:bCs w:val="0"/>
          <w:sz w:val="24"/>
          <w:szCs w:val="24"/>
          <w:lang w:val="en-US" w:eastAsia="zh-CN"/>
        </w:rPr>
        <w:t>其中，“类型”是函数的返回类型，“类名”是重载该运算符的类，“op”表示要重载的运算符，函数名是“operator op”，由关键字operator和被重载的运算符op组成，“参数表”列出该运算符所需要的操作数。</w:t>
      </w:r>
    </w:p>
    <w:p>
      <w:pPr>
        <w:numPr>
          <w:ilvl w:val="0"/>
          <w:numId w:val="5"/>
        </w:numPr>
        <w:spacing w:line="360" w:lineRule="auto"/>
        <w:ind w:left="0" w:leftChars="0" w:firstLine="0" w:firstLineChars="0"/>
        <w:jc w:val="both"/>
        <w:rPr>
          <w:rFonts w:hint="eastAsia"/>
          <w:b w:val="0"/>
          <w:bCs w:val="0"/>
          <w:sz w:val="24"/>
          <w:szCs w:val="24"/>
          <w:lang w:val="en-US" w:eastAsia="zh-CN"/>
        </w:rPr>
      </w:pPr>
      <w:r>
        <w:rPr>
          <w:rFonts w:hint="eastAsia"/>
          <w:b w:val="0"/>
          <w:bCs w:val="0"/>
          <w:sz w:val="24"/>
          <w:szCs w:val="24"/>
          <w:lang w:val="en-US" w:eastAsia="zh-CN"/>
        </w:rPr>
        <w:t>此外，我们还发现Step4中虽然可以在已有账户上做各种操作，但无法添加新的账户，为了实现随时动态添加新的不同类型的账户，使用动态数组类模板Array来代替C++预定义的数组类型，这样既可以完成C++基本数组同样的功能，又因为Array数组允许动态改变大小，因此可以向Array数组中动态添加新的元素，以实现添加不同类型新账户的目标。</w:t>
      </w:r>
    </w:p>
    <w:p>
      <w:pPr>
        <w:numPr>
          <w:ilvl w:val="0"/>
          <w:numId w:val="5"/>
        </w:numPr>
        <w:spacing w:line="360" w:lineRule="auto"/>
        <w:ind w:left="0" w:leftChars="0" w:firstLine="0" w:firstLineChars="0"/>
        <w:jc w:val="both"/>
        <w:rPr>
          <w:rFonts w:hint="eastAsia"/>
          <w:sz w:val="24"/>
          <w:szCs w:val="24"/>
          <w:lang w:eastAsia="zh-CN"/>
        </w:rPr>
      </w:pPr>
      <w:r>
        <w:rPr>
          <w:rFonts w:hint="eastAsia"/>
          <w:b w:val="0"/>
          <w:bCs w:val="0"/>
          <w:sz w:val="24"/>
          <w:szCs w:val="24"/>
          <w:lang w:val="en-US" w:eastAsia="zh-CN"/>
        </w:rPr>
        <w:t>模板的功能由此显而易见，强类型的程序设计迫使程序员为逻辑结构相同而具体数据类型不同的对象编写模式一致的代码，而无法抽取其中的共性，这显然不利于程序的扩充和维护，模板则提供了对逻辑结构相同的数据对象通用行为的定义，需通过编译才真正可以运行，称为实例化。</w:t>
      </w:r>
    </w:p>
    <w:p>
      <w:pPr>
        <w:numPr>
          <w:ilvl w:val="0"/>
          <w:numId w:val="6"/>
        </w:numPr>
        <w:spacing w:line="360" w:lineRule="auto"/>
        <w:ind w:leftChars="0" w:firstLine="240" w:firstLineChars="100"/>
        <w:rPr>
          <w:rFonts w:hint="eastAsia"/>
          <w:sz w:val="24"/>
          <w:szCs w:val="24"/>
          <w:lang w:eastAsia="zh-CN"/>
        </w:rPr>
      </w:pPr>
      <w:r>
        <w:rPr>
          <w:rFonts w:hint="eastAsia"/>
          <w:sz w:val="24"/>
          <w:szCs w:val="24"/>
        </w:rPr>
        <w:t>主要实现</w:t>
      </w:r>
      <w:r>
        <w:rPr>
          <w:rFonts w:hint="eastAsia"/>
          <w:sz w:val="24"/>
          <w:szCs w:val="24"/>
          <w:lang w:eastAsia="zh-CN"/>
        </w:rPr>
        <w:t>：</w:t>
      </w:r>
    </w:p>
    <w:p>
      <w:pPr>
        <w:numPr>
          <w:ilvl w:val="0"/>
          <w:numId w:val="0"/>
        </w:numPr>
        <w:spacing w:line="360" w:lineRule="auto"/>
        <w:rPr>
          <w:rFonts w:hint="eastAsia"/>
          <w:sz w:val="24"/>
          <w:szCs w:val="24"/>
          <w:lang w:val="en-US" w:eastAsia="zh-CN"/>
        </w:rPr>
      </w:pPr>
      <w:r>
        <w:rPr>
          <w:rFonts w:hint="eastAsia"/>
          <w:sz w:val="24"/>
          <w:szCs w:val="24"/>
          <w:lang w:val="en-US" w:eastAsia="zh-CN"/>
        </w:rPr>
        <w:t>*运算符重载</w:t>
      </w:r>
    </w:p>
    <w:p>
      <w:pPr>
        <w:numPr>
          <w:ilvl w:val="0"/>
          <w:numId w:val="0"/>
        </w:numPr>
        <w:pBdr>
          <w:top w:val="single" w:color="auto" w:sz="4" w:space="0"/>
          <w:left w:val="single" w:color="auto" w:sz="4" w:space="0"/>
          <w:bottom w:val="single" w:color="auto" w:sz="4" w:space="0"/>
          <w:right w:val="single" w:color="auto" w:sz="4" w:space="0"/>
        </w:pBdr>
        <w:spacing w:line="360" w:lineRule="auto"/>
        <w:ind w:firstLine="480" w:firstLineChars="200"/>
        <w:rPr>
          <w:rFonts w:hint="eastAsia"/>
          <w:sz w:val="24"/>
          <w:szCs w:val="24"/>
          <w:lang w:val="en-US" w:eastAsia="zh-CN"/>
        </w:rPr>
      </w:pPr>
      <w:r>
        <w:rPr>
          <w:rFonts w:hint="eastAsia"/>
          <w:sz w:val="24"/>
          <w:szCs w:val="24"/>
          <w:lang w:val="en-US" w:eastAsia="zh-CN"/>
        </w:rPr>
        <w:t>int operator op - const（Date &amp;date）const{</w:t>
      </w:r>
    </w:p>
    <w:p>
      <w:pPr>
        <w:numPr>
          <w:ilvl w:val="0"/>
          <w:numId w:val="0"/>
        </w:numPr>
        <w:pBdr>
          <w:top w:val="single" w:color="auto" w:sz="4" w:space="0"/>
          <w:left w:val="single" w:color="auto" w:sz="4" w:space="0"/>
          <w:bottom w:val="single" w:color="auto" w:sz="4" w:space="0"/>
          <w:right w:val="single" w:color="auto" w:sz="4" w:space="0"/>
        </w:pBdr>
        <w:spacing w:line="360" w:lineRule="auto"/>
        <w:ind w:firstLine="480" w:firstLineChars="200"/>
        <w:rPr>
          <w:rFonts w:hint="eastAsia"/>
          <w:sz w:val="24"/>
          <w:szCs w:val="24"/>
          <w:lang w:val="en-US" w:eastAsia="zh-CN"/>
        </w:rPr>
      </w:pPr>
      <w:r>
        <w:rPr>
          <w:rFonts w:hint="eastAsia"/>
          <w:sz w:val="24"/>
          <w:szCs w:val="24"/>
          <w:lang w:val="en-US" w:eastAsia="zh-CN"/>
        </w:rPr>
        <w:t>return  totalDays -date. totalDays;}</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*建立数组类模版</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template &lt;class T&gt;</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class Array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private:</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T* list; </w:t>
      </w:r>
      <w:r>
        <w:rPr>
          <w:rFonts w:hint="eastAsia"/>
          <w:sz w:val="24"/>
          <w:szCs w:val="24"/>
          <w:lang w:val="en-US" w:eastAsia="zh-CN"/>
        </w:rPr>
        <w:tab/>
      </w:r>
      <w:r>
        <w:rPr>
          <w:rFonts w:hint="eastAsia"/>
          <w:sz w:val="24"/>
          <w:szCs w:val="24"/>
          <w:lang w:val="en-US" w:eastAsia="zh-CN"/>
        </w:rPr>
        <w:t>//T类型指针，用于存放动态分配的数组内存首地址</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size;</w:t>
      </w:r>
      <w:r>
        <w:rPr>
          <w:rFonts w:hint="eastAsia"/>
          <w:sz w:val="24"/>
          <w:szCs w:val="24"/>
          <w:lang w:val="en-US" w:eastAsia="zh-CN"/>
        </w:rPr>
        <w:tab/>
      </w:r>
      <w:r>
        <w:rPr>
          <w:rFonts w:hint="eastAsia"/>
          <w:sz w:val="24"/>
          <w:szCs w:val="24"/>
          <w:lang w:val="en-US" w:eastAsia="zh-CN"/>
        </w:rPr>
        <w:t>//数组大小（元素个数）</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Array(int sz = 50);</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//构造函数</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Array(const Array&lt;T&gt; &amp;a);</w:t>
      </w:r>
      <w:r>
        <w:rPr>
          <w:rFonts w:hint="eastAsia"/>
          <w:sz w:val="24"/>
          <w:szCs w:val="24"/>
          <w:lang w:val="en-US" w:eastAsia="zh-CN"/>
        </w:rPr>
        <w:tab/>
      </w:r>
      <w:r>
        <w:rPr>
          <w:rFonts w:hint="eastAsia"/>
          <w:sz w:val="24"/>
          <w:szCs w:val="24"/>
          <w:lang w:val="en-US" w:eastAsia="zh-CN"/>
        </w:rPr>
        <w:t xml:space="preserve">  //拷贝构造函数</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~Array();</w:t>
      </w:r>
      <w:r>
        <w:rPr>
          <w:rFonts w:hint="eastAsia"/>
          <w:sz w:val="24"/>
          <w:szCs w:val="24"/>
          <w:lang w:val="en-US" w:eastAsia="zh-CN"/>
        </w:rPr>
        <w:tab/>
      </w:r>
      <w:r>
        <w:rPr>
          <w:rFonts w:hint="eastAsia"/>
          <w:sz w:val="24"/>
          <w:szCs w:val="24"/>
          <w:lang w:val="en-US" w:eastAsia="zh-CN"/>
        </w:rPr>
        <w:t xml:space="preserve">  //析构函数</w:t>
      </w:r>
    </w:p>
    <w:p>
      <w:pPr>
        <w:numPr>
          <w:ilvl w:val="0"/>
          <w:numId w:val="0"/>
        </w:numPr>
        <w:pBdr>
          <w:top w:val="single" w:color="auto" w:sz="4" w:space="0"/>
          <w:left w:val="single" w:color="auto" w:sz="4" w:space="0"/>
          <w:bottom w:val="single" w:color="auto" w:sz="4" w:space="0"/>
          <w:right w:val="single" w:color="auto" w:sz="4" w:space="0"/>
        </w:pBdr>
        <w:spacing w:line="360" w:lineRule="auto"/>
        <w:ind w:left="480" w:leftChars="0" w:hanging="480" w:hangingChars="200"/>
        <w:rPr>
          <w:rFonts w:hint="eastAsia"/>
          <w:sz w:val="24"/>
          <w:szCs w:val="24"/>
          <w:lang w:val="en-US" w:eastAsia="zh-CN"/>
        </w:rPr>
      </w:pPr>
      <w:r>
        <w:rPr>
          <w:rFonts w:hint="eastAsia"/>
          <w:sz w:val="24"/>
          <w:szCs w:val="24"/>
          <w:lang w:val="en-US" w:eastAsia="zh-CN"/>
        </w:rPr>
        <w:tab/>
      </w:r>
      <w:r>
        <w:rPr>
          <w:rFonts w:hint="eastAsia"/>
          <w:sz w:val="24"/>
          <w:szCs w:val="24"/>
          <w:lang w:val="en-US" w:eastAsia="zh-CN"/>
        </w:rPr>
        <w:t xml:space="preserve">Array&lt;T&gt;&amp;operator=(constArray&lt;T&gt;&amp;rhs);                 </w:t>
      </w:r>
    </w:p>
    <w:p>
      <w:pPr>
        <w:numPr>
          <w:ilvl w:val="0"/>
          <w:numId w:val="0"/>
        </w:numPr>
        <w:pBdr>
          <w:top w:val="single" w:color="auto" w:sz="4" w:space="0"/>
          <w:left w:val="single" w:color="auto" w:sz="4" w:space="0"/>
          <w:bottom w:val="single" w:color="auto" w:sz="4" w:space="0"/>
          <w:right w:val="single" w:color="auto" w:sz="4" w:space="0"/>
        </w:pBdr>
        <w:spacing w:line="360" w:lineRule="auto"/>
        <w:ind w:left="480" w:leftChars="0" w:hanging="480" w:hangingChars="200"/>
        <w:rPr>
          <w:rFonts w:hint="eastAsia"/>
          <w:sz w:val="24"/>
          <w:szCs w:val="24"/>
          <w:lang w:val="en-US" w:eastAsia="zh-CN"/>
        </w:rPr>
      </w:pPr>
      <w:r>
        <w:rPr>
          <w:rFonts w:hint="eastAsia"/>
          <w:sz w:val="24"/>
          <w:szCs w:val="24"/>
          <w:lang w:val="en-US" w:eastAsia="zh-CN"/>
        </w:rPr>
        <w:t xml:space="preserve"> //重载"="使数组对象可以整体赋值</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 &amp; operator [] (int i);</w:t>
      </w:r>
      <w:r>
        <w:rPr>
          <w:rFonts w:hint="eastAsia"/>
          <w:sz w:val="24"/>
          <w:szCs w:val="24"/>
          <w:lang w:val="en-US" w:eastAsia="zh-CN"/>
        </w:rPr>
        <w:tab/>
      </w:r>
      <w:r>
        <w:rPr>
          <w:rFonts w:hint="eastAsia"/>
          <w:sz w:val="24"/>
          <w:szCs w:val="24"/>
          <w:lang w:val="en-US" w:eastAsia="zh-CN"/>
        </w:rPr>
        <w:t>//重载"[]"，使Array对象可以起到C++普通数组的作用</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const T &amp; operator [] (int i) const;</w:t>
      </w:r>
      <w:r>
        <w:rPr>
          <w:rFonts w:hint="eastAsia"/>
          <w:sz w:val="24"/>
          <w:szCs w:val="24"/>
          <w:lang w:val="en-US" w:eastAsia="zh-CN"/>
        </w:rPr>
        <w:tab/>
      </w:r>
      <w:r>
        <w:rPr>
          <w:rFonts w:hint="eastAsia"/>
          <w:sz w:val="24"/>
          <w:szCs w:val="24"/>
          <w:lang w:val="en-US" w:eastAsia="zh-CN"/>
        </w:rPr>
        <w:t>//"[]"运算符的const版本</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operator T * ();</w:t>
      </w:r>
      <w:r>
        <w:rPr>
          <w:rFonts w:hint="eastAsia"/>
          <w:sz w:val="24"/>
          <w:szCs w:val="24"/>
          <w:lang w:val="en-US" w:eastAsia="zh-CN"/>
        </w:rPr>
        <w:tab/>
      </w:r>
      <w:r>
        <w:rPr>
          <w:rFonts w:hint="eastAsia"/>
          <w:sz w:val="24"/>
          <w:szCs w:val="24"/>
          <w:lang w:val="en-US" w:eastAsia="zh-CN"/>
        </w:rPr>
        <w:t>//重载到T*类型的转换，使Array对象可以起到C++普通数组的作用</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operator const T * () const;</w:t>
      </w:r>
      <w:r>
        <w:rPr>
          <w:rFonts w:hint="eastAsia"/>
          <w:sz w:val="24"/>
          <w:szCs w:val="24"/>
          <w:lang w:val="en-US" w:eastAsia="zh-CN"/>
        </w:rPr>
        <w:tab/>
      </w:r>
      <w:r>
        <w:rPr>
          <w:rFonts w:hint="eastAsia"/>
          <w:sz w:val="24"/>
          <w:szCs w:val="24"/>
          <w:lang w:val="en-US" w:eastAsia="zh-CN"/>
        </w:rPr>
        <w:t>//到T*类型转换操作符的const版本</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getSize() const;</w:t>
      </w:r>
      <w:r>
        <w:rPr>
          <w:rFonts w:hint="eastAsia"/>
          <w:sz w:val="24"/>
          <w:szCs w:val="24"/>
          <w:lang w:val="en-US" w:eastAsia="zh-CN"/>
        </w:rPr>
        <w:tab/>
      </w:r>
      <w:r>
        <w:rPr>
          <w:rFonts w:hint="eastAsia"/>
          <w:sz w:val="24"/>
          <w:szCs w:val="24"/>
          <w:lang w:val="en-US" w:eastAsia="zh-CN"/>
        </w:rPr>
        <w:t>//取数组的大小</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sz w:val="24"/>
          <w:szCs w:val="28"/>
        </w:rPr>
      </w:pPr>
      <w:r>
        <w:rPr>
          <w:rFonts w:hint="eastAsia"/>
          <w:sz w:val="24"/>
          <w:szCs w:val="24"/>
          <w:lang w:val="en-US" w:eastAsia="zh-CN"/>
        </w:rPr>
        <w:tab/>
      </w:r>
      <w:r>
        <w:rPr>
          <w:rFonts w:hint="eastAsia"/>
          <w:sz w:val="24"/>
          <w:szCs w:val="24"/>
          <w:lang w:val="en-US" w:eastAsia="zh-CN"/>
        </w:rPr>
        <w:t>void resize(int sz);</w:t>
      </w:r>
      <w:r>
        <w:rPr>
          <w:rFonts w:hint="eastAsia"/>
          <w:sz w:val="24"/>
          <w:szCs w:val="24"/>
          <w:lang w:val="en-US" w:eastAsia="zh-CN"/>
        </w:rPr>
        <w:tab/>
      </w:r>
      <w:r>
        <w:rPr>
          <w:rFonts w:hint="eastAsia"/>
          <w:sz w:val="24"/>
          <w:szCs w:val="24"/>
          <w:lang w:val="en-US" w:eastAsia="zh-CN"/>
        </w:rPr>
        <w:t>//修改数组的大小}</w:t>
      </w:r>
    </w:p>
    <w:p>
      <w:pPr>
        <w:spacing w:line="360" w:lineRule="auto"/>
        <w:rPr>
          <w:sz w:val="24"/>
          <w:szCs w:val="28"/>
        </w:rPr>
      </w:pPr>
      <w:r>
        <w:rPr>
          <w:sz w:val="24"/>
          <w:szCs w:val="28"/>
        </w:rPr>
        <w:t>【步骤</w:t>
      </w:r>
      <w:r>
        <w:rPr>
          <w:rFonts w:hint="eastAsia"/>
          <w:sz w:val="24"/>
          <w:szCs w:val="28"/>
          <w:lang w:val="en-US" w:eastAsia="zh-CN"/>
        </w:rPr>
        <w:t>6</w:t>
      </w:r>
      <w:r>
        <w:rPr>
          <w:rFonts w:hint="eastAsia"/>
          <w:b w:val="0"/>
          <w:bCs w:val="0"/>
          <w:sz w:val="24"/>
          <w:szCs w:val="24"/>
          <w:lang w:val="en-US" w:eastAsia="zh-CN"/>
        </w:rPr>
        <w:t>向量容器vector能够方便地完成自定义的Array类模板管理账户列表的功能</w:t>
      </w:r>
      <w:r>
        <w:rPr>
          <w:sz w:val="24"/>
          <w:szCs w:val="28"/>
        </w:rPr>
        <w:t>】</w:t>
      </w:r>
    </w:p>
    <w:p>
      <w:pPr>
        <w:numPr>
          <w:ilvl w:val="0"/>
          <w:numId w:val="0"/>
        </w:numPr>
        <w:spacing w:line="360" w:lineRule="auto"/>
        <w:ind w:firstLine="540"/>
        <w:rPr>
          <w:rFonts w:hint="eastAsia"/>
          <w:b w:val="0"/>
          <w:bCs w:val="0"/>
          <w:sz w:val="24"/>
          <w:szCs w:val="24"/>
          <w:lang w:val="en-US" w:eastAsia="zh-CN"/>
        </w:rPr>
      </w:pPr>
      <w:r>
        <w:rPr>
          <w:rFonts w:hint="eastAsia"/>
          <w:sz w:val="24"/>
          <w:szCs w:val="24"/>
        </w:rPr>
        <w:t>（1）内容</w:t>
      </w:r>
      <w:r>
        <w:rPr>
          <w:rFonts w:hint="eastAsia"/>
          <w:sz w:val="24"/>
          <w:szCs w:val="24"/>
          <w:lang w:eastAsia="zh-CN"/>
        </w:rPr>
        <w:t>：</w:t>
      </w:r>
      <w:r>
        <w:rPr>
          <w:rFonts w:hint="eastAsia"/>
          <w:b w:val="0"/>
          <w:bCs w:val="0"/>
          <w:sz w:val="24"/>
          <w:szCs w:val="24"/>
          <w:lang w:val="en-US" w:eastAsia="zh-CN"/>
        </w:rPr>
        <w:t>Step5虽然用了Array模板，并且很好的解决了我们的问题，但敲代码过程甚为繁琐，花费众多时间，于是我们联想到标准模板库STL中提供的向量容器vector能够更加方便地完成自己定义的Array类模板管理账户列表的功能，利用该功能进行泛型编程，可以节省大量的时间和精力，并得到更高质量的代码。</w:t>
      </w:r>
    </w:p>
    <w:p>
      <w:pPr>
        <w:numPr>
          <w:ilvl w:val="0"/>
          <w:numId w:val="0"/>
        </w:numPr>
        <w:spacing w:line="360" w:lineRule="auto"/>
        <w:ind w:firstLine="480" w:firstLineChars="200"/>
        <w:jc w:val="both"/>
        <w:rPr>
          <w:rFonts w:hint="eastAsia"/>
          <w:b w:val="0"/>
          <w:bCs w:val="0"/>
          <w:sz w:val="24"/>
          <w:szCs w:val="24"/>
          <w:lang w:val="en-US" w:eastAsia="zh-CN"/>
        </w:rPr>
      </w:pPr>
      <w:r>
        <w:rPr>
          <w:rFonts w:hint="eastAsia"/>
          <w:b w:val="0"/>
          <w:bCs w:val="0"/>
          <w:sz w:val="24"/>
          <w:szCs w:val="24"/>
          <w:lang w:val="en-US" w:eastAsia="zh-CN"/>
        </w:rPr>
        <w:t>vector向量容器可以随机访问序列中的单个元素，在序列尾快速插入和删除元素，如c.push_back(elem)就能在容器末端插入数据elem，c.pop_back则能删除容器末端数据。如果在序列中插入和删除元素，则时间与序列长度成正比。</w:t>
      </w:r>
    </w:p>
    <w:p>
      <w:pPr>
        <w:numPr>
          <w:ilvl w:val="0"/>
          <w:numId w:val="0"/>
        </w:numPr>
        <w:spacing w:line="360" w:lineRule="auto"/>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除此之外，若用户想查询历史账目，则Step5根本无法实现，因此在步骤6中，我们希望能够查询一个指定日期范围内的历史账目。于是，我们考虑用多重映射multimap来高效地查询历史账目，多重映射multimap存储每一笔账目，该映射的键（key）是账目的日期，附加数据（value）是账目的详细内容。调用该多重映射low_bound和upper_bound函数，可以得到指定日期范围的所有账目，再利用一个循环将它们输出，就实现了查询历史账目的功能。</w:t>
      </w:r>
    </w:p>
    <w:p>
      <w:pPr>
        <w:numPr>
          <w:ilvl w:val="0"/>
          <w:numId w:val="0"/>
        </w:numPr>
        <w:spacing w:line="360" w:lineRule="auto"/>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做了这个映射以后，我们需要对Date做配合修改来适应这个映射，于是将Date类型的数据做为键，此时需要为Date重载“&lt;”运算符，以支持键值的比较。并且完善起见，在用户查询历史账目时，为了能够接受用户输入的日期，需要为Date类增加一个静态成员函数read专门从cin读入一个日期。需要强调的是，</w:t>
      </w:r>
      <w:r>
        <w:rPr>
          <w:rFonts w:hint="default" w:ascii="Times New Roman" w:hAnsi="Times New Roman" w:eastAsia="宋体" w:cs="Times New Roman"/>
          <w:b w:val="0"/>
          <w:bCs w:val="0"/>
          <w:sz w:val="24"/>
          <w:szCs w:val="24"/>
          <w:lang w:val="en-US" w:eastAsia="zh-CN"/>
        </w:rPr>
        <w:t>&lt;utility&gt;</w:t>
      </w:r>
      <w:r>
        <w:rPr>
          <w:rFonts w:hint="eastAsia" w:ascii="宋体" w:hAnsi="宋体" w:eastAsia="宋体" w:cs="宋体"/>
          <w:b w:val="0"/>
          <w:bCs w:val="0"/>
          <w:sz w:val="24"/>
          <w:szCs w:val="24"/>
          <w:lang w:val="en-US" w:eastAsia="zh-CN"/>
        </w:rPr>
        <w:t>头文件通过一组函数模板对任意数据类型重载了“&lt;=”, “&lt;”, “&gt;=”, “!=”运算符,且前三个运算符均被转化为对“&lt;”的调用，最后一个被转化为对“==”的调用，因此即使只重载了“&lt;”，但可以实现“&lt;=”的调用。又因为这些函数模板定义在</w:t>
      </w:r>
      <w:r>
        <w:rPr>
          <w:rFonts w:hint="default" w:ascii="Times New Roman" w:hAnsi="Times New Roman" w:eastAsia="宋体" w:cs="Times New Roman"/>
          <w:b w:val="0"/>
          <w:bCs w:val="0"/>
          <w:sz w:val="24"/>
          <w:szCs w:val="24"/>
          <w:lang w:val="en-US" w:eastAsia="zh-CN"/>
        </w:rPr>
        <w:t>std::rel_ops</w:t>
      </w:r>
      <w:r>
        <w:rPr>
          <w:rFonts w:hint="eastAsia" w:ascii="宋体" w:hAnsi="宋体" w:eastAsia="宋体" w:cs="宋体"/>
          <w:b w:val="0"/>
          <w:bCs w:val="0"/>
          <w:sz w:val="24"/>
          <w:szCs w:val="24"/>
          <w:lang w:val="en-US" w:eastAsia="zh-CN"/>
        </w:rPr>
        <w:t>命名空间内，因此在</w:t>
      </w:r>
      <w:r>
        <w:rPr>
          <w:rFonts w:hint="default" w:ascii="Times New Roman" w:hAnsi="Times New Roman" w:eastAsia="宋体" w:cs="Times New Roman"/>
          <w:b w:val="0"/>
          <w:bCs w:val="0"/>
          <w:sz w:val="24"/>
          <w:szCs w:val="24"/>
          <w:lang w:val="en-US" w:eastAsia="zh-CN"/>
        </w:rPr>
        <w:t>Account.cpp</w:t>
      </w:r>
      <w:r>
        <w:rPr>
          <w:rFonts w:hint="eastAsia" w:ascii="宋体" w:hAnsi="宋体" w:eastAsia="宋体" w:cs="宋体"/>
          <w:b w:val="0"/>
          <w:bCs w:val="0"/>
          <w:sz w:val="24"/>
          <w:szCs w:val="24"/>
          <w:lang w:val="en-US" w:eastAsia="zh-CN"/>
        </w:rPr>
        <w:t>中使用它们之前，需要</w:t>
      </w:r>
      <w:r>
        <w:rPr>
          <w:rFonts w:hint="default" w:ascii="Times New Roman" w:hAnsi="Times New Roman" w:eastAsia="宋体" w:cs="Times New Roman"/>
          <w:b w:val="0"/>
          <w:bCs w:val="0"/>
          <w:sz w:val="24"/>
          <w:szCs w:val="24"/>
          <w:lang w:val="en-US" w:eastAsia="zh-CN"/>
        </w:rPr>
        <w:t>#include &lt;utility&gt;</w:t>
      </w:r>
      <w:r>
        <w:rPr>
          <w:rFonts w:hint="eastAsia" w:ascii="宋体" w:hAnsi="宋体" w:eastAsia="宋体" w:cs="宋体"/>
          <w:b w:val="0"/>
          <w:bCs w:val="0"/>
          <w:sz w:val="24"/>
          <w:szCs w:val="24"/>
          <w:lang w:val="en-US" w:eastAsia="zh-CN"/>
        </w:rPr>
        <w:t>并用</w:t>
      </w:r>
      <w:r>
        <w:rPr>
          <w:rFonts w:hint="default" w:ascii="Times New Roman" w:hAnsi="Times New Roman" w:eastAsia="宋体" w:cs="Times New Roman"/>
          <w:b w:val="0"/>
          <w:bCs w:val="0"/>
          <w:sz w:val="24"/>
          <w:szCs w:val="24"/>
          <w:lang w:val="en-US" w:eastAsia="zh-CN"/>
        </w:rPr>
        <w:t xml:space="preserve">using namespace </w:t>
      </w:r>
      <w:r>
        <w:rPr>
          <w:rFonts w:hint="eastAsia" w:ascii="宋体" w:hAnsi="宋体" w:eastAsia="宋体" w:cs="宋体"/>
          <w:b w:val="0"/>
          <w:bCs w:val="0"/>
          <w:sz w:val="24"/>
          <w:szCs w:val="24"/>
          <w:lang w:val="en-US" w:eastAsia="zh-CN"/>
        </w:rPr>
        <w:t>开启</w:t>
      </w:r>
      <w:r>
        <w:rPr>
          <w:rFonts w:hint="default" w:ascii="Times New Roman" w:hAnsi="Times New Roman" w:eastAsia="宋体" w:cs="Times New Roman"/>
          <w:b w:val="0"/>
          <w:bCs w:val="0"/>
          <w:sz w:val="24"/>
          <w:szCs w:val="24"/>
          <w:lang w:val="en-US" w:eastAsia="zh-CN"/>
        </w:rPr>
        <w:t>std::rel_ops</w:t>
      </w:r>
      <w:r>
        <w:rPr>
          <w:rFonts w:hint="eastAsia" w:ascii="宋体" w:hAnsi="宋体" w:eastAsia="宋体" w:cs="宋体"/>
          <w:b w:val="0"/>
          <w:bCs w:val="0"/>
          <w:sz w:val="24"/>
          <w:szCs w:val="24"/>
          <w:lang w:val="en-US" w:eastAsia="zh-CN"/>
        </w:rPr>
        <w:t>命名空间。</w:t>
      </w:r>
    </w:p>
    <w:p>
      <w:pPr>
        <w:numPr>
          <w:ilvl w:val="0"/>
          <w:numId w:val="0"/>
        </w:numPr>
        <w:spacing w:line="360" w:lineRule="auto"/>
        <w:rPr>
          <w:rFonts w:hint="eastAsia"/>
          <w:sz w:val="24"/>
          <w:szCs w:val="24"/>
          <w:lang w:eastAsia="zh-CN"/>
        </w:rPr>
      </w:pPr>
      <w:r>
        <w:rPr>
          <w:rFonts w:hint="eastAsia"/>
          <w:sz w:val="24"/>
          <w:szCs w:val="24"/>
          <w:lang w:val="en-US" w:eastAsia="zh-CN"/>
        </w:rPr>
        <w:t>(2)</w:t>
      </w:r>
      <w:r>
        <w:rPr>
          <w:rFonts w:hint="eastAsia"/>
          <w:sz w:val="24"/>
          <w:szCs w:val="24"/>
        </w:rPr>
        <w:t>主要实现</w:t>
      </w:r>
      <w:r>
        <w:rPr>
          <w:rFonts w:hint="eastAsia"/>
          <w:sz w:val="24"/>
          <w:szCs w:val="24"/>
          <w:lang w:eastAsia="zh-CN"/>
        </w:rPr>
        <w:t>：</w:t>
      </w:r>
    </w:p>
    <w:p>
      <w:pPr>
        <w:numPr>
          <w:ilvl w:val="0"/>
          <w:numId w:val="0"/>
        </w:numPr>
        <w:spacing w:line="360" w:lineRule="auto"/>
        <w:rPr>
          <w:rFonts w:hint="eastAsia"/>
          <w:sz w:val="24"/>
          <w:szCs w:val="24"/>
          <w:lang w:val="en-US" w:eastAsia="zh-CN"/>
        </w:rPr>
      </w:pPr>
      <w:r>
        <w:rPr>
          <w:rFonts w:hint="eastAsia"/>
          <w:sz w:val="24"/>
          <w:szCs w:val="24"/>
          <w:lang w:val="en-US" w:eastAsia="zh-CN"/>
        </w:rPr>
        <w:t>*</w:t>
      </w:r>
      <w:r>
        <w:rPr>
          <w:rFonts w:hint="eastAsia"/>
          <w:b w:val="0"/>
          <w:bCs w:val="0"/>
          <w:sz w:val="24"/>
          <w:szCs w:val="24"/>
          <w:lang w:val="en-US" w:eastAsia="zh-CN"/>
        </w:rPr>
        <w:t>vector向量容器的使用</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struct deleter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template &lt;class T&gt; void operator () (T* p) { delete p;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vector&lt;Account *&gt; accounts;</w:t>
      </w:r>
      <w:r>
        <w:rPr>
          <w:rFonts w:hint="eastAsia"/>
          <w:sz w:val="24"/>
          <w:szCs w:val="24"/>
          <w:lang w:val="en-US" w:eastAsia="zh-CN"/>
        </w:rPr>
        <w:tab/>
      </w:r>
      <w:r>
        <w:rPr>
          <w:rFonts w:hint="eastAsia"/>
          <w:sz w:val="24"/>
          <w:szCs w:val="24"/>
          <w:lang w:val="en-US" w:eastAsia="zh-CN"/>
        </w:rPr>
        <w:t>//创建账户数组，元素个数为0</w:t>
      </w:r>
    </w:p>
    <w:p>
      <w:pPr>
        <w:numPr>
          <w:ilvl w:val="0"/>
          <w:numId w:val="0"/>
        </w:numPr>
        <w:spacing w:line="360" w:lineRule="auto"/>
        <w:ind w:leftChars="0"/>
        <w:rPr>
          <w:rFonts w:hint="eastAsia"/>
          <w:sz w:val="24"/>
          <w:szCs w:val="24"/>
          <w:lang w:val="en-US" w:eastAsia="zh-CN"/>
        </w:rPr>
      </w:pPr>
      <w:r>
        <w:rPr>
          <w:rFonts w:hint="eastAsia"/>
          <w:sz w:val="24"/>
          <w:szCs w:val="24"/>
          <w:lang w:val="en-US" w:eastAsia="zh-CN"/>
        </w:rPr>
        <w:t>*运算符重载</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static Date read();</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getYear() const { return year;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getMonth() const { return month;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getDay() const { return day;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int getMaxDay() const;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//获得当月有多少天</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bool isLeapYear() const {</w:t>
      </w:r>
      <w:r>
        <w:rPr>
          <w:rFonts w:hint="eastAsia"/>
          <w:sz w:val="24"/>
          <w:szCs w:val="24"/>
          <w:lang w:val="en-US" w:eastAsia="zh-CN"/>
        </w:rPr>
        <w:tab/>
      </w:r>
      <w:r>
        <w:rPr>
          <w:rFonts w:hint="eastAsia"/>
          <w:sz w:val="24"/>
          <w:szCs w:val="24"/>
          <w:lang w:val="en-US" w:eastAsia="zh-CN"/>
        </w:rPr>
        <w:t>//判断当年是否为闰年</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year % 4 == 0 &amp;&amp; year % 100 != 0 || year % 400 == 0;</w:t>
      </w:r>
      <w:r>
        <w:rPr>
          <w:rFonts w:hint="eastAsia"/>
          <w:sz w:val="24"/>
          <w:szCs w:val="24"/>
          <w:lang w:val="en-US" w:eastAsia="zh-CN"/>
        </w:rPr>
        <w:tab/>
      </w:r>
      <w:r>
        <w:rPr>
          <w:rFonts w:hint="eastAsia"/>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spacing w:line="360" w:lineRule="auto"/>
        <w:ind w:firstLine="480" w:firstLineChars="200"/>
        <w:rPr>
          <w:rFonts w:hint="eastAsia"/>
          <w:sz w:val="24"/>
          <w:szCs w:val="24"/>
          <w:lang w:val="en-US" w:eastAsia="zh-CN"/>
        </w:rPr>
      </w:pPr>
      <w:r>
        <w:rPr>
          <w:rFonts w:hint="eastAsia"/>
          <w:sz w:val="24"/>
          <w:szCs w:val="24"/>
          <w:lang w:val="en-US" w:eastAsia="zh-CN"/>
        </w:rPr>
        <w:t>void show() const;</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//输出当前日期</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int operator - (const Date&amp; date) const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totalDays - date.totalDays;}//计算两个日期之间差多少天</w:t>
      </w:r>
      <w:r>
        <w:rPr>
          <w:rFonts w:hint="eastAsia"/>
          <w:sz w:val="24"/>
          <w:szCs w:val="24"/>
          <w:lang w:val="en-US" w:eastAsia="zh-CN"/>
        </w:rPr>
        <w:tab/>
      </w:r>
    </w:p>
    <w:p>
      <w:pPr>
        <w:numPr>
          <w:ilvl w:val="0"/>
          <w:numId w:val="0"/>
        </w:numPr>
        <w:pBdr>
          <w:top w:val="single" w:color="auto" w:sz="4" w:space="0"/>
          <w:left w:val="single" w:color="auto" w:sz="4" w:space="0"/>
          <w:bottom w:val="single" w:color="auto" w:sz="4" w:space="0"/>
          <w:right w:val="single" w:color="auto" w:sz="4" w:space="0"/>
        </w:pBdr>
        <w:spacing w:line="360" w:lineRule="auto"/>
        <w:ind w:firstLine="960" w:firstLineChars="400"/>
        <w:rPr>
          <w:rFonts w:hint="eastAsia"/>
          <w:sz w:val="24"/>
          <w:szCs w:val="24"/>
          <w:lang w:val="en-US" w:eastAsia="zh-CN"/>
        </w:rPr>
      </w:pPr>
      <w:r>
        <w:rPr>
          <w:rFonts w:hint="eastAsia"/>
          <w:sz w:val="24"/>
          <w:szCs w:val="24"/>
          <w:lang w:val="en-US" w:eastAsia="zh-CN"/>
        </w:rPr>
        <w:t>bool operator &lt; (const Date&amp; date) const {</w:t>
      </w:r>
    </w:p>
    <w:p>
      <w:pPr>
        <w:numPr>
          <w:ilvl w:val="0"/>
          <w:numId w:val="0"/>
        </w:numPr>
        <w:pBdr>
          <w:top w:val="single" w:color="auto" w:sz="4" w:space="0"/>
          <w:left w:val="single" w:color="auto" w:sz="4" w:space="0"/>
          <w:bottom w:val="single" w:color="auto" w:sz="4" w:space="0"/>
          <w:right w:val="single" w:color="auto" w:sz="4" w:space="0"/>
        </w:pBdr>
        <w:spacing w:line="360" w:lineRule="auto"/>
        <w:ind w:leftChars="0"/>
        <w:rPr>
          <w:sz w:val="24"/>
          <w:szCs w:val="28"/>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totalDays &lt; date.totalDays;</w:t>
      </w:r>
      <w:r>
        <w:rPr>
          <w:rFonts w:hint="eastAsia"/>
          <w:sz w:val="24"/>
          <w:szCs w:val="24"/>
          <w:lang w:val="en-US" w:eastAsia="zh-CN"/>
        </w:rPr>
        <w:tab/>
      </w:r>
      <w:r>
        <w:rPr>
          <w:rFonts w:hint="eastAsia"/>
          <w:sz w:val="24"/>
          <w:szCs w:val="24"/>
          <w:lang w:val="en-US" w:eastAsia="zh-CN"/>
        </w:rPr>
        <w:t>}};//判断两个日期的前后顺序</w:t>
      </w:r>
    </w:p>
    <w:p>
      <w:pPr>
        <w:spacing w:line="360" w:lineRule="auto"/>
        <w:rPr>
          <w:sz w:val="24"/>
          <w:szCs w:val="28"/>
        </w:rPr>
      </w:pPr>
      <w:r>
        <w:rPr>
          <w:sz w:val="24"/>
          <w:szCs w:val="28"/>
        </w:rPr>
        <w:t>【步骤</w:t>
      </w:r>
      <w:r>
        <w:rPr>
          <w:rFonts w:hint="eastAsia"/>
          <w:sz w:val="24"/>
          <w:szCs w:val="28"/>
          <w:lang w:val="en-US" w:eastAsia="zh-CN"/>
        </w:rPr>
        <w:t>7增加</w:t>
      </w:r>
      <w:r>
        <w:rPr>
          <w:rFonts w:hint="eastAsia"/>
          <w:b w:val="0"/>
          <w:bCs w:val="0"/>
          <w:sz w:val="24"/>
          <w:szCs w:val="24"/>
          <w:lang w:val="en-US" w:eastAsia="zh-CN"/>
        </w:rPr>
        <w:t>控制器来储存账户列表和处理命令</w:t>
      </w:r>
      <w:r>
        <w:rPr>
          <w:sz w:val="24"/>
          <w:szCs w:val="28"/>
        </w:rPr>
        <w:t>】</w:t>
      </w:r>
    </w:p>
    <w:p>
      <w:pPr>
        <w:numPr>
          <w:ilvl w:val="0"/>
          <w:numId w:val="7"/>
        </w:numPr>
        <w:spacing w:line="360" w:lineRule="auto"/>
        <w:ind w:firstLine="560"/>
        <w:rPr>
          <w:rFonts w:hint="eastAsia"/>
          <w:sz w:val="24"/>
          <w:szCs w:val="24"/>
          <w:lang w:eastAsia="zh-CN"/>
        </w:rPr>
      </w:pPr>
      <w:r>
        <w:rPr>
          <w:rFonts w:hint="eastAsia"/>
          <w:sz w:val="24"/>
          <w:szCs w:val="24"/>
        </w:rPr>
        <w:t>内容</w:t>
      </w:r>
      <w:r>
        <w:rPr>
          <w:rFonts w:hint="eastAsia"/>
          <w:sz w:val="24"/>
          <w:szCs w:val="24"/>
          <w:lang w:eastAsia="zh-CN"/>
        </w:rPr>
        <w:t>：</w:t>
      </w:r>
    </w:p>
    <w:p>
      <w:pPr>
        <w:numPr>
          <w:ilvl w:val="0"/>
          <w:numId w:val="8"/>
        </w:numPr>
        <w:spacing w:line="360" w:lineRule="auto"/>
        <w:rPr>
          <w:rFonts w:hint="eastAsia"/>
          <w:b w:val="0"/>
          <w:bCs w:val="0"/>
          <w:sz w:val="24"/>
          <w:szCs w:val="24"/>
          <w:lang w:val="en-US" w:eastAsia="zh-CN"/>
        </w:rPr>
      </w:pPr>
      <w:r>
        <w:rPr>
          <w:rFonts w:hint="eastAsia"/>
          <w:b w:val="0"/>
          <w:bCs w:val="0"/>
          <w:sz w:val="24"/>
          <w:szCs w:val="24"/>
          <w:lang w:val="en-US" w:eastAsia="zh-CN"/>
        </w:rPr>
        <w:t>虽然以上步骤六能够实现增加用户的功能，却无法保存账户信息，下次启动程序后还需要重新输入数据，给用户增加了许多不必要的麻烦，因此，在步骤7，我们用一个Controller类作为控制器，用来储存账户列表和处理命令。</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2） 具体实现则需要调用fstream头文件，它包含处理文件的有关信息，提供建立文件、读写文件的各种操作接口，以及sstream头文件，为了stringstream、isstringstream、ostringstream类库中定义的istringstream类和ostringstream类支</w:t>
      </w:r>
      <w:bookmarkStart w:id="1" w:name="_GoBack"/>
      <w:bookmarkEnd w:id="1"/>
      <w:r>
        <w:rPr>
          <w:rFonts w:hint="eastAsia"/>
          <w:b w:val="0"/>
          <w:bCs w:val="0"/>
          <w:sz w:val="24"/>
          <w:szCs w:val="24"/>
          <w:lang w:val="en-US" w:eastAsia="zh-CN"/>
        </w:rPr>
        <w:t>持从string对象输入/输出数据，并且更加安全。如此操作，当账户数据发生改变时，自动存入.txt文件。</w:t>
      </w:r>
    </w:p>
    <w:p>
      <w:pPr>
        <w:spacing w:line="360" w:lineRule="auto"/>
        <w:rPr>
          <w:rFonts w:hint="eastAsia"/>
          <w:sz w:val="24"/>
          <w:szCs w:val="24"/>
          <w:lang w:eastAsia="zh-CN"/>
        </w:rPr>
      </w:pPr>
      <w:r>
        <w:rPr>
          <w:rFonts w:hint="eastAsia"/>
          <w:sz w:val="24"/>
          <w:szCs w:val="24"/>
        </w:rPr>
        <w:t>（2）主要实现</w:t>
      </w:r>
      <w:r>
        <w:rPr>
          <w:rFonts w:hint="eastAsia"/>
          <w:sz w:val="24"/>
          <w:szCs w:val="24"/>
          <w:lang w:eastAsia="zh-CN"/>
        </w:rPr>
        <w:t>：</w:t>
      </w:r>
    </w:p>
    <w:p>
      <w:pPr>
        <w:spacing w:line="360" w:lineRule="auto"/>
        <w:rPr>
          <w:rFonts w:hint="eastAsia"/>
          <w:sz w:val="24"/>
          <w:szCs w:val="24"/>
          <w:lang w:val="en-US" w:eastAsia="zh-CN"/>
        </w:rPr>
      </w:pPr>
      <w:r>
        <w:rPr>
          <w:rFonts w:hint="eastAsia"/>
          <w:sz w:val="24"/>
          <w:szCs w:val="24"/>
          <w:lang w:val="en-US" w:eastAsia="zh-CN"/>
        </w:rPr>
        <w:t>*添加Controller类</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class Controller {</w:t>
      </w:r>
      <w:r>
        <w:rPr>
          <w:rFonts w:hint="eastAsia"/>
          <w:sz w:val="24"/>
          <w:szCs w:val="24"/>
          <w:lang w:val="en-US" w:eastAsia="zh-CN"/>
        </w:rPr>
        <w:tab/>
      </w:r>
      <w:r>
        <w:rPr>
          <w:rFonts w:hint="eastAsia"/>
          <w:sz w:val="24"/>
          <w:szCs w:val="24"/>
          <w:lang w:val="en-US" w:eastAsia="zh-CN"/>
        </w:rPr>
        <w:t>//控制器，用来储存账户列表和处理命令</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private:      Date date;</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//当前日期</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vector&lt;Account *&gt; accounts;</w:t>
      </w:r>
      <w:r>
        <w:rPr>
          <w:rFonts w:hint="eastAsia"/>
          <w:sz w:val="24"/>
          <w:szCs w:val="24"/>
          <w:lang w:val="en-US" w:eastAsia="zh-CN"/>
        </w:rPr>
        <w:tab/>
      </w:r>
      <w:r>
        <w:rPr>
          <w:rFonts w:hint="eastAsia"/>
          <w:sz w:val="24"/>
          <w:szCs w:val="24"/>
          <w:lang w:val="en-US" w:eastAsia="zh-CN"/>
        </w:rPr>
        <w:t>//账户列表</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bool end;</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//用户是否输入了退出命令</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public:</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Controller(const Date &amp;date) : date(date), end(false) {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~Controller();</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const Date &amp;getDate() const { return date;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bool isEnd() const { return end;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//执行一条命名，返回该命令是否改变了当前状态（即是否需要保存该命令）</w:t>
      </w:r>
    </w:p>
    <w:p>
      <w:pPr>
        <w:pBdr>
          <w:top w:val="single" w:color="auto" w:sz="4" w:space="0"/>
          <w:left w:val="single" w:color="auto" w:sz="4" w:space="0"/>
          <w:bottom w:val="single" w:color="auto" w:sz="4" w:space="0"/>
          <w:right w:val="single" w:color="auto" w:sz="4" w:space="0"/>
        </w:pBdr>
        <w:spacing w:line="360" w:lineRule="auto"/>
        <w:rPr>
          <w:rFonts w:hint="eastAsia"/>
          <w:b/>
          <w:bCs/>
          <w:sz w:val="24"/>
          <w:szCs w:val="24"/>
          <w:lang w:val="en-US" w:eastAsia="zh-CN"/>
        </w:rPr>
      </w:pPr>
      <w:r>
        <w:rPr>
          <w:rFonts w:hint="eastAsia"/>
          <w:sz w:val="24"/>
          <w:szCs w:val="24"/>
          <w:lang w:val="en-US" w:eastAsia="zh-CN"/>
        </w:rPr>
        <w:tab/>
      </w:r>
      <w:r>
        <w:rPr>
          <w:rFonts w:hint="eastAsia"/>
          <w:sz w:val="24"/>
          <w:szCs w:val="24"/>
          <w:lang w:val="en-US" w:eastAsia="zh-CN"/>
        </w:rPr>
        <w:t>bool runCommand(const string &amp;cmdLine);}</w:t>
      </w:r>
    </w:p>
    <w:p>
      <w:pPr>
        <w:spacing w:line="360" w:lineRule="auto"/>
        <w:rPr>
          <w:rFonts w:hint="eastAsia"/>
          <w:b w:val="0"/>
          <w:bCs w:val="0"/>
          <w:sz w:val="24"/>
          <w:szCs w:val="24"/>
          <w:lang w:val="en-US" w:eastAsia="zh-CN"/>
        </w:rPr>
      </w:pPr>
      <w:r>
        <w:rPr>
          <w:rFonts w:hint="eastAsia" w:ascii="宋体" w:hAnsi="宋体" w:eastAsia="宋体" w:cs="宋体"/>
          <w:b w:val="0"/>
          <w:bCs w:val="0"/>
          <w:sz w:val="24"/>
          <w:szCs w:val="24"/>
          <w:lang w:val="en-US" w:eastAsia="zh-CN"/>
        </w:rPr>
        <w:t>*调用</w:t>
      </w:r>
      <w:r>
        <w:rPr>
          <w:rFonts w:hint="eastAsia"/>
          <w:b w:val="0"/>
          <w:bCs w:val="0"/>
          <w:sz w:val="24"/>
          <w:szCs w:val="24"/>
          <w:lang w:val="en-US" w:eastAsia="zh-CN"/>
        </w:rPr>
        <w:t>Controller类控制器</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ifstream fileIn(FILE_NAME);</w:t>
      </w:r>
      <w:r>
        <w:rPr>
          <w:rFonts w:hint="eastAsia"/>
          <w:b w:val="0"/>
          <w:bCs w:val="0"/>
          <w:sz w:val="24"/>
          <w:szCs w:val="24"/>
          <w:lang w:val="en-US" w:eastAsia="zh-CN"/>
        </w:rPr>
        <w:tab/>
      </w:r>
      <w:r>
        <w:rPr>
          <w:rFonts w:hint="eastAsia"/>
          <w:b w:val="0"/>
          <w:bCs w:val="0"/>
          <w:sz w:val="24"/>
          <w:szCs w:val="24"/>
          <w:lang w:val="en-US" w:eastAsia="zh-CN"/>
        </w:rPr>
        <w:t>//以读模式打开文件</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if (fileIn) {</w:t>
      </w:r>
      <w:r>
        <w:rPr>
          <w:rFonts w:hint="eastAsia"/>
          <w:b w:val="0"/>
          <w:bCs w:val="0"/>
          <w:sz w:val="24"/>
          <w:szCs w:val="24"/>
          <w:lang w:val="en-US" w:eastAsia="zh-CN"/>
        </w:rPr>
        <w:tab/>
      </w:r>
      <w:r>
        <w:rPr>
          <w:rFonts w:hint="eastAsia"/>
          <w:b w:val="0"/>
          <w:bCs w:val="0"/>
          <w:sz w:val="24"/>
          <w:szCs w:val="24"/>
          <w:lang w:val="en-US" w:eastAsia="zh-CN"/>
        </w:rPr>
        <w:t>//如果正常打开，就执行文件中的每一条命令</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while (getline(fileIn, cmdLine))</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controller.runCommand(cmdLine);</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fileIn.close();</w:t>
      </w:r>
      <w:r>
        <w:rPr>
          <w:rFonts w:hint="eastAsia"/>
          <w:b w:val="0"/>
          <w:bCs w:val="0"/>
          <w:sz w:val="24"/>
          <w:szCs w:val="24"/>
          <w:lang w:val="en-US" w:eastAsia="zh-CN"/>
        </w:rPr>
        <w:tab/>
      </w:r>
      <w:r>
        <w:rPr>
          <w:rFonts w:hint="eastAsia"/>
          <w:b w:val="0"/>
          <w:bCs w:val="0"/>
          <w:sz w:val="24"/>
          <w:szCs w:val="24"/>
          <w:lang w:val="en-US" w:eastAsia="zh-CN"/>
        </w:rPr>
        <w:t>//关闭文件}</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ofstream fileOut(FILE_NAME, ios_base::app);</w:t>
      </w:r>
      <w:r>
        <w:rPr>
          <w:rFonts w:hint="eastAsia"/>
          <w:b w:val="0"/>
          <w:bCs w:val="0"/>
          <w:sz w:val="24"/>
          <w:szCs w:val="24"/>
          <w:lang w:val="en-US" w:eastAsia="zh-CN"/>
        </w:rPr>
        <w:tab/>
      </w:r>
      <w:r>
        <w:rPr>
          <w:rFonts w:hint="eastAsia"/>
          <w:b w:val="0"/>
          <w:bCs w:val="0"/>
          <w:sz w:val="24"/>
          <w:szCs w:val="24"/>
          <w:lang w:val="en-US" w:eastAsia="zh-CN"/>
        </w:rPr>
        <w:t>//以追加模式</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cout &lt;&lt; "(a)add account (d)deposit (w)withdraw (s)show (c)change day (n)next month (q)query (e)exit" &lt;&lt; endl;</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while (!controller.isEnd()) {</w:t>
      </w:r>
      <w:r>
        <w:rPr>
          <w:rFonts w:hint="eastAsia"/>
          <w:b w:val="0"/>
          <w:bCs w:val="0"/>
          <w:sz w:val="24"/>
          <w:szCs w:val="24"/>
          <w:lang w:val="en-US" w:eastAsia="zh-CN"/>
        </w:rPr>
        <w:tab/>
      </w:r>
      <w:r>
        <w:rPr>
          <w:rFonts w:hint="eastAsia"/>
          <w:b w:val="0"/>
          <w:bCs w:val="0"/>
          <w:sz w:val="24"/>
          <w:szCs w:val="24"/>
          <w:lang w:val="en-US" w:eastAsia="zh-CN"/>
        </w:rPr>
        <w:t>//从标准输入读入命令并执行，直到退出</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cout &lt;&lt; controller.getDate() &lt;&lt; "\tTotal: " &lt;&lt; Account::getTotal() &lt;&lt; "\tcommand&gt; ";</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string cmdLine;getline(cin, cmdLine);</w:t>
      </w:r>
    </w:p>
    <w:p>
      <w:pPr>
        <w:pBdr>
          <w:top w:val="single" w:color="auto" w:sz="4" w:space="0"/>
          <w:left w:val="single" w:color="auto" w:sz="4" w:space="0"/>
          <w:bottom w:val="single" w:color="auto" w:sz="4" w:space="0"/>
          <w:right w:val="single" w:color="auto" w:sz="4" w:space="0"/>
        </w:pBdr>
        <w:spacing w:line="360" w:lineRule="auto"/>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if (controller.runCommand(cmdLine))</w:t>
      </w:r>
    </w:p>
    <w:p>
      <w:pPr>
        <w:pBdr>
          <w:top w:val="single" w:color="auto" w:sz="4" w:space="0"/>
          <w:left w:val="single" w:color="auto" w:sz="4" w:space="0"/>
          <w:bottom w:val="single" w:color="auto" w:sz="4" w:space="0"/>
          <w:right w:val="single" w:color="auto" w:sz="4" w:space="0"/>
        </w:pBdr>
        <w:spacing w:line="360" w:lineRule="auto"/>
        <w:rPr>
          <w:sz w:val="24"/>
          <w:szCs w:val="28"/>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fileOut &lt;&lt; cmdLine &lt;&lt; endl;</w:t>
      </w:r>
      <w:r>
        <w:rPr>
          <w:rFonts w:hint="eastAsia"/>
          <w:b w:val="0"/>
          <w:bCs w:val="0"/>
          <w:sz w:val="24"/>
          <w:szCs w:val="24"/>
          <w:lang w:val="en-US" w:eastAsia="zh-CN"/>
        </w:rPr>
        <w:tab/>
      </w:r>
      <w:r>
        <w:rPr>
          <w:rFonts w:hint="eastAsia"/>
          <w:b w:val="0"/>
          <w:bCs w:val="0"/>
          <w:sz w:val="24"/>
          <w:szCs w:val="24"/>
          <w:lang w:val="en-US" w:eastAsia="zh-CN"/>
        </w:rPr>
        <w:t>//将命令写入文件}</w:t>
      </w:r>
    </w:p>
    <w:p>
      <w:pPr>
        <w:spacing w:line="360" w:lineRule="auto"/>
        <w:rPr>
          <w:sz w:val="24"/>
          <w:szCs w:val="28"/>
        </w:rPr>
      </w:pPr>
      <w:r>
        <w:rPr>
          <w:sz w:val="24"/>
          <w:szCs w:val="28"/>
        </w:rPr>
        <w:t>【步骤8</w:t>
      </w:r>
      <w:r>
        <w:rPr>
          <w:rFonts w:hint="eastAsia"/>
          <w:sz w:val="24"/>
          <w:szCs w:val="28"/>
          <w:lang w:val="en-US" w:eastAsia="zh-CN"/>
        </w:rPr>
        <w:t xml:space="preserve"> </w:t>
      </w:r>
      <w:r>
        <w:rPr>
          <w:rFonts w:hint="eastAsia"/>
          <w:b w:val="0"/>
          <w:bCs w:val="0"/>
          <w:sz w:val="24"/>
          <w:szCs w:val="24"/>
          <w:lang w:val="en-US" w:eastAsia="zh-CN"/>
        </w:rPr>
        <w:t>异常的检测与异常处理分离</w:t>
      </w:r>
      <w:r>
        <w:rPr>
          <w:sz w:val="24"/>
          <w:szCs w:val="28"/>
        </w:rPr>
        <w:t>】</w:t>
      </w:r>
    </w:p>
    <w:p>
      <w:pPr>
        <w:numPr>
          <w:ilvl w:val="0"/>
          <w:numId w:val="9"/>
        </w:numPr>
        <w:spacing w:line="360" w:lineRule="auto"/>
        <w:ind w:firstLine="560"/>
        <w:rPr>
          <w:rFonts w:hint="eastAsia"/>
          <w:sz w:val="24"/>
          <w:szCs w:val="24"/>
          <w:lang w:eastAsia="zh-CN"/>
        </w:rPr>
      </w:pPr>
      <w:r>
        <w:rPr>
          <w:rFonts w:hint="eastAsia"/>
          <w:sz w:val="24"/>
          <w:szCs w:val="24"/>
        </w:rPr>
        <w:t>内容</w:t>
      </w:r>
      <w:r>
        <w:rPr>
          <w:rFonts w:hint="eastAsia"/>
          <w:sz w:val="24"/>
          <w:szCs w:val="24"/>
          <w:lang w:eastAsia="zh-CN"/>
        </w:rPr>
        <w:t>：</w:t>
      </w:r>
    </w:p>
    <w:p>
      <w:pPr>
        <w:numPr>
          <w:numId w:val="0"/>
        </w:numPr>
        <w:spacing w:line="360" w:lineRule="auto"/>
        <w:rPr>
          <w:rFonts w:hint="eastAsia"/>
          <w:b w:val="0"/>
          <w:bCs w:val="0"/>
          <w:sz w:val="24"/>
          <w:szCs w:val="24"/>
          <w:lang w:val="en-US" w:eastAsia="zh-CN"/>
        </w:rPr>
      </w:pPr>
      <w:r>
        <w:rPr>
          <w:rFonts w:hint="eastAsia"/>
          <w:b w:val="0"/>
          <w:bCs w:val="0"/>
          <w:sz w:val="24"/>
          <w:szCs w:val="24"/>
          <w:lang w:val="en-US" w:eastAsia="zh-CN"/>
        </w:rPr>
        <w:t>1） 经过步骤7，可以说功能已基本完善，但这只是在正常情况下的运行成功状态，若程序运行期间出现非正常情况，结果就很难办，所以我们需要使用C++提供结构化的异常处理方法，将异常的检测与异常处理分离，因而增加了程序的可读性，这样，在保证逻辑上的正确性时，还拥有了容错能力。</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2）非正常情况包括了用户误操作，外部设备或文件的不正确连接，或者内存空间不足等状况，异常通常是错误，不过也可能是某些很少出现的特殊事件。传统的解决方案为使用中断命令，但这样使得错误处理代码掺杂于系统功能实现的代码主线中，降低程序的可读性和可维护性，不适用于组件式的大型软件开发。</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3）C++异常处理通过三个关键字实现：throw、try和catch，一般，被调用函数直接检测到异常条件的存在，并用throw语句抛出一个异常；在上层调用函数中，使用try语句检测函数调用是否引发异常，被检测到的各种异常由catch语句捕获并作相应的处理。</w:t>
      </w:r>
    </w:p>
    <w:p>
      <w:pPr>
        <w:numPr>
          <w:ilvl w:val="0"/>
          <w:numId w:val="0"/>
        </w:numPr>
        <w:spacing w:line="360" w:lineRule="auto"/>
        <w:rPr>
          <w:rFonts w:hint="eastAsia"/>
          <w:b w:val="0"/>
          <w:bCs w:val="0"/>
          <w:sz w:val="24"/>
          <w:szCs w:val="24"/>
          <w:lang w:val="en-US" w:eastAsia="zh-CN"/>
        </w:rPr>
      </w:pPr>
      <w:r>
        <w:rPr>
          <w:rFonts w:hint="eastAsia"/>
          <w:b w:val="0"/>
          <w:bCs w:val="0"/>
          <w:sz w:val="24"/>
          <w:szCs w:val="24"/>
          <w:lang w:val="en-US" w:eastAsia="zh-CN"/>
        </w:rPr>
        <w:t>4）此外，我们还可以在date重载流插入和流提取运算符，用于传输用户自定义类型的数据，我们都知道，cout是C++输出流ostream的预定义对象，用于连接显示器，cin是输入流istream的预定义对象，用于连接键盘，而“流”是C++基本类库中定义的类，那么，在此例中，我们引用参数in成为cin的别名，out成为cout的别名，函数返回一个对istream的引用，以便插入运算符的连续调用，而ostream则同理。</w:t>
      </w:r>
    </w:p>
    <w:p>
      <w:pPr>
        <w:spacing w:line="360" w:lineRule="auto"/>
        <w:rPr>
          <w:rFonts w:hint="eastAsia"/>
          <w:sz w:val="24"/>
          <w:szCs w:val="24"/>
          <w:lang w:eastAsia="zh-CN"/>
        </w:rPr>
      </w:pPr>
      <w:r>
        <w:rPr>
          <w:rFonts w:hint="eastAsia"/>
          <w:sz w:val="24"/>
          <w:szCs w:val="24"/>
        </w:rPr>
        <w:t>（2）主要实现</w:t>
      </w:r>
      <w:r>
        <w:rPr>
          <w:rFonts w:hint="eastAsia"/>
          <w:sz w:val="24"/>
          <w:szCs w:val="24"/>
          <w:lang w:eastAsia="zh-CN"/>
        </w:rPr>
        <w:t>：</w:t>
      </w:r>
    </w:p>
    <w:p>
      <w:pPr>
        <w:spacing w:line="360" w:lineRule="auto"/>
        <w:rPr>
          <w:rFonts w:hint="eastAsia"/>
          <w:sz w:val="24"/>
          <w:szCs w:val="24"/>
          <w:lang w:val="en-US" w:eastAsia="zh-CN"/>
        </w:rPr>
      </w:pPr>
      <w:r>
        <w:rPr>
          <w:rFonts w:hint="eastAsia"/>
          <w:sz w:val="24"/>
          <w:szCs w:val="24"/>
          <w:lang w:val="en-US" w:eastAsia="zh-CN"/>
        </w:rPr>
        <w:t>*增加异常处理</w:t>
      </w:r>
    </w:p>
    <w:p>
      <w:pPr>
        <w:pBdr>
          <w:top w:val="single" w:color="auto" w:sz="4" w:space="0"/>
          <w:left w:val="single" w:color="auto" w:sz="4" w:space="0"/>
          <w:bottom w:val="single" w:color="auto" w:sz="4" w:space="0"/>
          <w:right w:val="single" w:color="auto" w:sz="4" w:space="0"/>
        </w:pBdr>
        <w:spacing w:line="360" w:lineRule="auto"/>
        <w:ind w:firstLine="240" w:firstLineChars="100"/>
        <w:rPr>
          <w:rFonts w:hint="eastAsia"/>
          <w:sz w:val="24"/>
          <w:szCs w:val="24"/>
          <w:lang w:val="en-US" w:eastAsia="zh-CN"/>
        </w:rPr>
      </w:pPr>
      <w:r>
        <w:rPr>
          <w:rFonts w:hint="eastAsia"/>
          <w:sz w:val="24"/>
          <w:szCs w:val="24"/>
          <w:lang w:val="en-US" w:eastAsia="zh-CN"/>
        </w:rPr>
        <w:t>try {    controller.runCommand(cmdLine);</w:t>
      </w:r>
      <w:r>
        <w:rPr>
          <w:rFonts w:hint="eastAsia"/>
          <w:sz w:val="24"/>
          <w:szCs w:val="24"/>
          <w:lang w:val="en-US" w:eastAsia="zh-CN"/>
        </w:rPr>
        <w:tab/>
      </w:r>
      <w:r>
        <w:rPr>
          <w:rFonts w:hint="eastAsia"/>
          <w:sz w:val="24"/>
          <w:szCs w:val="24"/>
          <w:lang w:val="en-US" w:eastAsia="zh-CN"/>
        </w:rPr>
        <w:t>}</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catch (exception &amp;e)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cout &lt;&lt; "Bad line in " &lt;&lt; FILE_NAME &lt;&lt; ": " &lt;&lt; cmdLine &lt;&lt; endl;</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cout &lt;&lt; "Error: " &lt;&lt; e.what() &lt;&lt; endl;</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return 1;</w:t>
      </w:r>
      <w:r>
        <w:rPr>
          <w:rFonts w:hint="eastAsia"/>
          <w:sz w:val="24"/>
          <w:szCs w:val="24"/>
          <w:lang w:val="en-US" w:eastAsia="zh-CN"/>
        </w:rPr>
        <w:tab/>
      </w: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w:t>
      </w:r>
    </w:p>
    <w:p>
      <w:pPr>
        <w:pBdr>
          <w:top w:val="none" w:color="auto" w:sz="0" w:space="0"/>
          <w:left w:val="none" w:color="auto" w:sz="0" w:space="0"/>
          <w:bottom w:val="none" w:color="auto" w:sz="0" w:space="0"/>
          <w:right w:val="none" w:color="auto" w:sz="0" w:space="0"/>
        </w:pBdr>
        <w:spacing w:line="360" w:lineRule="auto"/>
        <w:rPr>
          <w:rFonts w:hint="eastAsia"/>
          <w:sz w:val="24"/>
          <w:szCs w:val="24"/>
          <w:lang w:val="en-US" w:eastAsia="zh-CN"/>
        </w:rPr>
      </w:pPr>
      <w:r>
        <w:rPr>
          <w:rFonts w:hint="eastAsia"/>
          <w:sz w:val="24"/>
          <w:szCs w:val="24"/>
          <w:lang w:val="en-US" w:eastAsia="zh-CN"/>
        </w:rPr>
        <w:t>*定义抛错类处理异常</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class AccountException : public std::runtime_error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private:    const Account *account;</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public:</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AccountException(const Account *account, const std::string &amp;msg)</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runtime_error(msg), account(account) { }</w:t>
      </w:r>
    </w:p>
    <w:p>
      <w:pPr>
        <w:pBdr>
          <w:top w:val="single" w:color="auto" w:sz="4" w:space="0"/>
          <w:left w:val="single" w:color="auto" w:sz="4" w:space="0"/>
          <w:bottom w:val="single" w:color="auto" w:sz="4" w:space="0"/>
          <w:right w:val="single" w:color="auto" w:sz="4" w:space="0"/>
        </w:pBdr>
        <w:spacing w:line="360" w:lineRule="auto"/>
        <w:rPr>
          <w:rFonts w:hint="eastAsia"/>
          <w:sz w:val="24"/>
          <w:szCs w:val="24"/>
          <w:lang w:val="en-US" w:eastAsia="zh-CN"/>
        </w:rPr>
      </w:pPr>
      <w:r>
        <w:rPr>
          <w:rFonts w:hint="eastAsia"/>
          <w:sz w:val="24"/>
          <w:szCs w:val="24"/>
          <w:lang w:val="en-US" w:eastAsia="zh-CN"/>
        </w:rPr>
        <w:tab/>
      </w:r>
      <w:r>
        <w:rPr>
          <w:rFonts w:hint="eastAsia"/>
          <w:sz w:val="24"/>
          <w:szCs w:val="24"/>
          <w:lang w:val="en-US" w:eastAsia="zh-CN"/>
        </w:rPr>
        <w:t>const Account *getAccount() const { return account; }  };</w:t>
      </w:r>
    </w:p>
    <w:p>
      <w:pPr>
        <w:spacing w:line="360" w:lineRule="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b w:val="0"/>
          <w:bCs w:val="0"/>
          <w:sz w:val="24"/>
          <w:szCs w:val="24"/>
          <w:lang w:val="en-US" w:eastAsia="zh-CN"/>
        </w:rPr>
        <w:t>重载流插入和流提取运算符</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istream &amp; operator &gt;&gt; (istream &amp;in, Date &amp;date)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year, month, day;</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char c1, c2;</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 &gt;&gt; year &gt;&gt; c1 &gt;&gt; month &gt;&gt; c2 &gt;&gt; day;</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 (c1 != '-' || c2 !=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throw runtime_error("Bad time format");</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date = Date(year, month, day);</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return in;}</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ostream &amp; operator &lt;&lt; (ostream &amp;out, const Date &amp;date) {</w:t>
      </w:r>
    </w:p>
    <w:p>
      <w:pPr>
        <w:pBdr>
          <w:top w:val="single" w:color="auto" w:sz="4" w:space="0"/>
          <w:left w:val="single" w:color="auto" w:sz="4" w:space="0"/>
          <w:bottom w:val="single" w:color="auto" w:sz="4" w:space="0"/>
          <w:right w:val="single" w:color="auto" w:sz="4" w:space="0"/>
        </w:pBdr>
        <w:spacing w:line="360" w:lineRule="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out &lt;&lt; date.getYear() &lt;&lt; "-" &lt;&lt; date.getMonth() &lt;&lt; "-" &lt;&lt; date.getDay();</w:t>
      </w:r>
    </w:p>
    <w:p>
      <w:pPr>
        <w:pBdr>
          <w:top w:val="single" w:color="auto" w:sz="4" w:space="0"/>
          <w:left w:val="single" w:color="auto" w:sz="4" w:space="0"/>
          <w:bottom w:val="single" w:color="auto" w:sz="4" w:space="0"/>
          <w:right w:val="single" w:color="auto" w:sz="4" w:space="0"/>
        </w:pBdr>
        <w:spacing w:line="360" w:lineRule="auto"/>
        <w:rPr>
          <w:sz w:val="24"/>
          <w:szCs w:val="28"/>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return out;}</w:t>
      </w:r>
    </w:p>
    <w:p>
      <w:pPr>
        <w:spacing w:line="360" w:lineRule="auto"/>
        <w:rPr>
          <w:b/>
          <w:sz w:val="24"/>
          <w:szCs w:val="28"/>
        </w:rPr>
      </w:pPr>
      <w:r>
        <w:rPr>
          <w:rFonts w:hint="eastAsia"/>
          <w:b/>
          <w:sz w:val="24"/>
          <w:szCs w:val="28"/>
        </w:rPr>
        <w:t>实验数据：</w:t>
      </w:r>
    </w:p>
    <w:p>
      <w:pPr>
        <w:rPr>
          <w:rFonts w:ascii="宋体" w:hAnsi="宋体" w:eastAsia="宋体"/>
          <w:sz w:val="24"/>
          <w:szCs w:val="24"/>
        </w:rPr>
      </w:pPr>
      <w:r>
        <w:rPr>
          <w:rFonts w:hint="eastAsia" w:ascii="宋体" w:hAnsi="宋体" w:eastAsia="宋体"/>
          <w:sz w:val="24"/>
          <w:szCs w:val="24"/>
        </w:rPr>
        <w:t>【步骤1】</w:t>
      </w:r>
    </w:p>
    <w:p>
      <w:pPr>
        <w:spacing w:line="360" w:lineRule="auto"/>
        <w:rPr>
          <w:sz w:val="24"/>
          <w:szCs w:val="24"/>
        </w:rPr>
      </w:pPr>
      <w:r>
        <w:rPr>
          <w:rFonts w:hint="eastAsia"/>
          <w:sz w:val="24"/>
          <w:szCs w:val="24"/>
        </w:rPr>
        <w:t>测试用例1：</w:t>
      </w:r>
      <w:r>
        <w:rPr>
          <w:rFonts w:ascii="Times New Roman" w:hAnsi="Times New Roman" w:cs="Times New Roman"/>
          <w:sz w:val="24"/>
          <w:szCs w:val="24"/>
        </w:rPr>
        <w:t>a</w:t>
      </w:r>
      <w:r>
        <w:rPr>
          <w:sz w:val="24"/>
          <w:szCs w:val="24"/>
        </w:rPr>
        <w:t xml:space="preserve"> </w:t>
      </w:r>
      <w:r>
        <w:rPr>
          <w:rFonts w:ascii="Times New Roman" w:hAnsi="Times New Roman" w:cs="Times New Roman"/>
          <w:sz w:val="24"/>
          <w:szCs w:val="24"/>
        </w:rPr>
        <w:t>s</w:t>
      </w:r>
      <w:r>
        <w:rPr>
          <w:sz w:val="24"/>
          <w:szCs w:val="24"/>
        </w:rPr>
        <w:t xml:space="preserve"> </w:t>
      </w:r>
      <w:r>
        <w:rPr>
          <w:rFonts w:ascii="Times New Roman" w:hAnsi="Times New Roman" w:cs="Times New Roman"/>
          <w:sz w:val="24"/>
          <w:szCs w:val="24"/>
        </w:rPr>
        <w:t>S</w:t>
      </w:r>
      <w:r>
        <w:rPr>
          <w:sz w:val="24"/>
          <w:szCs w:val="24"/>
        </w:rPr>
        <w:t>3755217 0.015（用户输入正确数据）</w:t>
      </w:r>
    </w:p>
    <w:p>
      <w:pPr>
        <w:spacing w:line="360" w:lineRule="auto"/>
        <w:rPr>
          <w:sz w:val="24"/>
          <w:szCs w:val="24"/>
        </w:rPr>
      </w:pPr>
      <w:r>
        <w:rPr>
          <w:sz w:val="24"/>
          <w:szCs w:val="24"/>
        </w:rPr>
        <w:t xml:space="preserve">测试用例2：100 </w:t>
      </w:r>
      <w:r>
        <w:rPr>
          <w:rFonts w:ascii="Times New Roman" w:hAnsi="Times New Roman" w:cs="Times New Roman"/>
          <w:sz w:val="24"/>
          <w:szCs w:val="24"/>
        </w:rPr>
        <w:t>s</w:t>
      </w:r>
      <w:r>
        <w:rPr>
          <w:sz w:val="24"/>
          <w:szCs w:val="24"/>
        </w:rPr>
        <w:t xml:space="preserve"> </w:t>
      </w:r>
      <w:r>
        <w:rPr>
          <w:rFonts w:ascii="Times New Roman" w:hAnsi="Times New Roman" w:cs="Times New Roman"/>
          <w:sz w:val="24"/>
          <w:szCs w:val="24"/>
        </w:rPr>
        <w:t>S</w:t>
      </w:r>
      <w:r>
        <w:rPr>
          <w:sz w:val="24"/>
          <w:szCs w:val="24"/>
        </w:rPr>
        <w:t>3755217 0.015（用户输入了错误的选项）</w:t>
      </w:r>
    </w:p>
    <w:p>
      <w:pPr>
        <w:rPr>
          <w:sz w:val="24"/>
          <w:szCs w:val="24"/>
        </w:rPr>
      </w:pPr>
      <w:r>
        <w:rPr>
          <w:sz w:val="24"/>
          <w:szCs w:val="24"/>
        </w:rPr>
        <w:t xml:space="preserve">测试用例3: </w:t>
      </w:r>
      <w:r>
        <w:rPr>
          <w:rFonts w:ascii="Times New Roman" w:hAnsi="Times New Roman" w:cs="Times New Roman"/>
          <w:sz w:val="24"/>
          <w:szCs w:val="24"/>
        </w:rPr>
        <w:t>a</w:t>
      </w:r>
      <w:r>
        <w:rPr>
          <w:sz w:val="24"/>
          <w:szCs w:val="24"/>
        </w:rPr>
        <w:t xml:space="preserve"> </w:t>
      </w:r>
      <w:r>
        <w:rPr>
          <w:rFonts w:ascii="Times New Roman" w:hAnsi="Times New Roman" w:cs="Times New Roman"/>
          <w:sz w:val="24"/>
          <w:szCs w:val="24"/>
        </w:rPr>
        <w:t>s</w:t>
      </w:r>
      <w:r>
        <w:rPr>
          <w:sz w:val="24"/>
          <w:szCs w:val="24"/>
        </w:rPr>
        <w:t xml:space="preserve"> </w:t>
      </w:r>
      <w:r>
        <w:rPr>
          <w:rFonts w:ascii="Times New Roman" w:hAnsi="Times New Roman" w:cs="Times New Roman"/>
          <w:sz w:val="24"/>
          <w:szCs w:val="24"/>
        </w:rPr>
        <w:t>S</w:t>
      </w:r>
      <w:r>
        <w:rPr>
          <w:sz w:val="24"/>
          <w:szCs w:val="24"/>
        </w:rPr>
        <w:t>3755217 50000（用户输入了错误的利率）</w:t>
      </w:r>
    </w:p>
    <w:p>
      <w:pPr>
        <w:rPr>
          <w:rFonts w:ascii="宋体" w:hAnsi="宋体" w:eastAsia="宋体"/>
          <w:sz w:val="24"/>
          <w:szCs w:val="24"/>
        </w:rPr>
      </w:pPr>
      <w:r>
        <w:rPr>
          <w:rFonts w:hint="eastAsia" w:ascii="宋体" w:hAnsi="宋体" w:eastAsia="宋体"/>
          <w:sz w:val="24"/>
          <w:szCs w:val="24"/>
        </w:rPr>
        <w:t>【步骤2】</w:t>
      </w:r>
    </w:p>
    <w:p>
      <w:pPr>
        <w:rPr>
          <w:rFonts w:ascii="宋体" w:hAnsi="宋体" w:eastAsia="宋体"/>
          <w:sz w:val="24"/>
          <w:szCs w:val="24"/>
        </w:rPr>
      </w:pPr>
      <w:r>
        <w:rPr>
          <w:rFonts w:hint="eastAsia" w:ascii="宋体" w:hAnsi="宋体" w:eastAsia="宋体"/>
          <w:sz w:val="24"/>
          <w:szCs w:val="24"/>
        </w:rPr>
        <w:t>测试用例1：</w:t>
      </w:r>
      <w:r>
        <w:rPr>
          <w:rFonts w:ascii="宋体" w:hAnsi="宋体" w:eastAsia="宋体"/>
          <w:sz w:val="24"/>
          <w:szCs w:val="24"/>
        </w:rPr>
        <w:t>2008-11-5  #</w:t>
      </w:r>
      <w:r>
        <w:rPr>
          <w:rFonts w:ascii="Times New Roman" w:hAnsi="Times New Roman" w:eastAsia="宋体" w:cs="Times New Roman"/>
          <w:sz w:val="24"/>
          <w:szCs w:val="24"/>
        </w:rPr>
        <w:t>S</w:t>
      </w:r>
      <w:r>
        <w:rPr>
          <w:rFonts w:ascii="宋体" w:hAnsi="宋体" w:eastAsia="宋体"/>
          <w:sz w:val="24"/>
          <w:szCs w:val="24"/>
        </w:rPr>
        <w:t xml:space="preserve">3755217 5000  5000 </w:t>
      </w:r>
      <w:r>
        <w:rPr>
          <w:rFonts w:ascii="Times New Roman" w:hAnsi="Times New Roman" w:eastAsia="宋体" w:cs="Times New Roman"/>
          <w:sz w:val="24"/>
          <w:szCs w:val="24"/>
        </w:rPr>
        <w:t>salary</w:t>
      </w:r>
      <w:r>
        <w:rPr>
          <w:rFonts w:hint="eastAsia" w:ascii="宋体" w:hAnsi="宋体" w:eastAsia="宋体"/>
          <w:sz w:val="24"/>
          <w:szCs w:val="24"/>
        </w:rPr>
        <w:t>（用户输入正确）</w:t>
      </w:r>
    </w:p>
    <w:p>
      <w:pPr>
        <w:rPr>
          <w:rFonts w:ascii="宋体" w:hAnsi="宋体" w:eastAsia="宋体"/>
          <w:sz w:val="24"/>
          <w:szCs w:val="24"/>
        </w:rPr>
      </w:pPr>
      <w:r>
        <w:rPr>
          <w:rFonts w:hint="eastAsia" w:ascii="宋体" w:hAnsi="宋体" w:eastAsia="宋体"/>
          <w:sz w:val="24"/>
          <w:szCs w:val="24"/>
        </w:rPr>
        <w:t>测试用例2：</w:t>
      </w:r>
      <w:r>
        <w:rPr>
          <w:rFonts w:ascii="宋体" w:hAnsi="宋体" w:eastAsia="宋体"/>
          <w:sz w:val="24"/>
          <w:szCs w:val="24"/>
        </w:rPr>
        <w:t xml:space="preserve">2008-12-20  #02342342  -4000 6000 </w:t>
      </w:r>
      <w:r>
        <w:rPr>
          <w:rFonts w:ascii="Times New Roman" w:hAnsi="Times New Roman" w:eastAsia="宋体" w:cs="Times New Roman"/>
          <w:sz w:val="24"/>
          <w:szCs w:val="24"/>
        </w:rPr>
        <w:t>buy</w:t>
      </w:r>
      <w:r>
        <w:rPr>
          <w:rFonts w:ascii="宋体" w:hAnsi="宋体" w:eastAsia="宋体"/>
          <w:sz w:val="24"/>
          <w:szCs w:val="24"/>
        </w:rPr>
        <w:t xml:space="preserve"> </w:t>
      </w:r>
      <w:r>
        <w:rPr>
          <w:rFonts w:ascii="Times New Roman" w:hAnsi="Times New Roman" w:eastAsia="宋体" w:cs="Times New Roman"/>
          <w:sz w:val="24"/>
          <w:szCs w:val="24"/>
        </w:rPr>
        <w:t>a</w:t>
      </w:r>
      <w:r>
        <w:rPr>
          <w:rFonts w:ascii="宋体" w:hAnsi="宋体" w:eastAsia="宋体"/>
          <w:sz w:val="24"/>
          <w:szCs w:val="24"/>
        </w:rPr>
        <w:t xml:space="preserve"> </w:t>
      </w:r>
      <w:r>
        <w:rPr>
          <w:rFonts w:ascii="Times New Roman" w:hAnsi="Times New Roman" w:eastAsia="宋体" w:cs="Times New Roman"/>
          <w:sz w:val="24"/>
          <w:szCs w:val="24"/>
        </w:rPr>
        <w:t>laptop</w:t>
      </w:r>
    </w:p>
    <w:p>
      <w:pPr>
        <w:rPr>
          <w:rFonts w:ascii="宋体" w:hAnsi="宋体" w:eastAsia="宋体"/>
          <w:sz w:val="24"/>
          <w:szCs w:val="24"/>
        </w:rPr>
      </w:pPr>
      <w:r>
        <w:rPr>
          <w:rFonts w:hint="eastAsia" w:ascii="宋体" w:hAnsi="宋体" w:eastAsia="宋体"/>
          <w:sz w:val="24"/>
          <w:szCs w:val="24"/>
        </w:rPr>
        <w:t>（用户输入正确）</w:t>
      </w:r>
    </w:p>
    <w:p>
      <w:pPr>
        <w:rPr>
          <w:rFonts w:ascii="宋体" w:hAnsi="宋体" w:eastAsia="宋体"/>
          <w:sz w:val="24"/>
          <w:szCs w:val="24"/>
        </w:rPr>
      </w:pPr>
      <w:r>
        <w:rPr>
          <w:rFonts w:hint="eastAsia" w:ascii="宋体" w:hAnsi="宋体" w:eastAsia="宋体"/>
          <w:sz w:val="24"/>
          <w:szCs w:val="24"/>
        </w:rPr>
        <w:t>测试用例3：</w:t>
      </w:r>
      <w:r>
        <w:rPr>
          <w:rFonts w:ascii="宋体" w:hAnsi="宋体" w:eastAsia="宋体"/>
          <w:sz w:val="24"/>
          <w:szCs w:val="24"/>
        </w:rPr>
        <w:t>2009-1-1 #</w:t>
      </w:r>
      <w:r>
        <w:rPr>
          <w:rFonts w:ascii="Times New Roman" w:hAnsi="Times New Roman" w:eastAsia="宋体" w:cs="Times New Roman"/>
          <w:sz w:val="24"/>
          <w:szCs w:val="24"/>
        </w:rPr>
        <w:t>S</w:t>
      </w:r>
      <w:r>
        <w:rPr>
          <w:rFonts w:ascii="宋体" w:hAnsi="宋体" w:eastAsia="宋体"/>
          <w:sz w:val="24"/>
          <w:szCs w:val="24"/>
        </w:rPr>
        <w:t xml:space="preserve">3755217  17.77 10517.8 </w:t>
      </w:r>
      <w:r>
        <w:rPr>
          <w:rFonts w:ascii="Times New Roman" w:hAnsi="Times New Roman" w:eastAsia="宋体" w:cs="Times New Roman"/>
          <w:sz w:val="24"/>
          <w:szCs w:val="24"/>
        </w:rPr>
        <w:t>interest</w:t>
      </w:r>
      <w:r>
        <w:rPr>
          <w:rFonts w:hint="eastAsia" w:ascii="宋体" w:hAnsi="宋体" w:eastAsia="宋体"/>
          <w:sz w:val="24"/>
          <w:szCs w:val="24"/>
        </w:rPr>
        <w:t>（用户输入正确）</w:t>
      </w:r>
    </w:p>
    <w:p>
      <w:pPr>
        <w:rPr>
          <w:rFonts w:ascii="宋体" w:hAnsi="宋体" w:eastAsia="宋体"/>
          <w:sz w:val="24"/>
          <w:szCs w:val="24"/>
        </w:rPr>
      </w:pPr>
      <w:r>
        <w:rPr>
          <w:rFonts w:hint="eastAsia" w:ascii="宋体" w:hAnsi="宋体" w:eastAsia="宋体"/>
          <w:sz w:val="24"/>
          <w:szCs w:val="24"/>
        </w:rPr>
        <w:t>【步骤3】</w:t>
      </w:r>
    </w:p>
    <w:p>
      <w:pPr>
        <w:rPr>
          <w:rFonts w:ascii="宋体" w:hAnsi="宋体" w:eastAsia="宋体"/>
          <w:sz w:val="24"/>
          <w:szCs w:val="24"/>
        </w:rPr>
      </w:pPr>
      <w:r>
        <w:rPr>
          <w:rFonts w:hint="eastAsia" w:ascii="宋体" w:hAnsi="宋体" w:eastAsia="宋体"/>
          <w:sz w:val="24"/>
          <w:szCs w:val="24"/>
        </w:rPr>
        <w:t>测试用例1：</w:t>
      </w:r>
      <w:r>
        <w:rPr>
          <w:rFonts w:ascii="宋体" w:hAnsi="宋体" w:eastAsia="宋体"/>
          <w:sz w:val="24"/>
          <w:szCs w:val="24"/>
        </w:rPr>
        <w:t>2009-1-1  #</w:t>
      </w:r>
      <w:r>
        <w:rPr>
          <w:rFonts w:ascii="Times New Roman" w:hAnsi="Times New Roman" w:eastAsia="宋体" w:cs="Times New Roman"/>
          <w:sz w:val="24"/>
          <w:szCs w:val="24"/>
        </w:rPr>
        <w:t>C</w:t>
      </w:r>
      <w:r>
        <w:rPr>
          <w:rFonts w:ascii="宋体" w:hAnsi="宋体" w:eastAsia="宋体"/>
          <w:sz w:val="24"/>
          <w:szCs w:val="24"/>
        </w:rPr>
        <w:t xml:space="preserve">5392394   -50   -50  </w:t>
      </w:r>
      <w:r>
        <w:rPr>
          <w:rFonts w:ascii="Times New Roman" w:hAnsi="Times New Roman" w:eastAsia="宋体" w:cs="Times New Roman"/>
          <w:sz w:val="24"/>
          <w:szCs w:val="24"/>
        </w:rPr>
        <w:t>annual</w:t>
      </w:r>
      <w:r>
        <w:rPr>
          <w:rFonts w:ascii="宋体" w:hAnsi="宋体" w:eastAsia="宋体"/>
          <w:sz w:val="24"/>
          <w:szCs w:val="24"/>
        </w:rPr>
        <w:t xml:space="preserve"> </w:t>
      </w:r>
      <w:r>
        <w:rPr>
          <w:rFonts w:ascii="Times New Roman" w:hAnsi="Times New Roman" w:eastAsia="宋体" w:cs="Times New Roman"/>
          <w:sz w:val="24"/>
          <w:szCs w:val="24"/>
        </w:rPr>
        <w:t>fee</w:t>
      </w:r>
    </w:p>
    <w:p>
      <w:pPr>
        <w:rPr>
          <w:rFonts w:ascii="宋体" w:hAnsi="宋体" w:eastAsia="宋体"/>
          <w:sz w:val="24"/>
          <w:szCs w:val="24"/>
        </w:rPr>
      </w:pPr>
      <w:r>
        <w:rPr>
          <w:rFonts w:hint="eastAsia" w:ascii="宋体" w:hAnsi="宋体" w:eastAsia="宋体"/>
          <w:sz w:val="24"/>
          <w:szCs w:val="24"/>
        </w:rPr>
        <w:t>测试用例2：</w:t>
      </w:r>
      <w:r>
        <w:rPr>
          <w:rFonts w:ascii="宋体" w:hAnsi="宋体" w:eastAsia="宋体"/>
          <w:sz w:val="24"/>
          <w:szCs w:val="24"/>
        </w:rPr>
        <w:t>2008-12-1  #</w:t>
      </w:r>
      <w:r>
        <w:rPr>
          <w:rFonts w:ascii="Times New Roman" w:hAnsi="Times New Roman" w:eastAsia="宋体" w:cs="Times New Roman"/>
          <w:sz w:val="24"/>
          <w:szCs w:val="24"/>
        </w:rPr>
        <w:t>C</w:t>
      </w:r>
      <w:r>
        <w:rPr>
          <w:rFonts w:ascii="宋体" w:hAnsi="宋体" w:eastAsia="宋体"/>
          <w:sz w:val="24"/>
          <w:szCs w:val="24"/>
        </w:rPr>
        <w:t xml:space="preserve">5392394  2016 0  </w:t>
      </w:r>
      <w:r>
        <w:rPr>
          <w:rFonts w:ascii="Times New Roman" w:hAnsi="Times New Roman" w:eastAsia="宋体" w:cs="Times New Roman"/>
          <w:sz w:val="24"/>
          <w:szCs w:val="24"/>
        </w:rPr>
        <w:t>repay</w:t>
      </w:r>
      <w:r>
        <w:rPr>
          <w:rFonts w:ascii="宋体" w:hAnsi="宋体" w:eastAsia="宋体"/>
          <w:sz w:val="24"/>
          <w:szCs w:val="24"/>
        </w:rPr>
        <w:t xml:space="preserve"> </w:t>
      </w:r>
      <w:r>
        <w:rPr>
          <w:rFonts w:ascii="Times New Roman" w:hAnsi="Times New Roman" w:eastAsia="宋体" w:cs="Times New Roman"/>
          <w:sz w:val="24"/>
          <w:szCs w:val="24"/>
        </w:rPr>
        <w:t>the</w:t>
      </w:r>
      <w:r>
        <w:rPr>
          <w:rFonts w:ascii="宋体" w:hAnsi="宋体" w:eastAsia="宋体"/>
          <w:sz w:val="24"/>
          <w:szCs w:val="24"/>
        </w:rPr>
        <w:t xml:space="preserve"> </w:t>
      </w:r>
      <w:r>
        <w:rPr>
          <w:rFonts w:ascii="Times New Roman" w:hAnsi="Times New Roman" w:eastAsia="宋体" w:cs="Times New Roman"/>
          <w:sz w:val="24"/>
          <w:szCs w:val="24"/>
        </w:rPr>
        <w:t>credit</w:t>
      </w:r>
    </w:p>
    <w:p>
      <w:pPr>
        <w:rPr>
          <w:rFonts w:hint="eastAsia" w:ascii="宋体" w:hAnsi="宋体" w:eastAsia="宋体"/>
          <w:sz w:val="24"/>
          <w:szCs w:val="24"/>
        </w:rPr>
      </w:pPr>
      <w:r>
        <w:rPr>
          <w:rFonts w:hint="eastAsia" w:ascii="宋体" w:hAnsi="宋体" w:eastAsia="宋体"/>
          <w:sz w:val="24"/>
          <w:szCs w:val="24"/>
        </w:rPr>
        <w:t>测试用例</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2012-5</w:t>
      </w:r>
      <w:r>
        <w:rPr>
          <w:rFonts w:hint="eastAsia" w:ascii="宋体" w:hAnsi="宋体" w:eastAsia="宋体"/>
          <w:sz w:val="24"/>
          <w:szCs w:val="24"/>
        </w:rPr>
        <w:t>-</w:t>
      </w:r>
      <w:r>
        <w:rPr>
          <w:rFonts w:ascii="宋体" w:hAnsi="宋体" w:eastAsia="宋体"/>
          <w:sz w:val="24"/>
          <w:szCs w:val="24"/>
        </w:rPr>
        <w:t>3 #</w:t>
      </w:r>
      <w:r>
        <w:rPr>
          <w:rFonts w:ascii="Times New Roman" w:hAnsi="Times New Roman" w:eastAsia="宋体" w:cs="Times New Roman"/>
          <w:sz w:val="24"/>
          <w:szCs w:val="24"/>
        </w:rPr>
        <w:t>C</w:t>
      </w:r>
      <w:r>
        <w:rPr>
          <w:rFonts w:ascii="宋体" w:hAnsi="宋体" w:eastAsia="宋体"/>
          <w:sz w:val="24"/>
          <w:szCs w:val="24"/>
        </w:rPr>
        <w:t xml:space="preserve">5392394  2046 0  </w:t>
      </w:r>
      <w:r>
        <w:rPr>
          <w:rFonts w:ascii="Times New Roman" w:hAnsi="Times New Roman" w:eastAsia="宋体" w:cs="Times New Roman"/>
          <w:sz w:val="24"/>
          <w:szCs w:val="24"/>
        </w:rPr>
        <w:t>repay</w:t>
      </w:r>
      <w:r>
        <w:rPr>
          <w:rFonts w:ascii="宋体" w:hAnsi="宋体" w:eastAsia="宋体"/>
          <w:sz w:val="24"/>
          <w:szCs w:val="24"/>
        </w:rPr>
        <w:t xml:space="preserve"> </w:t>
      </w:r>
      <w:r>
        <w:rPr>
          <w:rFonts w:ascii="Times New Roman" w:hAnsi="Times New Roman" w:eastAsia="宋体" w:cs="Times New Roman"/>
          <w:sz w:val="24"/>
          <w:szCs w:val="24"/>
        </w:rPr>
        <w:t>the</w:t>
      </w:r>
      <w:r>
        <w:rPr>
          <w:rFonts w:ascii="宋体" w:hAnsi="宋体" w:eastAsia="宋体"/>
          <w:sz w:val="24"/>
          <w:szCs w:val="24"/>
        </w:rPr>
        <w:t xml:space="preserve"> </w:t>
      </w:r>
      <w:r>
        <w:rPr>
          <w:rFonts w:ascii="Times New Roman" w:hAnsi="Times New Roman" w:eastAsia="宋体" w:cs="Times New Roman"/>
          <w:sz w:val="24"/>
          <w:szCs w:val="24"/>
        </w:rPr>
        <w:t>credit</w:t>
      </w:r>
    </w:p>
    <w:p>
      <w:pPr>
        <w:rPr>
          <w:rFonts w:ascii="宋体" w:hAnsi="宋体" w:eastAsia="宋体"/>
          <w:sz w:val="24"/>
          <w:szCs w:val="24"/>
        </w:rPr>
      </w:pPr>
      <w:r>
        <w:rPr>
          <w:rFonts w:hint="eastAsia" w:ascii="宋体" w:hAnsi="宋体" w:eastAsia="宋体"/>
          <w:sz w:val="24"/>
          <w:szCs w:val="24"/>
        </w:rPr>
        <w:t>【步骤4】</w:t>
      </w:r>
    </w:p>
    <w:p>
      <w:pPr>
        <w:rPr>
          <w:rFonts w:ascii="宋体" w:hAnsi="宋体" w:eastAsia="宋体"/>
          <w:sz w:val="24"/>
          <w:szCs w:val="24"/>
        </w:rPr>
      </w:pPr>
      <w:bookmarkStart w:id="0" w:name="_Hlk512160222"/>
      <w:r>
        <w:rPr>
          <w:rFonts w:hint="eastAsia" w:ascii="宋体" w:hAnsi="宋体" w:eastAsia="宋体"/>
          <w:sz w:val="24"/>
          <w:szCs w:val="24"/>
        </w:rPr>
        <w:t>测试用例1：</w:t>
      </w:r>
      <w:r>
        <w:rPr>
          <w:rFonts w:ascii="Times New Roman" w:hAnsi="Times New Roman" w:eastAsia="宋体" w:cs="Times New Roman"/>
          <w:sz w:val="24"/>
          <w:szCs w:val="24"/>
        </w:rPr>
        <w:t>d</w:t>
      </w:r>
      <w:r>
        <w:rPr>
          <w:rFonts w:ascii="宋体" w:hAnsi="宋体" w:eastAsia="宋体"/>
          <w:sz w:val="24"/>
          <w:szCs w:val="24"/>
        </w:rPr>
        <w:t xml:space="preserve"> 100 </w:t>
      </w:r>
      <w:r>
        <w:rPr>
          <w:rFonts w:ascii="Times New Roman" w:hAnsi="Times New Roman" w:eastAsia="宋体" w:cs="Times New Roman"/>
          <w:sz w:val="24"/>
          <w:szCs w:val="24"/>
        </w:rPr>
        <w:t>salary</w:t>
      </w:r>
      <w:r>
        <w:rPr>
          <w:rFonts w:ascii="宋体" w:hAnsi="宋体" w:eastAsia="宋体"/>
          <w:sz w:val="24"/>
          <w:szCs w:val="24"/>
        </w:rPr>
        <w:t xml:space="preserve"> (</w:t>
      </w:r>
      <w:r>
        <w:rPr>
          <w:rFonts w:hint="eastAsia" w:ascii="宋体" w:hAnsi="宋体" w:eastAsia="宋体"/>
          <w:sz w:val="24"/>
          <w:szCs w:val="24"/>
        </w:rPr>
        <w:t>用户正确存入存款)</w:t>
      </w:r>
    </w:p>
    <w:p>
      <w:pPr>
        <w:rPr>
          <w:rFonts w:ascii="宋体" w:hAnsi="宋体" w:eastAsia="宋体"/>
          <w:sz w:val="24"/>
          <w:szCs w:val="24"/>
        </w:rPr>
      </w:pPr>
      <w:r>
        <w:rPr>
          <w:rFonts w:hint="eastAsia" w:ascii="宋体" w:hAnsi="宋体" w:eastAsia="宋体"/>
          <w:sz w:val="24"/>
          <w:szCs w:val="24"/>
        </w:rPr>
        <w:t>测试用例2：</w:t>
      </w:r>
      <w:r>
        <w:rPr>
          <w:rFonts w:ascii="Times New Roman" w:hAnsi="Times New Roman" w:eastAsia="宋体" w:cs="Times New Roman"/>
          <w:sz w:val="24"/>
          <w:szCs w:val="24"/>
        </w:rPr>
        <w:t>w</w:t>
      </w:r>
      <w:r>
        <w:rPr>
          <w:rFonts w:ascii="宋体" w:hAnsi="宋体" w:eastAsia="宋体"/>
          <w:sz w:val="24"/>
          <w:szCs w:val="24"/>
        </w:rPr>
        <w:t xml:space="preserve"> 10 </w:t>
      </w:r>
      <w:r>
        <w:rPr>
          <w:rFonts w:ascii="Times New Roman" w:hAnsi="Times New Roman" w:eastAsia="宋体" w:cs="Times New Roman"/>
          <w:sz w:val="24"/>
          <w:szCs w:val="24"/>
        </w:rPr>
        <w:t>buying</w:t>
      </w:r>
      <w:r>
        <w:rPr>
          <w:rFonts w:ascii="宋体" w:hAnsi="宋体" w:eastAsia="宋体"/>
          <w:sz w:val="24"/>
          <w:szCs w:val="24"/>
        </w:rPr>
        <w:t xml:space="preserve"> </w:t>
      </w:r>
      <w:r>
        <w:rPr>
          <w:rFonts w:ascii="Times New Roman" w:hAnsi="Times New Roman" w:eastAsia="宋体" w:cs="Times New Roman"/>
          <w:sz w:val="24"/>
          <w:szCs w:val="24"/>
        </w:rPr>
        <w:t>items</w:t>
      </w:r>
      <w:r>
        <w:rPr>
          <w:rFonts w:ascii="宋体" w:hAnsi="宋体" w:eastAsia="宋体"/>
          <w:sz w:val="24"/>
          <w:szCs w:val="24"/>
        </w:rPr>
        <w:t>(</w:t>
      </w:r>
      <w:r>
        <w:rPr>
          <w:rFonts w:hint="eastAsia" w:ascii="宋体" w:hAnsi="宋体" w:eastAsia="宋体"/>
          <w:sz w:val="24"/>
          <w:szCs w:val="24"/>
        </w:rPr>
        <w:t>用户正确取出存款)</w:t>
      </w:r>
    </w:p>
    <w:bookmarkEnd w:id="0"/>
    <w:p>
      <w:pPr>
        <w:rPr>
          <w:rFonts w:ascii="宋体" w:hAnsi="宋体" w:eastAsia="宋体"/>
          <w:sz w:val="24"/>
          <w:szCs w:val="24"/>
        </w:rPr>
      </w:pPr>
      <w:r>
        <w:rPr>
          <w:rFonts w:hint="eastAsia" w:ascii="宋体" w:hAnsi="宋体" w:eastAsia="宋体"/>
          <w:sz w:val="24"/>
          <w:szCs w:val="24"/>
        </w:rPr>
        <w:t>测试用例3</w:t>
      </w:r>
      <w:r>
        <w:rPr>
          <w:rFonts w:ascii="宋体" w:hAnsi="宋体" w:eastAsia="宋体"/>
          <w:sz w:val="24"/>
          <w:szCs w:val="24"/>
        </w:rPr>
        <w:t xml:space="preserve">: </w:t>
      </w:r>
      <w:r>
        <w:rPr>
          <w:rFonts w:ascii="Times New Roman" w:hAnsi="Times New Roman" w:eastAsia="宋体" w:cs="Times New Roman"/>
          <w:sz w:val="24"/>
          <w:szCs w:val="24"/>
        </w:rPr>
        <w:t>c</w:t>
      </w:r>
      <w:r>
        <w:rPr>
          <w:rFonts w:ascii="宋体" w:hAnsi="宋体" w:eastAsia="宋体"/>
          <w:sz w:val="24"/>
          <w:szCs w:val="24"/>
        </w:rPr>
        <w:t xml:space="preserve"> 32 (</w:t>
      </w:r>
      <w:r>
        <w:rPr>
          <w:rFonts w:hint="eastAsia" w:ascii="宋体" w:hAnsi="宋体" w:eastAsia="宋体"/>
          <w:sz w:val="24"/>
          <w:szCs w:val="24"/>
        </w:rPr>
        <w:t>错误的超出了日期的范围)</w:t>
      </w:r>
    </w:p>
    <w:p>
      <w:pPr>
        <w:rPr>
          <w:rFonts w:ascii="宋体" w:hAnsi="宋体" w:eastAsia="宋体"/>
          <w:sz w:val="24"/>
          <w:szCs w:val="24"/>
        </w:rPr>
      </w:pPr>
      <w:r>
        <w:rPr>
          <w:rFonts w:hint="eastAsia" w:ascii="宋体" w:hAnsi="宋体" w:eastAsia="宋体"/>
          <w:sz w:val="24"/>
          <w:szCs w:val="24"/>
        </w:rPr>
        <w:t>【步骤5】</w:t>
      </w:r>
    </w:p>
    <w:p>
      <w:pPr>
        <w:rPr>
          <w:rFonts w:ascii="宋体" w:hAnsi="宋体" w:eastAsia="宋体"/>
          <w:sz w:val="24"/>
          <w:szCs w:val="24"/>
        </w:rPr>
      </w:pPr>
      <w:r>
        <w:rPr>
          <w:rFonts w:hint="eastAsia" w:ascii="宋体" w:hAnsi="宋体" w:eastAsia="宋体"/>
          <w:sz w:val="24"/>
          <w:szCs w:val="24"/>
        </w:rPr>
        <w:t>测试用例1：</w:t>
      </w:r>
      <w:r>
        <w:rPr>
          <w:rFonts w:ascii="Times New Roman" w:hAnsi="Times New Roman" w:eastAsia="宋体" w:cs="Times New Roman"/>
          <w:sz w:val="24"/>
          <w:szCs w:val="24"/>
        </w:rPr>
        <w:t>d</w:t>
      </w:r>
      <w:r>
        <w:rPr>
          <w:rFonts w:ascii="宋体" w:hAnsi="宋体" w:eastAsia="宋体"/>
          <w:sz w:val="24"/>
          <w:szCs w:val="24"/>
        </w:rPr>
        <w:t xml:space="preserve"> 100 </w:t>
      </w:r>
      <w:r>
        <w:rPr>
          <w:rFonts w:ascii="Times New Roman" w:hAnsi="Times New Roman" w:eastAsia="宋体" w:cs="Times New Roman"/>
          <w:sz w:val="24"/>
          <w:szCs w:val="24"/>
        </w:rPr>
        <w:t>salary</w:t>
      </w:r>
      <w:r>
        <w:rPr>
          <w:rFonts w:ascii="宋体" w:hAnsi="宋体" w:eastAsia="宋体"/>
          <w:sz w:val="24"/>
          <w:szCs w:val="24"/>
        </w:rPr>
        <w:t xml:space="preserve"> (</w:t>
      </w:r>
      <w:r>
        <w:rPr>
          <w:rFonts w:hint="eastAsia" w:ascii="宋体" w:hAnsi="宋体" w:eastAsia="宋体"/>
          <w:sz w:val="24"/>
          <w:szCs w:val="24"/>
        </w:rPr>
        <w:t>用户正确存入存款)</w:t>
      </w:r>
    </w:p>
    <w:p>
      <w:pPr>
        <w:rPr>
          <w:rFonts w:ascii="宋体" w:hAnsi="宋体" w:eastAsia="宋体"/>
          <w:sz w:val="24"/>
          <w:szCs w:val="24"/>
        </w:rPr>
      </w:pPr>
      <w:r>
        <w:rPr>
          <w:rFonts w:hint="eastAsia" w:ascii="宋体" w:hAnsi="宋体" w:eastAsia="宋体"/>
          <w:sz w:val="24"/>
          <w:szCs w:val="24"/>
        </w:rPr>
        <w:t>测试用例2：</w:t>
      </w:r>
      <w:r>
        <w:rPr>
          <w:rFonts w:ascii="Times New Roman" w:hAnsi="Times New Roman" w:eastAsia="宋体" w:cs="Times New Roman"/>
          <w:sz w:val="24"/>
          <w:szCs w:val="24"/>
        </w:rPr>
        <w:t>w</w:t>
      </w:r>
      <w:r>
        <w:rPr>
          <w:rFonts w:ascii="宋体" w:hAnsi="宋体" w:eastAsia="宋体"/>
          <w:sz w:val="24"/>
          <w:szCs w:val="24"/>
        </w:rPr>
        <w:t xml:space="preserve"> 10 </w:t>
      </w:r>
      <w:r>
        <w:rPr>
          <w:rFonts w:ascii="Times New Roman" w:hAnsi="Times New Roman" w:eastAsia="宋体" w:cs="Times New Roman"/>
          <w:sz w:val="24"/>
          <w:szCs w:val="24"/>
        </w:rPr>
        <w:t>buying</w:t>
      </w:r>
      <w:r>
        <w:rPr>
          <w:rFonts w:ascii="宋体" w:hAnsi="宋体" w:eastAsia="宋体"/>
          <w:sz w:val="24"/>
          <w:szCs w:val="24"/>
        </w:rPr>
        <w:t xml:space="preserve"> </w:t>
      </w:r>
      <w:r>
        <w:rPr>
          <w:rFonts w:ascii="Times New Roman" w:hAnsi="Times New Roman" w:eastAsia="宋体" w:cs="Times New Roman"/>
          <w:sz w:val="24"/>
          <w:szCs w:val="24"/>
        </w:rPr>
        <w:t>items</w:t>
      </w:r>
      <w:r>
        <w:rPr>
          <w:rFonts w:ascii="宋体" w:hAnsi="宋体" w:eastAsia="宋体"/>
          <w:sz w:val="24"/>
          <w:szCs w:val="24"/>
        </w:rPr>
        <w:t>(</w:t>
      </w:r>
      <w:r>
        <w:rPr>
          <w:rFonts w:hint="eastAsia" w:ascii="宋体" w:hAnsi="宋体" w:eastAsia="宋体"/>
          <w:sz w:val="24"/>
          <w:szCs w:val="24"/>
        </w:rPr>
        <w:t>用户正确取出存款)</w:t>
      </w:r>
    </w:p>
    <w:p>
      <w:pPr>
        <w:rPr>
          <w:rFonts w:ascii="宋体" w:hAnsi="宋体" w:eastAsia="宋体"/>
          <w:sz w:val="24"/>
          <w:szCs w:val="24"/>
        </w:rPr>
      </w:pPr>
      <w:r>
        <w:rPr>
          <w:rFonts w:hint="eastAsia" w:ascii="宋体" w:hAnsi="宋体" w:eastAsia="宋体"/>
          <w:sz w:val="24"/>
          <w:szCs w:val="24"/>
        </w:rPr>
        <w:t>测试用例3：</w:t>
      </w:r>
      <w:r>
        <w:rPr>
          <w:rFonts w:ascii="Times New Roman" w:hAnsi="Times New Roman" w:eastAsia="宋体" w:cs="Times New Roman"/>
          <w:sz w:val="24"/>
          <w:szCs w:val="24"/>
        </w:rPr>
        <w:t>a</w:t>
      </w:r>
      <w:r>
        <w:rPr>
          <w:rFonts w:ascii="宋体" w:hAnsi="宋体" w:eastAsia="宋体"/>
          <w:sz w:val="24"/>
          <w:szCs w:val="24"/>
        </w:rPr>
        <w:t xml:space="preserve"> </w:t>
      </w:r>
      <w:r>
        <w:rPr>
          <w:rFonts w:ascii="Times New Roman" w:hAnsi="Times New Roman" w:eastAsia="宋体" w:cs="Times New Roman"/>
          <w:sz w:val="24"/>
          <w:szCs w:val="24"/>
        </w:rPr>
        <w:t>s</w:t>
      </w:r>
      <w:r>
        <w:rPr>
          <w:rFonts w:ascii="宋体" w:hAnsi="宋体" w:eastAsia="宋体"/>
          <w:sz w:val="24"/>
          <w:szCs w:val="24"/>
        </w:rPr>
        <w:t xml:space="preserve"> #0100 0.5(</w:t>
      </w:r>
      <w:r>
        <w:rPr>
          <w:rFonts w:hint="eastAsia" w:ascii="宋体" w:hAnsi="宋体" w:eastAsia="宋体"/>
          <w:sz w:val="24"/>
          <w:szCs w:val="24"/>
        </w:rPr>
        <w:t>正确创建账户)</w:t>
      </w:r>
    </w:p>
    <w:p>
      <w:pPr>
        <w:rPr>
          <w:rFonts w:ascii="宋体" w:hAnsi="宋体" w:eastAsia="宋体"/>
          <w:sz w:val="24"/>
          <w:szCs w:val="24"/>
        </w:rPr>
      </w:pPr>
      <w:r>
        <w:rPr>
          <w:rFonts w:hint="eastAsia" w:ascii="宋体" w:hAnsi="宋体" w:eastAsia="宋体"/>
          <w:sz w:val="24"/>
          <w:szCs w:val="24"/>
        </w:rPr>
        <w:t>【步骤</w:t>
      </w:r>
      <w:r>
        <w:rPr>
          <w:rFonts w:ascii="宋体" w:hAnsi="宋体" w:eastAsia="宋体"/>
          <w:sz w:val="24"/>
          <w:szCs w:val="24"/>
        </w:rPr>
        <w:t>6</w:t>
      </w:r>
      <w:r>
        <w:rPr>
          <w:rFonts w:hint="eastAsia" w:ascii="宋体" w:hAnsi="宋体" w:eastAsia="宋体"/>
          <w:sz w:val="24"/>
          <w:szCs w:val="24"/>
        </w:rPr>
        <w:t>】</w:t>
      </w:r>
    </w:p>
    <w:p>
      <w:pPr>
        <w:autoSpaceDE w:val="0"/>
        <w:autoSpaceDN w:val="0"/>
        <w:adjustRightInd w:val="0"/>
        <w:jc w:val="left"/>
        <w:rPr>
          <w:rFonts w:ascii="宋体" w:hAnsi="宋体" w:eastAsia="宋体" w:cs="新宋体"/>
          <w:kern w:val="0"/>
          <w:sz w:val="24"/>
          <w:szCs w:val="24"/>
        </w:rPr>
      </w:pPr>
      <w:r>
        <w:rPr>
          <w:rFonts w:hint="eastAsia" w:ascii="宋体" w:hAnsi="宋体" w:eastAsia="宋体"/>
          <w:sz w:val="24"/>
          <w:szCs w:val="24"/>
        </w:rPr>
        <w:t>测试用例1：</w:t>
      </w: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3755217 0.015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 xml:space="preserve"> 02342342 0.015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c</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C</w:t>
      </w:r>
      <w:r>
        <w:rPr>
          <w:rFonts w:ascii="宋体" w:hAnsi="宋体" w:eastAsia="宋体" w:cs="新宋体"/>
          <w:kern w:val="0"/>
          <w:sz w:val="24"/>
          <w:szCs w:val="24"/>
        </w:rPr>
        <w:t>5392394 10000 0.0005 50</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0 5000 </w:t>
      </w:r>
      <w:r>
        <w:rPr>
          <w:rFonts w:ascii="Times New Roman" w:hAnsi="Times New Roman" w:eastAsia="宋体" w:cs="Times New Roman"/>
          <w:kern w:val="0"/>
          <w:sz w:val="24"/>
          <w:szCs w:val="24"/>
        </w:rPr>
        <w:t>salary</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w</w:t>
      </w:r>
      <w:r>
        <w:rPr>
          <w:rFonts w:ascii="宋体" w:hAnsi="宋体" w:eastAsia="宋体" w:cs="新宋体"/>
          <w:kern w:val="0"/>
          <w:sz w:val="24"/>
          <w:szCs w:val="24"/>
        </w:rPr>
        <w:t xml:space="preserve"> 2 2000 </w:t>
      </w:r>
      <w:r>
        <w:rPr>
          <w:rFonts w:ascii="Times New Roman" w:hAnsi="Times New Roman" w:eastAsia="宋体" w:cs="Times New Roman"/>
          <w:kern w:val="0"/>
          <w:sz w:val="24"/>
          <w:szCs w:val="24"/>
        </w:rPr>
        <w:t>buy</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cell</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25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1 10000 </w:t>
      </w:r>
      <w:r>
        <w:rPr>
          <w:rFonts w:ascii="Times New Roman" w:hAnsi="Times New Roman" w:eastAsia="宋体" w:cs="Times New Roman"/>
          <w:kern w:val="0"/>
          <w:sz w:val="24"/>
          <w:szCs w:val="24"/>
        </w:rPr>
        <w:t>sell</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stock</w:t>
      </w:r>
      <w:r>
        <w:rPr>
          <w:rFonts w:ascii="宋体" w:hAnsi="宋体" w:eastAsia="宋体" w:cs="新宋体"/>
          <w:kern w:val="0"/>
          <w:sz w:val="24"/>
          <w:szCs w:val="24"/>
        </w:rPr>
        <w:t xml:space="preserve"> 0323</w:t>
      </w:r>
    </w:p>
    <w:p>
      <w:pPr>
        <w:autoSpaceDE w:val="0"/>
        <w:autoSpaceDN w:val="0"/>
        <w:adjustRightInd w:val="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n</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2 2016 </w:t>
      </w:r>
      <w:r>
        <w:rPr>
          <w:rFonts w:ascii="Times New Roman" w:hAnsi="Times New Roman" w:eastAsia="宋体" w:cs="Times New Roman"/>
          <w:kern w:val="0"/>
          <w:sz w:val="24"/>
          <w:szCs w:val="24"/>
        </w:rPr>
        <w:t>repay</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the</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credit</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0 5500 </w:t>
      </w:r>
      <w:r>
        <w:rPr>
          <w:rFonts w:ascii="Times New Roman" w:hAnsi="Times New Roman" w:eastAsia="宋体" w:cs="Times New Roman"/>
          <w:kern w:val="0"/>
          <w:sz w:val="24"/>
          <w:szCs w:val="24"/>
        </w:rPr>
        <w:t>salary</w:t>
      </w:r>
    </w:p>
    <w:p>
      <w:pPr>
        <w:autoSpaceDE w:val="0"/>
        <w:autoSpaceDN w:val="0"/>
        <w:adjustRightInd w:val="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n</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w</w:t>
      </w:r>
      <w:r>
        <w:rPr>
          <w:rFonts w:ascii="宋体" w:hAnsi="宋体" w:eastAsia="宋体" w:cs="新宋体"/>
          <w:kern w:val="0"/>
          <w:sz w:val="24"/>
          <w:szCs w:val="24"/>
        </w:rPr>
        <w:t xml:space="preserve"> 2 1500 </w:t>
      </w:r>
      <w:r>
        <w:rPr>
          <w:rFonts w:ascii="Times New Roman" w:hAnsi="Times New Roman" w:eastAsia="宋体" w:cs="Times New Roman"/>
          <w:kern w:val="0"/>
          <w:sz w:val="24"/>
          <w:szCs w:val="24"/>
        </w:rPr>
        <w:t>buy</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television</w:t>
      </w:r>
      <w:r>
        <w:rPr>
          <w:rFonts w:hint="eastAsia" w:ascii="宋体" w:hAnsi="宋体" w:eastAsia="宋体" w:cs="新宋体"/>
          <w:kern w:val="0"/>
          <w:sz w:val="24"/>
          <w:szCs w:val="24"/>
        </w:rPr>
        <w:t>（指令保存在文件中）</w:t>
      </w:r>
    </w:p>
    <w:p>
      <w:pPr>
        <w:autoSpaceDE w:val="0"/>
        <w:autoSpaceDN w:val="0"/>
        <w:adjustRightInd w:val="0"/>
        <w:jc w:val="left"/>
        <w:rPr>
          <w:rFonts w:ascii="宋体" w:hAnsi="宋体" w:eastAsia="宋体" w:cs="新宋体"/>
          <w:kern w:val="0"/>
          <w:sz w:val="24"/>
          <w:szCs w:val="24"/>
        </w:rPr>
      </w:pPr>
      <w:r>
        <w:rPr>
          <w:rFonts w:hint="eastAsia" w:ascii="宋体" w:hAnsi="宋体" w:eastAsia="宋体"/>
          <w:sz w:val="24"/>
          <w:szCs w:val="24"/>
        </w:rPr>
        <w:t>测试用例</w:t>
      </w:r>
      <w:r>
        <w:rPr>
          <w:rFonts w:ascii="宋体" w:hAnsi="宋体" w:eastAsia="宋体"/>
          <w:sz w:val="24"/>
          <w:szCs w:val="24"/>
        </w:rPr>
        <w:t>2</w:t>
      </w:r>
      <w:r>
        <w:rPr>
          <w:rFonts w:hint="eastAsia" w:ascii="宋体" w:hAnsi="宋体" w:eastAsia="宋体"/>
          <w:sz w:val="24"/>
          <w:szCs w:val="24"/>
        </w:rPr>
        <w:t>：</w:t>
      </w: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3734217 0.235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 xml:space="preserve"> 02342342 0.015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2 2016 </w:t>
      </w:r>
      <w:r>
        <w:rPr>
          <w:rFonts w:ascii="Times New Roman" w:hAnsi="Times New Roman" w:eastAsia="宋体" w:cs="Times New Roman"/>
          <w:kern w:val="0"/>
          <w:sz w:val="24"/>
          <w:szCs w:val="24"/>
        </w:rPr>
        <w:t>repay</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the</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credit</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0 5500 </w:t>
      </w:r>
      <w:r>
        <w:rPr>
          <w:rFonts w:ascii="Times New Roman" w:hAnsi="Times New Roman" w:eastAsia="宋体" w:cs="Times New Roman"/>
          <w:kern w:val="0"/>
          <w:sz w:val="24"/>
          <w:szCs w:val="24"/>
        </w:rPr>
        <w:t>salary</w:t>
      </w:r>
    </w:p>
    <w:p>
      <w:pPr>
        <w:autoSpaceDE w:val="0"/>
        <w:autoSpaceDN w:val="0"/>
        <w:adjustRightInd w:val="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n</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15</w:t>
      </w:r>
    </w:p>
    <w:p>
      <w:pPr>
        <w:autoSpaceDE w:val="0"/>
        <w:autoSpaceDN w:val="0"/>
        <w:adjustRightInd w:val="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w</w:t>
      </w:r>
      <w:r>
        <w:rPr>
          <w:rFonts w:ascii="宋体" w:hAnsi="宋体" w:eastAsia="宋体" w:cs="新宋体"/>
          <w:kern w:val="0"/>
          <w:sz w:val="24"/>
          <w:szCs w:val="24"/>
        </w:rPr>
        <w:t xml:space="preserve"> 2 1500 </w:t>
      </w:r>
      <w:r>
        <w:rPr>
          <w:rFonts w:ascii="Times New Roman" w:hAnsi="Times New Roman" w:eastAsia="宋体" w:cs="Times New Roman"/>
          <w:kern w:val="0"/>
          <w:sz w:val="24"/>
          <w:szCs w:val="24"/>
        </w:rPr>
        <w:t>buy</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television</w:t>
      </w:r>
    </w:p>
    <w:p>
      <w:pPr>
        <w:autoSpaceDE w:val="0"/>
        <w:autoSpaceDN w:val="0"/>
        <w:adjustRightInd w:val="0"/>
        <w:jc w:val="left"/>
        <w:rPr>
          <w:rFonts w:ascii="宋体" w:hAnsi="宋体" w:eastAsia="宋体" w:cs="新宋体"/>
          <w:kern w:val="0"/>
          <w:sz w:val="24"/>
          <w:szCs w:val="24"/>
        </w:rPr>
      </w:pPr>
      <w:r>
        <w:rPr>
          <w:rFonts w:hint="eastAsia" w:ascii="宋体" w:hAnsi="宋体" w:eastAsia="宋体"/>
          <w:sz w:val="24"/>
          <w:szCs w:val="24"/>
        </w:rPr>
        <w:t>测试用例</w:t>
      </w:r>
      <w:r>
        <w:rPr>
          <w:rFonts w:ascii="宋体" w:hAnsi="宋体" w:eastAsia="宋体"/>
          <w:sz w:val="24"/>
          <w:szCs w:val="24"/>
        </w:rPr>
        <w:t>3</w:t>
      </w:r>
      <w:r>
        <w:rPr>
          <w:rFonts w:hint="eastAsia" w:ascii="宋体" w:hAnsi="宋体" w:eastAsia="宋体"/>
          <w:sz w:val="24"/>
          <w:szCs w:val="24"/>
        </w:rPr>
        <w:t>：</w:t>
      </w: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3734217 0.235</w:t>
      </w:r>
    </w:p>
    <w:p>
      <w:pPr>
        <w:autoSpaceDE w:val="0"/>
        <w:autoSpaceDN w:val="0"/>
        <w:adjustRightInd w:val="0"/>
        <w:jc w:val="left"/>
        <w:rPr>
          <w:rFonts w:hint="eastAsia" w:ascii="宋体" w:hAnsi="宋体" w:eastAsia="宋体" w:cs="新宋体"/>
          <w:kern w:val="0"/>
          <w:sz w:val="24"/>
          <w:szCs w:val="24"/>
        </w:rPr>
      </w:pPr>
      <w:r>
        <w:rPr>
          <w:rFonts w:ascii="宋体" w:hAnsi="宋体" w:eastAsia="宋体" w:cs="新宋体"/>
          <w:kern w:val="0"/>
          <w:sz w:val="24"/>
          <w:szCs w:val="24"/>
        </w:rPr>
        <w:t>c a 02356418  0.224</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a</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s</w:t>
      </w:r>
      <w:r>
        <w:rPr>
          <w:rFonts w:ascii="宋体" w:hAnsi="宋体" w:eastAsia="宋体" w:cs="新宋体"/>
          <w:kern w:val="0"/>
          <w:sz w:val="24"/>
          <w:szCs w:val="24"/>
        </w:rPr>
        <w:t xml:space="preserve"> 02342342 0.015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15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2 2016 </w:t>
      </w:r>
      <w:r>
        <w:rPr>
          <w:rFonts w:ascii="Times New Roman" w:hAnsi="Times New Roman" w:eastAsia="宋体" w:cs="Times New Roman"/>
          <w:kern w:val="0"/>
          <w:sz w:val="24"/>
          <w:szCs w:val="24"/>
        </w:rPr>
        <w:t>repay</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the</w:t>
      </w:r>
      <w:r>
        <w:rPr>
          <w:rFonts w:ascii="宋体" w:hAnsi="宋体" w:eastAsia="宋体" w:cs="新宋体"/>
          <w:kern w:val="0"/>
          <w:sz w:val="24"/>
          <w:szCs w:val="24"/>
        </w:rPr>
        <w:t xml:space="preserve"> </w:t>
      </w:r>
      <w:r>
        <w:rPr>
          <w:rFonts w:ascii="Times New Roman" w:hAnsi="Times New Roman" w:eastAsia="宋体" w:cs="Times New Roman"/>
          <w:kern w:val="0"/>
          <w:sz w:val="24"/>
          <w:szCs w:val="24"/>
        </w:rPr>
        <w:t>credit</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5</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d</w:t>
      </w:r>
      <w:r>
        <w:rPr>
          <w:rFonts w:ascii="宋体" w:hAnsi="宋体" w:eastAsia="宋体" w:cs="新宋体"/>
          <w:kern w:val="0"/>
          <w:sz w:val="24"/>
          <w:szCs w:val="24"/>
        </w:rPr>
        <w:t xml:space="preserve"> 0 5500 </w:t>
      </w:r>
      <w:r>
        <w:rPr>
          <w:rFonts w:ascii="Times New Roman" w:hAnsi="Times New Roman" w:eastAsia="宋体" w:cs="Times New Roman"/>
          <w:kern w:val="0"/>
          <w:sz w:val="24"/>
          <w:szCs w:val="24"/>
        </w:rPr>
        <w:t>salary</w:t>
      </w:r>
    </w:p>
    <w:p>
      <w:pPr>
        <w:autoSpaceDE w:val="0"/>
        <w:autoSpaceDN w:val="0"/>
        <w:adjustRightInd w:val="0"/>
        <w:jc w:val="left"/>
        <w:rPr>
          <w:rFonts w:ascii="Times New Roman" w:hAnsi="Times New Roman" w:eastAsia="宋体" w:cs="Times New Roman"/>
          <w:kern w:val="0"/>
          <w:sz w:val="24"/>
          <w:szCs w:val="24"/>
        </w:rPr>
      </w:pPr>
      <w:r>
        <w:rPr>
          <w:rFonts w:ascii="Times New Roman" w:hAnsi="Times New Roman" w:eastAsia="宋体" w:cs="Times New Roman"/>
          <w:kern w:val="0"/>
          <w:sz w:val="24"/>
          <w:szCs w:val="24"/>
        </w:rPr>
        <w:t>n</w:t>
      </w:r>
    </w:p>
    <w:p>
      <w:pPr>
        <w:autoSpaceDE w:val="0"/>
        <w:autoSpaceDN w:val="0"/>
        <w:adjustRightInd w:val="0"/>
        <w:jc w:val="left"/>
        <w:rPr>
          <w:rFonts w:ascii="宋体" w:hAnsi="宋体" w:eastAsia="宋体" w:cs="新宋体"/>
          <w:kern w:val="0"/>
          <w:sz w:val="24"/>
          <w:szCs w:val="24"/>
        </w:rPr>
      </w:pPr>
      <w:r>
        <w:rPr>
          <w:rFonts w:ascii="Times New Roman" w:hAnsi="Times New Roman" w:eastAsia="宋体" w:cs="Times New Roman"/>
          <w:kern w:val="0"/>
          <w:sz w:val="24"/>
          <w:szCs w:val="24"/>
        </w:rPr>
        <w:t>c</w:t>
      </w:r>
      <w:r>
        <w:rPr>
          <w:rFonts w:ascii="宋体" w:hAnsi="宋体" w:eastAsia="宋体" w:cs="新宋体"/>
          <w:kern w:val="0"/>
          <w:sz w:val="24"/>
          <w:szCs w:val="24"/>
        </w:rPr>
        <w:t xml:space="preserve"> 15</w:t>
      </w:r>
    </w:p>
    <w:p>
      <w:pPr>
        <w:spacing w:line="360" w:lineRule="auto"/>
        <w:rPr>
          <w:sz w:val="24"/>
          <w:szCs w:val="28"/>
        </w:rPr>
      </w:pPr>
    </w:p>
    <w:p>
      <w:pPr>
        <w:spacing w:line="360" w:lineRule="auto"/>
        <w:rPr>
          <w:rFonts w:ascii="Times New Roman" w:hAnsi="Times New Roman" w:eastAsia="宋体" w:cs="Times New Roman"/>
          <w:kern w:val="0"/>
          <w:sz w:val="24"/>
          <w:szCs w:val="24"/>
        </w:rPr>
      </w:pPr>
      <w:r>
        <w:rPr>
          <w:rFonts w:hint="eastAsia"/>
          <w:b/>
          <w:sz w:val="24"/>
          <w:szCs w:val="28"/>
        </w:rPr>
        <w:t>实验数据处理：</w:t>
      </w:r>
      <w:r>
        <w:rPr>
          <w:rFonts w:hint="eastAsia" w:ascii="Times New Roman" w:hAnsi="Times New Roman" w:eastAsia="宋体" w:cs="Times New Roman"/>
          <w:kern w:val="0"/>
          <w:sz w:val="24"/>
          <w:szCs w:val="24"/>
        </w:rPr>
        <w:t>每次都用一个记事本记下数据，然后与程序中的设定进行对比，验证程序是否正确运行，数据是否已经保存等。</w:t>
      </w:r>
    </w:p>
    <w:p>
      <w:pPr>
        <w:spacing w:line="360" w:lineRule="auto"/>
        <w:rPr>
          <w:sz w:val="24"/>
          <w:szCs w:val="28"/>
        </w:rPr>
      </w:pPr>
    </w:p>
    <w:p>
      <w:pPr>
        <w:spacing w:line="360" w:lineRule="auto"/>
        <w:rPr>
          <w:rFonts w:hint="eastAsia"/>
          <w:b/>
          <w:sz w:val="24"/>
          <w:szCs w:val="28"/>
        </w:rPr>
      </w:pPr>
      <w:r>
        <w:rPr>
          <w:rFonts w:hint="eastAsia"/>
          <w:b/>
          <w:sz w:val="24"/>
          <w:szCs w:val="28"/>
        </w:rPr>
        <w:t>实验结果与分析：</w:t>
      </w:r>
    </w:p>
    <w:p>
      <w:pPr>
        <w:spacing w:line="360" w:lineRule="auto"/>
        <w:rPr>
          <w:sz w:val="24"/>
          <w:szCs w:val="28"/>
        </w:rPr>
      </w:pPr>
      <w:r>
        <w:rPr>
          <w:sz w:val="24"/>
          <w:szCs w:val="28"/>
        </w:rPr>
        <w:t>【步骤1】</w:t>
      </w:r>
    </w:p>
    <w:p>
      <w:pPr>
        <w:spacing w:line="360" w:lineRule="auto"/>
        <w:rPr>
          <w:rFonts w:ascii="Times New Roman" w:hAnsi="Times New Roman" w:cs="Times New Roman"/>
          <w:sz w:val="24"/>
          <w:szCs w:val="24"/>
        </w:rPr>
      </w:pPr>
      <w:r>
        <w:rPr>
          <w:szCs w:val="21"/>
        </w:rPr>
        <w:drawing>
          <wp:inline distT="0" distB="0" distL="0" distR="0">
            <wp:extent cx="5082540" cy="2941320"/>
            <wp:effectExtent l="0" t="0" r="3810" b="11430"/>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82540" cy="2941320"/>
                    </a:xfrm>
                    <a:prstGeom prst="rect">
                      <a:avLst/>
                    </a:prstGeom>
                    <a:noFill/>
                    <a:ln>
                      <a:noFill/>
                    </a:ln>
                  </pic:spPr>
                </pic:pic>
              </a:graphicData>
            </a:graphic>
          </wp:inline>
        </w:drawing>
      </w:r>
    </w:p>
    <w:p>
      <w:pPr>
        <w:spacing w:line="360" w:lineRule="auto"/>
        <w:ind w:firstLine="480" w:firstLineChars="200"/>
        <w:rPr>
          <w:rFonts w:ascii="宋体" w:hAnsi="宋体" w:cs="宋体"/>
          <w:bCs/>
          <w:sz w:val="24"/>
          <w:szCs w:val="24"/>
        </w:rPr>
      </w:pPr>
      <w:r>
        <w:rPr>
          <w:rFonts w:ascii="Times New Roman" w:hAnsi="Times New Roman" w:cs="Times New Roman"/>
          <w:bCs/>
          <w:sz w:val="24"/>
          <w:szCs w:val="24"/>
        </w:rPr>
        <w:t>前两行内容说明账户对象创建成功，显示被创建账户ID以及创建成功信息；3到5行代表使用存款的函数deposit成功显示金额变化量以及余额量。6行表示取款函数withdraw使用成功。7、8行表示开户后的第90天到了计息日，结算所有账户年息，显示内容代表settle函数调用，成功显示金额变化量以及余额量。后两行是show函数的成功使用，反应用户id和对应的余额。</w:t>
      </w:r>
    </w:p>
    <w:p>
      <w:pPr>
        <w:spacing w:line="360" w:lineRule="auto"/>
        <w:rPr>
          <w:sz w:val="24"/>
          <w:szCs w:val="28"/>
        </w:rPr>
      </w:pPr>
      <w:r>
        <w:rPr>
          <w:sz w:val="24"/>
          <w:szCs w:val="28"/>
        </w:rPr>
        <w:t>【步骤2】</w:t>
      </w:r>
    </w:p>
    <w:p>
      <w:pPr>
        <w:spacing w:line="360" w:lineRule="auto"/>
        <w:rPr>
          <w:rFonts w:hint="eastAsia" w:ascii="Times New Roman" w:hAnsi="Times New Roman" w:cs="Times New Roman"/>
          <w:sz w:val="24"/>
          <w:szCs w:val="24"/>
        </w:rPr>
      </w:pPr>
      <w:r>
        <w:rPr>
          <w:rFonts w:hint="eastAsia" w:ascii="宋体" w:hAnsi="宋体" w:eastAsia="宋体"/>
          <w:sz w:val="24"/>
          <w:szCs w:val="24"/>
        </w:rPr>
        <w:drawing>
          <wp:inline distT="0" distB="0" distL="0" distR="0">
            <wp:extent cx="5274310" cy="2939415"/>
            <wp:effectExtent l="0" t="0" r="2540" b="1333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2939415"/>
                    </a:xfrm>
                    <a:prstGeom prst="rect">
                      <a:avLst/>
                    </a:prstGeom>
                  </pic:spPr>
                </pic:pic>
              </a:graphicData>
            </a:graphic>
          </wp:inline>
        </w:drawing>
      </w:r>
    </w:p>
    <w:p>
      <w:pPr>
        <w:rPr>
          <w:rFonts w:ascii="宋体" w:hAnsi="宋体" w:eastAsia="宋体"/>
          <w:sz w:val="24"/>
          <w:szCs w:val="24"/>
        </w:rPr>
      </w:pPr>
      <w:r>
        <w:rPr>
          <w:rFonts w:hint="eastAsia" w:ascii="宋体" w:hAnsi="宋体" w:eastAsia="宋体"/>
          <w:sz w:val="24"/>
          <w:szCs w:val="24"/>
        </w:rPr>
        <w:t xml:space="preserve"> </w:t>
      </w:r>
      <w:r>
        <w:rPr>
          <w:rFonts w:hint="eastAsia" w:ascii="宋体" w:hAnsi="宋体" w:eastAsia="宋体"/>
          <w:sz w:val="24"/>
          <w:szCs w:val="24"/>
          <w:lang w:val="en-US" w:eastAsia="zh-CN"/>
        </w:rPr>
        <w:t xml:space="preserve">  </w:t>
      </w:r>
      <w:r>
        <w:rPr>
          <w:rFonts w:hint="eastAsia" w:ascii="宋体" w:hAnsi="宋体" w:eastAsia="宋体"/>
          <w:sz w:val="24"/>
          <w:szCs w:val="24"/>
        </w:rPr>
        <w:t>添加了静态数据成员</w:t>
      </w:r>
      <w:r>
        <w:rPr>
          <w:rFonts w:ascii="Times New Roman" w:hAnsi="Times New Roman" w:eastAsia="宋体" w:cs="Times New Roman"/>
          <w:sz w:val="24"/>
          <w:szCs w:val="24"/>
        </w:rPr>
        <w:t>total</w:t>
      </w:r>
      <w:r>
        <w:rPr>
          <w:rFonts w:hint="eastAsia" w:ascii="宋体" w:hAnsi="宋体" w:eastAsia="宋体"/>
          <w:sz w:val="24"/>
          <w:szCs w:val="24"/>
        </w:rPr>
        <w:t>，使得对账户总金额有了掌握。日期从一个数字变成了对使用者较为友好的形式，并添加了详细的账户使用备注。其中第7</w:t>
      </w:r>
      <w:r>
        <w:rPr>
          <w:rFonts w:ascii="宋体" w:hAnsi="宋体" w:eastAsia="宋体"/>
          <w:sz w:val="24"/>
          <w:szCs w:val="24"/>
        </w:rPr>
        <w:t>.9</w:t>
      </w:r>
      <w:r>
        <w:rPr>
          <w:rFonts w:hint="eastAsia" w:ascii="宋体" w:hAnsi="宋体" w:eastAsia="宋体"/>
          <w:sz w:val="24"/>
          <w:szCs w:val="24"/>
        </w:rPr>
        <w:t>行是利息计算。</w:t>
      </w:r>
    </w:p>
    <w:p>
      <w:pPr>
        <w:spacing w:line="360" w:lineRule="auto"/>
        <w:rPr>
          <w:sz w:val="24"/>
          <w:szCs w:val="28"/>
        </w:rPr>
      </w:pPr>
      <w:r>
        <w:rPr>
          <w:rFonts w:hint="eastAsia"/>
          <w:sz w:val="24"/>
          <w:szCs w:val="28"/>
        </w:rPr>
        <w:t>【步骤</w:t>
      </w:r>
      <w:r>
        <w:rPr>
          <w:rFonts w:hint="eastAsia"/>
          <w:sz w:val="24"/>
          <w:szCs w:val="28"/>
          <w:lang w:val="en-US" w:eastAsia="zh-CN"/>
        </w:rPr>
        <w:t>3，4</w:t>
      </w:r>
      <w:r>
        <w:rPr>
          <w:rFonts w:hint="eastAsia"/>
          <w:sz w:val="24"/>
          <w:szCs w:val="28"/>
        </w:rPr>
        <w:t>】</w:t>
      </w:r>
    </w:p>
    <w:p>
      <w:pPr>
        <w:spacing w:line="360" w:lineRule="auto"/>
        <w:rPr>
          <w:sz w:val="24"/>
          <w:szCs w:val="28"/>
        </w:rPr>
      </w:pPr>
      <w:r>
        <w:rPr>
          <w:rFonts w:hint="eastAsia" w:ascii="宋体" w:hAnsi="宋体" w:eastAsia="宋体"/>
          <w:sz w:val="24"/>
          <w:szCs w:val="24"/>
        </w:rPr>
        <w:drawing>
          <wp:inline distT="0" distB="0" distL="0" distR="0">
            <wp:extent cx="5274310" cy="3818255"/>
            <wp:effectExtent l="0" t="0" r="2540" b="1079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818255"/>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增加了信用账户的功能，使得账户的功能更加完善。并利用新的累加类来匹配派生类的计算。第3行表示创建成功一个信用账户。第8行表示对信用账户还款。倒数第二行表示信用账户的额度。</w:t>
      </w:r>
    </w:p>
    <w:p>
      <w:pPr>
        <w:spacing w:line="360" w:lineRule="auto"/>
        <w:rPr>
          <w:sz w:val="24"/>
          <w:szCs w:val="28"/>
        </w:rPr>
      </w:pPr>
      <w:r>
        <w:rPr>
          <w:rFonts w:hint="eastAsia"/>
          <w:sz w:val="24"/>
          <w:szCs w:val="28"/>
        </w:rPr>
        <w:t>【步骤</w:t>
      </w:r>
      <w:r>
        <w:rPr>
          <w:rFonts w:hint="eastAsia"/>
          <w:sz w:val="24"/>
          <w:szCs w:val="28"/>
          <w:lang w:val="en-US" w:eastAsia="zh-CN"/>
        </w:rPr>
        <w:t>5</w:t>
      </w:r>
      <w:r>
        <w:rPr>
          <w:rFonts w:hint="eastAsia"/>
          <w:sz w:val="24"/>
          <w:szCs w:val="28"/>
        </w:rPr>
        <w:t>】</w:t>
      </w:r>
    </w:p>
    <w:p>
      <w:pPr>
        <w:spacing w:line="360" w:lineRule="auto"/>
        <w:rPr>
          <w:rFonts w:hint="eastAsia"/>
          <w:sz w:val="24"/>
          <w:szCs w:val="28"/>
        </w:rPr>
      </w:pPr>
      <w:r>
        <w:rPr>
          <w:rFonts w:ascii="宋体" w:hAnsi="宋体" w:eastAsia="宋体"/>
          <w:sz w:val="24"/>
          <w:szCs w:val="24"/>
        </w:rPr>
        <w:drawing>
          <wp:inline distT="0" distB="0" distL="0" distR="0">
            <wp:extent cx="5274310" cy="2704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704465"/>
                    </a:xfrm>
                    <a:prstGeom prst="rect">
                      <a:avLst/>
                    </a:prstGeom>
                  </pic:spPr>
                </pic:pic>
              </a:graphicData>
            </a:graphic>
          </wp:inline>
        </w:drawing>
      </w:r>
    </w:p>
    <w:p>
      <w:pPr>
        <w:ind w:firstLine="480" w:firstLineChars="200"/>
        <w:rPr>
          <w:rFonts w:ascii="宋体" w:hAnsi="宋体" w:eastAsia="宋体"/>
          <w:sz w:val="24"/>
          <w:szCs w:val="24"/>
        </w:rPr>
      </w:pPr>
      <w:r>
        <w:rPr>
          <w:rFonts w:hint="eastAsia" w:ascii="宋体" w:hAnsi="宋体" w:eastAsia="宋体"/>
          <w:sz w:val="24"/>
          <w:szCs w:val="24"/>
        </w:rPr>
        <w:t>增加了动态添加账户的功能，将账户存于一个数组中。第3行表示创建了一个储蓄账户。第5行表示日期更改，从1号变成了3号。第6行表示进行到下一个月。命令</w:t>
      </w:r>
      <w:r>
        <w:rPr>
          <w:rFonts w:ascii="Times New Roman" w:hAnsi="Times New Roman" w:eastAsia="宋体" w:cs="Times New Roman"/>
          <w:sz w:val="24"/>
          <w:szCs w:val="24"/>
        </w:rPr>
        <w:t>s</w:t>
      </w:r>
      <w:r>
        <w:rPr>
          <w:rFonts w:hint="eastAsia" w:ascii="宋体" w:hAnsi="宋体" w:eastAsia="宋体"/>
          <w:sz w:val="24"/>
          <w:szCs w:val="24"/>
        </w:rPr>
        <w:t>展示了账户的余额，是</w:t>
      </w:r>
      <w:r>
        <w:rPr>
          <w:rFonts w:ascii="Times New Roman" w:hAnsi="Times New Roman" w:eastAsia="宋体" w:cs="Times New Roman"/>
          <w:sz w:val="24"/>
          <w:szCs w:val="24"/>
        </w:rPr>
        <w:t>show</w:t>
      </w:r>
      <w:r>
        <w:rPr>
          <w:rFonts w:hint="eastAsia" w:ascii="宋体" w:hAnsi="宋体" w:eastAsia="宋体"/>
          <w:sz w:val="24"/>
          <w:szCs w:val="24"/>
        </w:rPr>
        <w:t>函数的成功运行。</w:t>
      </w:r>
    </w:p>
    <w:p>
      <w:pPr>
        <w:rPr>
          <w:rFonts w:ascii="宋体" w:hAnsi="宋体" w:eastAsia="宋体"/>
          <w:sz w:val="24"/>
          <w:szCs w:val="24"/>
        </w:rPr>
      </w:pPr>
      <w:r>
        <w:rPr>
          <w:rFonts w:hint="eastAsia" w:ascii="宋体" w:hAnsi="宋体" w:eastAsia="宋体"/>
          <w:sz w:val="24"/>
          <w:szCs w:val="24"/>
        </w:rPr>
        <w:t>【步骤</w:t>
      </w:r>
      <w:r>
        <w:rPr>
          <w:rFonts w:hint="eastAsia" w:ascii="宋体" w:hAnsi="宋体" w:eastAsia="宋体"/>
          <w:sz w:val="24"/>
          <w:szCs w:val="24"/>
          <w:lang w:val="en-US" w:eastAsia="zh-CN"/>
        </w:rPr>
        <w:t>6，7</w:t>
      </w:r>
      <w:r>
        <w:rPr>
          <w:rFonts w:hint="eastAsia" w:ascii="宋体" w:hAnsi="宋体" w:eastAsia="宋体"/>
          <w:sz w:val="24"/>
          <w:szCs w:val="24"/>
        </w:rPr>
        <w:t>】</w:t>
      </w:r>
    </w:p>
    <w:p>
      <w:pPr>
        <w:rPr>
          <w:rFonts w:hint="eastAsia" w:ascii="宋体" w:hAnsi="宋体" w:eastAsia="宋体"/>
          <w:sz w:val="24"/>
          <w:szCs w:val="24"/>
        </w:rPr>
      </w:pPr>
      <w:r>
        <w:rPr>
          <w:rFonts w:hint="eastAsia" w:ascii="宋体" w:hAnsi="宋体" w:eastAsia="宋体"/>
          <w:sz w:val="24"/>
          <w:szCs w:val="24"/>
        </w:rPr>
        <w:drawing>
          <wp:inline distT="0" distB="0" distL="0" distR="0">
            <wp:extent cx="5274310" cy="23050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305050"/>
                    </a:xfrm>
                    <a:prstGeom prst="rect">
                      <a:avLst/>
                    </a:prstGeom>
                  </pic:spPr>
                </pic:pic>
              </a:graphicData>
            </a:graphic>
          </wp:inline>
        </w:drawing>
      </w:r>
    </w:p>
    <w:p>
      <w:pPr>
        <w:spacing w:line="360" w:lineRule="auto"/>
        <w:ind w:firstLine="480" w:firstLineChars="200"/>
        <w:rPr>
          <w:rFonts w:ascii="宋体" w:hAnsi="宋体" w:eastAsia="宋体"/>
          <w:sz w:val="24"/>
          <w:szCs w:val="24"/>
        </w:rPr>
      </w:pPr>
      <w:r>
        <w:rPr>
          <w:rFonts w:hint="eastAsia" w:ascii="宋体" w:hAnsi="宋体" w:eastAsia="宋体"/>
          <w:sz w:val="24"/>
          <w:szCs w:val="24"/>
        </w:rPr>
        <w:t>增加了</w:t>
      </w:r>
      <w:r>
        <w:rPr>
          <w:rFonts w:ascii="Times New Roman" w:hAnsi="Times New Roman" w:eastAsia="宋体" w:cs="Times New Roman"/>
          <w:sz w:val="24"/>
          <w:szCs w:val="24"/>
        </w:rPr>
        <w:t>query</w:t>
      </w:r>
      <w:r>
        <w:rPr>
          <w:rFonts w:hint="eastAsia" w:ascii="宋体" w:hAnsi="宋体" w:eastAsia="宋体"/>
          <w:sz w:val="24"/>
          <w:szCs w:val="24"/>
        </w:rPr>
        <w:t>查询功能。可以查询两个指定日期之间的账目。其中第8行到1</w:t>
      </w:r>
      <w:r>
        <w:rPr>
          <w:rFonts w:ascii="宋体" w:hAnsi="宋体" w:eastAsia="宋体"/>
          <w:sz w:val="24"/>
          <w:szCs w:val="24"/>
        </w:rPr>
        <w:t>1</w:t>
      </w:r>
      <w:r>
        <w:rPr>
          <w:rFonts w:hint="eastAsia" w:ascii="宋体" w:hAnsi="宋体" w:eastAsia="宋体"/>
          <w:sz w:val="24"/>
          <w:szCs w:val="24"/>
        </w:rPr>
        <w:t>行是</w:t>
      </w:r>
      <w:r>
        <w:rPr>
          <w:rFonts w:ascii="Times New Roman" w:hAnsi="Times New Roman" w:eastAsia="宋体" w:cs="Times New Roman"/>
          <w:sz w:val="24"/>
          <w:szCs w:val="24"/>
        </w:rPr>
        <w:t>query</w:t>
      </w:r>
      <w:r>
        <w:rPr>
          <w:rFonts w:hint="eastAsia" w:ascii="宋体" w:hAnsi="宋体" w:eastAsia="宋体"/>
          <w:sz w:val="24"/>
          <w:szCs w:val="24"/>
        </w:rPr>
        <w:t>函数的成功应用，查询到了指定日期之间的账目信息。</w:t>
      </w:r>
    </w:p>
    <w:p>
      <w:pPr>
        <w:spacing w:line="360" w:lineRule="auto"/>
        <w:rPr>
          <w:rFonts w:hint="eastAsia"/>
          <w:sz w:val="24"/>
          <w:szCs w:val="28"/>
        </w:rPr>
      </w:pPr>
      <w:r>
        <w:rPr>
          <w:rFonts w:hint="eastAsia"/>
          <w:sz w:val="24"/>
          <w:szCs w:val="28"/>
        </w:rPr>
        <w:t>【步骤</w:t>
      </w:r>
      <w:r>
        <w:rPr>
          <w:rFonts w:hint="eastAsia"/>
          <w:sz w:val="24"/>
          <w:szCs w:val="28"/>
          <w:lang w:val="en-US" w:eastAsia="zh-CN"/>
        </w:rPr>
        <w:t>8</w:t>
      </w:r>
      <w:r>
        <w:rPr>
          <w:rFonts w:hint="eastAsia"/>
          <w:sz w:val="24"/>
          <w:szCs w:val="28"/>
        </w:rPr>
        <w:t>】</w:t>
      </w:r>
    </w:p>
    <w:p>
      <w:pPr>
        <w:spacing w:line="360" w:lineRule="auto"/>
        <w:rPr>
          <w:sz w:val="24"/>
          <w:szCs w:val="28"/>
        </w:rPr>
      </w:pPr>
      <w:r>
        <w:rPr>
          <w:sz w:val="24"/>
        </w:rPr>
        <w:drawing>
          <wp:inline distT="0" distB="0" distL="0" distR="0">
            <wp:extent cx="5267960" cy="2118360"/>
            <wp:effectExtent l="0" t="0" r="8890" b="15240"/>
            <wp:docPr id="21" name="图片 2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9844" cy="2118884"/>
                    </a:xfrm>
                    <a:prstGeom prst="rect">
                      <a:avLst/>
                    </a:prstGeom>
                    <a:noFill/>
                    <a:ln>
                      <a:noFill/>
                    </a:ln>
                  </pic:spPr>
                </pic:pic>
              </a:graphicData>
            </a:graphic>
          </wp:inline>
        </w:drawing>
      </w:r>
    </w:p>
    <w:p>
      <w:pPr>
        <w:spacing w:line="360" w:lineRule="auto"/>
        <w:ind w:firstLine="720" w:firstLineChars="300"/>
        <w:rPr>
          <w:sz w:val="24"/>
          <w:szCs w:val="28"/>
        </w:rPr>
      </w:pPr>
      <w:r>
        <w:rPr>
          <w:rFonts w:hint="eastAsia"/>
          <w:sz w:val="24"/>
          <w:szCs w:val="28"/>
        </w:rPr>
        <w:t xml:space="preserve"> </w:t>
      </w:r>
      <w:r>
        <w:rPr>
          <w:sz w:val="24"/>
          <w:szCs w:val="28"/>
        </w:rPr>
        <w:t xml:space="preserve">                 </w:t>
      </w:r>
      <w:r>
        <w:rPr>
          <w:rFonts w:hint="eastAsia"/>
          <w:sz w:val="24"/>
          <w:szCs w:val="28"/>
        </w:rPr>
        <w:t>图十九</w:t>
      </w:r>
    </w:p>
    <w:p>
      <w:pPr>
        <w:spacing w:line="360" w:lineRule="auto"/>
        <w:ind w:firstLine="720" w:firstLineChars="300"/>
        <w:rPr>
          <w:rFonts w:ascii="宋体" w:hAnsi="宋体" w:eastAsia="宋体"/>
          <w:sz w:val="24"/>
          <w:szCs w:val="24"/>
        </w:rPr>
      </w:pPr>
      <w:r>
        <w:rPr>
          <w:rFonts w:hint="eastAsia" w:ascii="宋体" w:hAnsi="宋体" w:eastAsia="宋体"/>
          <w:sz w:val="24"/>
          <w:szCs w:val="24"/>
        </w:rPr>
        <w:t>增加了用文件保存指令的功能，当使用</w:t>
      </w:r>
      <w:r>
        <w:rPr>
          <w:rFonts w:ascii="Times New Roman" w:hAnsi="Times New Roman" w:eastAsia="宋体" w:cs="Times New Roman"/>
          <w:sz w:val="24"/>
          <w:szCs w:val="24"/>
        </w:rPr>
        <w:t>exit</w:t>
      </w:r>
      <w:r>
        <w:rPr>
          <w:rFonts w:hint="eastAsia" w:ascii="宋体" w:hAnsi="宋体" w:eastAsia="宋体"/>
          <w:sz w:val="24"/>
          <w:szCs w:val="24"/>
        </w:rPr>
        <w:t>退出程序时，能够将已经创建的账户信息保存在文件里。并且还含有异常处理的功能。</w:t>
      </w:r>
    </w:p>
    <w:p>
      <w:pPr>
        <w:spacing w:line="360" w:lineRule="auto"/>
        <w:rPr>
          <w:rFonts w:hint="eastAsia"/>
          <w:b/>
          <w:sz w:val="24"/>
          <w:szCs w:val="28"/>
        </w:rPr>
      </w:pPr>
    </w:p>
    <w:p>
      <w:pPr>
        <w:spacing w:line="360" w:lineRule="auto"/>
        <w:rPr>
          <w:b/>
          <w:sz w:val="24"/>
          <w:szCs w:val="28"/>
        </w:rPr>
      </w:pPr>
      <w:r>
        <w:rPr>
          <w:rFonts w:hint="eastAsia"/>
          <w:b/>
          <w:sz w:val="24"/>
          <w:szCs w:val="28"/>
        </w:rPr>
        <w:t>实验结论与感想</w:t>
      </w:r>
    </w:p>
    <w:p>
      <w:pPr>
        <w:spacing w:line="360" w:lineRule="auto"/>
        <w:rPr>
          <w:rFonts w:hint="eastAsia"/>
          <w:b w:val="0"/>
          <w:bCs w:val="0"/>
          <w:color w:val="0000FF"/>
          <w:sz w:val="24"/>
          <w:szCs w:val="24"/>
        </w:rPr>
      </w:pPr>
      <w:r>
        <w:rPr>
          <w:rFonts w:hint="eastAsia"/>
          <w:b w:val="0"/>
          <w:bCs w:val="0"/>
          <w:sz w:val="24"/>
          <w:szCs w:val="24"/>
        </w:rPr>
        <w:t>1、结论</w:t>
      </w:r>
      <w:r>
        <w:rPr>
          <w:rFonts w:hint="eastAsia"/>
          <w:b w:val="0"/>
          <w:bCs w:val="0"/>
          <w:sz w:val="24"/>
          <w:szCs w:val="24"/>
          <w:lang w:eastAsia="zh-CN"/>
        </w:rPr>
        <w:t>：</w:t>
      </w:r>
      <w:r>
        <w:rPr>
          <w:rFonts w:hint="eastAsia"/>
          <w:b w:val="0"/>
          <w:bCs w:val="0"/>
          <w:sz w:val="24"/>
          <w:szCs w:val="24"/>
          <w:lang w:val="en-US" w:eastAsia="zh-CN"/>
        </w:rPr>
        <w:t>通过个人账户的创建，了解到任何一个程序都是由起初的原始代码进行一步步优化得到最终的程序。</w:t>
      </w:r>
    </w:p>
    <w:p>
      <w:pPr>
        <w:spacing w:line="360" w:lineRule="auto"/>
        <w:rPr>
          <w:rFonts w:hint="eastAsia"/>
          <w:b w:val="0"/>
          <w:bCs w:val="0"/>
          <w:sz w:val="24"/>
          <w:szCs w:val="24"/>
          <w:lang w:eastAsia="zh-CN"/>
        </w:rPr>
      </w:pPr>
      <w:r>
        <w:rPr>
          <w:rFonts w:hint="eastAsia"/>
          <w:b w:val="0"/>
          <w:bCs w:val="0"/>
          <w:sz w:val="24"/>
          <w:szCs w:val="24"/>
        </w:rPr>
        <w:t>2、</w:t>
      </w:r>
      <w:r>
        <w:rPr>
          <w:rFonts w:hint="eastAsia"/>
          <w:b w:val="0"/>
          <w:bCs w:val="0"/>
          <w:sz w:val="24"/>
          <w:szCs w:val="24"/>
          <w:lang w:val="en-US" w:eastAsia="zh-CN"/>
        </w:rPr>
        <w:t>感想</w:t>
      </w:r>
      <w:r>
        <w:rPr>
          <w:rFonts w:hint="eastAsia"/>
          <w:b w:val="0"/>
          <w:bCs w:val="0"/>
          <w:sz w:val="24"/>
          <w:szCs w:val="24"/>
          <w:lang w:eastAsia="zh-CN"/>
        </w:rPr>
        <w:t>：</w:t>
      </w:r>
    </w:p>
    <w:p>
      <w:pPr>
        <w:spacing w:line="360" w:lineRule="auto"/>
        <w:rPr>
          <w:rFonts w:hint="eastAsia"/>
          <w:b w:val="0"/>
          <w:bCs w:val="0"/>
          <w:sz w:val="24"/>
          <w:szCs w:val="24"/>
          <w:lang w:val="en-US" w:eastAsia="zh-CN"/>
        </w:rPr>
      </w:pPr>
      <w:r>
        <w:rPr>
          <w:rFonts w:hint="eastAsia"/>
          <w:b w:val="0"/>
          <w:bCs w:val="0"/>
          <w:sz w:val="24"/>
          <w:szCs w:val="24"/>
          <w:lang w:val="en-US" w:eastAsia="zh-CN"/>
        </w:rPr>
        <w:t>1）</w:t>
      </w:r>
      <w:r>
        <w:rPr>
          <w:rFonts w:hint="eastAsia"/>
          <w:b w:val="0"/>
          <w:bCs w:val="0"/>
          <w:sz w:val="24"/>
          <w:szCs w:val="24"/>
          <w:lang w:eastAsia="zh-CN"/>
        </w:rPr>
        <w:t>有关信息始终存放在内存中，程序结束后账户的信息也将随之消失，下次启动程序后还需要重新输入数据。如何将这些信息保存下来，使得下次启动程序时能够恢复上次的数据呢，</w:t>
      </w:r>
      <w:r>
        <w:rPr>
          <w:rFonts w:hint="eastAsia"/>
          <w:b w:val="0"/>
          <w:bCs w:val="0"/>
          <w:sz w:val="24"/>
          <w:szCs w:val="24"/>
          <w:lang w:val="en-US" w:eastAsia="zh-CN"/>
        </w:rPr>
        <w:t>还有待解决。</w:t>
      </w:r>
    </w:p>
    <w:p>
      <w:pPr>
        <w:spacing w:line="360" w:lineRule="auto"/>
        <w:rPr>
          <w:rFonts w:hint="eastAsia"/>
          <w:b w:val="0"/>
          <w:bCs w:val="0"/>
          <w:sz w:val="24"/>
          <w:szCs w:val="24"/>
          <w:lang w:val="en-US" w:eastAsia="zh-CN"/>
        </w:rPr>
      </w:pPr>
      <w:r>
        <w:rPr>
          <w:rFonts w:hint="eastAsia"/>
          <w:b w:val="0"/>
          <w:bCs w:val="0"/>
          <w:sz w:val="24"/>
          <w:szCs w:val="24"/>
          <w:lang w:val="en-US" w:eastAsia="zh-CN"/>
        </w:rPr>
        <w:t>2）是否能够添加一个转账功能，联系各个账户之间的关系，能够互相</w:t>
      </w:r>
    </w:p>
    <w:p>
      <w:pPr>
        <w:spacing w:line="360" w:lineRule="auto"/>
        <w:rPr>
          <w:rFonts w:hint="eastAsia"/>
          <w:b w:val="0"/>
          <w:bCs w:val="0"/>
          <w:sz w:val="24"/>
          <w:szCs w:val="24"/>
          <w:lang w:val="en-US" w:eastAsia="zh-CN"/>
        </w:rPr>
      </w:pPr>
      <w:r>
        <w:rPr>
          <w:rFonts w:hint="eastAsia"/>
          <w:b w:val="0"/>
          <w:bCs w:val="0"/>
          <w:sz w:val="24"/>
          <w:szCs w:val="24"/>
          <w:lang w:val="en-US" w:eastAsia="zh-CN"/>
        </w:rPr>
        <w:t>转账增加实用性。</w:t>
      </w:r>
    </w:p>
    <w:p>
      <w:pPr>
        <w:spacing w:line="360" w:lineRule="auto"/>
        <w:rPr>
          <w:rFonts w:hint="eastAsia"/>
          <w:b w:val="0"/>
          <w:bCs w:val="0"/>
          <w:sz w:val="24"/>
          <w:szCs w:val="24"/>
          <w:lang w:val="en-US" w:eastAsia="zh-CN"/>
        </w:rPr>
      </w:pPr>
      <w:r>
        <w:rPr>
          <w:rFonts w:hint="eastAsia"/>
          <w:b w:val="0"/>
          <w:bCs w:val="0"/>
          <w:sz w:val="24"/>
          <w:szCs w:val="24"/>
          <w:lang w:val="en-US" w:eastAsia="zh-CN"/>
        </w:rPr>
        <w:t>3）能否增加一个密码设置，使每次登陆查询都需验证，提高账户安全性。</w:t>
      </w:r>
    </w:p>
    <w:p>
      <w:pPr>
        <w:spacing w:line="360" w:lineRule="auto"/>
        <w:rPr>
          <w:sz w:val="24"/>
          <w:szCs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0BAEC4"/>
    <w:multiLevelType w:val="singleLevel"/>
    <w:tmpl w:val="B10BAEC4"/>
    <w:lvl w:ilvl="0" w:tentative="0">
      <w:start w:val="1"/>
      <w:numFmt w:val="decimal"/>
      <w:suff w:val="nothing"/>
      <w:lvlText w:val="（%1）"/>
      <w:lvlJc w:val="left"/>
    </w:lvl>
  </w:abstractNum>
  <w:abstractNum w:abstractNumId="1">
    <w:nsid w:val="C46CDD73"/>
    <w:multiLevelType w:val="singleLevel"/>
    <w:tmpl w:val="C46CDD73"/>
    <w:lvl w:ilvl="0" w:tentative="0">
      <w:start w:val="2"/>
      <w:numFmt w:val="decimal"/>
      <w:suff w:val="nothing"/>
      <w:lvlText w:val="（%1）"/>
      <w:lvlJc w:val="left"/>
    </w:lvl>
  </w:abstractNum>
  <w:abstractNum w:abstractNumId="2">
    <w:nsid w:val="D5ED4FF1"/>
    <w:multiLevelType w:val="singleLevel"/>
    <w:tmpl w:val="D5ED4FF1"/>
    <w:lvl w:ilvl="0" w:tentative="0">
      <w:start w:val="2"/>
      <w:numFmt w:val="decimal"/>
      <w:suff w:val="nothing"/>
      <w:lvlText w:val="（%1）"/>
      <w:lvlJc w:val="left"/>
    </w:lvl>
  </w:abstractNum>
  <w:abstractNum w:abstractNumId="3">
    <w:nsid w:val="EFC93915"/>
    <w:multiLevelType w:val="singleLevel"/>
    <w:tmpl w:val="EFC93915"/>
    <w:lvl w:ilvl="0" w:tentative="0">
      <w:start w:val="1"/>
      <w:numFmt w:val="decimal"/>
      <w:suff w:val="nothing"/>
      <w:lvlText w:val="（%1）"/>
      <w:lvlJc w:val="left"/>
    </w:lvl>
  </w:abstractNum>
  <w:abstractNum w:abstractNumId="4">
    <w:nsid w:val="0C7AB6AB"/>
    <w:multiLevelType w:val="singleLevel"/>
    <w:tmpl w:val="0C7AB6AB"/>
    <w:lvl w:ilvl="0" w:tentative="0">
      <w:start w:val="2"/>
      <w:numFmt w:val="decimal"/>
      <w:suff w:val="nothing"/>
      <w:lvlText w:val="（%1）"/>
      <w:lvlJc w:val="left"/>
    </w:lvl>
  </w:abstractNum>
  <w:abstractNum w:abstractNumId="5">
    <w:nsid w:val="4133D7A8"/>
    <w:multiLevelType w:val="singleLevel"/>
    <w:tmpl w:val="4133D7A8"/>
    <w:lvl w:ilvl="0" w:tentative="0">
      <w:start w:val="1"/>
      <w:numFmt w:val="decimal"/>
      <w:suff w:val="space"/>
      <w:lvlText w:val="%1）"/>
      <w:lvlJc w:val="left"/>
    </w:lvl>
  </w:abstractNum>
  <w:abstractNum w:abstractNumId="6">
    <w:nsid w:val="47C42454"/>
    <w:multiLevelType w:val="singleLevel"/>
    <w:tmpl w:val="47C42454"/>
    <w:lvl w:ilvl="0" w:tentative="0">
      <w:start w:val="1"/>
      <w:numFmt w:val="decimal"/>
      <w:suff w:val="space"/>
      <w:lvlText w:val="%1）"/>
      <w:lvlJc w:val="left"/>
    </w:lvl>
  </w:abstractNum>
  <w:abstractNum w:abstractNumId="7">
    <w:nsid w:val="5ECE55E4"/>
    <w:multiLevelType w:val="singleLevel"/>
    <w:tmpl w:val="5ECE55E4"/>
    <w:lvl w:ilvl="0" w:tentative="0">
      <w:start w:val="1"/>
      <w:numFmt w:val="decimal"/>
      <w:suff w:val="nothing"/>
      <w:lvlText w:val="（%1）"/>
      <w:lvlJc w:val="left"/>
    </w:lvl>
  </w:abstractNum>
  <w:abstractNum w:abstractNumId="8">
    <w:nsid w:val="6EA9C698"/>
    <w:multiLevelType w:val="singleLevel"/>
    <w:tmpl w:val="6EA9C698"/>
    <w:lvl w:ilvl="0" w:tentative="0">
      <w:start w:val="3"/>
      <w:numFmt w:val="decimal"/>
      <w:suff w:val="space"/>
      <w:lvlText w:val="%1)"/>
      <w:lvlJc w:val="left"/>
    </w:lvl>
  </w:abstractNum>
  <w:num w:numId="1">
    <w:abstractNumId w:val="8"/>
  </w:num>
  <w:num w:numId="2">
    <w:abstractNumId w:val="2"/>
  </w:num>
  <w:num w:numId="3">
    <w:abstractNumId w:val="1"/>
  </w:num>
  <w:num w:numId="4">
    <w:abstractNumId w:val="3"/>
  </w:num>
  <w:num w:numId="5">
    <w:abstractNumId w:val="6"/>
  </w:num>
  <w:num w:numId="6">
    <w:abstractNumId w:val="4"/>
  </w:num>
  <w:num w:numId="7">
    <w:abstractNumId w:val="0"/>
  </w:num>
  <w:num w:numId="8">
    <w:abstractNumId w:val="5"/>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1E8"/>
    <w:rsid w:val="00056539"/>
    <w:rsid w:val="0007236B"/>
    <w:rsid w:val="001711E0"/>
    <w:rsid w:val="00197829"/>
    <w:rsid w:val="00225E14"/>
    <w:rsid w:val="0023484B"/>
    <w:rsid w:val="002A3718"/>
    <w:rsid w:val="002C0649"/>
    <w:rsid w:val="002C4E81"/>
    <w:rsid w:val="00302014"/>
    <w:rsid w:val="00306421"/>
    <w:rsid w:val="00306FC4"/>
    <w:rsid w:val="00337232"/>
    <w:rsid w:val="00366E56"/>
    <w:rsid w:val="003806E6"/>
    <w:rsid w:val="003C11DC"/>
    <w:rsid w:val="00441EAE"/>
    <w:rsid w:val="004C104D"/>
    <w:rsid w:val="00530390"/>
    <w:rsid w:val="0053753B"/>
    <w:rsid w:val="00566226"/>
    <w:rsid w:val="005B30E7"/>
    <w:rsid w:val="005F5453"/>
    <w:rsid w:val="00643616"/>
    <w:rsid w:val="006A61E8"/>
    <w:rsid w:val="006C08BD"/>
    <w:rsid w:val="006C09F2"/>
    <w:rsid w:val="006C1E59"/>
    <w:rsid w:val="006E5526"/>
    <w:rsid w:val="007D6A67"/>
    <w:rsid w:val="007E0F10"/>
    <w:rsid w:val="007E32BC"/>
    <w:rsid w:val="007F273B"/>
    <w:rsid w:val="007F3EBF"/>
    <w:rsid w:val="008772E4"/>
    <w:rsid w:val="008815F2"/>
    <w:rsid w:val="008C7603"/>
    <w:rsid w:val="00926A1B"/>
    <w:rsid w:val="00931FA6"/>
    <w:rsid w:val="00941B64"/>
    <w:rsid w:val="00975373"/>
    <w:rsid w:val="009C70DC"/>
    <w:rsid w:val="009E5638"/>
    <w:rsid w:val="00A14CCB"/>
    <w:rsid w:val="00A3009B"/>
    <w:rsid w:val="00AD7718"/>
    <w:rsid w:val="00B00FB6"/>
    <w:rsid w:val="00B749C1"/>
    <w:rsid w:val="00BE4C69"/>
    <w:rsid w:val="00C30CB0"/>
    <w:rsid w:val="00C64E13"/>
    <w:rsid w:val="00CA1A38"/>
    <w:rsid w:val="00CE08FF"/>
    <w:rsid w:val="00D265FB"/>
    <w:rsid w:val="00D44F37"/>
    <w:rsid w:val="00D564B8"/>
    <w:rsid w:val="00D90AB8"/>
    <w:rsid w:val="00D96B6D"/>
    <w:rsid w:val="00DF62D1"/>
    <w:rsid w:val="00E155C4"/>
    <w:rsid w:val="00E96353"/>
    <w:rsid w:val="00EF58EB"/>
    <w:rsid w:val="00F44011"/>
    <w:rsid w:val="00F64BA1"/>
    <w:rsid w:val="00F7635A"/>
    <w:rsid w:val="00FA460D"/>
    <w:rsid w:val="00FC43B7"/>
    <w:rsid w:val="00FC68F4"/>
    <w:rsid w:val="15DA63D3"/>
    <w:rsid w:val="1CFD21D4"/>
    <w:rsid w:val="551438D0"/>
    <w:rsid w:val="62C40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uiPriority w:val="99"/>
    <w:rPr>
      <w:sz w:val="18"/>
      <w:szCs w:val="18"/>
    </w:rPr>
  </w:style>
  <w:style w:type="character" w:customStyle="1" w:styleId="9">
    <w:name w:val="页脚 字符"/>
    <w:basedOn w:val="5"/>
    <w:link w:val="3"/>
    <w:uiPriority w:val="99"/>
    <w:rPr>
      <w:sz w:val="18"/>
      <w:szCs w:val="18"/>
    </w:rPr>
  </w:style>
  <w:style w:type="paragraph" w:customStyle="1" w:styleId="10">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1">
    <w:name w:val="批注框文本 字符"/>
    <w:basedOn w:val="5"/>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BBE42F-E7A2-481A-A81A-E04E9699AE86}">
  <ds:schemaRefs/>
</ds:datastoreItem>
</file>

<file path=docProps/app.xml><?xml version="1.0" encoding="utf-8"?>
<Properties xmlns="http://schemas.openxmlformats.org/officeDocument/2006/extended-properties" xmlns:vt="http://schemas.openxmlformats.org/officeDocument/2006/docPropsVTypes">
  <Template>Normal.dotm</Template>
  <Pages>7</Pages>
  <Words>445</Words>
  <Characters>2541</Characters>
  <Lines>21</Lines>
  <Paragraphs>5</Paragraphs>
  <ScaleCrop>false</ScaleCrop>
  <LinksUpToDate>false</LinksUpToDate>
  <CharactersWithSpaces>2981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2018-04-12T02:29:00Z</dcterms:created>
  <dc:creator>仁霖</dc:creator>
  <cp:lastModifiedBy>kls 安雅之素</cp:lastModifiedBy>
  <dcterms:modified xsi:type="dcterms:W3CDTF">2018-04-22T12:33:54Z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