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9BDD7" w14:textId="77777777" w:rsidR="00CA1A38" w:rsidRPr="00CA1A38" w:rsidRDefault="00CA1A38" w:rsidP="00FA460D">
      <w:pPr>
        <w:pBdr>
          <w:bottom w:val="single" w:sz="6" w:space="1" w:color="auto"/>
        </w:pBdr>
        <w:spacing w:afterLines="100" w:after="312" w:line="360" w:lineRule="auto"/>
        <w:jc w:val="center"/>
        <w:rPr>
          <w:b/>
          <w:sz w:val="36"/>
          <w:szCs w:val="36"/>
        </w:rPr>
      </w:pPr>
      <w:r w:rsidRPr="00CA1A38">
        <w:rPr>
          <w:rFonts w:hint="eastAsia"/>
          <w:b/>
          <w:sz w:val="36"/>
          <w:szCs w:val="36"/>
        </w:rPr>
        <w:t>北京</w:t>
      </w:r>
      <w:r w:rsidRPr="00CA1A38">
        <w:rPr>
          <w:b/>
          <w:sz w:val="36"/>
          <w:szCs w:val="36"/>
        </w:rPr>
        <w:t>科技大学实验报告</w:t>
      </w:r>
    </w:p>
    <w:p w14:paraId="1804B314" w14:textId="52B7FCF8" w:rsidR="00302014" w:rsidRDefault="00302014" w:rsidP="006A61E8">
      <w:pPr>
        <w:pBdr>
          <w:bottom w:val="single" w:sz="6" w:space="1" w:color="auto"/>
        </w:pBdr>
        <w:spacing w:line="360" w:lineRule="auto"/>
        <w:rPr>
          <w:szCs w:val="28"/>
        </w:rPr>
      </w:pPr>
      <w:r w:rsidRPr="00302014">
        <w:rPr>
          <w:rFonts w:hint="eastAsia"/>
          <w:szCs w:val="28"/>
        </w:rPr>
        <w:t>学院：</w:t>
      </w:r>
      <w:ins w:id="0" w:author="胡 成成" w:date="2020-03-28T13:47:00Z">
        <w:r w:rsidR="0047200C">
          <w:rPr>
            <w:rFonts w:hint="eastAsia"/>
            <w:szCs w:val="28"/>
          </w:rPr>
          <w:t>计算机与通信工程学院</w:t>
        </w:r>
      </w:ins>
      <w:del w:id="1" w:author="胡 成成" w:date="2020-03-28T13:48:00Z">
        <w:r w:rsidR="00FC68F4" w:rsidDel="0047200C">
          <w:rPr>
            <w:rFonts w:hint="eastAsia"/>
            <w:szCs w:val="28"/>
          </w:rPr>
          <w:delText xml:space="preserve"> </w:delText>
        </w:r>
      </w:del>
      <w:ins w:id="2" w:author="胡 成成" w:date="2020-03-28T13:48:00Z">
        <w:r w:rsidR="0047200C">
          <w:rPr>
            <w:szCs w:val="28"/>
          </w:rPr>
          <w:t xml:space="preserve">      </w:t>
        </w:r>
      </w:ins>
      <w:ins w:id="3" w:author="胡 成成" w:date="2020-03-28T13:50:00Z">
        <w:r w:rsidR="0047200C">
          <w:rPr>
            <w:szCs w:val="28"/>
          </w:rPr>
          <w:tab/>
        </w:r>
      </w:ins>
      <w:del w:id="4" w:author="胡 成成" w:date="2020-03-28T13:48:00Z">
        <w:r w:rsidR="00FC68F4" w:rsidDel="0047200C">
          <w:rPr>
            <w:rFonts w:hint="eastAsia"/>
            <w:szCs w:val="28"/>
          </w:rPr>
          <w:delText xml:space="preserve">   </w:delText>
        </w:r>
        <w:r w:rsidRPr="00302014" w:rsidDel="0047200C">
          <w:rPr>
            <w:rFonts w:hint="eastAsia"/>
            <w:szCs w:val="28"/>
          </w:rPr>
          <w:delText xml:space="preserve">             </w:delText>
        </w:r>
        <w:r w:rsidR="00FC68F4" w:rsidDel="0047200C">
          <w:rPr>
            <w:szCs w:val="28"/>
          </w:rPr>
          <w:delText xml:space="preserve">  </w:delText>
        </w:r>
      </w:del>
      <w:r w:rsidR="00F7635A">
        <w:rPr>
          <w:rFonts w:hint="eastAsia"/>
          <w:szCs w:val="28"/>
        </w:rPr>
        <w:t>专业：</w:t>
      </w:r>
      <w:del w:id="5" w:author="胡 成成" w:date="2020-03-28T13:48:00Z">
        <w:r w:rsidR="00F7635A" w:rsidDel="0047200C">
          <w:rPr>
            <w:rFonts w:hint="eastAsia"/>
            <w:szCs w:val="28"/>
          </w:rPr>
          <w:delText xml:space="preserve">              </w:delText>
        </w:r>
      </w:del>
      <w:ins w:id="6" w:author="胡 成成" w:date="2020-03-28T13:48:00Z">
        <w:r w:rsidR="0047200C">
          <w:rPr>
            <w:rFonts w:hint="eastAsia"/>
            <w:szCs w:val="28"/>
          </w:rPr>
          <w:t>通信工程</w:t>
        </w:r>
      </w:ins>
      <w:r w:rsidR="00FC68F4">
        <w:rPr>
          <w:szCs w:val="28"/>
        </w:rPr>
        <w:t xml:space="preserve">    </w:t>
      </w:r>
      <w:ins w:id="7" w:author="胡 成成" w:date="2020-03-28T13:48:00Z">
        <w:r w:rsidR="0047200C">
          <w:rPr>
            <w:szCs w:val="28"/>
          </w:rPr>
          <w:t xml:space="preserve">  </w:t>
        </w:r>
      </w:ins>
      <w:r w:rsidR="00FC68F4">
        <w:rPr>
          <w:szCs w:val="28"/>
        </w:rPr>
        <w:t xml:space="preserve"> </w:t>
      </w:r>
      <w:ins w:id="8" w:author="胡 成成" w:date="2020-03-28T13:50:00Z">
        <w:r w:rsidR="0047200C">
          <w:rPr>
            <w:szCs w:val="28"/>
          </w:rPr>
          <w:tab/>
        </w:r>
      </w:ins>
      <w:r w:rsidRPr="00302014">
        <w:rPr>
          <w:rFonts w:hint="eastAsia"/>
          <w:szCs w:val="28"/>
        </w:rPr>
        <w:t>班级：</w:t>
      </w:r>
      <w:del w:id="9" w:author="胡 成成" w:date="2020-03-28T13:48:00Z">
        <w:r w:rsidRPr="00302014" w:rsidDel="0047200C">
          <w:rPr>
            <w:rFonts w:hint="eastAsia"/>
            <w:szCs w:val="28"/>
          </w:rPr>
          <w:delText xml:space="preserve"> </w:delText>
        </w:r>
      </w:del>
      <w:ins w:id="10" w:author="胡 成成" w:date="2020-03-28T13:48:00Z">
        <w:r w:rsidR="0047200C">
          <w:rPr>
            <w:rFonts w:hint="eastAsia"/>
            <w:szCs w:val="28"/>
          </w:rPr>
          <w:t>通信</w:t>
        </w:r>
        <w:r w:rsidR="0047200C">
          <w:rPr>
            <w:rFonts w:hint="eastAsia"/>
            <w:szCs w:val="28"/>
          </w:rPr>
          <w:t>1701</w:t>
        </w:r>
        <w:r w:rsidR="0047200C">
          <w:rPr>
            <w:szCs w:val="28"/>
          </w:rPr>
          <w:t xml:space="preserve"> </w:t>
        </w:r>
      </w:ins>
      <w:r w:rsidRPr="00302014">
        <w:rPr>
          <w:rFonts w:hint="eastAsia"/>
          <w:szCs w:val="28"/>
        </w:rPr>
        <w:t xml:space="preserve">    </w:t>
      </w:r>
      <w:bookmarkStart w:id="11" w:name="_GoBack"/>
      <w:bookmarkEnd w:id="11"/>
      <w:del w:id="12" w:author="胡 成成" w:date="2020-03-28T18:51:00Z">
        <w:r w:rsidRPr="00302014" w:rsidDel="007A440D">
          <w:rPr>
            <w:rFonts w:hint="eastAsia"/>
            <w:szCs w:val="28"/>
          </w:rPr>
          <w:delText xml:space="preserve">        </w:delText>
        </w:r>
      </w:del>
      <w:del w:id="13" w:author="胡 成成" w:date="2020-03-28T13:48:00Z">
        <w:r w:rsidRPr="00302014" w:rsidDel="0047200C">
          <w:rPr>
            <w:rFonts w:hint="eastAsia"/>
            <w:szCs w:val="28"/>
          </w:rPr>
          <w:delText xml:space="preserve">      </w:delText>
        </w:r>
      </w:del>
    </w:p>
    <w:p w14:paraId="0756D52B" w14:textId="2A392857" w:rsidR="00CA1A38" w:rsidRDefault="00F7635A" w:rsidP="00CA1A38">
      <w:pPr>
        <w:pBdr>
          <w:bottom w:val="single" w:sz="4" w:space="1" w:color="auto"/>
        </w:pBdr>
        <w:spacing w:beforeLines="100" w:before="312" w:afterLines="100" w:after="312" w:line="360" w:lineRule="auto"/>
        <w:rPr>
          <w:b/>
          <w:sz w:val="24"/>
          <w:szCs w:val="28"/>
        </w:rPr>
      </w:pPr>
      <w:r w:rsidRPr="00302014">
        <w:rPr>
          <w:rFonts w:hint="eastAsia"/>
          <w:szCs w:val="28"/>
        </w:rPr>
        <w:t>姓名：</w:t>
      </w:r>
      <w:ins w:id="14" w:author="胡 成成" w:date="2020-03-28T13:49:00Z">
        <w:r w:rsidR="0047200C">
          <w:rPr>
            <w:rFonts w:hint="eastAsia"/>
            <w:szCs w:val="28"/>
          </w:rPr>
          <w:t>胡成成</w:t>
        </w:r>
      </w:ins>
      <w:r w:rsidRPr="00302014">
        <w:rPr>
          <w:rFonts w:hint="eastAsia"/>
          <w:szCs w:val="28"/>
        </w:rPr>
        <w:t xml:space="preserve">  </w:t>
      </w:r>
      <w:del w:id="15" w:author="胡 成成" w:date="2020-03-28T13:49:00Z">
        <w:r w:rsidRPr="00302014" w:rsidDel="0047200C">
          <w:rPr>
            <w:rFonts w:hint="eastAsia"/>
            <w:szCs w:val="28"/>
          </w:rPr>
          <w:delText xml:space="preserve">       </w:delText>
        </w:r>
        <w:r w:rsidDel="0047200C">
          <w:rPr>
            <w:szCs w:val="28"/>
          </w:rPr>
          <w:delText xml:space="preserve">   </w:delText>
        </w:r>
      </w:del>
      <w:r>
        <w:rPr>
          <w:szCs w:val="28"/>
        </w:rPr>
        <w:t xml:space="preserve">     </w:t>
      </w:r>
      <w:r w:rsidR="00FC68F4">
        <w:rPr>
          <w:szCs w:val="28"/>
        </w:rPr>
        <w:t xml:space="preserve">   </w:t>
      </w:r>
      <w:ins w:id="16" w:author="胡 成成" w:date="2020-03-28T13:50:00Z">
        <w:r w:rsidR="0047200C">
          <w:rPr>
            <w:szCs w:val="28"/>
          </w:rPr>
          <w:tab/>
        </w:r>
      </w:ins>
      <w:r w:rsidRPr="00302014">
        <w:rPr>
          <w:rFonts w:hint="eastAsia"/>
          <w:szCs w:val="28"/>
        </w:rPr>
        <w:t>学号：</w:t>
      </w:r>
      <w:del w:id="17" w:author="胡 成成" w:date="2020-03-28T13:49:00Z">
        <w:r w:rsidRPr="00302014" w:rsidDel="0047200C">
          <w:rPr>
            <w:rFonts w:hint="eastAsia"/>
            <w:szCs w:val="28"/>
          </w:rPr>
          <w:delText xml:space="preserve">           </w:delText>
        </w:r>
      </w:del>
      <w:ins w:id="18" w:author="胡 成成" w:date="2020-03-28T13:49:00Z">
        <w:r w:rsidR="0047200C">
          <w:rPr>
            <w:rFonts w:hint="eastAsia"/>
            <w:szCs w:val="28"/>
          </w:rPr>
          <w:t>41724260</w:t>
        </w:r>
      </w:ins>
      <w:r w:rsidR="00FC68F4">
        <w:rPr>
          <w:szCs w:val="28"/>
        </w:rPr>
        <w:t xml:space="preserve">     </w:t>
      </w:r>
      <w:ins w:id="19" w:author="胡 成成" w:date="2020-03-28T13:49:00Z">
        <w:r w:rsidR="0047200C">
          <w:rPr>
            <w:szCs w:val="28"/>
          </w:rPr>
          <w:t xml:space="preserve"> </w:t>
        </w:r>
      </w:ins>
      <w:ins w:id="20" w:author="胡 成成" w:date="2020-03-28T13:50:00Z">
        <w:r w:rsidR="0047200C">
          <w:rPr>
            <w:szCs w:val="28"/>
          </w:rPr>
          <w:tab/>
        </w:r>
      </w:ins>
      <w:r w:rsidR="00CA1A38">
        <w:rPr>
          <w:rFonts w:hint="eastAsia"/>
          <w:szCs w:val="28"/>
        </w:rPr>
        <w:t>实验日期：</w:t>
      </w:r>
      <w:r w:rsidR="00CA1A38">
        <w:rPr>
          <w:rFonts w:hint="eastAsia"/>
          <w:szCs w:val="28"/>
        </w:rPr>
        <w:t xml:space="preserve">  </w:t>
      </w:r>
      <w:del w:id="21" w:author="胡 成成" w:date="2020-03-28T13:49:00Z">
        <w:r w:rsidR="00CA1A38" w:rsidDel="0047200C">
          <w:rPr>
            <w:rFonts w:hint="eastAsia"/>
            <w:szCs w:val="28"/>
          </w:rPr>
          <w:delText xml:space="preserve">      </w:delText>
        </w:r>
      </w:del>
      <w:ins w:id="22" w:author="胡 成成" w:date="2020-03-28T13:49:00Z">
        <w:r w:rsidR="0047200C">
          <w:rPr>
            <w:rFonts w:hint="eastAsia"/>
            <w:szCs w:val="28"/>
          </w:rPr>
          <w:t>2020</w:t>
        </w:r>
      </w:ins>
      <w:r w:rsidR="00CA1A38">
        <w:rPr>
          <w:szCs w:val="28"/>
        </w:rPr>
        <w:t>年</w:t>
      </w:r>
      <w:r w:rsidR="00CA1A38" w:rsidRPr="00302014">
        <w:rPr>
          <w:rFonts w:hint="eastAsia"/>
          <w:szCs w:val="28"/>
        </w:rPr>
        <w:t xml:space="preserve"> </w:t>
      </w:r>
      <w:ins w:id="23" w:author="胡 成成" w:date="2020-03-28T13:49:00Z">
        <w:r w:rsidR="0047200C">
          <w:rPr>
            <w:szCs w:val="28"/>
          </w:rPr>
          <w:t xml:space="preserve"> </w:t>
        </w:r>
      </w:ins>
      <w:del w:id="24" w:author="胡 成成" w:date="2020-03-28T13:49:00Z">
        <w:r w:rsidR="00CA1A38" w:rsidRPr="00302014" w:rsidDel="0047200C">
          <w:rPr>
            <w:rFonts w:hint="eastAsia"/>
            <w:szCs w:val="28"/>
          </w:rPr>
          <w:delText xml:space="preserve">   </w:delText>
        </w:r>
        <w:r w:rsidR="00CA1A38" w:rsidDel="0047200C">
          <w:rPr>
            <w:rFonts w:hint="eastAsia"/>
            <w:szCs w:val="28"/>
          </w:rPr>
          <w:delText xml:space="preserve"> </w:delText>
        </w:r>
      </w:del>
      <w:ins w:id="25" w:author="胡 成成" w:date="2020-03-28T13:49:00Z">
        <w:r w:rsidR="0047200C">
          <w:rPr>
            <w:rFonts w:hint="eastAsia"/>
            <w:szCs w:val="28"/>
          </w:rPr>
          <w:t>4</w:t>
        </w:r>
      </w:ins>
      <w:r w:rsidR="00CA1A38">
        <w:rPr>
          <w:rFonts w:hint="eastAsia"/>
          <w:szCs w:val="28"/>
        </w:rPr>
        <w:t>月</w:t>
      </w:r>
      <w:r w:rsidR="00CA1A38">
        <w:rPr>
          <w:rFonts w:hint="eastAsia"/>
          <w:szCs w:val="28"/>
        </w:rPr>
        <w:t xml:space="preserve">  </w:t>
      </w:r>
      <w:del w:id="26" w:author="胡 成成" w:date="2020-03-28T13:50:00Z">
        <w:r w:rsidR="00CA1A38" w:rsidDel="0047200C">
          <w:rPr>
            <w:rFonts w:hint="eastAsia"/>
            <w:szCs w:val="28"/>
          </w:rPr>
          <w:delText xml:space="preserve">   </w:delText>
        </w:r>
      </w:del>
      <w:ins w:id="27" w:author="胡 成成" w:date="2020-03-28T13:50:00Z">
        <w:r w:rsidR="0047200C">
          <w:rPr>
            <w:rFonts w:hint="eastAsia"/>
            <w:szCs w:val="28"/>
          </w:rPr>
          <w:t>6</w:t>
        </w:r>
      </w:ins>
      <w:r w:rsidR="00CA1A38">
        <w:rPr>
          <w:rFonts w:hint="eastAsia"/>
          <w:szCs w:val="28"/>
        </w:rPr>
        <w:t>日</w:t>
      </w:r>
      <w:r w:rsidR="00CA1A38" w:rsidRPr="00302014">
        <w:rPr>
          <w:rFonts w:hint="eastAsia"/>
          <w:szCs w:val="28"/>
        </w:rPr>
        <w:t xml:space="preserve">  </w:t>
      </w:r>
    </w:p>
    <w:p w14:paraId="293C905D" w14:textId="3DA7C022" w:rsidR="006A61E8" w:rsidRPr="006E5526" w:rsidDel="00B24CA5" w:rsidRDefault="006A61E8" w:rsidP="00302014">
      <w:pPr>
        <w:spacing w:beforeLines="100" w:before="312" w:line="360" w:lineRule="auto"/>
        <w:rPr>
          <w:del w:id="28" w:author="胡 成成" w:date="2020-03-28T13:51:00Z"/>
          <w:b/>
          <w:sz w:val="24"/>
          <w:szCs w:val="28"/>
          <w:u w:val="single"/>
        </w:rPr>
      </w:pPr>
      <w:r w:rsidRPr="006E5526">
        <w:rPr>
          <w:rFonts w:hint="eastAsia"/>
          <w:b/>
          <w:sz w:val="24"/>
          <w:szCs w:val="28"/>
        </w:rPr>
        <w:t>实验名称：</w:t>
      </w:r>
      <w:ins w:id="29" w:author="胡 成成" w:date="2020-03-28T13:50:00Z">
        <w:r w:rsidR="00B24CA5" w:rsidRPr="00B24CA5">
          <w:rPr>
            <w:rFonts w:hint="eastAsia"/>
            <w:b/>
            <w:sz w:val="24"/>
            <w:szCs w:val="28"/>
          </w:rPr>
          <w:t>F</w:t>
        </w:r>
        <w:r w:rsidR="00B24CA5" w:rsidRPr="00B24CA5">
          <w:rPr>
            <w:rFonts w:hint="eastAsia"/>
            <w:b/>
            <w:sz w:val="24"/>
            <w:szCs w:val="28"/>
          </w:rPr>
          <w:t>算法函数实现</w:t>
        </w:r>
      </w:ins>
    </w:p>
    <w:p w14:paraId="137B0D0A" w14:textId="77777777" w:rsidR="006A61E8" w:rsidRPr="006A61E8" w:rsidRDefault="006A61E8">
      <w:pPr>
        <w:spacing w:beforeLines="100" w:before="312" w:line="360" w:lineRule="auto"/>
        <w:rPr>
          <w:sz w:val="24"/>
          <w:szCs w:val="28"/>
        </w:rPr>
        <w:pPrChange w:id="30" w:author="胡 成成" w:date="2020-03-28T13:51:00Z">
          <w:pPr>
            <w:spacing w:line="360" w:lineRule="auto"/>
          </w:pPr>
        </w:pPrChange>
      </w:pPr>
    </w:p>
    <w:p w14:paraId="129C6487" w14:textId="77777777" w:rsidR="00B24CA5" w:rsidRDefault="006A61E8" w:rsidP="00B24CA5">
      <w:pPr>
        <w:spacing w:line="360" w:lineRule="auto"/>
        <w:rPr>
          <w:ins w:id="31" w:author="胡 成成" w:date="2020-03-28T13:51:00Z"/>
          <w:b/>
          <w:sz w:val="24"/>
          <w:szCs w:val="28"/>
        </w:rPr>
      </w:pPr>
      <w:r w:rsidRPr="006E5526">
        <w:rPr>
          <w:rFonts w:hint="eastAsia"/>
          <w:b/>
          <w:sz w:val="24"/>
          <w:szCs w:val="28"/>
        </w:rPr>
        <w:t>实验目的：</w:t>
      </w:r>
    </w:p>
    <w:p w14:paraId="53B5B82B" w14:textId="32AE647A" w:rsidR="00B24CA5" w:rsidRPr="00B24CA5" w:rsidRDefault="00B24CA5">
      <w:pPr>
        <w:pStyle w:val="aa"/>
        <w:numPr>
          <w:ilvl w:val="0"/>
          <w:numId w:val="1"/>
        </w:numPr>
        <w:spacing w:line="360" w:lineRule="auto"/>
        <w:ind w:firstLineChars="0"/>
        <w:rPr>
          <w:ins w:id="32" w:author="胡 成成" w:date="2020-03-28T13:51:00Z"/>
          <w:bCs/>
          <w:sz w:val="24"/>
          <w:szCs w:val="28"/>
          <w:rPrChange w:id="33" w:author="胡 成成" w:date="2020-03-28T13:51:00Z">
            <w:rPr>
              <w:ins w:id="34" w:author="胡 成成" w:date="2020-03-28T13:51:00Z"/>
              <w:b/>
              <w:sz w:val="24"/>
              <w:szCs w:val="28"/>
            </w:rPr>
          </w:rPrChange>
        </w:rPr>
        <w:pPrChange w:id="35" w:author="胡 成成" w:date="2020-03-28T13:51:00Z">
          <w:pPr>
            <w:spacing w:line="360" w:lineRule="auto"/>
          </w:pPr>
        </w:pPrChange>
      </w:pPr>
      <w:ins w:id="36" w:author="胡 成成" w:date="2020-03-28T13:51:00Z">
        <w:r w:rsidRPr="00B24CA5">
          <w:rPr>
            <w:rFonts w:hint="eastAsia"/>
            <w:bCs/>
            <w:sz w:val="24"/>
            <w:szCs w:val="28"/>
            <w:rPrChange w:id="37" w:author="胡 成成" w:date="2020-03-28T13:51:00Z">
              <w:rPr>
                <w:rFonts w:hint="eastAsia"/>
                <w:b/>
                <w:sz w:val="24"/>
                <w:szCs w:val="28"/>
              </w:rPr>
            </w:rPrChange>
          </w:rPr>
          <w:t>进一步熟悉</w:t>
        </w:r>
        <w:r w:rsidRPr="00B24CA5">
          <w:rPr>
            <w:bCs/>
            <w:sz w:val="24"/>
            <w:szCs w:val="28"/>
            <w:rPrChange w:id="38" w:author="胡 成成" w:date="2020-03-28T13:51:00Z">
              <w:rPr>
                <w:b/>
                <w:sz w:val="24"/>
                <w:szCs w:val="28"/>
              </w:rPr>
            </w:rPrChange>
          </w:rPr>
          <w:t>F</w:t>
        </w:r>
        <w:r w:rsidRPr="00B24CA5">
          <w:rPr>
            <w:rFonts w:hint="eastAsia"/>
            <w:bCs/>
            <w:sz w:val="24"/>
            <w:szCs w:val="28"/>
            <w:rPrChange w:id="39" w:author="胡 成成" w:date="2020-03-28T13:51:00Z">
              <w:rPr>
                <w:rFonts w:hint="eastAsia"/>
                <w:b/>
                <w:sz w:val="24"/>
                <w:szCs w:val="28"/>
              </w:rPr>
            </w:rPrChange>
          </w:rPr>
          <w:t>算法中的矩阵操作流程</w:t>
        </w:r>
        <w:r>
          <w:rPr>
            <w:rFonts w:hint="eastAsia"/>
            <w:bCs/>
            <w:sz w:val="24"/>
            <w:szCs w:val="28"/>
          </w:rPr>
          <w:t>；</w:t>
        </w:r>
        <w:r w:rsidRPr="00B24CA5">
          <w:rPr>
            <w:rFonts w:hint="eastAsia"/>
            <w:bCs/>
            <w:sz w:val="24"/>
            <w:szCs w:val="28"/>
            <w:rPrChange w:id="40" w:author="胡 成成" w:date="2020-03-28T13:51:00Z">
              <w:rPr>
                <w:rFonts w:hint="eastAsia"/>
                <w:b/>
                <w:sz w:val="24"/>
                <w:szCs w:val="28"/>
              </w:rPr>
            </w:rPrChange>
          </w:rPr>
          <w:t>能查询任意两点间的最短距离和路由。</w:t>
        </w:r>
      </w:ins>
    </w:p>
    <w:p w14:paraId="72AFF685" w14:textId="3CC245E2" w:rsidR="00EF58EB" w:rsidRPr="00B24CA5" w:rsidDel="00B24CA5" w:rsidRDefault="00B24CA5">
      <w:pPr>
        <w:pStyle w:val="aa"/>
        <w:numPr>
          <w:ilvl w:val="0"/>
          <w:numId w:val="1"/>
        </w:numPr>
        <w:spacing w:line="360" w:lineRule="auto"/>
        <w:ind w:firstLineChars="0"/>
        <w:rPr>
          <w:del w:id="41" w:author="胡 成成" w:date="2020-03-28T13:51:00Z"/>
          <w:bCs/>
          <w:sz w:val="24"/>
          <w:szCs w:val="28"/>
          <w:rPrChange w:id="42" w:author="胡 成成" w:date="2020-03-28T13:51:00Z">
            <w:rPr>
              <w:del w:id="43" w:author="胡 成成" w:date="2020-03-28T13:51:00Z"/>
              <w:b/>
              <w:sz w:val="24"/>
              <w:szCs w:val="28"/>
            </w:rPr>
          </w:rPrChange>
        </w:rPr>
        <w:pPrChange w:id="44" w:author="胡 成成" w:date="2020-03-28T13:51:00Z">
          <w:pPr>
            <w:spacing w:line="360" w:lineRule="auto"/>
          </w:pPr>
        </w:pPrChange>
      </w:pPr>
      <w:ins w:id="45" w:author="胡 成成" w:date="2020-03-28T13:51:00Z">
        <w:r w:rsidRPr="00B24CA5">
          <w:rPr>
            <w:rFonts w:hint="eastAsia"/>
            <w:bCs/>
            <w:sz w:val="24"/>
            <w:szCs w:val="28"/>
            <w:rPrChange w:id="46" w:author="胡 成成" w:date="2020-03-28T13:51:00Z">
              <w:rPr>
                <w:rFonts w:hint="eastAsia"/>
                <w:b/>
                <w:sz w:val="24"/>
                <w:szCs w:val="28"/>
              </w:rPr>
            </w:rPrChange>
          </w:rPr>
          <w:t>熟悉</w:t>
        </w:r>
      </w:ins>
      <w:ins w:id="47" w:author="胡 成成" w:date="2020-03-28T14:23:00Z">
        <w:r w:rsidR="00B057C5">
          <w:rPr>
            <w:rFonts w:hint="eastAsia"/>
            <w:sz w:val="24"/>
            <w:szCs w:val="28"/>
          </w:rPr>
          <w:t>MATLAB</w:t>
        </w:r>
      </w:ins>
      <w:ins w:id="48" w:author="胡 成成" w:date="2020-03-28T13:51:00Z">
        <w:r w:rsidRPr="00B24CA5">
          <w:rPr>
            <w:rFonts w:hint="eastAsia"/>
            <w:bCs/>
            <w:sz w:val="24"/>
            <w:szCs w:val="28"/>
            <w:rPrChange w:id="49" w:author="胡 成成" w:date="2020-03-28T13:51:00Z">
              <w:rPr>
                <w:rFonts w:hint="eastAsia"/>
                <w:b/>
                <w:sz w:val="24"/>
                <w:szCs w:val="28"/>
              </w:rPr>
            </w:rPrChange>
          </w:rPr>
          <w:t>以块操作为中心的编程思想。</w:t>
        </w:r>
      </w:ins>
    </w:p>
    <w:p w14:paraId="63914DDE" w14:textId="77777777" w:rsidR="00EF58EB" w:rsidRPr="007C7846" w:rsidRDefault="00EF58EB">
      <w:pPr>
        <w:pStyle w:val="aa"/>
        <w:numPr>
          <w:ilvl w:val="0"/>
          <w:numId w:val="1"/>
        </w:numPr>
        <w:spacing w:line="360" w:lineRule="auto"/>
        <w:ind w:firstLineChars="0"/>
        <w:rPr>
          <w:b/>
          <w:sz w:val="24"/>
          <w:szCs w:val="28"/>
        </w:rPr>
        <w:pPrChange w:id="50" w:author="胡 成成" w:date="2020-03-28T13:51:00Z">
          <w:pPr>
            <w:spacing w:line="360" w:lineRule="auto"/>
          </w:pPr>
        </w:pPrChange>
      </w:pPr>
    </w:p>
    <w:p w14:paraId="586519BC" w14:textId="77777777" w:rsidR="006A61E8" w:rsidRPr="006E5526" w:rsidRDefault="006A61E8" w:rsidP="006A61E8">
      <w:pPr>
        <w:spacing w:line="360" w:lineRule="auto"/>
        <w:rPr>
          <w:b/>
          <w:sz w:val="24"/>
          <w:szCs w:val="28"/>
        </w:rPr>
      </w:pPr>
      <w:r w:rsidRPr="006E5526">
        <w:rPr>
          <w:rFonts w:hint="eastAsia"/>
          <w:b/>
          <w:sz w:val="24"/>
          <w:szCs w:val="28"/>
        </w:rPr>
        <w:t>实验仪器：</w:t>
      </w:r>
    </w:p>
    <w:p w14:paraId="39992434" w14:textId="7DD4289F" w:rsidR="006A61E8" w:rsidRDefault="00B24CA5" w:rsidP="00B24CA5">
      <w:pPr>
        <w:pStyle w:val="aa"/>
        <w:numPr>
          <w:ilvl w:val="0"/>
          <w:numId w:val="2"/>
        </w:numPr>
        <w:spacing w:line="360" w:lineRule="auto"/>
        <w:ind w:firstLineChars="0"/>
        <w:rPr>
          <w:ins w:id="51" w:author="胡 成成" w:date="2020-03-28T13:52:00Z"/>
          <w:sz w:val="24"/>
          <w:szCs w:val="28"/>
        </w:rPr>
      </w:pPr>
      <w:ins w:id="52" w:author="胡 成成" w:date="2020-03-28T13:52:00Z">
        <w:r>
          <w:rPr>
            <w:rFonts w:hint="eastAsia"/>
            <w:sz w:val="24"/>
            <w:szCs w:val="28"/>
          </w:rPr>
          <w:t>操作系统：</w:t>
        </w:r>
        <w:r w:rsidR="00760E70">
          <w:rPr>
            <w:rFonts w:hint="eastAsia"/>
            <w:sz w:val="24"/>
            <w:szCs w:val="28"/>
          </w:rPr>
          <w:t>W</w:t>
        </w:r>
      </w:ins>
      <w:ins w:id="53" w:author="胡 成成" w:date="2020-03-28T13:53:00Z">
        <w:r w:rsidR="00760E70">
          <w:rPr>
            <w:rFonts w:hint="eastAsia"/>
            <w:sz w:val="24"/>
            <w:szCs w:val="28"/>
          </w:rPr>
          <w:t>IN</w:t>
        </w:r>
      </w:ins>
      <w:ins w:id="54" w:author="胡 成成" w:date="2020-03-28T13:52:00Z">
        <w:r>
          <w:rPr>
            <w:rFonts w:hint="eastAsia"/>
            <w:sz w:val="24"/>
            <w:szCs w:val="28"/>
          </w:rPr>
          <w:t>10</w:t>
        </w:r>
      </w:ins>
    </w:p>
    <w:p w14:paraId="5DBD0F27" w14:textId="0D00834B" w:rsidR="00B24CA5" w:rsidRPr="00B24CA5" w:rsidRDefault="00B24CA5">
      <w:pPr>
        <w:pStyle w:val="aa"/>
        <w:numPr>
          <w:ilvl w:val="0"/>
          <w:numId w:val="2"/>
        </w:numPr>
        <w:spacing w:line="360" w:lineRule="auto"/>
        <w:ind w:firstLineChars="0"/>
        <w:rPr>
          <w:sz w:val="24"/>
          <w:szCs w:val="28"/>
          <w:rPrChange w:id="55" w:author="胡 成成" w:date="2020-03-28T13:52:00Z">
            <w:rPr/>
          </w:rPrChange>
        </w:rPr>
        <w:pPrChange w:id="56" w:author="胡 成成" w:date="2020-03-28T13:52:00Z">
          <w:pPr>
            <w:spacing w:line="360" w:lineRule="auto"/>
          </w:pPr>
        </w:pPrChange>
      </w:pPr>
      <w:ins w:id="57" w:author="胡 成成" w:date="2020-03-28T13:52:00Z">
        <w:r>
          <w:rPr>
            <w:rFonts w:hint="eastAsia"/>
            <w:sz w:val="24"/>
            <w:szCs w:val="28"/>
          </w:rPr>
          <w:t>操作软件：</w:t>
        </w:r>
        <w:r>
          <w:rPr>
            <w:rFonts w:hint="eastAsia"/>
            <w:sz w:val="24"/>
            <w:szCs w:val="28"/>
          </w:rPr>
          <w:t>MATLAB</w:t>
        </w:r>
        <w:r>
          <w:rPr>
            <w:sz w:val="24"/>
            <w:szCs w:val="28"/>
          </w:rPr>
          <w:t xml:space="preserve"> </w:t>
        </w:r>
        <w:r>
          <w:rPr>
            <w:rFonts w:hint="eastAsia"/>
            <w:sz w:val="24"/>
            <w:szCs w:val="28"/>
          </w:rPr>
          <w:t>R2018b</w:t>
        </w:r>
      </w:ins>
    </w:p>
    <w:p w14:paraId="430EAFBD" w14:textId="77777777" w:rsidR="006A61E8" w:rsidRPr="006E5526" w:rsidRDefault="006A61E8" w:rsidP="006A61E8">
      <w:pPr>
        <w:spacing w:line="360" w:lineRule="auto"/>
        <w:rPr>
          <w:b/>
          <w:sz w:val="24"/>
          <w:szCs w:val="28"/>
        </w:rPr>
      </w:pPr>
      <w:r w:rsidRPr="006E5526">
        <w:rPr>
          <w:rFonts w:hint="eastAsia"/>
          <w:b/>
          <w:sz w:val="24"/>
          <w:szCs w:val="28"/>
        </w:rPr>
        <w:t>实验原理：</w:t>
      </w:r>
    </w:p>
    <w:p w14:paraId="0A8EA4B9" w14:textId="4F7F5F00" w:rsidR="007C7846" w:rsidRDefault="007C7846" w:rsidP="007C7846">
      <w:pPr>
        <w:spacing w:line="360" w:lineRule="auto"/>
        <w:ind w:firstLine="420"/>
        <w:rPr>
          <w:ins w:id="58" w:author="胡 成成" w:date="2020-03-28T14:06:00Z"/>
          <w:sz w:val="24"/>
          <w:szCs w:val="28"/>
        </w:rPr>
      </w:pPr>
      <w:ins w:id="59" w:author="胡 成成" w:date="2020-03-28T14:00:00Z">
        <w:r w:rsidRPr="007C7846">
          <w:rPr>
            <w:sz w:val="24"/>
            <w:szCs w:val="28"/>
            <w:rPrChange w:id="60" w:author="胡 成成" w:date="2020-03-28T14:02:00Z">
              <w:rPr/>
            </w:rPrChange>
          </w:rPr>
          <w:t>Floyd</w:t>
        </w:r>
        <w:r w:rsidRPr="007C7846">
          <w:rPr>
            <w:rFonts w:hint="eastAsia"/>
            <w:sz w:val="24"/>
            <w:szCs w:val="28"/>
            <w:rPrChange w:id="61" w:author="胡 成成" w:date="2020-03-28T14:02:00Z">
              <w:rPr>
                <w:rFonts w:hint="eastAsia"/>
              </w:rPr>
            </w:rPrChange>
          </w:rPr>
          <w:t>算法是一个经典的动态规划算法，它又被</w:t>
        </w:r>
        <w:proofErr w:type="gramStart"/>
        <w:r w:rsidRPr="007C7846">
          <w:rPr>
            <w:rFonts w:hint="eastAsia"/>
            <w:sz w:val="24"/>
            <w:szCs w:val="28"/>
            <w:rPrChange w:id="62" w:author="胡 成成" w:date="2020-03-28T14:02:00Z">
              <w:rPr>
                <w:rFonts w:hint="eastAsia"/>
              </w:rPr>
            </w:rPrChange>
          </w:rPr>
          <w:t>称为插点法</w:t>
        </w:r>
        <w:proofErr w:type="gramEnd"/>
        <w:r w:rsidRPr="007C7846">
          <w:rPr>
            <w:rFonts w:hint="eastAsia"/>
            <w:sz w:val="24"/>
            <w:szCs w:val="28"/>
            <w:rPrChange w:id="63" w:author="胡 成成" w:date="2020-03-28T14:02:00Z">
              <w:rPr>
                <w:rFonts w:hint="eastAsia"/>
              </w:rPr>
            </w:rPrChange>
          </w:rPr>
          <w:t>。该算法名称以创始人之一、</w:t>
        </w:r>
        <w:r w:rsidRPr="007C7846">
          <w:rPr>
            <w:sz w:val="24"/>
            <w:szCs w:val="28"/>
            <w:rPrChange w:id="64" w:author="胡 成成" w:date="2020-03-28T14:02:00Z">
              <w:rPr/>
            </w:rPrChange>
          </w:rPr>
          <w:t>1978</w:t>
        </w:r>
        <w:r w:rsidRPr="007C7846">
          <w:rPr>
            <w:rFonts w:hint="eastAsia"/>
            <w:sz w:val="24"/>
            <w:szCs w:val="28"/>
            <w:rPrChange w:id="65" w:author="胡 成成" w:date="2020-03-28T14:02:00Z">
              <w:rPr>
                <w:rFonts w:hint="eastAsia"/>
              </w:rPr>
            </w:rPrChange>
          </w:rPr>
          <w:t>年图灵奖获得者、斯坦福大学计算机科学系教授罗伯特·弗洛伊德命名。</w:t>
        </w:r>
        <w:r w:rsidRPr="007C7846">
          <w:rPr>
            <w:sz w:val="24"/>
            <w:szCs w:val="28"/>
            <w:rPrChange w:id="66" w:author="胡 成成" w:date="2020-03-28T14:02:00Z">
              <w:rPr/>
            </w:rPrChange>
          </w:rPr>
          <w:t>Floyd</w:t>
        </w:r>
        <w:r w:rsidRPr="007C7846">
          <w:rPr>
            <w:rFonts w:hint="eastAsia"/>
            <w:sz w:val="24"/>
            <w:szCs w:val="28"/>
            <w:rPrChange w:id="67" w:author="胡 成成" w:date="2020-03-28T14:02:00Z">
              <w:rPr>
                <w:rFonts w:hint="eastAsia"/>
              </w:rPr>
            </w:rPrChange>
          </w:rPr>
          <w:t>算法是一种利用动态规划的思想寻找给定的加权图中多源点之间最短路径的算法</w:t>
        </w:r>
      </w:ins>
      <w:ins w:id="68" w:author="胡 成成" w:date="2020-03-28T14:01:00Z">
        <w:r w:rsidRPr="007C7846">
          <w:rPr>
            <w:rFonts w:hint="eastAsia"/>
            <w:sz w:val="24"/>
            <w:szCs w:val="28"/>
            <w:rPrChange w:id="69" w:author="胡 成成" w:date="2020-03-28T14:02:00Z">
              <w:rPr>
                <w:rFonts w:hint="eastAsia"/>
              </w:rPr>
            </w:rPrChange>
          </w:rPr>
          <w:t>，</w:t>
        </w:r>
      </w:ins>
      <w:ins w:id="70" w:author="胡 成成" w:date="2020-03-28T14:00:00Z">
        <w:r w:rsidRPr="007C7846">
          <w:rPr>
            <w:rFonts w:hint="eastAsia"/>
            <w:sz w:val="24"/>
            <w:szCs w:val="28"/>
            <w:rPrChange w:id="71" w:author="胡 成成" w:date="2020-03-28T14:02:00Z">
              <w:rPr>
                <w:rFonts w:hint="eastAsia"/>
              </w:rPr>
            </w:rPrChange>
          </w:rPr>
          <w:t>算法目标是寻找</w:t>
        </w:r>
      </w:ins>
      <w:ins w:id="72" w:author="胡 成成" w:date="2020-03-28T14:07:00Z">
        <w:r>
          <w:rPr>
            <w:rFonts w:hint="eastAsia"/>
            <w:sz w:val="24"/>
            <w:szCs w:val="28"/>
          </w:rPr>
          <w:t>任意两点</w:t>
        </w:r>
      </w:ins>
      <w:ins w:id="73" w:author="胡 成成" w:date="2020-03-28T14:00:00Z">
        <w:r w:rsidRPr="007C7846">
          <w:rPr>
            <w:rFonts w:hint="eastAsia"/>
            <w:sz w:val="24"/>
            <w:szCs w:val="28"/>
            <w:rPrChange w:id="74" w:author="胡 成成" w:date="2020-03-28T14:02:00Z">
              <w:rPr>
                <w:rFonts w:hint="eastAsia"/>
              </w:rPr>
            </w:rPrChange>
          </w:rPr>
          <w:t>的最短路径。</w:t>
        </w:r>
      </w:ins>
    </w:p>
    <w:p w14:paraId="1EB3B537" w14:textId="76E147A8" w:rsidR="007C7846" w:rsidRDefault="007C7846" w:rsidP="007C7846">
      <w:pPr>
        <w:spacing w:line="360" w:lineRule="auto"/>
        <w:ind w:firstLine="420"/>
        <w:rPr>
          <w:ins w:id="75" w:author="胡 成成" w:date="2020-03-28T14:06:00Z"/>
          <w:sz w:val="24"/>
          <w:szCs w:val="28"/>
        </w:rPr>
      </w:pPr>
      <w:ins w:id="76" w:author="胡 成成" w:date="2020-03-28T14:06:00Z">
        <w:r>
          <w:rPr>
            <w:rFonts w:hint="eastAsia"/>
            <w:sz w:val="24"/>
            <w:szCs w:val="28"/>
          </w:rPr>
          <w:t>算法的</w:t>
        </w:r>
      </w:ins>
      <w:ins w:id="77" w:author="胡 成成" w:date="2020-03-28T14:07:00Z">
        <w:r>
          <w:rPr>
            <w:rFonts w:hint="eastAsia"/>
            <w:sz w:val="24"/>
            <w:szCs w:val="28"/>
          </w:rPr>
          <w:t>基本</w:t>
        </w:r>
      </w:ins>
      <w:ins w:id="78" w:author="胡 成成" w:date="2020-03-28T14:09:00Z">
        <w:r w:rsidR="005B662B">
          <w:rPr>
            <w:rFonts w:hint="eastAsia"/>
            <w:sz w:val="24"/>
            <w:szCs w:val="28"/>
          </w:rPr>
          <w:t>原理</w:t>
        </w:r>
      </w:ins>
      <w:ins w:id="79" w:author="胡 成成" w:date="2020-03-28T14:07:00Z">
        <w:r>
          <w:rPr>
            <w:rFonts w:hint="eastAsia"/>
            <w:sz w:val="24"/>
            <w:szCs w:val="28"/>
          </w:rPr>
          <w:t>过程：</w:t>
        </w:r>
      </w:ins>
    </w:p>
    <w:p w14:paraId="39375D27" w14:textId="764EAE9D" w:rsidR="007C7846" w:rsidRPr="007C7846" w:rsidRDefault="007C7846">
      <w:pPr>
        <w:pStyle w:val="aa"/>
        <w:numPr>
          <w:ilvl w:val="0"/>
          <w:numId w:val="5"/>
        </w:numPr>
        <w:spacing w:line="360" w:lineRule="auto"/>
        <w:ind w:firstLineChars="0"/>
        <w:rPr>
          <w:ins w:id="80" w:author="胡 成成" w:date="2020-03-28T14:06:00Z"/>
          <w:sz w:val="24"/>
          <w:szCs w:val="28"/>
          <w:rPrChange w:id="81" w:author="胡 成成" w:date="2020-03-28T14:07:00Z">
            <w:rPr>
              <w:ins w:id="82" w:author="胡 成成" w:date="2020-03-28T14:06:00Z"/>
            </w:rPr>
          </w:rPrChange>
        </w:rPr>
        <w:pPrChange w:id="83" w:author="胡 成成" w:date="2020-03-28T14:07:00Z">
          <w:pPr>
            <w:spacing w:line="360" w:lineRule="auto"/>
            <w:ind w:firstLine="420"/>
          </w:pPr>
        </w:pPrChange>
      </w:pPr>
      <w:ins w:id="84" w:author="胡 成成" w:date="2020-03-28T14:06:00Z">
        <w:r w:rsidRPr="007C7846">
          <w:rPr>
            <w:rFonts w:hint="eastAsia"/>
            <w:sz w:val="24"/>
            <w:szCs w:val="28"/>
            <w:rPrChange w:id="85" w:author="胡 成成" w:date="2020-03-28T14:07:00Z">
              <w:rPr>
                <w:rFonts w:hint="eastAsia"/>
              </w:rPr>
            </w:rPrChange>
          </w:rPr>
          <w:t>从任意一条单边路径开始。所有两点之间的距离是边的权，如果两点之间没有边相连，则权为无穷大。</w:t>
        </w:r>
      </w:ins>
    </w:p>
    <w:p w14:paraId="1BFD6B59" w14:textId="40174435" w:rsidR="007C7846" w:rsidRPr="007C7846" w:rsidRDefault="007C7846">
      <w:pPr>
        <w:pStyle w:val="aa"/>
        <w:numPr>
          <w:ilvl w:val="0"/>
          <w:numId w:val="5"/>
        </w:numPr>
        <w:spacing w:line="360" w:lineRule="auto"/>
        <w:ind w:firstLineChars="0"/>
        <w:rPr>
          <w:ins w:id="86" w:author="胡 成成" w:date="2020-03-28T14:06:00Z"/>
          <w:sz w:val="24"/>
          <w:szCs w:val="28"/>
          <w:rPrChange w:id="87" w:author="胡 成成" w:date="2020-03-28T14:07:00Z">
            <w:rPr>
              <w:ins w:id="88" w:author="胡 成成" w:date="2020-03-28T14:06:00Z"/>
            </w:rPr>
          </w:rPrChange>
        </w:rPr>
        <w:pPrChange w:id="89" w:author="胡 成成" w:date="2020-03-28T14:07:00Z">
          <w:pPr>
            <w:spacing w:line="360" w:lineRule="auto"/>
            <w:ind w:firstLine="420"/>
          </w:pPr>
        </w:pPrChange>
      </w:pPr>
      <w:ins w:id="90" w:author="胡 成成" w:date="2020-03-28T14:06:00Z">
        <w:r w:rsidRPr="007C7846">
          <w:rPr>
            <w:rFonts w:hint="eastAsia"/>
            <w:sz w:val="24"/>
            <w:szCs w:val="28"/>
            <w:rPrChange w:id="91" w:author="胡 成成" w:date="2020-03-28T14:07:00Z">
              <w:rPr>
                <w:rFonts w:hint="eastAsia"/>
              </w:rPr>
            </w:rPrChange>
          </w:rPr>
          <w:t>对于每一对顶点</w:t>
        </w:r>
        <w:r w:rsidRPr="007C7846">
          <w:rPr>
            <w:sz w:val="24"/>
            <w:szCs w:val="28"/>
            <w:rPrChange w:id="92" w:author="胡 成成" w:date="2020-03-28T14:07:00Z">
              <w:rPr/>
            </w:rPrChange>
          </w:rPr>
          <w:t xml:space="preserve"> u </w:t>
        </w:r>
        <w:r w:rsidRPr="007C7846">
          <w:rPr>
            <w:rFonts w:hint="eastAsia"/>
            <w:sz w:val="24"/>
            <w:szCs w:val="28"/>
            <w:rPrChange w:id="93" w:author="胡 成成" w:date="2020-03-28T14:07:00Z">
              <w:rPr>
                <w:rFonts w:hint="eastAsia"/>
              </w:rPr>
            </w:rPrChange>
          </w:rPr>
          <w:t>和</w:t>
        </w:r>
        <w:r w:rsidRPr="007C7846">
          <w:rPr>
            <w:sz w:val="24"/>
            <w:szCs w:val="28"/>
            <w:rPrChange w:id="94" w:author="胡 成成" w:date="2020-03-28T14:07:00Z">
              <w:rPr/>
            </w:rPrChange>
          </w:rPr>
          <w:t xml:space="preserve"> v</w:t>
        </w:r>
        <w:r w:rsidRPr="007C7846">
          <w:rPr>
            <w:rFonts w:hint="eastAsia"/>
            <w:sz w:val="24"/>
            <w:szCs w:val="28"/>
            <w:rPrChange w:id="95" w:author="胡 成成" w:date="2020-03-28T14:07:00Z">
              <w:rPr>
                <w:rFonts w:hint="eastAsia"/>
              </w:rPr>
            </w:rPrChange>
          </w:rPr>
          <w:t>，看看是否存在一个顶点</w:t>
        </w:r>
        <w:r w:rsidRPr="007C7846">
          <w:rPr>
            <w:sz w:val="24"/>
            <w:szCs w:val="28"/>
            <w:rPrChange w:id="96" w:author="胡 成成" w:date="2020-03-28T14:07:00Z">
              <w:rPr/>
            </w:rPrChange>
          </w:rPr>
          <w:t xml:space="preserve"> w </w:t>
        </w:r>
        <w:r w:rsidRPr="007C7846">
          <w:rPr>
            <w:rFonts w:hint="eastAsia"/>
            <w:sz w:val="24"/>
            <w:szCs w:val="28"/>
            <w:rPrChange w:id="97" w:author="胡 成成" w:date="2020-03-28T14:07:00Z">
              <w:rPr>
                <w:rFonts w:hint="eastAsia"/>
              </w:rPr>
            </w:rPrChange>
          </w:rPr>
          <w:t>使得从</w:t>
        </w:r>
        <w:r w:rsidRPr="007C7846">
          <w:rPr>
            <w:sz w:val="24"/>
            <w:szCs w:val="28"/>
            <w:rPrChange w:id="98" w:author="胡 成成" w:date="2020-03-28T14:07:00Z">
              <w:rPr/>
            </w:rPrChange>
          </w:rPr>
          <w:t xml:space="preserve"> u </w:t>
        </w:r>
        <w:r w:rsidRPr="007C7846">
          <w:rPr>
            <w:rFonts w:hint="eastAsia"/>
            <w:sz w:val="24"/>
            <w:szCs w:val="28"/>
            <w:rPrChange w:id="99" w:author="胡 成成" w:date="2020-03-28T14:07:00Z">
              <w:rPr>
                <w:rFonts w:hint="eastAsia"/>
              </w:rPr>
            </w:rPrChange>
          </w:rPr>
          <w:t>到</w:t>
        </w:r>
        <w:r w:rsidRPr="007C7846">
          <w:rPr>
            <w:sz w:val="24"/>
            <w:szCs w:val="28"/>
            <w:rPrChange w:id="100" w:author="胡 成成" w:date="2020-03-28T14:07:00Z">
              <w:rPr/>
            </w:rPrChange>
          </w:rPr>
          <w:t xml:space="preserve"> w </w:t>
        </w:r>
        <w:r w:rsidRPr="007C7846">
          <w:rPr>
            <w:rFonts w:hint="eastAsia"/>
            <w:sz w:val="24"/>
            <w:szCs w:val="28"/>
            <w:rPrChange w:id="101" w:author="胡 成成" w:date="2020-03-28T14:07:00Z">
              <w:rPr>
                <w:rFonts w:hint="eastAsia"/>
              </w:rPr>
            </w:rPrChange>
          </w:rPr>
          <w:t>再到</w:t>
        </w:r>
        <w:r w:rsidRPr="007C7846">
          <w:rPr>
            <w:sz w:val="24"/>
            <w:szCs w:val="28"/>
            <w:rPrChange w:id="102" w:author="胡 成成" w:date="2020-03-28T14:07:00Z">
              <w:rPr/>
            </w:rPrChange>
          </w:rPr>
          <w:t xml:space="preserve"> v </w:t>
        </w:r>
        <w:r w:rsidRPr="007C7846">
          <w:rPr>
            <w:rFonts w:hint="eastAsia"/>
            <w:sz w:val="24"/>
            <w:szCs w:val="28"/>
            <w:rPrChange w:id="103" w:author="胡 成成" w:date="2020-03-28T14:07:00Z">
              <w:rPr>
                <w:rFonts w:hint="eastAsia"/>
              </w:rPr>
            </w:rPrChange>
          </w:rPr>
          <w:t>比已知的路径更短。如果是更新它。</w:t>
        </w:r>
      </w:ins>
    </w:p>
    <w:p w14:paraId="2578BF20" w14:textId="52C9EC76" w:rsidR="006A61E8" w:rsidDel="007C7846" w:rsidRDefault="006A61E8" w:rsidP="007C7846">
      <w:pPr>
        <w:spacing w:line="360" w:lineRule="auto"/>
        <w:rPr>
          <w:del w:id="104" w:author="胡 成成" w:date="2020-03-28T14:02:00Z"/>
          <w:sz w:val="24"/>
          <w:szCs w:val="28"/>
        </w:rPr>
      </w:pPr>
    </w:p>
    <w:p w14:paraId="244903D2" w14:textId="77777777" w:rsidR="006A61E8" w:rsidRPr="006E5526" w:rsidRDefault="006A61E8" w:rsidP="006A61E8">
      <w:pPr>
        <w:spacing w:line="360" w:lineRule="auto"/>
        <w:rPr>
          <w:b/>
          <w:sz w:val="24"/>
          <w:szCs w:val="28"/>
        </w:rPr>
      </w:pPr>
      <w:r w:rsidRPr="006E5526">
        <w:rPr>
          <w:rFonts w:hint="eastAsia"/>
          <w:b/>
          <w:sz w:val="24"/>
          <w:szCs w:val="28"/>
        </w:rPr>
        <w:t>实验内容与步骤：</w:t>
      </w:r>
    </w:p>
    <w:p w14:paraId="202456EC" w14:textId="04FEDEBE" w:rsidR="006A61E8" w:rsidRDefault="00B057C5" w:rsidP="00B057C5">
      <w:pPr>
        <w:pStyle w:val="aa"/>
        <w:numPr>
          <w:ilvl w:val="0"/>
          <w:numId w:val="6"/>
        </w:numPr>
        <w:spacing w:line="360" w:lineRule="auto"/>
        <w:ind w:firstLineChars="0"/>
        <w:rPr>
          <w:ins w:id="105" w:author="胡 成成" w:date="2020-03-28T14:22:00Z"/>
          <w:sz w:val="24"/>
          <w:szCs w:val="28"/>
        </w:rPr>
      </w:pPr>
      <w:ins w:id="106" w:author="胡 成成" w:date="2020-03-28T14:21:00Z">
        <w:r>
          <w:rPr>
            <w:rFonts w:hint="eastAsia"/>
            <w:sz w:val="24"/>
            <w:szCs w:val="28"/>
          </w:rPr>
          <w:t>梳理算法的基本</w:t>
        </w:r>
      </w:ins>
      <w:ins w:id="107" w:author="胡 成成" w:date="2020-03-28T14:22:00Z">
        <w:r>
          <w:rPr>
            <w:rFonts w:hint="eastAsia"/>
            <w:sz w:val="24"/>
            <w:szCs w:val="28"/>
          </w:rPr>
          <w:t>原理与过程</w:t>
        </w:r>
      </w:ins>
    </w:p>
    <w:p w14:paraId="72CC5B08" w14:textId="6A3EB3A0" w:rsidR="004836F3" w:rsidRPr="004836F3" w:rsidRDefault="00B057C5" w:rsidP="00D373C8">
      <w:pPr>
        <w:pStyle w:val="aa"/>
        <w:numPr>
          <w:ilvl w:val="0"/>
          <w:numId w:val="6"/>
        </w:numPr>
        <w:spacing w:line="360" w:lineRule="auto"/>
        <w:ind w:firstLineChars="0"/>
        <w:rPr>
          <w:ins w:id="108" w:author="胡 成成" w:date="2020-03-28T14:22:00Z"/>
          <w:sz w:val="24"/>
          <w:szCs w:val="28"/>
          <w:rPrChange w:id="109" w:author="胡 成成" w:date="2020-03-28T14:34:00Z">
            <w:rPr>
              <w:ins w:id="110" w:author="胡 成成" w:date="2020-03-28T14:22:00Z"/>
            </w:rPr>
          </w:rPrChange>
        </w:rPr>
      </w:pPr>
      <w:ins w:id="111" w:author="胡 成成" w:date="2020-03-28T14:22:00Z">
        <w:r>
          <w:rPr>
            <w:rFonts w:hint="eastAsia"/>
            <w:sz w:val="24"/>
            <w:szCs w:val="28"/>
          </w:rPr>
          <w:t>编写程序的伪代码逻辑</w:t>
        </w:r>
      </w:ins>
    </w:p>
    <w:p w14:paraId="5E61F26D" w14:textId="23734860" w:rsidR="00B057C5" w:rsidRDefault="00B057C5" w:rsidP="00B057C5">
      <w:pPr>
        <w:pStyle w:val="aa"/>
        <w:numPr>
          <w:ilvl w:val="0"/>
          <w:numId w:val="6"/>
        </w:numPr>
        <w:spacing w:line="360" w:lineRule="auto"/>
        <w:ind w:firstLineChars="0"/>
        <w:rPr>
          <w:ins w:id="112" w:author="胡 成成" w:date="2020-03-28T14:23:00Z"/>
          <w:sz w:val="24"/>
          <w:szCs w:val="28"/>
        </w:rPr>
      </w:pPr>
      <w:ins w:id="113" w:author="胡 成成" w:date="2020-03-28T14:22:00Z">
        <w:r>
          <w:rPr>
            <w:rFonts w:hint="eastAsia"/>
            <w:sz w:val="24"/>
            <w:szCs w:val="28"/>
          </w:rPr>
          <w:t>创建</w:t>
        </w:r>
      </w:ins>
      <w:ins w:id="114" w:author="胡 成成" w:date="2020-03-28T14:23:00Z">
        <w:r>
          <w:rPr>
            <w:rFonts w:hint="eastAsia"/>
            <w:sz w:val="24"/>
            <w:szCs w:val="28"/>
          </w:rPr>
          <w:t>MATLAB</w:t>
        </w:r>
        <w:r>
          <w:rPr>
            <w:rFonts w:hint="eastAsia"/>
            <w:sz w:val="24"/>
            <w:szCs w:val="28"/>
          </w:rPr>
          <w:t>函数文件将算法逻辑实现</w:t>
        </w:r>
      </w:ins>
    </w:p>
    <w:p w14:paraId="18AC5CD9" w14:textId="1BAA3609" w:rsidR="00B057C5" w:rsidRDefault="008A6C35" w:rsidP="00B057C5">
      <w:pPr>
        <w:pStyle w:val="aa"/>
        <w:numPr>
          <w:ilvl w:val="0"/>
          <w:numId w:val="6"/>
        </w:numPr>
        <w:spacing w:line="360" w:lineRule="auto"/>
        <w:ind w:firstLineChars="0"/>
        <w:rPr>
          <w:ins w:id="115" w:author="胡 成成" w:date="2020-03-28T14:24:00Z"/>
          <w:sz w:val="24"/>
          <w:szCs w:val="28"/>
        </w:rPr>
      </w:pPr>
      <w:ins w:id="116" w:author="胡 成成" w:date="2020-03-28T14:24:00Z">
        <w:r>
          <w:rPr>
            <w:rFonts w:hint="eastAsia"/>
            <w:sz w:val="24"/>
            <w:szCs w:val="28"/>
          </w:rPr>
          <w:t>创建路径可视化函数清楚路由过程</w:t>
        </w:r>
      </w:ins>
    </w:p>
    <w:p w14:paraId="6BE7B6BB" w14:textId="4FD0EA9A" w:rsidR="008A6C35" w:rsidRPr="00B057C5" w:rsidRDefault="008A6C35">
      <w:pPr>
        <w:pStyle w:val="aa"/>
        <w:numPr>
          <w:ilvl w:val="0"/>
          <w:numId w:val="6"/>
        </w:numPr>
        <w:spacing w:line="360" w:lineRule="auto"/>
        <w:ind w:firstLineChars="0"/>
        <w:rPr>
          <w:sz w:val="24"/>
          <w:szCs w:val="28"/>
          <w:rPrChange w:id="117" w:author="胡 成成" w:date="2020-03-28T14:23:00Z">
            <w:rPr/>
          </w:rPrChange>
        </w:rPr>
        <w:pPrChange w:id="118" w:author="胡 成成" w:date="2020-03-28T14:23:00Z">
          <w:pPr>
            <w:spacing w:line="360" w:lineRule="auto"/>
          </w:pPr>
        </w:pPrChange>
      </w:pPr>
      <w:ins w:id="119" w:author="胡 成成" w:date="2020-03-28T14:25:00Z">
        <w:r>
          <w:rPr>
            <w:rFonts w:hint="eastAsia"/>
            <w:sz w:val="24"/>
            <w:szCs w:val="28"/>
          </w:rPr>
          <w:t>编写主程序设置初始距离矩阵测试算法</w:t>
        </w:r>
      </w:ins>
    </w:p>
    <w:p w14:paraId="2D276816" w14:textId="73887481" w:rsidR="006A61E8" w:rsidRDefault="00CC7818" w:rsidP="006A61E8">
      <w:pPr>
        <w:spacing w:line="360" w:lineRule="auto"/>
        <w:rPr>
          <w:ins w:id="120" w:author="胡 成成" w:date="2020-03-28T14:34:00Z"/>
          <w:b/>
          <w:sz w:val="24"/>
          <w:szCs w:val="28"/>
        </w:rPr>
      </w:pPr>
      <w:r>
        <w:rPr>
          <w:rFonts w:hint="eastAsia"/>
          <w:b/>
          <w:sz w:val="24"/>
          <w:szCs w:val="28"/>
        </w:rPr>
        <w:t>程序说明及流程图</w:t>
      </w:r>
      <w:r w:rsidR="006A61E8" w:rsidRPr="006E5526">
        <w:rPr>
          <w:rFonts w:hint="eastAsia"/>
          <w:b/>
          <w:sz w:val="24"/>
          <w:szCs w:val="28"/>
        </w:rPr>
        <w:t>：</w:t>
      </w:r>
    </w:p>
    <w:p w14:paraId="54EA5BC5" w14:textId="1F723CD5" w:rsidR="004836F3" w:rsidRDefault="004836F3" w:rsidP="004836F3">
      <w:pPr>
        <w:pStyle w:val="aa"/>
        <w:numPr>
          <w:ilvl w:val="0"/>
          <w:numId w:val="10"/>
        </w:numPr>
        <w:spacing w:line="360" w:lineRule="auto"/>
        <w:ind w:firstLineChars="0"/>
        <w:rPr>
          <w:ins w:id="121" w:author="胡 成成" w:date="2020-03-28T14:35:00Z"/>
          <w:bCs/>
          <w:sz w:val="24"/>
          <w:szCs w:val="28"/>
        </w:rPr>
      </w:pPr>
      <w:ins w:id="122" w:author="胡 成成" w:date="2020-03-28T14:35:00Z">
        <w:r>
          <w:rPr>
            <w:rFonts w:hint="eastAsia"/>
            <w:bCs/>
            <w:sz w:val="24"/>
            <w:szCs w:val="28"/>
          </w:rPr>
          <w:lastRenderedPageBreak/>
          <w:t>算法实现流程</w:t>
        </w:r>
        <w:r w:rsidR="00447ED3">
          <w:rPr>
            <w:rFonts w:hint="eastAsia"/>
            <w:bCs/>
            <w:sz w:val="24"/>
            <w:szCs w:val="28"/>
          </w:rPr>
          <w:t>：</w:t>
        </w:r>
      </w:ins>
    </w:p>
    <w:p w14:paraId="7C9472A5" w14:textId="6615BEB4" w:rsidR="00646F03" w:rsidRDefault="00646F03">
      <w:pPr>
        <w:pStyle w:val="aa"/>
        <w:spacing w:line="360" w:lineRule="auto"/>
        <w:ind w:left="360" w:firstLineChars="0" w:firstLine="0"/>
        <w:rPr>
          <w:ins w:id="123" w:author="胡 成成" w:date="2020-03-28T14:35:00Z"/>
          <w:bCs/>
          <w:sz w:val="24"/>
          <w:szCs w:val="28"/>
        </w:rPr>
        <w:pPrChange w:id="124" w:author="胡 成成" w:date="2020-03-28T14:35:00Z">
          <w:pPr>
            <w:pStyle w:val="aa"/>
            <w:numPr>
              <w:numId w:val="10"/>
            </w:numPr>
            <w:spacing w:line="360" w:lineRule="auto"/>
            <w:ind w:left="360" w:firstLineChars="0" w:hanging="360"/>
          </w:pPr>
        </w:pPrChange>
      </w:pPr>
      <w:ins w:id="125" w:author="胡 成成" w:date="2020-03-28T14:35:00Z">
        <w:r>
          <w:rPr>
            <w:noProof/>
          </w:rPr>
          <w:drawing>
            <wp:inline distT="0" distB="0" distL="0" distR="0" wp14:anchorId="6B41FAA5" wp14:editId="5D39846D">
              <wp:extent cx="4597879" cy="1942446"/>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1324" cy="1960800"/>
                      </a:xfrm>
                      <a:prstGeom prst="rect">
                        <a:avLst/>
                      </a:prstGeom>
                      <a:noFill/>
                      <a:ln>
                        <a:noFill/>
                      </a:ln>
                    </pic:spPr>
                  </pic:pic>
                </a:graphicData>
              </a:graphic>
            </wp:inline>
          </w:drawing>
        </w:r>
      </w:ins>
    </w:p>
    <w:p w14:paraId="66194D5F" w14:textId="4392917E" w:rsidR="00646F03" w:rsidRDefault="00646F03" w:rsidP="004836F3">
      <w:pPr>
        <w:pStyle w:val="aa"/>
        <w:numPr>
          <w:ilvl w:val="0"/>
          <w:numId w:val="10"/>
        </w:numPr>
        <w:spacing w:line="360" w:lineRule="auto"/>
        <w:ind w:firstLineChars="0"/>
        <w:rPr>
          <w:ins w:id="126" w:author="胡 成成" w:date="2020-03-28T14:37:00Z"/>
          <w:bCs/>
          <w:sz w:val="24"/>
          <w:szCs w:val="28"/>
        </w:rPr>
      </w:pPr>
      <w:proofErr w:type="spellStart"/>
      <w:ins w:id="127" w:author="胡 成成" w:date="2020-03-28T14:36:00Z">
        <w:r>
          <w:rPr>
            <w:rFonts w:hint="eastAsia"/>
            <w:bCs/>
            <w:sz w:val="24"/>
            <w:szCs w:val="28"/>
          </w:rPr>
          <w:t>Flody</w:t>
        </w:r>
      </w:ins>
      <w:proofErr w:type="spellEnd"/>
      <w:ins w:id="128" w:author="胡 成成" w:date="2020-03-28T14:37:00Z">
        <w:r>
          <w:rPr>
            <w:rFonts w:hint="eastAsia"/>
            <w:bCs/>
            <w:sz w:val="24"/>
            <w:szCs w:val="28"/>
          </w:rPr>
          <w:t>算法</w:t>
        </w:r>
      </w:ins>
      <w:ins w:id="129" w:author="胡 成成" w:date="2020-03-28T18:15:00Z">
        <w:r w:rsidR="005365F4">
          <w:rPr>
            <w:rFonts w:hint="eastAsia"/>
            <w:bCs/>
            <w:sz w:val="24"/>
            <w:szCs w:val="28"/>
          </w:rPr>
          <w:t>代码</w:t>
        </w:r>
      </w:ins>
      <w:ins w:id="130" w:author="胡 成成" w:date="2020-03-28T14:37:00Z">
        <w:r>
          <w:rPr>
            <w:rFonts w:hint="eastAsia"/>
            <w:bCs/>
            <w:sz w:val="24"/>
            <w:szCs w:val="28"/>
          </w:rPr>
          <w:t>实现过程：</w:t>
        </w:r>
      </w:ins>
    </w:p>
    <w:p w14:paraId="6474D5A3" w14:textId="65E948CD" w:rsidR="00646F03" w:rsidRDefault="00131D06" w:rsidP="00646F03">
      <w:pPr>
        <w:pStyle w:val="aa"/>
        <w:numPr>
          <w:ilvl w:val="1"/>
          <w:numId w:val="10"/>
        </w:numPr>
        <w:spacing w:line="360" w:lineRule="auto"/>
        <w:ind w:firstLineChars="0"/>
        <w:rPr>
          <w:ins w:id="131" w:author="胡 成成" w:date="2020-03-28T17:31:00Z"/>
          <w:bCs/>
          <w:sz w:val="24"/>
          <w:szCs w:val="28"/>
        </w:rPr>
      </w:pPr>
      <w:ins w:id="132" w:author="胡 成成" w:date="2020-03-28T17:30:00Z">
        <w:r>
          <w:rPr>
            <w:rFonts w:hint="eastAsia"/>
            <w:bCs/>
            <w:sz w:val="24"/>
            <w:szCs w:val="28"/>
          </w:rPr>
          <w:t>定义函数的输入输出</w:t>
        </w:r>
      </w:ins>
      <w:ins w:id="133" w:author="胡 成成" w:date="2020-03-28T17:31:00Z">
        <w:r>
          <w:rPr>
            <w:rFonts w:hint="eastAsia"/>
            <w:bCs/>
            <w:sz w:val="24"/>
            <w:szCs w:val="28"/>
          </w:rPr>
          <w:t>，其中</w:t>
        </w:r>
        <w:r>
          <w:rPr>
            <w:rFonts w:hint="eastAsia"/>
            <w:bCs/>
            <w:sz w:val="24"/>
            <w:szCs w:val="28"/>
          </w:rPr>
          <w:t>a</w:t>
        </w:r>
        <w:r>
          <w:rPr>
            <w:rFonts w:hint="eastAsia"/>
            <w:bCs/>
            <w:sz w:val="24"/>
            <w:szCs w:val="28"/>
          </w:rPr>
          <w:t>为初始</w:t>
        </w:r>
      </w:ins>
      <w:ins w:id="134" w:author="胡 成成" w:date="2020-03-28T17:32:00Z">
        <w:r>
          <w:rPr>
            <w:rFonts w:hint="eastAsia"/>
            <w:bCs/>
            <w:sz w:val="24"/>
            <w:szCs w:val="28"/>
          </w:rPr>
          <w:t>输入</w:t>
        </w:r>
      </w:ins>
      <w:ins w:id="135" w:author="胡 成成" w:date="2020-03-28T17:31:00Z">
        <w:r>
          <w:rPr>
            <w:rFonts w:hint="eastAsia"/>
            <w:bCs/>
            <w:sz w:val="24"/>
            <w:szCs w:val="28"/>
          </w:rPr>
          <w:t>距离矩阵，</w:t>
        </w:r>
        <w:r>
          <w:rPr>
            <w:rFonts w:hint="eastAsia"/>
            <w:bCs/>
            <w:sz w:val="24"/>
            <w:szCs w:val="28"/>
          </w:rPr>
          <w:t>d</w:t>
        </w:r>
        <w:r>
          <w:rPr>
            <w:rFonts w:hint="eastAsia"/>
            <w:bCs/>
            <w:sz w:val="24"/>
            <w:szCs w:val="28"/>
          </w:rPr>
          <w:t>为</w:t>
        </w:r>
      </w:ins>
      <w:ins w:id="136" w:author="胡 成成" w:date="2020-03-28T17:32:00Z">
        <w:r>
          <w:rPr>
            <w:rFonts w:hint="eastAsia"/>
            <w:bCs/>
            <w:sz w:val="24"/>
            <w:szCs w:val="28"/>
          </w:rPr>
          <w:t>最终输出的</w:t>
        </w:r>
      </w:ins>
      <w:ins w:id="137" w:author="胡 成成" w:date="2020-03-28T17:31:00Z">
        <w:r>
          <w:rPr>
            <w:rFonts w:hint="eastAsia"/>
            <w:bCs/>
            <w:sz w:val="24"/>
            <w:szCs w:val="28"/>
          </w:rPr>
          <w:t>距离矩阵</w:t>
        </w:r>
      </w:ins>
      <w:ins w:id="138" w:author="胡 成成" w:date="2020-03-28T17:32:00Z">
        <w:r>
          <w:rPr>
            <w:rFonts w:hint="eastAsia"/>
            <w:bCs/>
            <w:sz w:val="24"/>
            <w:szCs w:val="28"/>
          </w:rPr>
          <w:t>，</w:t>
        </w:r>
        <w:r>
          <w:rPr>
            <w:rFonts w:hint="eastAsia"/>
            <w:bCs/>
            <w:sz w:val="24"/>
            <w:szCs w:val="28"/>
          </w:rPr>
          <w:t>r</w:t>
        </w:r>
        <w:r>
          <w:rPr>
            <w:rFonts w:hint="eastAsia"/>
            <w:bCs/>
            <w:sz w:val="24"/>
            <w:szCs w:val="28"/>
          </w:rPr>
          <w:t>为最终输出的路由矩阵</w:t>
        </w:r>
      </w:ins>
      <w:ins w:id="139" w:author="胡 成成" w:date="2020-03-28T17:33:00Z">
        <w:r w:rsidR="006653CE">
          <w:rPr>
            <w:rFonts w:hint="eastAsia"/>
            <w:bCs/>
            <w:sz w:val="24"/>
            <w:szCs w:val="28"/>
          </w:rPr>
          <w:t>：</w:t>
        </w:r>
      </w:ins>
    </w:p>
    <w:p w14:paraId="7EB1A907" w14:textId="14800240" w:rsidR="00131D06" w:rsidRPr="00D373C8" w:rsidRDefault="00131D06">
      <w:pPr>
        <w:pStyle w:val="aa"/>
        <w:pBdr>
          <w:bottom w:val="single" w:sz="4" w:space="1" w:color="auto"/>
        </w:pBdr>
        <w:spacing w:line="360" w:lineRule="auto"/>
        <w:ind w:left="840" w:firstLineChars="0" w:firstLine="0"/>
        <w:rPr>
          <w:ins w:id="140" w:author="胡 成成" w:date="2020-03-28T17:30:00Z"/>
          <w:bCs/>
          <w:sz w:val="24"/>
          <w:szCs w:val="28"/>
        </w:rPr>
        <w:pPrChange w:id="141" w:author="胡 成成" w:date="2020-03-28T17:32:00Z">
          <w:pPr>
            <w:pStyle w:val="aa"/>
            <w:numPr>
              <w:ilvl w:val="1"/>
              <w:numId w:val="10"/>
            </w:numPr>
            <w:spacing w:line="360" w:lineRule="auto"/>
            <w:ind w:left="840" w:firstLineChars="0" w:hanging="420"/>
          </w:pPr>
        </w:pPrChange>
      </w:pPr>
      <w:ins w:id="142" w:author="胡 成成" w:date="2020-03-28T17:31:00Z">
        <w:r w:rsidRPr="00131D06">
          <w:rPr>
            <w:bCs/>
            <w:sz w:val="24"/>
            <w:szCs w:val="28"/>
          </w:rPr>
          <w:t>function [</w:t>
        </w:r>
        <w:proofErr w:type="spellStart"/>
        <w:proofErr w:type="gramStart"/>
        <w:r w:rsidRPr="00131D06">
          <w:rPr>
            <w:bCs/>
            <w:sz w:val="24"/>
            <w:szCs w:val="28"/>
          </w:rPr>
          <w:t>d,r</w:t>
        </w:r>
        <w:proofErr w:type="spellEnd"/>
        <w:proofErr w:type="gramEnd"/>
        <w:r w:rsidRPr="00131D06">
          <w:rPr>
            <w:bCs/>
            <w:sz w:val="24"/>
            <w:szCs w:val="28"/>
          </w:rPr>
          <w:t>]=</w:t>
        </w:r>
        <w:proofErr w:type="spellStart"/>
        <w:r w:rsidRPr="00131D06">
          <w:rPr>
            <w:bCs/>
            <w:sz w:val="24"/>
            <w:szCs w:val="28"/>
          </w:rPr>
          <w:t>floyd</w:t>
        </w:r>
        <w:proofErr w:type="spellEnd"/>
        <w:r w:rsidRPr="00131D06">
          <w:rPr>
            <w:bCs/>
            <w:sz w:val="24"/>
            <w:szCs w:val="28"/>
          </w:rPr>
          <w:t>(a)</w:t>
        </w:r>
      </w:ins>
    </w:p>
    <w:p w14:paraId="0A8653ED" w14:textId="1421561E" w:rsidR="00131D06" w:rsidRDefault="006653CE" w:rsidP="00646F03">
      <w:pPr>
        <w:pStyle w:val="aa"/>
        <w:numPr>
          <w:ilvl w:val="1"/>
          <w:numId w:val="10"/>
        </w:numPr>
        <w:spacing w:line="360" w:lineRule="auto"/>
        <w:ind w:firstLineChars="0"/>
        <w:rPr>
          <w:ins w:id="143" w:author="胡 成成" w:date="2020-03-28T17:34:00Z"/>
          <w:bCs/>
          <w:sz w:val="24"/>
          <w:szCs w:val="28"/>
        </w:rPr>
      </w:pPr>
      <w:ins w:id="144" w:author="胡 成成" w:date="2020-03-28T17:33:00Z">
        <w:r>
          <w:rPr>
            <w:rFonts w:hint="eastAsia"/>
            <w:bCs/>
            <w:sz w:val="24"/>
            <w:szCs w:val="28"/>
          </w:rPr>
          <w:t>初始化距离矩阵和路由矩阵：</w:t>
        </w:r>
      </w:ins>
    </w:p>
    <w:p w14:paraId="136B1352" w14:textId="1B48BBD5" w:rsidR="00E31FBF" w:rsidRPr="00E31FBF" w:rsidRDefault="00E31FBF">
      <w:pPr>
        <w:pStyle w:val="aa"/>
        <w:pBdr>
          <w:bottom w:val="single" w:sz="4" w:space="1" w:color="auto"/>
        </w:pBdr>
        <w:spacing w:line="360" w:lineRule="auto"/>
        <w:ind w:left="840" w:firstLine="480"/>
        <w:rPr>
          <w:ins w:id="145" w:author="胡 成成" w:date="2020-03-28T17:34:00Z"/>
          <w:bCs/>
          <w:sz w:val="24"/>
          <w:szCs w:val="28"/>
          <w:rPrChange w:id="146" w:author="胡 成成" w:date="2020-03-28T17:34:00Z">
            <w:rPr>
              <w:ins w:id="147" w:author="胡 成成" w:date="2020-03-28T17:34:00Z"/>
            </w:rPr>
          </w:rPrChange>
        </w:rPr>
        <w:pPrChange w:id="148" w:author="胡 成成" w:date="2020-03-28T17:34:00Z">
          <w:pPr>
            <w:pStyle w:val="aa"/>
            <w:spacing w:line="360" w:lineRule="auto"/>
            <w:ind w:left="840" w:firstLine="480"/>
          </w:pPr>
        </w:pPrChange>
      </w:pPr>
      <w:ins w:id="149" w:author="胡 成成" w:date="2020-03-28T17:34:00Z">
        <w:r w:rsidRPr="00E31FBF">
          <w:rPr>
            <w:bCs/>
            <w:sz w:val="24"/>
            <w:szCs w:val="28"/>
          </w:rPr>
          <w:t>n=size(a,1);</w:t>
        </w:r>
        <w:r>
          <w:rPr>
            <w:bCs/>
            <w:sz w:val="24"/>
            <w:szCs w:val="28"/>
          </w:rPr>
          <w:tab/>
        </w:r>
        <w:r>
          <w:rPr>
            <w:bCs/>
            <w:sz w:val="24"/>
            <w:szCs w:val="28"/>
          </w:rPr>
          <w:tab/>
        </w:r>
      </w:ins>
    </w:p>
    <w:p w14:paraId="0DD0EC10" w14:textId="278A9B9A" w:rsidR="00E31FBF" w:rsidRPr="00E31FBF" w:rsidRDefault="00E31FBF">
      <w:pPr>
        <w:pStyle w:val="aa"/>
        <w:pBdr>
          <w:bottom w:val="single" w:sz="4" w:space="1" w:color="auto"/>
        </w:pBdr>
        <w:spacing w:line="360" w:lineRule="auto"/>
        <w:ind w:left="840" w:firstLine="480"/>
        <w:rPr>
          <w:ins w:id="150" w:author="胡 成成" w:date="2020-03-28T17:34:00Z"/>
          <w:bCs/>
          <w:sz w:val="24"/>
          <w:szCs w:val="28"/>
        </w:rPr>
        <w:pPrChange w:id="151" w:author="胡 成成" w:date="2020-03-28T17:34:00Z">
          <w:pPr>
            <w:pStyle w:val="aa"/>
            <w:spacing w:line="360" w:lineRule="auto"/>
            <w:ind w:left="840" w:firstLine="480"/>
          </w:pPr>
        </w:pPrChange>
      </w:pPr>
      <w:ins w:id="152" w:author="胡 成成" w:date="2020-03-28T17:34:00Z">
        <w:r w:rsidRPr="00E31FBF">
          <w:rPr>
            <w:bCs/>
            <w:sz w:val="24"/>
            <w:szCs w:val="28"/>
          </w:rPr>
          <w:t>d=a;</w:t>
        </w:r>
        <w:r>
          <w:rPr>
            <w:bCs/>
            <w:sz w:val="24"/>
            <w:szCs w:val="28"/>
          </w:rPr>
          <w:tab/>
        </w:r>
        <w:r>
          <w:rPr>
            <w:bCs/>
            <w:sz w:val="24"/>
            <w:szCs w:val="28"/>
          </w:rPr>
          <w:tab/>
        </w:r>
        <w:r w:rsidRPr="002820DA">
          <w:rPr>
            <w:rFonts w:hint="eastAsia"/>
            <w:bCs/>
            <w:sz w:val="24"/>
            <w:szCs w:val="28"/>
          </w:rPr>
          <w:t xml:space="preserve">% </w:t>
        </w:r>
        <w:r w:rsidRPr="002820DA">
          <w:rPr>
            <w:rFonts w:hint="eastAsia"/>
            <w:bCs/>
            <w:sz w:val="24"/>
            <w:szCs w:val="28"/>
          </w:rPr>
          <w:t>初始化距离矩阵</w:t>
        </w:r>
      </w:ins>
    </w:p>
    <w:p w14:paraId="22FCC8ED" w14:textId="77777777" w:rsidR="00E31FBF" w:rsidRPr="00E31FBF" w:rsidRDefault="00E31FBF">
      <w:pPr>
        <w:pBdr>
          <w:bottom w:val="single" w:sz="4" w:space="1" w:color="auto"/>
        </w:pBdr>
        <w:spacing w:line="360" w:lineRule="auto"/>
        <w:ind w:left="840" w:firstLine="420"/>
        <w:rPr>
          <w:ins w:id="153" w:author="胡 成成" w:date="2020-03-28T17:34:00Z"/>
          <w:bCs/>
          <w:sz w:val="24"/>
          <w:szCs w:val="28"/>
          <w:rPrChange w:id="154" w:author="胡 成成" w:date="2020-03-28T17:34:00Z">
            <w:rPr>
              <w:ins w:id="155" w:author="胡 成成" w:date="2020-03-28T17:34:00Z"/>
            </w:rPr>
          </w:rPrChange>
        </w:rPr>
        <w:pPrChange w:id="156" w:author="胡 成成" w:date="2020-03-28T17:34:00Z">
          <w:pPr>
            <w:pStyle w:val="aa"/>
            <w:spacing w:line="360" w:lineRule="auto"/>
            <w:ind w:left="840"/>
          </w:pPr>
        </w:pPrChange>
      </w:pPr>
      <w:ins w:id="157" w:author="胡 成成" w:date="2020-03-28T17:34:00Z">
        <w:r w:rsidRPr="00E31FBF">
          <w:rPr>
            <w:bCs/>
            <w:sz w:val="24"/>
            <w:szCs w:val="28"/>
            <w:rPrChange w:id="158" w:author="胡 成成" w:date="2020-03-28T17:34:00Z">
              <w:rPr/>
            </w:rPrChange>
          </w:rPr>
          <w:t xml:space="preserve">% </w:t>
        </w:r>
        <w:r w:rsidRPr="00E31FBF">
          <w:rPr>
            <w:rFonts w:hint="eastAsia"/>
            <w:bCs/>
            <w:sz w:val="24"/>
            <w:szCs w:val="28"/>
            <w:rPrChange w:id="159" w:author="胡 成成" w:date="2020-03-28T17:34:00Z">
              <w:rPr>
                <w:rFonts w:hint="eastAsia"/>
              </w:rPr>
            </w:rPrChange>
          </w:rPr>
          <w:t>初始化路由矩阵</w:t>
        </w:r>
      </w:ins>
    </w:p>
    <w:p w14:paraId="56B4FEE4" w14:textId="77777777" w:rsidR="00E31FBF" w:rsidRPr="00E31FBF" w:rsidRDefault="00E31FBF">
      <w:pPr>
        <w:pStyle w:val="aa"/>
        <w:pBdr>
          <w:bottom w:val="single" w:sz="4" w:space="1" w:color="auto"/>
        </w:pBdr>
        <w:spacing w:line="360" w:lineRule="auto"/>
        <w:ind w:left="840" w:firstLine="480"/>
        <w:rPr>
          <w:ins w:id="160" w:author="胡 成成" w:date="2020-03-28T17:34:00Z"/>
          <w:bCs/>
          <w:sz w:val="24"/>
          <w:szCs w:val="28"/>
        </w:rPr>
        <w:pPrChange w:id="161" w:author="胡 成成" w:date="2020-03-28T17:34:00Z">
          <w:pPr>
            <w:pStyle w:val="aa"/>
            <w:spacing w:line="360" w:lineRule="auto"/>
            <w:ind w:left="840" w:firstLine="480"/>
          </w:pPr>
        </w:pPrChange>
      </w:pPr>
      <w:ins w:id="162" w:author="胡 成成" w:date="2020-03-28T17:34:00Z">
        <w:r w:rsidRPr="00E31FBF">
          <w:rPr>
            <w:bCs/>
            <w:sz w:val="24"/>
            <w:szCs w:val="28"/>
          </w:rPr>
          <w:t xml:space="preserve">for </w:t>
        </w:r>
        <w:proofErr w:type="spellStart"/>
        <w:r w:rsidRPr="00E31FBF">
          <w:rPr>
            <w:bCs/>
            <w:sz w:val="24"/>
            <w:szCs w:val="28"/>
          </w:rPr>
          <w:t>i</w:t>
        </w:r>
        <w:proofErr w:type="spellEnd"/>
        <w:r w:rsidRPr="00E31FBF">
          <w:rPr>
            <w:bCs/>
            <w:sz w:val="24"/>
            <w:szCs w:val="28"/>
          </w:rPr>
          <w:t>=</w:t>
        </w:r>
        <w:proofErr w:type="gramStart"/>
        <w:r w:rsidRPr="00E31FBF">
          <w:rPr>
            <w:bCs/>
            <w:sz w:val="24"/>
            <w:szCs w:val="28"/>
          </w:rPr>
          <w:t>1:n</w:t>
        </w:r>
        <w:proofErr w:type="gramEnd"/>
      </w:ins>
    </w:p>
    <w:p w14:paraId="78A36603" w14:textId="77777777" w:rsidR="00E31FBF" w:rsidRPr="00E31FBF" w:rsidRDefault="00E31FBF">
      <w:pPr>
        <w:pStyle w:val="aa"/>
        <w:pBdr>
          <w:bottom w:val="single" w:sz="4" w:space="1" w:color="auto"/>
        </w:pBdr>
        <w:spacing w:line="360" w:lineRule="auto"/>
        <w:ind w:left="840" w:firstLine="480"/>
        <w:rPr>
          <w:ins w:id="163" w:author="胡 成成" w:date="2020-03-28T17:34:00Z"/>
          <w:bCs/>
          <w:sz w:val="24"/>
          <w:szCs w:val="28"/>
        </w:rPr>
        <w:pPrChange w:id="164" w:author="胡 成成" w:date="2020-03-28T17:34:00Z">
          <w:pPr>
            <w:pStyle w:val="aa"/>
            <w:spacing w:line="360" w:lineRule="auto"/>
            <w:ind w:left="840" w:firstLine="480"/>
          </w:pPr>
        </w:pPrChange>
      </w:pPr>
      <w:ins w:id="165" w:author="胡 成成" w:date="2020-03-28T17:34:00Z">
        <w:r w:rsidRPr="00E31FBF">
          <w:rPr>
            <w:bCs/>
            <w:sz w:val="24"/>
            <w:szCs w:val="28"/>
          </w:rPr>
          <w:t xml:space="preserve">    for j=</w:t>
        </w:r>
        <w:proofErr w:type="gramStart"/>
        <w:r w:rsidRPr="00E31FBF">
          <w:rPr>
            <w:bCs/>
            <w:sz w:val="24"/>
            <w:szCs w:val="28"/>
          </w:rPr>
          <w:t>1:n</w:t>
        </w:r>
        <w:proofErr w:type="gramEnd"/>
      </w:ins>
    </w:p>
    <w:p w14:paraId="2F8D8497" w14:textId="77777777" w:rsidR="00E31FBF" w:rsidRPr="00E31FBF" w:rsidRDefault="00E31FBF">
      <w:pPr>
        <w:pStyle w:val="aa"/>
        <w:pBdr>
          <w:bottom w:val="single" w:sz="4" w:space="1" w:color="auto"/>
        </w:pBdr>
        <w:spacing w:line="360" w:lineRule="auto"/>
        <w:ind w:left="840" w:firstLine="480"/>
        <w:rPr>
          <w:ins w:id="166" w:author="胡 成成" w:date="2020-03-28T17:34:00Z"/>
          <w:bCs/>
          <w:sz w:val="24"/>
          <w:szCs w:val="28"/>
        </w:rPr>
        <w:pPrChange w:id="167" w:author="胡 成成" w:date="2020-03-28T17:34:00Z">
          <w:pPr>
            <w:pStyle w:val="aa"/>
            <w:spacing w:line="360" w:lineRule="auto"/>
            <w:ind w:left="840" w:firstLine="480"/>
          </w:pPr>
        </w:pPrChange>
      </w:pPr>
      <w:ins w:id="168" w:author="胡 成成" w:date="2020-03-28T17:34:00Z">
        <w:r w:rsidRPr="00E31FBF">
          <w:rPr>
            <w:bCs/>
            <w:sz w:val="24"/>
            <w:szCs w:val="28"/>
          </w:rPr>
          <w:t xml:space="preserve">        r(</w:t>
        </w:r>
        <w:proofErr w:type="spellStart"/>
        <w:proofErr w:type="gramStart"/>
        <w:r w:rsidRPr="00E31FBF">
          <w:rPr>
            <w:bCs/>
            <w:sz w:val="24"/>
            <w:szCs w:val="28"/>
          </w:rPr>
          <w:t>i,j</w:t>
        </w:r>
        <w:proofErr w:type="spellEnd"/>
        <w:proofErr w:type="gramEnd"/>
        <w:r w:rsidRPr="00E31FBF">
          <w:rPr>
            <w:bCs/>
            <w:sz w:val="24"/>
            <w:szCs w:val="28"/>
          </w:rPr>
          <w:t>)=j;</w:t>
        </w:r>
      </w:ins>
    </w:p>
    <w:p w14:paraId="6324664D" w14:textId="77777777" w:rsidR="00E31FBF" w:rsidRPr="00E31FBF" w:rsidRDefault="00E31FBF">
      <w:pPr>
        <w:pStyle w:val="aa"/>
        <w:pBdr>
          <w:bottom w:val="single" w:sz="4" w:space="1" w:color="auto"/>
        </w:pBdr>
        <w:spacing w:line="360" w:lineRule="auto"/>
        <w:ind w:left="840" w:firstLine="480"/>
        <w:rPr>
          <w:ins w:id="169" w:author="胡 成成" w:date="2020-03-28T17:34:00Z"/>
          <w:bCs/>
          <w:sz w:val="24"/>
          <w:szCs w:val="28"/>
        </w:rPr>
        <w:pPrChange w:id="170" w:author="胡 成成" w:date="2020-03-28T17:34:00Z">
          <w:pPr>
            <w:pStyle w:val="aa"/>
            <w:spacing w:line="360" w:lineRule="auto"/>
            <w:ind w:left="840" w:firstLine="480"/>
          </w:pPr>
        </w:pPrChange>
      </w:pPr>
      <w:ins w:id="171" w:author="胡 成成" w:date="2020-03-28T17:34:00Z">
        <w:r w:rsidRPr="00E31FBF">
          <w:rPr>
            <w:bCs/>
            <w:sz w:val="24"/>
            <w:szCs w:val="28"/>
          </w:rPr>
          <w:t xml:space="preserve">    end </w:t>
        </w:r>
      </w:ins>
    </w:p>
    <w:p w14:paraId="5DF179BD" w14:textId="067582D3" w:rsidR="00E31FBF" w:rsidRDefault="00E31FBF">
      <w:pPr>
        <w:pStyle w:val="aa"/>
        <w:pBdr>
          <w:bottom w:val="single" w:sz="4" w:space="1" w:color="auto"/>
        </w:pBdr>
        <w:spacing w:line="360" w:lineRule="auto"/>
        <w:ind w:left="840" w:firstLineChars="0"/>
        <w:rPr>
          <w:ins w:id="172" w:author="胡 成成" w:date="2020-03-28T17:33:00Z"/>
          <w:bCs/>
          <w:sz w:val="24"/>
          <w:szCs w:val="28"/>
        </w:rPr>
        <w:pPrChange w:id="173" w:author="胡 成成" w:date="2020-03-28T17:34:00Z">
          <w:pPr>
            <w:pStyle w:val="aa"/>
            <w:numPr>
              <w:ilvl w:val="1"/>
              <w:numId w:val="10"/>
            </w:numPr>
            <w:spacing w:line="360" w:lineRule="auto"/>
            <w:ind w:left="840" w:firstLineChars="0" w:hanging="420"/>
          </w:pPr>
        </w:pPrChange>
      </w:pPr>
      <w:ins w:id="174" w:author="胡 成成" w:date="2020-03-28T17:34:00Z">
        <w:r w:rsidRPr="00E31FBF">
          <w:rPr>
            <w:bCs/>
            <w:sz w:val="24"/>
            <w:szCs w:val="28"/>
          </w:rPr>
          <w:t>end</w:t>
        </w:r>
      </w:ins>
    </w:p>
    <w:p w14:paraId="38D1088A" w14:textId="2820BF47" w:rsidR="006653CE" w:rsidRDefault="0026025A" w:rsidP="00646F03">
      <w:pPr>
        <w:pStyle w:val="aa"/>
        <w:numPr>
          <w:ilvl w:val="1"/>
          <w:numId w:val="10"/>
        </w:numPr>
        <w:spacing w:line="360" w:lineRule="auto"/>
        <w:ind w:firstLineChars="0"/>
        <w:rPr>
          <w:ins w:id="175" w:author="胡 成成" w:date="2020-03-28T17:36:00Z"/>
          <w:bCs/>
          <w:sz w:val="24"/>
          <w:szCs w:val="28"/>
        </w:rPr>
      </w:pPr>
      <w:proofErr w:type="spellStart"/>
      <w:ins w:id="176" w:author="胡 成成" w:date="2020-03-28T17:35:00Z">
        <w:r>
          <w:rPr>
            <w:rFonts w:hint="eastAsia"/>
            <w:bCs/>
            <w:sz w:val="24"/>
            <w:szCs w:val="28"/>
          </w:rPr>
          <w:t>Flody</w:t>
        </w:r>
        <w:proofErr w:type="spellEnd"/>
        <w:r>
          <w:rPr>
            <w:rFonts w:hint="eastAsia"/>
            <w:bCs/>
            <w:sz w:val="24"/>
            <w:szCs w:val="28"/>
          </w:rPr>
          <w:t>算法，遍历所有节点，更新</w:t>
        </w:r>
      </w:ins>
      <w:ins w:id="177" w:author="胡 成成" w:date="2020-03-28T17:36:00Z">
        <w:r>
          <w:rPr>
            <w:rFonts w:hint="eastAsia"/>
            <w:bCs/>
            <w:sz w:val="24"/>
            <w:szCs w:val="28"/>
          </w:rPr>
          <w:t>距离矩阵和路由矩阵：</w:t>
        </w:r>
      </w:ins>
    </w:p>
    <w:p w14:paraId="6B5968FF" w14:textId="77777777" w:rsidR="0055372C" w:rsidRPr="0055372C" w:rsidRDefault="0055372C">
      <w:pPr>
        <w:pStyle w:val="aa"/>
        <w:pBdr>
          <w:bottom w:val="single" w:sz="4" w:space="1" w:color="auto"/>
        </w:pBdr>
        <w:spacing w:line="360" w:lineRule="auto"/>
        <w:ind w:left="840" w:firstLine="480"/>
        <w:rPr>
          <w:ins w:id="178" w:author="胡 成成" w:date="2020-03-28T17:36:00Z"/>
          <w:bCs/>
          <w:sz w:val="24"/>
          <w:szCs w:val="28"/>
        </w:rPr>
        <w:pPrChange w:id="179" w:author="胡 成成" w:date="2020-03-28T17:36:00Z">
          <w:pPr>
            <w:pStyle w:val="aa"/>
            <w:spacing w:line="360" w:lineRule="auto"/>
            <w:ind w:left="840" w:firstLine="480"/>
          </w:pPr>
        </w:pPrChange>
      </w:pPr>
      <w:ins w:id="180" w:author="胡 成成" w:date="2020-03-28T17:36:00Z">
        <w:r w:rsidRPr="0055372C">
          <w:rPr>
            <w:bCs/>
            <w:sz w:val="24"/>
            <w:szCs w:val="28"/>
          </w:rPr>
          <w:t>for k=</w:t>
        </w:r>
        <w:proofErr w:type="gramStart"/>
        <w:r w:rsidRPr="0055372C">
          <w:rPr>
            <w:bCs/>
            <w:sz w:val="24"/>
            <w:szCs w:val="28"/>
          </w:rPr>
          <w:t>1:n</w:t>
        </w:r>
        <w:proofErr w:type="gramEnd"/>
      </w:ins>
    </w:p>
    <w:p w14:paraId="601DE4EA" w14:textId="77777777" w:rsidR="0055372C" w:rsidRPr="0055372C" w:rsidRDefault="0055372C">
      <w:pPr>
        <w:pStyle w:val="aa"/>
        <w:pBdr>
          <w:bottom w:val="single" w:sz="4" w:space="1" w:color="auto"/>
        </w:pBdr>
        <w:spacing w:line="360" w:lineRule="auto"/>
        <w:ind w:left="840" w:firstLine="480"/>
        <w:rPr>
          <w:ins w:id="181" w:author="胡 成成" w:date="2020-03-28T17:36:00Z"/>
          <w:bCs/>
          <w:sz w:val="24"/>
          <w:szCs w:val="28"/>
        </w:rPr>
        <w:pPrChange w:id="182" w:author="胡 成成" w:date="2020-03-28T17:36:00Z">
          <w:pPr>
            <w:pStyle w:val="aa"/>
            <w:spacing w:line="360" w:lineRule="auto"/>
            <w:ind w:left="840" w:firstLine="480"/>
          </w:pPr>
        </w:pPrChange>
      </w:pPr>
      <w:ins w:id="183" w:author="胡 成成" w:date="2020-03-28T17:36:00Z">
        <w:r w:rsidRPr="0055372C">
          <w:rPr>
            <w:bCs/>
            <w:sz w:val="24"/>
            <w:szCs w:val="28"/>
          </w:rPr>
          <w:t xml:space="preserve">    for </w:t>
        </w:r>
        <w:proofErr w:type="spellStart"/>
        <w:r w:rsidRPr="0055372C">
          <w:rPr>
            <w:bCs/>
            <w:sz w:val="24"/>
            <w:szCs w:val="28"/>
          </w:rPr>
          <w:t>i</w:t>
        </w:r>
        <w:proofErr w:type="spellEnd"/>
        <w:r w:rsidRPr="0055372C">
          <w:rPr>
            <w:bCs/>
            <w:sz w:val="24"/>
            <w:szCs w:val="28"/>
          </w:rPr>
          <w:t>=</w:t>
        </w:r>
        <w:proofErr w:type="gramStart"/>
        <w:r w:rsidRPr="0055372C">
          <w:rPr>
            <w:bCs/>
            <w:sz w:val="24"/>
            <w:szCs w:val="28"/>
          </w:rPr>
          <w:t>1:n</w:t>
        </w:r>
        <w:proofErr w:type="gramEnd"/>
      </w:ins>
    </w:p>
    <w:p w14:paraId="75E3C823" w14:textId="77777777" w:rsidR="0055372C" w:rsidRPr="0055372C" w:rsidRDefault="0055372C">
      <w:pPr>
        <w:pStyle w:val="aa"/>
        <w:pBdr>
          <w:bottom w:val="single" w:sz="4" w:space="1" w:color="auto"/>
        </w:pBdr>
        <w:spacing w:line="360" w:lineRule="auto"/>
        <w:ind w:left="840" w:firstLine="480"/>
        <w:rPr>
          <w:ins w:id="184" w:author="胡 成成" w:date="2020-03-28T17:36:00Z"/>
          <w:bCs/>
          <w:sz w:val="24"/>
          <w:szCs w:val="28"/>
        </w:rPr>
        <w:pPrChange w:id="185" w:author="胡 成成" w:date="2020-03-28T17:36:00Z">
          <w:pPr>
            <w:pStyle w:val="aa"/>
            <w:spacing w:line="360" w:lineRule="auto"/>
            <w:ind w:left="840" w:firstLine="480"/>
          </w:pPr>
        </w:pPrChange>
      </w:pPr>
      <w:ins w:id="186" w:author="胡 成成" w:date="2020-03-28T17:36:00Z">
        <w:r w:rsidRPr="0055372C">
          <w:rPr>
            <w:bCs/>
            <w:sz w:val="24"/>
            <w:szCs w:val="28"/>
          </w:rPr>
          <w:t xml:space="preserve">        for j=</w:t>
        </w:r>
        <w:proofErr w:type="gramStart"/>
        <w:r w:rsidRPr="0055372C">
          <w:rPr>
            <w:bCs/>
            <w:sz w:val="24"/>
            <w:szCs w:val="28"/>
          </w:rPr>
          <w:t>1:n</w:t>
        </w:r>
        <w:proofErr w:type="gramEnd"/>
      </w:ins>
    </w:p>
    <w:p w14:paraId="3E81CC78" w14:textId="77777777" w:rsidR="0055372C" w:rsidRPr="0055372C" w:rsidRDefault="0055372C">
      <w:pPr>
        <w:pStyle w:val="aa"/>
        <w:pBdr>
          <w:bottom w:val="single" w:sz="4" w:space="1" w:color="auto"/>
        </w:pBdr>
        <w:spacing w:line="360" w:lineRule="auto"/>
        <w:ind w:left="840" w:firstLine="480"/>
        <w:rPr>
          <w:ins w:id="187" w:author="胡 成成" w:date="2020-03-28T17:36:00Z"/>
          <w:bCs/>
          <w:sz w:val="24"/>
          <w:szCs w:val="28"/>
        </w:rPr>
        <w:pPrChange w:id="188" w:author="胡 成成" w:date="2020-03-28T17:36:00Z">
          <w:pPr>
            <w:pStyle w:val="aa"/>
            <w:spacing w:line="360" w:lineRule="auto"/>
            <w:ind w:left="840" w:firstLine="480"/>
          </w:pPr>
        </w:pPrChange>
      </w:pPr>
      <w:ins w:id="189" w:author="胡 成成" w:date="2020-03-28T17:36:00Z">
        <w:r w:rsidRPr="0055372C">
          <w:rPr>
            <w:bCs/>
            <w:sz w:val="24"/>
            <w:szCs w:val="28"/>
          </w:rPr>
          <w:t xml:space="preserve">            if d(</w:t>
        </w:r>
        <w:proofErr w:type="spellStart"/>
        <w:proofErr w:type="gramStart"/>
        <w:r w:rsidRPr="0055372C">
          <w:rPr>
            <w:bCs/>
            <w:sz w:val="24"/>
            <w:szCs w:val="28"/>
          </w:rPr>
          <w:t>i,k</w:t>
        </w:r>
        <w:proofErr w:type="spellEnd"/>
        <w:proofErr w:type="gramEnd"/>
        <w:r w:rsidRPr="0055372C">
          <w:rPr>
            <w:bCs/>
            <w:sz w:val="24"/>
            <w:szCs w:val="28"/>
          </w:rPr>
          <w:t>)+d(</w:t>
        </w:r>
        <w:proofErr w:type="spellStart"/>
        <w:r w:rsidRPr="0055372C">
          <w:rPr>
            <w:bCs/>
            <w:sz w:val="24"/>
            <w:szCs w:val="28"/>
          </w:rPr>
          <w:t>k,j</w:t>
        </w:r>
        <w:proofErr w:type="spellEnd"/>
        <w:r w:rsidRPr="0055372C">
          <w:rPr>
            <w:bCs/>
            <w:sz w:val="24"/>
            <w:szCs w:val="28"/>
          </w:rPr>
          <w:t>)&lt;d(</w:t>
        </w:r>
        <w:proofErr w:type="spellStart"/>
        <w:r w:rsidRPr="0055372C">
          <w:rPr>
            <w:bCs/>
            <w:sz w:val="24"/>
            <w:szCs w:val="28"/>
          </w:rPr>
          <w:t>i,j</w:t>
        </w:r>
        <w:proofErr w:type="spellEnd"/>
        <w:r w:rsidRPr="0055372C">
          <w:rPr>
            <w:bCs/>
            <w:sz w:val="24"/>
            <w:szCs w:val="28"/>
          </w:rPr>
          <w:t>)</w:t>
        </w:r>
      </w:ins>
    </w:p>
    <w:p w14:paraId="148DE4D9" w14:textId="77777777" w:rsidR="0055372C" w:rsidRPr="0055372C" w:rsidRDefault="0055372C">
      <w:pPr>
        <w:pStyle w:val="aa"/>
        <w:pBdr>
          <w:bottom w:val="single" w:sz="4" w:space="1" w:color="auto"/>
        </w:pBdr>
        <w:spacing w:line="360" w:lineRule="auto"/>
        <w:ind w:left="840" w:firstLine="480"/>
        <w:rPr>
          <w:ins w:id="190" w:author="胡 成成" w:date="2020-03-28T17:36:00Z"/>
          <w:bCs/>
          <w:sz w:val="24"/>
          <w:szCs w:val="28"/>
        </w:rPr>
        <w:pPrChange w:id="191" w:author="胡 成成" w:date="2020-03-28T17:36:00Z">
          <w:pPr>
            <w:pStyle w:val="aa"/>
            <w:spacing w:line="360" w:lineRule="auto"/>
            <w:ind w:left="840" w:firstLine="480"/>
          </w:pPr>
        </w:pPrChange>
      </w:pPr>
      <w:ins w:id="192" w:author="胡 成成" w:date="2020-03-28T17:36:00Z">
        <w:r w:rsidRPr="0055372C">
          <w:rPr>
            <w:bCs/>
            <w:sz w:val="24"/>
            <w:szCs w:val="28"/>
          </w:rPr>
          <w:t xml:space="preserve">                d(</w:t>
        </w:r>
        <w:proofErr w:type="spellStart"/>
        <w:proofErr w:type="gramStart"/>
        <w:r w:rsidRPr="0055372C">
          <w:rPr>
            <w:bCs/>
            <w:sz w:val="24"/>
            <w:szCs w:val="28"/>
          </w:rPr>
          <w:t>i,j</w:t>
        </w:r>
        <w:proofErr w:type="spellEnd"/>
        <w:proofErr w:type="gramEnd"/>
        <w:r w:rsidRPr="0055372C">
          <w:rPr>
            <w:bCs/>
            <w:sz w:val="24"/>
            <w:szCs w:val="28"/>
          </w:rPr>
          <w:t>)=d(</w:t>
        </w:r>
        <w:proofErr w:type="spellStart"/>
        <w:r w:rsidRPr="0055372C">
          <w:rPr>
            <w:bCs/>
            <w:sz w:val="24"/>
            <w:szCs w:val="28"/>
          </w:rPr>
          <w:t>i,k</w:t>
        </w:r>
        <w:proofErr w:type="spellEnd"/>
        <w:r w:rsidRPr="0055372C">
          <w:rPr>
            <w:bCs/>
            <w:sz w:val="24"/>
            <w:szCs w:val="28"/>
          </w:rPr>
          <w:t>)+d(</w:t>
        </w:r>
        <w:proofErr w:type="spellStart"/>
        <w:r w:rsidRPr="0055372C">
          <w:rPr>
            <w:bCs/>
            <w:sz w:val="24"/>
            <w:szCs w:val="28"/>
          </w:rPr>
          <w:t>k,j</w:t>
        </w:r>
        <w:proofErr w:type="spellEnd"/>
        <w:r w:rsidRPr="0055372C">
          <w:rPr>
            <w:bCs/>
            <w:sz w:val="24"/>
            <w:szCs w:val="28"/>
          </w:rPr>
          <w:t>);</w:t>
        </w:r>
      </w:ins>
    </w:p>
    <w:p w14:paraId="229116BA" w14:textId="77777777" w:rsidR="0055372C" w:rsidRPr="0055372C" w:rsidRDefault="0055372C">
      <w:pPr>
        <w:pStyle w:val="aa"/>
        <w:pBdr>
          <w:bottom w:val="single" w:sz="4" w:space="1" w:color="auto"/>
        </w:pBdr>
        <w:spacing w:line="360" w:lineRule="auto"/>
        <w:ind w:left="840" w:firstLine="480"/>
        <w:rPr>
          <w:ins w:id="193" w:author="胡 成成" w:date="2020-03-28T17:36:00Z"/>
          <w:bCs/>
          <w:sz w:val="24"/>
          <w:szCs w:val="28"/>
        </w:rPr>
        <w:pPrChange w:id="194" w:author="胡 成成" w:date="2020-03-28T17:36:00Z">
          <w:pPr>
            <w:pStyle w:val="aa"/>
            <w:spacing w:line="360" w:lineRule="auto"/>
            <w:ind w:left="840" w:firstLine="480"/>
          </w:pPr>
        </w:pPrChange>
      </w:pPr>
      <w:ins w:id="195" w:author="胡 成成" w:date="2020-03-28T17:36:00Z">
        <w:r w:rsidRPr="0055372C">
          <w:rPr>
            <w:bCs/>
            <w:sz w:val="24"/>
            <w:szCs w:val="28"/>
          </w:rPr>
          <w:t xml:space="preserve">                r(</w:t>
        </w:r>
        <w:proofErr w:type="spellStart"/>
        <w:proofErr w:type="gramStart"/>
        <w:r w:rsidRPr="0055372C">
          <w:rPr>
            <w:bCs/>
            <w:sz w:val="24"/>
            <w:szCs w:val="28"/>
          </w:rPr>
          <w:t>i,j</w:t>
        </w:r>
        <w:proofErr w:type="spellEnd"/>
        <w:proofErr w:type="gramEnd"/>
        <w:r w:rsidRPr="0055372C">
          <w:rPr>
            <w:bCs/>
            <w:sz w:val="24"/>
            <w:szCs w:val="28"/>
          </w:rPr>
          <w:t>)=r(</w:t>
        </w:r>
        <w:proofErr w:type="spellStart"/>
        <w:r w:rsidRPr="0055372C">
          <w:rPr>
            <w:bCs/>
            <w:sz w:val="24"/>
            <w:szCs w:val="28"/>
          </w:rPr>
          <w:t>i,k</w:t>
        </w:r>
        <w:proofErr w:type="spellEnd"/>
        <w:r w:rsidRPr="0055372C">
          <w:rPr>
            <w:bCs/>
            <w:sz w:val="24"/>
            <w:szCs w:val="28"/>
          </w:rPr>
          <w:t>);</w:t>
        </w:r>
      </w:ins>
    </w:p>
    <w:p w14:paraId="33219265" w14:textId="77777777" w:rsidR="0055372C" w:rsidRPr="0055372C" w:rsidRDefault="0055372C">
      <w:pPr>
        <w:pStyle w:val="aa"/>
        <w:pBdr>
          <w:bottom w:val="single" w:sz="4" w:space="1" w:color="auto"/>
        </w:pBdr>
        <w:spacing w:line="360" w:lineRule="auto"/>
        <w:ind w:left="840" w:firstLine="480"/>
        <w:rPr>
          <w:ins w:id="196" w:author="胡 成成" w:date="2020-03-28T17:36:00Z"/>
          <w:bCs/>
          <w:sz w:val="24"/>
          <w:szCs w:val="28"/>
        </w:rPr>
        <w:pPrChange w:id="197" w:author="胡 成成" w:date="2020-03-28T17:36:00Z">
          <w:pPr>
            <w:pStyle w:val="aa"/>
            <w:spacing w:line="360" w:lineRule="auto"/>
            <w:ind w:left="840" w:firstLine="480"/>
          </w:pPr>
        </w:pPrChange>
      </w:pPr>
      <w:ins w:id="198" w:author="胡 成成" w:date="2020-03-28T17:36:00Z">
        <w:r w:rsidRPr="0055372C">
          <w:rPr>
            <w:bCs/>
            <w:sz w:val="24"/>
            <w:szCs w:val="28"/>
          </w:rPr>
          <w:t xml:space="preserve">            end </w:t>
        </w:r>
      </w:ins>
    </w:p>
    <w:p w14:paraId="29FA08B4" w14:textId="77777777" w:rsidR="0055372C" w:rsidRPr="0055372C" w:rsidRDefault="0055372C">
      <w:pPr>
        <w:pStyle w:val="aa"/>
        <w:pBdr>
          <w:bottom w:val="single" w:sz="4" w:space="1" w:color="auto"/>
        </w:pBdr>
        <w:spacing w:line="360" w:lineRule="auto"/>
        <w:ind w:left="840" w:firstLine="480"/>
        <w:rPr>
          <w:ins w:id="199" w:author="胡 成成" w:date="2020-03-28T17:36:00Z"/>
          <w:bCs/>
          <w:sz w:val="24"/>
          <w:szCs w:val="28"/>
        </w:rPr>
        <w:pPrChange w:id="200" w:author="胡 成成" w:date="2020-03-28T17:36:00Z">
          <w:pPr>
            <w:pStyle w:val="aa"/>
            <w:spacing w:line="360" w:lineRule="auto"/>
            <w:ind w:left="840" w:firstLine="480"/>
          </w:pPr>
        </w:pPrChange>
      </w:pPr>
      <w:ins w:id="201" w:author="胡 成成" w:date="2020-03-28T17:36:00Z">
        <w:r w:rsidRPr="0055372C">
          <w:rPr>
            <w:bCs/>
            <w:sz w:val="24"/>
            <w:szCs w:val="28"/>
          </w:rPr>
          <w:t xml:space="preserve">        end </w:t>
        </w:r>
      </w:ins>
    </w:p>
    <w:p w14:paraId="782CBD53" w14:textId="77777777" w:rsidR="0055372C" w:rsidRPr="0055372C" w:rsidRDefault="0055372C">
      <w:pPr>
        <w:pStyle w:val="aa"/>
        <w:pBdr>
          <w:bottom w:val="single" w:sz="4" w:space="1" w:color="auto"/>
        </w:pBdr>
        <w:spacing w:line="360" w:lineRule="auto"/>
        <w:ind w:left="840" w:firstLine="480"/>
        <w:rPr>
          <w:ins w:id="202" w:author="胡 成成" w:date="2020-03-28T17:36:00Z"/>
          <w:bCs/>
          <w:sz w:val="24"/>
          <w:szCs w:val="28"/>
        </w:rPr>
        <w:pPrChange w:id="203" w:author="胡 成成" w:date="2020-03-28T17:36:00Z">
          <w:pPr>
            <w:pStyle w:val="aa"/>
            <w:spacing w:line="360" w:lineRule="auto"/>
            <w:ind w:left="840" w:firstLine="480"/>
          </w:pPr>
        </w:pPrChange>
      </w:pPr>
      <w:ins w:id="204" w:author="胡 成成" w:date="2020-03-28T17:36:00Z">
        <w:r w:rsidRPr="0055372C">
          <w:rPr>
            <w:bCs/>
            <w:sz w:val="24"/>
            <w:szCs w:val="28"/>
          </w:rPr>
          <w:lastRenderedPageBreak/>
          <w:t xml:space="preserve">    end</w:t>
        </w:r>
      </w:ins>
    </w:p>
    <w:p w14:paraId="0B56E009" w14:textId="5F3248FA" w:rsidR="0055372C" w:rsidRDefault="0055372C">
      <w:pPr>
        <w:pStyle w:val="aa"/>
        <w:pBdr>
          <w:bottom w:val="single" w:sz="4" w:space="1" w:color="auto"/>
        </w:pBdr>
        <w:spacing w:line="360" w:lineRule="auto"/>
        <w:ind w:left="840" w:firstLineChars="0"/>
        <w:rPr>
          <w:ins w:id="205" w:author="胡 成成" w:date="2020-03-28T17:36:00Z"/>
          <w:bCs/>
          <w:sz w:val="24"/>
          <w:szCs w:val="28"/>
        </w:rPr>
        <w:pPrChange w:id="206" w:author="胡 成成" w:date="2020-03-28T17:36:00Z">
          <w:pPr>
            <w:pStyle w:val="aa"/>
            <w:numPr>
              <w:ilvl w:val="1"/>
              <w:numId w:val="10"/>
            </w:numPr>
            <w:spacing w:line="360" w:lineRule="auto"/>
            <w:ind w:left="840" w:firstLineChars="0" w:hanging="420"/>
          </w:pPr>
        </w:pPrChange>
      </w:pPr>
      <w:ins w:id="207" w:author="胡 成成" w:date="2020-03-28T17:36:00Z">
        <w:r w:rsidRPr="0055372C">
          <w:rPr>
            <w:bCs/>
            <w:sz w:val="24"/>
            <w:szCs w:val="28"/>
          </w:rPr>
          <w:t>end</w:t>
        </w:r>
      </w:ins>
    </w:p>
    <w:p w14:paraId="0818527A" w14:textId="7AE24C8C" w:rsidR="0055372C" w:rsidRDefault="00DF61FF" w:rsidP="00646F03">
      <w:pPr>
        <w:pStyle w:val="aa"/>
        <w:numPr>
          <w:ilvl w:val="1"/>
          <w:numId w:val="10"/>
        </w:numPr>
        <w:spacing w:line="360" w:lineRule="auto"/>
        <w:ind w:firstLineChars="0"/>
        <w:rPr>
          <w:ins w:id="208" w:author="胡 成成" w:date="2020-03-28T17:37:00Z"/>
          <w:bCs/>
          <w:sz w:val="24"/>
          <w:szCs w:val="28"/>
        </w:rPr>
      </w:pPr>
      <w:ins w:id="209" w:author="胡 成成" w:date="2020-03-28T17:37:00Z">
        <w:r>
          <w:rPr>
            <w:rFonts w:hint="eastAsia"/>
            <w:bCs/>
            <w:sz w:val="24"/>
            <w:szCs w:val="28"/>
          </w:rPr>
          <w:t>编写路径展示函数</w:t>
        </w:r>
      </w:ins>
    </w:p>
    <w:p w14:paraId="05629663" w14:textId="77777777" w:rsidR="00DF61FF" w:rsidRPr="00DF61FF" w:rsidRDefault="00DF61FF">
      <w:pPr>
        <w:pStyle w:val="aa"/>
        <w:pBdr>
          <w:bottom w:val="single" w:sz="4" w:space="1" w:color="auto"/>
        </w:pBdr>
        <w:spacing w:line="360" w:lineRule="auto"/>
        <w:ind w:left="840" w:firstLine="480"/>
        <w:rPr>
          <w:ins w:id="210" w:author="胡 成成" w:date="2020-03-28T17:38:00Z"/>
          <w:bCs/>
          <w:sz w:val="24"/>
          <w:szCs w:val="28"/>
        </w:rPr>
        <w:pPrChange w:id="211" w:author="胡 成成" w:date="2020-03-28T17:38:00Z">
          <w:pPr>
            <w:pStyle w:val="aa"/>
            <w:spacing w:line="360" w:lineRule="auto"/>
            <w:ind w:left="840" w:firstLine="480"/>
          </w:pPr>
        </w:pPrChange>
      </w:pPr>
      <w:ins w:id="212" w:author="胡 成成" w:date="2020-03-28T17:38:00Z">
        <w:r w:rsidRPr="00DF61FF">
          <w:rPr>
            <w:bCs/>
            <w:sz w:val="24"/>
            <w:szCs w:val="28"/>
          </w:rPr>
          <w:t xml:space="preserve">function </w:t>
        </w:r>
        <w:proofErr w:type="spellStart"/>
        <w:proofErr w:type="gramStart"/>
        <w:r w:rsidRPr="00DF61FF">
          <w:rPr>
            <w:bCs/>
            <w:sz w:val="24"/>
            <w:szCs w:val="28"/>
          </w:rPr>
          <w:t>DisplayPath</w:t>
        </w:r>
        <w:proofErr w:type="spellEnd"/>
        <w:r w:rsidRPr="00DF61FF">
          <w:rPr>
            <w:bCs/>
            <w:sz w:val="24"/>
            <w:szCs w:val="28"/>
          </w:rPr>
          <w:t>(</w:t>
        </w:r>
        <w:proofErr w:type="gramEnd"/>
        <w:r w:rsidRPr="00DF61FF">
          <w:rPr>
            <w:bCs/>
            <w:sz w:val="24"/>
            <w:szCs w:val="28"/>
          </w:rPr>
          <w:t xml:space="preserve">route, start, </w:t>
        </w:r>
        <w:proofErr w:type="spellStart"/>
        <w:r w:rsidRPr="00DF61FF">
          <w:rPr>
            <w:bCs/>
            <w:sz w:val="24"/>
            <w:szCs w:val="28"/>
          </w:rPr>
          <w:t>dest</w:t>
        </w:r>
        <w:proofErr w:type="spellEnd"/>
        <w:r w:rsidRPr="00DF61FF">
          <w:rPr>
            <w:bCs/>
            <w:sz w:val="24"/>
            <w:szCs w:val="28"/>
          </w:rPr>
          <w:t>)</w:t>
        </w:r>
      </w:ins>
    </w:p>
    <w:p w14:paraId="3230074B" w14:textId="77777777" w:rsidR="00DF61FF" w:rsidRPr="00DF61FF" w:rsidRDefault="00DF61FF">
      <w:pPr>
        <w:pStyle w:val="aa"/>
        <w:pBdr>
          <w:bottom w:val="single" w:sz="4" w:space="1" w:color="auto"/>
        </w:pBdr>
        <w:spacing w:line="360" w:lineRule="auto"/>
        <w:ind w:left="840" w:firstLine="480"/>
        <w:rPr>
          <w:ins w:id="213" w:author="胡 成成" w:date="2020-03-28T17:38:00Z"/>
          <w:bCs/>
          <w:sz w:val="24"/>
          <w:szCs w:val="28"/>
        </w:rPr>
        <w:pPrChange w:id="214" w:author="胡 成成" w:date="2020-03-28T17:38:00Z">
          <w:pPr>
            <w:pStyle w:val="aa"/>
            <w:spacing w:line="360" w:lineRule="auto"/>
            <w:ind w:left="840" w:firstLine="480"/>
          </w:pPr>
        </w:pPrChange>
      </w:pPr>
      <w:ins w:id="215" w:author="胡 成成" w:date="2020-03-28T17:38:00Z">
        <w:r w:rsidRPr="00DF61FF">
          <w:rPr>
            <w:rFonts w:hint="eastAsia"/>
            <w:bCs/>
            <w:sz w:val="24"/>
            <w:szCs w:val="28"/>
          </w:rPr>
          <w:t xml:space="preserve">  % </w:t>
        </w:r>
        <w:r w:rsidRPr="00DF61FF">
          <w:rPr>
            <w:rFonts w:hint="eastAsia"/>
            <w:bCs/>
            <w:sz w:val="24"/>
            <w:szCs w:val="28"/>
          </w:rPr>
          <w:t>打印出任意两点之间的最短路径</w:t>
        </w:r>
        <w:r w:rsidRPr="00DF61FF">
          <w:rPr>
            <w:rFonts w:hint="eastAsia"/>
            <w:bCs/>
            <w:sz w:val="24"/>
            <w:szCs w:val="28"/>
          </w:rPr>
          <w:t xml:space="preserve"> </w:t>
        </w:r>
      </w:ins>
    </w:p>
    <w:p w14:paraId="77948BFA" w14:textId="77777777" w:rsidR="00DF61FF" w:rsidRPr="00DF61FF" w:rsidRDefault="00DF61FF">
      <w:pPr>
        <w:pStyle w:val="aa"/>
        <w:pBdr>
          <w:bottom w:val="single" w:sz="4" w:space="1" w:color="auto"/>
        </w:pBdr>
        <w:spacing w:line="360" w:lineRule="auto"/>
        <w:ind w:left="840" w:firstLine="480"/>
        <w:rPr>
          <w:ins w:id="216" w:author="胡 成成" w:date="2020-03-28T17:38:00Z"/>
          <w:bCs/>
          <w:sz w:val="24"/>
          <w:szCs w:val="28"/>
        </w:rPr>
        <w:pPrChange w:id="217" w:author="胡 成成" w:date="2020-03-28T17:38:00Z">
          <w:pPr>
            <w:pStyle w:val="aa"/>
            <w:spacing w:line="360" w:lineRule="auto"/>
            <w:ind w:left="840" w:firstLine="480"/>
          </w:pPr>
        </w:pPrChange>
      </w:pPr>
      <w:ins w:id="218" w:author="胡 成成" w:date="2020-03-28T17:38:00Z">
        <w:r w:rsidRPr="00DF61FF">
          <w:rPr>
            <w:rFonts w:hint="eastAsia"/>
            <w:bCs/>
            <w:sz w:val="24"/>
            <w:szCs w:val="28"/>
          </w:rPr>
          <w:t xml:space="preserve">  % route : </w:t>
        </w:r>
        <w:r w:rsidRPr="00DF61FF">
          <w:rPr>
            <w:rFonts w:hint="eastAsia"/>
            <w:bCs/>
            <w:sz w:val="24"/>
            <w:szCs w:val="28"/>
          </w:rPr>
          <w:t>路由表</w:t>
        </w:r>
        <w:r w:rsidRPr="00DF61FF">
          <w:rPr>
            <w:rFonts w:hint="eastAsia"/>
            <w:bCs/>
            <w:sz w:val="24"/>
            <w:szCs w:val="28"/>
          </w:rPr>
          <w:t xml:space="preserve"> </w:t>
        </w:r>
      </w:ins>
    </w:p>
    <w:p w14:paraId="18CAFDD1" w14:textId="77777777" w:rsidR="00DF61FF" w:rsidRPr="00DF61FF" w:rsidRDefault="00DF61FF">
      <w:pPr>
        <w:pStyle w:val="aa"/>
        <w:pBdr>
          <w:bottom w:val="single" w:sz="4" w:space="1" w:color="auto"/>
        </w:pBdr>
        <w:spacing w:line="360" w:lineRule="auto"/>
        <w:ind w:left="840" w:firstLine="480"/>
        <w:rPr>
          <w:ins w:id="219" w:author="胡 成成" w:date="2020-03-28T17:38:00Z"/>
          <w:bCs/>
          <w:sz w:val="24"/>
          <w:szCs w:val="28"/>
        </w:rPr>
        <w:pPrChange w:id="220" w:author="胡 成成" w:date="2020-03-28T17:38:00Z">
          <w:pPr>
            <w:pStyle w:val="aa"/>
            <w:spacing w:line="360" w:lineRule="auto"/>
            <w:ind w:left="840" w:firstLine="480"/>
          </w:pPr>
        </w:pPrChange>
      </w:pPr>
      <w:ins w:id="221" w:author="胡 成成" w:date="2020-03-28T17:38:00Z">
        <w:r w:rsidRPr="00DF61FF">
          <w:rPr>
            <w:rFonts w:hint="eastAsia"/>
            <w:bCs/>
            <w:sz w:val="24"/>
            <w:szCs w:val="28"/>
          </w:rPr>
          <w:t xml:space="preserve">  % start : </w:t>
        </w:r>
        <w:r w:rsidRPr="00DF61FF">
          <w:rPr>
            <w:rFonts w:hint="eastAsia"/>
            <w:bCs/>
            <w:sz w:val="24"/>
            <w:szCs w:val="28"/>
          </w:rPr>
          <w:t>起点</w:t>
        </w:r>
        <w:r w:rsidRPr="00DF61FF">
          <w:rPr>
            <w:rFonts w:hint="eastAsia"/>
            <w:bCs/>
            <w:sz w:val="24"/>
            <w:szCs w:val="28"/>
          </w:rPr>
          <w:t>index</w:t>
        </w:r>
      </w:ins>
    </w:p>
    <w:p w14:paraId="3E78087A" w14:textId="77777777" w:rsidR="00DF61FF" w:rsidRPr="00DF61FF" w:rsidRDefault="00DF61FF">
      <w:pPr>
        <w:pStyle w:val="aa"/>
        <w:pBdr>
          <w:bottom w:val="single" w:sz="4" w:space="1" w:color="auto"/>
        </w:pBdr>
        <w:spacing w:line="360" w:lineRule="auto"/>
        <w:ind w:left="840" w:firstLine="480"/>
        <w:rPr>
          <w:ins w:id="222" w:author="胡 成成" w:date="2020-03-28T17:38:00Z"/>
          <w:bCs/>
          <w:sz w:val="24"/>
          <w:szCs w:val="28"/>
        </w:rPr>
        <w:pPrChange w:id="223" w:author="胡 成成" w:date="2020-03-28T17:38:00Z">
          <w:pPr>
            <w:pStyle w:val="aa"/>
            <w:spacing w:line="360" w:lineRule="auto"/>
            <w:ind w:left="840" w:firstLine="480"/>
          </w:pPr>
        </w:pPrChange>
      </w:pPr>
      <w:ins w:id="224" w:author="胡 成成" w:date="2020-03-28T17:38:00Z">
        <w:r w:rsidRPr="00DF61FF">
          <w:rPr>
            <w:rFonts w:hint="eastAsia"/>
            <w:bCs/>
            <w:sz w:val="24"/>
            <w:szCs w:val="28"/>
          </w:rPr>
          <w:t xml:space="preserve">  % </w:t>
        </w:r>
        <w:proofErr w:type="spellStart"/>
        <w:r w:rsidRPr="00DF61FF">
          <w:rPr>
            <w:rFonts w:hint="eastAsia"/>
            <w:bCs/>
            <w:sz w:val="24"/>
            <w:szCs w:val="28"/>
          </w:rPr>
          <w:t>dest</w:t>
        </w:r>
        <w:proofErr w:type="spellEnd"/>
        <w:r w:rsidRPr="00DF61FF">
          <w:rPr>
            <w:rFonts w:hint="eastAsia"/>
            <w:bCs/>
            <w:sz w:val="24"/>
            <w:szCs w:val="28"/>
          </w:rPr>
          <w:t xml:space="preserve"> : </w:t>
        </w:r>
        <w:r w:rsidRPr="00DF61FF">
          <w:rPr>
            <w:rFonts w:hint="eastAsia"/>
            <w:bCs/>
            <w:sz w:val="24"/>
            <w:szCs w:val="28"/>
          </w:rPr>
          <w:t>终点</w:t>
        </w:r>
        <w:r w:rsidRPr="00DF61FF">
          <w:rPr>
            <w:rFonts w:hint="eastAsia"/>
            <w:bCs/>
            <w:sz w:val="24"/>
            <w:szCs w:val="28"/>
          </w:rPr>
          <w:t xml:space="preserve">index </w:t>
        </w:r>
      </w:ins>
    </w:p>
    <w:p w14:paraId="1DEA0A16" w14:textId="77777777" w:rsidR="00DF61FF" w:rsidRPr="00DF61FF" w:rsidRDefault="00DF61FF">
      <w:pPr>
        <w:pStyle w:val="aa"/>
        <w:pBdr>
          <w:bottom w:val="single" w:sz="4" w:space="1" w:color="auto"/>
        </w:pBdr>
        <w:spacing w:line="360" w:lineRule="auto"/>
        <w:ind w:left="840" w:firstLine="480"/>
        <w:rPr>
          <w:ins w:id="225" w:author="胡 成成" w:date="2020-03-28T17:38:00Z"/>
          <w:bCs/>
          <w:sz w:val="24"/>
          <w:szCs w:val="28"/>
        </w:rPr>
        <w:pPrChange w:id="226" w:author="胡 成成" w:date="2020-03-28T17:38:00Z">
          <w:pPr>
            <w:pStyle w:val="aa"/>
            <w:spacing w:line="360" w:lineRule="auto"/>
            <w:ind w:left="840" w:firstLine="480"/>
          </w:pPr>
        </w:pPrChange>
      </w:pPr>
      <w:ins w:id="227" w:author="胡 成成" w:date="2020-03-28T17:38:00Z">
        <w:r w:rsidRPr="00DF61FF">
          <w:rPr>
            <w:bCs/>
            <w:sz w:val="24"/>
            <w:szCs w:val="28"/>
          </w:rPr>
          <w:t xml:space="preserve">  </w:t>
        </w:r>
        <w:proofErr w:type="spellStart"/>
        <w:r w:rsidRPr="00DF61FF">
          <w:rPr>
            <w:bCs/>
            <w:sz w:val="24"/>
            <w:szCs w:val="28"/>
          </w:rPr>
          <w:t>i</w:t>
        </w:r>
        <w:proofErr w:type="spellEnd"/>
        <w:r w:rsidRPr="00DF61FF">
          <w:rPr>
            <w:bCs/>
            <w:sz w:val="24"/>
            <w:szCs w:val="28"/>
          </w:rPr>
          <w:t xml:space="preserve"> = 1;</w:t>
        </w:r>
      </w:ins>
    </w:p>
    <w:p w14:paraId="3691B8B2" w14:textId="77777777" w:rsidR="00DF61FF" w:rsidRPr="00DF61FF" w:rsidRDefault="00DF61FF">
      <w:pPr>
        <w:pStyle w:val="aa"/>
        <w:pBdr>
          <w:bottom w:val="single" w:sz="4" w:space="1" w:color="auto"/>
        </w:pBdr>
        <w:spacing w:line="360" w:lineRule="auto"/>
        <w:ind w:left="840" w:firstLine="480"/>
        <w:rPr>
          <w:ins w:id="228" w:author="胡 成成" w:date="2020-03-28T17:38:00Z"/>
          <w:bCs/>
          <w:sz w:val="24"/>
          <w:szCs w:val="28"/>
        </w:rPr>
        <w:pPrChange w:id="229" w:author="胡 成成" w:date="2020-03-28T17:38:00Z">
          <w:pPr>
            <w:pStyle w:val="aa"/>
            <w:spacing w:line="360" w:lineRule="auto"/>
            <w:ind w:left="840" w:firstLine="480"/>
          </w:pPr>
        </w:pPrChange>
      </w:pPr>
      <w:ins w:id="230" w:author="胡 成成" w:date="2020-03-28T17:38:00Z">
        <w:r w:rsidRPr="00DF61FF">
          <w:rPr>
            <w:bCs/>
            <w:sz w:val="24"/>
            <w:szCs w:val="28"/>
          </w:rPr>
          <w:t xml:space="preserve">  while 1</w:t>
        </w:r>
      </w:ins>
    </w:p>
    <w:p w14:paraId="0F67622E" w14:textId="77777777" w:rsidR="00DF61FF" w:rsidRPr="00DF61FF" w:rsidRDefault="00DF61FF">
      <w:pPr>
        <w:pStyle w:val="aa"/>
        <w:pBdr>
          <w:bottom w:val="single" w:sz="4" w:space="1" w:color="auto"/>
        </w:pBdr>
        <w:spacing w:line="360" w:lineRule="auto"/>
        <w:ind w:left="840" w:firstLine="480"/>
        <w:rPr>
          <w:ins w:id="231" w:author="胡 成成" w:date="2020-03-28T17:38:00Z"/>
          <w:bCs/>
          <w:sz w:val="24"/>
          <w:szCs w:val="28"/>
        </w:rPr>
        <w:pPrChange w:id="232" w:author="胡 成成" w:date="2020-03-28T17:38:00Z">
          <w:pPr>
            <w:pStyle w:val="aa"/>
            <w:spacing w:line="360" w:lineRule="auto"/>
            <w:ind w:left="840" w:firstLine="480"/>
          </w:pPr>
        </w:pPrChange>
      </w:pPr>
      <w:ins w:id="233" w:author="胡 成成" w:date="2020-03-28T17:38:00Z">
        <w:r w:rsidRPr="00DF61FF">
          <w:rPr>
            <w:bCs/>
            <w:sz w:val="24"/>
            <w:szCs w:val="28"/>
          </w:rPr>
          <w:t xml:space="preserve">    </w:t>
        </w:r>
        <w:proofErr w:type="gramStart"/>
        <w:r w:rsidRPr="00DF61FF">
          <w:rPr>
            <w:bCs/>
            <w:sz w:val="24"/>
            <w:szCs w:val="28"/>
          </w:rPr>
          <w:t>if(</w:t>
        </w:r>
        <w:proofErr w:type="gramEnd"/>
        <w:r w:rsidRPr="00DF61FF">
          <w:rPr>
            <w:bCs/>
            <w:sz w:val="24"/>
            <w:szCs w:val="28"/>
          </w:rPr>
          <w:t xml:space="preserve">route(start, </w:t>
        </w:r>
        <w:proofErr w:type="spellStart"/>
        <w:r w:rsidRPr="00DF61FF">
          <w:rPr>
            <w:bCs/>
            <w:sz w:val="24"/>
            <w:szCs w:val="28"/>
          </w:rPr>
          <w:t>dest</w:t>
        </w:r>
        <w:proofErr w:type="spellEnd"/>
        <w:r w:rsidRPr="00DF61FF">
          <w:rPr>
            <w:bCs/>
            <w:sz w:val="24"/>
            <w:szCs w:val="28"/>
          </w:rPr>
          <w:t xml:space="preserve">) ~= </w:t>
        </w:r>
        <w:proofErr w:type="spellStart"/>
        <w:r w:rsidRPr="00DF61FF">
          <w:rPr>
            <w:bCs/>
            <w:sz w:val="24"/>
            <w:szCs w:val="28"/>
          </w:rPr>
          <w:t>dest</w:t>
        </w:r>
        <w:proofErr w:type="spellEnd"/>
        <w:r w:rsidRPr="00DF61FF">
          <w:rPr>
            <w:bCs/>
            <w:sz w:val="24"/>
            <w:szCs w:val="28"/>
          </w:rPr>
          <w:t>)</w:t>
        </w:r>
      </w:ins>
    </w:p>
    <w:p w14:paraId="0C2E2634" w14:textId="77777777" w:rsidR="00DF61FF" w:rsidRPr="00DF61FF" w:rsidRDefault="00DF61FF">
      <w:pPr>
        <w:pStyle w:val="aa"/>
        <w:pBdr>
          <w:bottom w:val="single" w:sz="4" w:space="1" w:color="auto"/>
        </w:pBdr>
        <w:spacing w:line="360" w:lineRule="auto"/>
        <w:ind w:left="840" w:firstLine="480"/>
        <w:rPr>
          <w:ins w:id="234" w:author="胡 成成" w:date="2020-03-28T17:38:00Z"/>
          <w:bCs/>
          <w:sz w:val="24"/>
          <w:szCs w:val="28"/>
        </w:rPr>
        <w:pPrChange w:id="235" w:author="胡 成成" w:date="2020-03-28T17:38:00Z">
          <w:pPr>
            <w:pStyle w:val="aa"/>
            <w:spacing w:line="360" w:lineRule="auto"/>
            <w:ind w:left="840" w:firstLine="480"/>
          </w:pPr>
        </w:pPrChange>
      </w:pPr>
      <w:ins w:id="236" w:author="胡 成成" w:date="2020-03-28T17:38:00Z">
        <w:r w:rsidRPr="00DF61FF">
          <w:rPr>
            <w:bCs/>
            <w:sz w:val="24"/>
            <w:szCs w:val="28"/>
          </w:rPr>
          <w:t xml:space="preserve">      </w:t>
        </w:r>
        <w:proofErr w:type="spellStart"/>
        <w:proofErr w:type="gramStart"/>
        <w:r w:rsidRPr="00DF61FF">
          <w:rPr>
            <w:bCs/>
            <w:sz w:val="24"/>
            <w:szCs w:val="28"/>
          </w:rPr>
          <w:t>fprintf</w:t>
        </w:r>
        <w:proofErr w:type="spellEnd"/>
        <w:r w:rsidRPr="00DF61FF">
          <w:rPr>
            <w:bCs/>
            <w:sz w:val="24"/>
            <w:szCs w:val="28"/>
          </w:rPr>
          <w:t>(</w:t>
        </w:r>
        <w:proofErr w:type="gramEnd"/>
        <w:r w:rsidRPr="00DF61FF">
          <w:rPr>
            <w:bCs/>
            <w:sz w:val="24"/>
            <w:szCs w:val="28"/>
          </w:rPr>
          <w:t>'V%s -&gt; ', num2str(start));</w:t>
        </w:r>
      </w:ins>
    </w:p>
    <w:p w14:paraId="617C41CD" w14:textId="77777777" w:rsidR="00DF61FF" w:rsidRPr="00DF61FF" w:rsidRDefault="00DF61FF">
      <w:pPr>
        <w:pStyle w:val="aa"/>
        <w:pBdr>
          <w:bottom w:val="single" w:sz="4" w:space="1" w:color="auto"/>
        </w:pBdr>
        <w:spacing w:line="360" w:lineRule="auto"/>
        <w:ind w:left="840" w:firstLine="480"/>
        <w:rPr>
          <w:ins w:id="237" w:author="胡 成成" w:date="2020-03-28T17:38:00Z"/>
          <w:bCs/>
          <w:sz w:val="24"/>
          <w:szCs w:val="28"/>
        </w:rPr>
        <w:pPrChange w:id="238" w:author="胡 成成" w:date="2020-03-28T17:38:00Z">
          <w:pPr>
            <w:pStyle w:val="aa"/>
            <w:spacing w:line="360" w:lineRule="auto"/>
            <w:ind w:left="840" w:firstLine="480"/>
          </w:pPr>
        </w:pPrChange>
      </w:pPr>
      <w:ins w:id="239" w:author="胡 成成" w:date="2020-03-28T17:38:00Z">
        <w:r w:rsidRPr="00DF61FF">
          <w:rPr>
            <w:bCs/>
            <w:sz w:val="24"/>
            <w:szCs w:val="28"/>
          </w:rPr>
          <w:t xml:space="preserve">      start = </w:t>
        </w:r>
        <w:proofErr w:type="gramStart"/>
        <w:r w:rsidRPr="00DF61FF">
          <w:rPr>
            <w:bCs/>
            <w:sz w:val="24"/>
            <w:szCs w:val="28"/>
          </w:rPr>
          <w:t>route(</w:t>
        </w:r>
        <w:proofErr w:type="gramEnd"/>
        <w:r w:rsidRPr="00DF61FF">
          <w:rPr>
            <w:bCs/>
            <w:sz w:val="24"/>
            <w:szCs w:val="28"/>
          </w:rPr>
          <w:t xml:space="preserve">start, </w:t>
        </w:r>
        <w:proofErr w:type="spellStart"/>
        <w:r w:rsidRPr="00DF61FF">
          <w:rPr>
            <w:bCs/>
            <w:sz w:val="24"/>
            <w:szCs w:val="28"/>
          </w:rPr>
          <w:t>dest</w:t>
        </w:r>
        <w:proofErr w:type="spellEnd"/>
        <w:r w:rsidRPr="00DF61FF">
          <w:rPr>
            <w:bCs/>
            <w:sz w:val="24"/>
            <w:szCs w:val="28"/>
          </w:rPr>
          <w:t>);</w:t>
        </w:r>
      </w:ins>
    </w:p>
    <w:p w14:paraId="76F5360D" w14:textId="77777777" w:rsidR="00DF61FF" w:rsidRPr="00DF61FF" w:rsidRDefault="00DF61FF">
      <w:pPr>
        <w:pStyle w:val="aa"/>
        <w:pBdr>
          <w:bottom w:val="single" w:sz="4" w:space="1" w:color="auto"/>
        </w:pBdr>
        <w:spacing w:line="360" w:lineRule="auto"/>
        <w:ind w:left="840" w:firstLine="480"/>
        <w:rPr>
          <w:ins w:id="240" w:author="胡 成成" w:date="2020-03-28T17:38:00Z"/>
          <w:bCs/>
          <w:sz w:val="24"/>
          <w:szCs w:val="28"/>
        </w:rPr>
        <w:pPrChange w:id="241" w:author="胡 成成" w:date="2020-03-28T17:38:00Z">
          <w:pPr>
            <w:pStyle w:val="aa"/>
            <w:spacing w:line="360" w:lineRule="auto"/>
            <w:ind w:left="840" w:firstLine="480"/>
          </w:pPr>
        </w:pPrChange>
      </w:pPr>
      <w:ins w:id="242" w:author="胡 成成" w:date="2020-03-28T17:38:00Z">
        <w:r w:rsidRPr="00DF61FF">
          <w:rPr>
            <w:bCs/>
            <w:sz w:val="24"/>
            <w:szCs w:val="28"/>
          </w:rPr>
          <w:t xml:space="preserve">    else</w:t>
        </w:r>
      </w:ins>
    </w:p>
    <w:p w14:paraId="38279619" w14:textId="77777777" w:rsidR="00DF61FF" w:rsidRPr="00DF61FF" w:rsidRDefault="00DF61FF">
      <w:pPr>
        <w:pStyle w:val="aa"/>
        <w:pBdr>
          <w:bottom w:val="single" w:sz="4" w:space="1" w:color="auto"/>
        </w:pBdr>
        <w:spacing w:line="360" w:lineRule="auto"/>
        <w:ind w:left="840" w:firstLine="480"/>
        <w:rPr>
          <w:ins w:id="243" w:author="胡 成成" w:date="2020-03-28T17:38:00Z"/>
          <w:bCs/>
          <w:sz w:val="24"/>
          <w:szCs w:val="28"/>
        </w:rPr>
        <w:pPrChange w:id="244" w:author="胡 成成" w:date="2020-03-28T17:38:00Z">
          <w:pPr>
            <w:pStyle w:val="aa"/>
            <w:spacing w:line="360" w:lineRule="auto"/>
            <w:ind w:left="840" w:firstLine="480"/>
          </w:pPr>
        </w:pPrChange>
      </w:pPr>
      <w:ins w:id="245" w:author="胡 成成" w:date="2020-03-28T17:38:00Z">
        <w:r w:rsidRPr="00DF61FF">
          <w:rPr>
            <w:bCs/>
            <w:sz w:val="24"/>
            <w:szCs w:val="28"/>
          </w:rPr>
          <w:t xml:space="preserve">      </w:t>
        </w:r>
        <w:proofErr w:type="spellStart"/>
        <w:proofErr w:type="gramStart"/>
        <w:r w:rsidRPr="00DF61FF">
          <w:rPr>
            <w:bCs/>
            <w:sz w:val="24"/>
            <w:szCs w:val="28"/>
          </w:rPr>
          <w:t>fprintf</w:t>
        </w:r>
        <w:proofErr w:type="spellEnd"/>
        <w:r w:rsidRPr="00DF61FF">
          <w:rPr>
            <w:bCs/>
            <w:sz w:val="24"/>
            <w:szCs w:val="28"/>
          </w:rPr>
          <w:t>(</w:t>
        </w:r>
        <w:proofErr w:type="gramEnd"/>
        <w:r w:rsidRPr="00DF61FF">
          <w:rPr>
            <w:bCs/>
            <w:sz w:val="24"/>
            <w:szCs w:val="28"/>
          </w:rPr>
          <w:t>'V%s -&gt; ', num2str(start));</w:t>
        </w:r>
      </w:ins>
    </w:p>
    <w:p w14:paraId="61B5FCD8" w14:textId="77777777" w:rsidR="00DF61FF" w:rsidRPr="00DF61FF" w:rsidRDefault="00DF61FF">
      <w:pPr>
        <w:pStyle w:val="aa"/>
        <w:pBdr>
          <w:bottom w:val="single" w:sz="4" w:space="1" w:color="auto"/>
        </w:pBdr>
        <w:spacing w:line="360" w:lineRule="auto"/>
        <w:ind w:left="840" w:firstLine="480"/>
        <w:rPr>
          <w:ins w:id="246" w:author="胡 成成" w:date="2020-03-28T17:38:00Z"/>
          <w:bCs/>
          <w:sz w:val="24"/>
          <w:szCs w:val="28"/>
        </w:rPr>
        <w:pPrChange w:id="247" w:author="胡 成成" w:date="2020-03-28T17:38:00Z">
          <w:pPr>
            <w:pStyle w:val="aa"/>
            <w:spacing w:line="360" w:lineRule="auto"/>
            <w:ind w:left="840" w:firstLine="480"/>
          </w:pPr>
        </w:pPrChange>
      </w:pPr>
      <w:ins w:id="248" w:author="胡 成成" w:date="2020-03-28T17:38:00Z">
        <w:r w:rsidRPr="00DF61FF">
          <w:rPr>
            <w:bCs/>
            <w:sz w:val="24"/>
            <w:szCs w:val="28"/>
          </w:rPr>
          <w:t xml:space="preserve">      </w:t>
        </w:r>
        <w:proofErr w:type="spellStart"/>
        <w:proofErr w:type="gramStart"/>
        <w:r w:rsidRPr="00DF61FF">
          <w:rPr>
            <w:bCs/>
            <w:sz w:val="24"/>
            <w:szCs w:val="28"/>
          </w:rPr>
          <w:t>fprintf</w:t>
        </w:r>
        <w:proofErr w:type="spellEnd"/>
        <w:r w:rsidRPr="00DF61FF">
          <w:rPr>
            <w:bCs/>
            <w:sz w:val="24"/>
            <w:szCs w:val="28"/>
          </w:rPr>
          <w:t>(</w:t>
        </w:r>
        <w:proofErr w:type="gramEnd"/>
        <w:r w:rsidRPr="00DF61FF">
          <w:rPr>
            <w:bCs/>
            <w:sz w:val="24"/>
            <w:szCs w:val="28"/>
          </w:rPr>
          <w:t>'V%s\n', num2str(</w:t>
        </w:r>
        <w:proofErr w:type="spellStart"/>
        <w:r w:rsidRPr="00DF61FF">
          <w:rPr>
            <w:bCs/>
            <w:sz w:val="24"/>
            <w:szCs w:val="28"/>
          </w:rPr>
          <w:t>dest</w:t>
        </w:r>
        <w:proofErr w:type="spellEnd"/>
        <w:r w:rsidRPr="00DF61FF">
          <w:rPr>
            <w:bCs/>
            <w:sz w:val="24"/>
            <w:szCs w:val="28"/>
          </w:rPr>
          <w:t>));</w:t>
        </w:r>
      </w:ins>
    </w:p>
    <w:p w14:paraId="1DB1DA6A" w14:textId="77777777" w:rsidR="00DF61FF" w:rsidRPr="00DF61FF" w:rsidRDefault="00DF61FF">
      <w:pPr>
        <w:pStyle w:val="aa"/>
        <w:pBdr>
          <w:bottom w:val="single" w:sz="4" w:space="1" w:color="auto"/>
        </w:pBdr>
        <w:spacing w:line="360" w:lineRule="auto"/>
        <w:ind w:left="840" w:firstLine="480"/>
        <w:rPr>
          <w:ins w:id="249" w:author="胡 成成" w:date="2020-03-28T17:38:00Z"/>
          <w:bCs/>
          <w:sz w:val="24"/>
          <w:szCs w:val="28"/>
        </w:rPr>
        <w:pPrChange w:id="250" w:author="胡 成成" w:date="2020-03-28T17:38:00Z">
          <w:pPr>
            <w:pStyle w:val="aa"/>
            <w:spacing w:line="360" w:lineRule="auto"/>
            <w:ind w:left="840" w:firstLine="480"/>
          </w:pPr>
        </w:pPrChange>
      </w:pPr>
      <w:ins w:id="251" w:author="胡 成成" w:date="2020-03-28T17:38:00Z">
        <w:r w:rsidRPr="00DF61FF">
          <w:rPr>
            <w:bCs/>
            <w:sz w:val="24"/>
            <w:szCs w:val="28"/>
          </w:rPr>
          <w:t xml:space="preserve">      break;</w:t>
        </w:r>
      </w:ins>
    </w:p>
    <w:p w14:paraId="4B14D638" w14:textId="77777777" w:rsidR="00DF61FF" w:rsidRPr="00DF61FF" w:rsidRDefault="00DF61FF">
      <w:pPr>
        <w:pStyle w:val="aa"/>
        <w:pBdr>
          <w:bottom w:val="single" w:sz="4" w:space="1" w:color="auto"/>
        </w:pBdr>
        <w:spacing w:line="360" w:lineRule="auto"/>
        <w:ind w:left="840" w:firstLine="480"/>
        <w:rPr>
          <w:ins w:id="252" w:author="胡 成成" w:date="2020-03-28T17:38:00Z"/>
          <w:bCs/>
          <w:sz w:val="24"/>
          <w:szCs w:val="28"/>
        </w:rPr>
        <w:pPrChange w:id="253" w:author="胡 成成" w:date="2020-03-28T17:38:00Z">
          <w:pPr>
            <w:pStyle w:val="aa"/>
            <w:spacing w:line="360" w:lineRule="auto"/>
            <w:ind w:left="840" w:firstLine="480"/>
          </w:pPr>
        </w:pPrChange>
      </w:pPr>
      <w:ins w:id="254" w:author="胡 成成" w:date="2020-03-28T17:38:00Z">
        <w:r w:rsidRPr="00DF61FF">
          <w:rPr>
            <w:bCs/>
            <w:sz w:val="24"/>
            <w:szCs w:val="28"/>
          </w:rPr>
          <w:t xml:space="preserve">    end</w:t>
        </w:r>
      </w:ins>
    </w:p>
    <w:p w14:paraId="569F9603" w14:textId="05365E4B" w:rsidR="00DF61FF" w:rsidRDefault="00DF61FF">
      <w:pPr>
        <w:pStyle w:val="aa"/>
        <w:pBdr>
          <w:bottom w:val="single" w:sz="4" w:space="1" w:color="auto"/>
        </w:pBdr>
        <w:spacing w:line="360" w:lineRule="auto"/>
        <w:ind w:left="840" w:firstLineChars="0" w:firstLine="0"/>
        <w:rPr>
          <w:ins w:id="255" w:author="胡 成成" w:date="2020-03-28T17:37:00Z"/>
          <w:bCs/>
          <w:sz w:val="24"/>
          <w:szCs w:val="28"/>
        </w:rPr>
        <w:pPrChange w:id="256" w:author="胡 成成" w:date="2020-03-28T17:38:00Z">
          <w:pPr>
            <w:pStyle w:val="aa"/>
            <w:numPr>
              <w:ilvl w:val="1"/>
              <w:numId w:val="10"/>
            </w:numPr>
            <w:spacing w:line="360" w:lineRule="auto"/>
            <w:ind w:left="840" w:firstLineChars="0" w:hanging="420"/>
          </w:pPr>
        </w:pPrChange>
      </w:pPr>
      <w:ins w:id="257" w:author="胡 成成" w:date="2020-03-28T17:38:00Z">
        <w:r w:rsidRPr="00DF61FF">
          <w:rPr>
            <w:bCs/>
            <w:sz w:val="24"/>
            <w:szCs w:val="28"/>
          </w:rPr>
          <w:t xml:space="preserve">  </w:t>
        </w:r>
      </w:ins>
      <w:ins w:id="258" w:author="胡 成成" w:date="2020-03-28T18:39:00Z">
        <w:r w:rsidR="008C55AD">
          <w:rPr>
            <w:bCs/>
            <w:sz w:val="24"/>
            <w:szCs w:val="28"/>
          </w:rPr>
          <w:tab/>
        </w:r>
      </w:ins>
      <w:ins w:id="259" w:author="胡 成成" w:date="2020-03-28T17:38:00Z">
        <w:r w:rsidRPr="00DF61FF">
          <w:rPr>
            <w:bCs/>
            <w:sz w:val="24"/>
            <w:szCs w:val="28"/>
          </w:rPr>
          <w:t>end</w:t>
        </w:r>
      </w:ins>
    </w:p>
    <w:p w14:paraId="5BD44EDD" w14:textId="10356DCD" w:rsidR="00DF61FF" w:rsidRDefault="003E5F2D" w:rsidP="00646F03">
      <w:pPr>
        <w:pStyle w:val="aa"/>
        <w:numPr>
          <w:ilvl w:val="1"/>
          <w:numId w:val="10"/>
        </w:numPr>
        <w:spacing w:line="360" w:lineRule="auto"/>
        <w:ind w:firstLineChars="0"/>
        <w:rPr>
          <w:ins w:id="260" w:author="胡 成成" w:date="2020-03-28T17:39:00Z"/>
          <w:bCs/>
          <w:sz w:val="24"/>
          <w:szCs w:val="28"/>
        </w:rPr>
      </w:pPr>
      <w:ins w:id="261" w:author="胡 成成" w:date="2020-03-28T17:38:00Z">
        <w:r>
          <w:rPr>
            <w:rFonts w:hint="eastAsia"/>
            <w:bCs/>
            <w:sz w:val="24"/>
            <w:szCs w:val="28"/>
          </w:rPr>
          <w:t>设计初始距离矩阵数据</w:t>
        </w:r>
      </w:ins>
    </w:p>
    <w:p w14:paraId="78F2CA0E" w14:textId="77777777" w:rsidR="003E5F2D" w:rsidRPr="003E5F2D" w:rsidRDefault="003E5F2D">
      <w:pPr>
        <w:pStyle w:val="aa"/>
        <w:pBdr>
          <w:bottom w:val="single" w:sz="4" w:space="1" w:color="auto"/>
        </w:pBdr>
        <w:spacing w:line="360" w:lineRule="auto"/>
        <w:ind w:left="840" w:firstLine="480"/>
        <w:rPr>
          <w:ins w:id="262" w:author="胡 成成" w:date="2020-03-28T17:39:00Z"/>
          <w:bCs/>
          <w:sz w:val="24"/>
          <w:szCs w:val="28"/>
        </w:rPr>
        <w:pPrChange w:id="263" w:author="胡 成成" w:date="2020-03-28T17:39:00Z">
          <w:pPr>
            <w:pStyle w:val="aa"/>
            <w:spacing w:line="360" w:lineRule="auto"/>
            <w:ind w:left="840" w:firstLine="480"/>
          </w:pPr>
        </w:pPrChange>
      </w:pPr>
      <w:ins w:id="264" w:author="胡 成成" w:date="2020-03-28T17:39:00Z">
        <w:r w:rsidRPr="003E5F2D">
          <w:rPr>
            <w:bCs/>
            <w:sz w:val="24"/>
            <w:szCs w:val="28"/>
          </w:rPr>
          <w:t>a = [0 2 6 4;</w:t>
        </w:r>
      </w:ins>
    </w:p>
    <w:p w14:paraId="153E85B5" w14:textId="4DB1D403" w:rsidR="003E5F2D" w:rsidRPr="003E5F2D" w:rsidRDefault="003E5F2D">
      <w:pPr>
        <w:pStyle w:val="aa"/>
        <w:pBdr>
          <w:bottom w:val="single" w:sz="4" w:space="1" w:color="auto"/>
        </w:pBdr>
        <w:spacing w:line="360" w:lineRule="auto"/>
        <w:ind w:left="840" w:firstLine="480"/>
        <w:rPr>
          <w:ins w:id="265" w:author="胡 成成" w:date="2020-03-28T17:39:00Z"/>
          <w:bCs/>
          <w:sz w:val="24"/>
          <w:szCs w:val="28"/>
        </w:rPr>
        <w:pPrChange w:id="266" w:author="胡 成成" w:date="2020-03-28T17:39:00Z">
          <w:pPr>
            <w:pStyle w:val="aa"/>
            <w:spacing w:line="360" w:lineRule="auto"/>
            <w:ind w:left="840" w:firstLine="480"/>
          </w:pPr>
        </w:pPrChange>
      </w:pPr>
      <w:ins w:id="267" w:author="胡 成成" w:date="2020-03-28T17:39:00Z">
        <w:r w:rsidRPr="003E5F2D">
          <w:rPr>
            <w:bCs/>
            <w:sz w:val="24"/>
            <w:szCs w:val="28"/>
          </w:rPr>
          <w:t xml:space="preserve">   inf 0 3 inf;</w:t>
        </w:r>
      </w:ins>
    </w:p>
    <w:p w14:paraId="1A9C25BB" w14:textId="3A1F4CE2" w:rsidR="003E5F2D" w:rsidRPr="003E5F2D" w:rsidRDefault="003E5F2D">
      <w:pPr>
        <w:pStyle w:val="aa"/>
        <w:pBdr>
          <w:bottom w:val="single" w:sz="4" w:space="1" w:color="auto"/>
        </w:pBdr>
        <w:spacing w:line="360" w:lineRule="auto"/>
        <w:ind w:left="840" w:firstLine="480"/>
        <w:rPr>
          <w:ins w:id="268" w:author="胡 成成" w:date="2020-03-28T17:39:00Z"/>
          <w:bCs/>
          <w:sz w:val="24"/>
          <w:szCs w:val="28"/>
        </w:rPr>
        <w:pPrChange w:id="269" w:author="胡 成成" w:date="2020-03-28T17:39:00Z">
          <w:pPr>
            <w:pStyle w:val="aa"/>
            <w:spacing w:line="360" w:lineRule="auto"/>
            <w:ind w:left="840" w:firstLine="480"/>
          </w:pPr>
        </w:pPrChange>
      </w:pPr>
      <w:ins w:id="270" w:author="胡 成成" w:date="2020-03-28T17:39:00Z">
        <w:r w:rsidRPr="003E5F2D">
          <w:rPr>
            <w:bCs/>
            <w:sz w:val="24"/>
            <w:szCs w:val="28"/>
          </w:rPr>
          <w:t xml:space="preserve">   7 inf 0 </w:t>
        </w:r>
        <w:proofErr w:type="gramStart"/>
        <w:r w:rsidRPr="003E5F2D">
          <w:rPr>
            <w:bCs/>
            <w:sz w:val="24"/>
            <w:szCs w:val="28"/>
          </w:rPr>
          <w:t>1 ;</w:t>
        </w:r>
        <w:proofErr w:type="gramEnd"/>
      </w:ins>
    </w:p>
    <w:p w14:paraId="6CC21222" w14:textId="5DD5531D" w:rsidR="003E5F2D" w:rsidRDefault="003E5F2D">
      <w:pPr>
        <w:pStyle w:val="aa"/>
        <w:pBdr>
          <w:bottom w:val="single" w:sz="4" w:space="1" w:color="auto"/>
        </w:pBdr>
        <w:spacing w:line="360" w:lineRule="auto"/>
        <w:ind w:left="840" w:firstLineChars="0" w:firstLine="0"/>
        <w:rPr>
          <w:ins w:id="271" w:author="胡 成成" w:date="2020-03-28T17:39:00Z"/>
          <w:bCs/>
          <w:sz w:val="24"/>
          <w:szCs w:val="28"/>
        </w:rPr>
        <w:pPrChange w:id="272" w:author="胡 成成" w:date="2020-03-28T17:39:00Z">
          <w:pPr>
            <w:pStyle w:val="aa"/>
            <w:numPr>
              <w:ilvl w:val="1"/>
              <w:numId w:val="10"/>
            </w:numPr>
            <w:spacing w:line="360" w:lineRule="auto"/>
            <w:ind w:left="840" w:firstLineChars="0" w:hanging="420"/>
          </w:pPr>
        </w:pPrChange>
      </w:pPr>
      <w:ins w:id="273" w:author="胡 成成" w:date="2020-03-28T17:39:00Z">
        <w:r w:rsidRPr="003E5F2D">
          <w:rPr>
            <w:bCs/>
            <w:sz w:val="24"/>
            <w:szCs w:val="28"/>
          </w:rPr>
          <w:t xml:space="preserve">    </w:t>
        </w:r>
        <w:r>
          <w:rPr>
            <w:bCs/>
            <w:sz w:val="24"/>
            <w:szCs w:val="28"/>
          </w:rPr>
          <w:tab/>
        </w:r>
        <w:r w:rsidRPr="003E5F2D">
          <w:rPr>
            <w:bCs/>
            <w:sz w:val="24"/>
            <w:szCs w:val="28"/>
          </w:rPr>
          <w:t>5 inf 12 0];</w:t>
        </w:r>
      </w:ins>
    </w:p>
    <w:p w14:paraId="46965486" w14:textId="51A6E47D" w:rsidR="003E5F2D" w:rsidRDefault="000662E3" w:rsidP="00646F03">
      <w:pPr>
        <w:pStyle w:val="aa"/>
        <w:numPr>
          <w:ilvl w:val="1"/>
          <w:numId w:val="10"/>
        </w:numPr>
        <w:spacing w:line="360" w:lineRule="auto"/>
        <w:ind w:firstLineChars="0"/>
        <w:rPr>
          <w:ins w:id="274" w:author="胡 成成" w:date="2020-03-28T17:39:00Z"/>
          <w:bCs/>
          <w:sz w:val="24"/>
          <w:szCs w:val="28"/>
        </w:rPr>
      </w:pPr>
      <w:ins w:id="275" w:author="胡 成成" w:date="2020-03-28T17:39:00Z">
        <w:r>
          <w:rPr>
            <w:rFonts w:hint="eastAsia"/>
            <w:bCs/>
            <w:sz w:val="24"/>
            <w:szCs w:val="28"/>
          </w:rPr>
          <w:t>运行算法和展示路径</w:t>
        </w:r>
      </w:ins>
    </w:p>
    <w:p w14:paraId="72588A76" w14:textId="4FE48919" w:rsidR="000662E3" w:rsidRPr="000662E3" w:rsidRDefault="000662E3">
      <w:pPr>
        <w:pStyle w:val="aa"/>
        <w:pBdr>
          <w:bottom w:val="single" w:sz="4" w:space="1" w:color="auto"/>
        </w:pBdr>
        <w:spacing w:line="360" w:lineRule="auto"/>
        <w:ind w:left="840" w:firstLine="480"/>
        <w:rPr>
          <w:ins w:id="276" w:author="胡 成成" w:date="2020-03-28T17:39:00Z"/>
          <w:bCs/>
          <w:sz w:val="24"/>
          <w:szCs w:val="28"/>
          <w:rPrChange w:id="277" w:author="胡 成成" w:date="2020-03-28T17:39:00Z">
            <w:rPr>
              <w:ins w:id="278" w:author="胡 成成" w:date="2020-03-28T17:39:00Z"/>
            </w:rPr>
          </w:rPrChange>
        </w:rPr>
        <w:pPrChange w:id="279" w:author="胡 成成" w:date="2020-03-28T17:40:00Z">
          <w:pPr>
            <w:pStyle w:val="aa"/>
            <w:spacing w:line="360" w:lineRule="auto"/>
            <w:ind w:left="840" w:firstLine="480"/>
          </w:pPr>
        </w:pPrChange>
      </w:pPr>
      <w:ins w:id="280" w:author="胡 成成" w:date="2020-03-28T17:39:00Z">
        <w:r w:rsidRPr="000662E3">
          <w:rPr>
            <w:bCs/>
            <w:sz w:val="24"/>
            <w:szCs w:val="28"/>
          </w:rPr>
          <w:t>[</w:t>
        </w:r>
        <w:proofErr w:type="spellStart"/>
        <w:proofErr w:type="gramStart"/>
        <w:r w:rsidRPr="000662E3">
          <w:rPr>
            <w:bCs/>
            <w:sz w:val="24"/>
            <w:szCs w:val="28"/>
          </w:rPr>
          <w:t>d,r</w:t>
        </w:r>
        <w:proofErr w:type="spellEnd"/>
        <w:proofErr w:type="gramEnd"/>
        <w:r w:rsidRPr="000662E3">
          <w:rPr>
            <w:bCs/>
            <w:sz w:val="24"/>
            <w:szCs w:val="28"/>
          </w:rPr>
          <w:t>]=</w:t>
        </w:r>
        <w:proofErr w:type="spellStart"/>
        <w:r w:rsidRPr="000662E3">
          <w:rPr>
            <w:bCs/>
            <w:sz w:val="24"/>
            <w:szCs w:val="28"/>
          </w:rPr>
          <w:t>floyd</w:t>
        </w:r>
        <w:proofErr w:type="spellEnd"/>
        <w:r w:rsidRPr="000662E3">
          <w:rPr>
            <w:bCs/>
            <w:sz w:val="24"/>
            <w:szCs w:val="28"/>
          </w:rPr>
          <w:t>(a)</w:t>
        </w:r>
      </w:ins>
    </w:p>
    <w:p w14:paraId="1F2DCA5C" w14:textId="151B7D9F" w:rsidR="000662E3" w:rsidRPr="000662E3" w:rsidRDefault="000662E3">
      <w:pPr>
        <w:pStyle w:val="aa"/>
        <w:pBdr>
          <w:bottom w:val="single" w:sz="4" w:space="1" w:color="auto"/>
        </w:pBdr>
        <w:spacing w:line="360" w:lineRule="auto"/>
        <w:ind w:left="840" w:firstLine="480"/>
        <w:rPr>
          <w:ins w:id="281" w:author="胡 成成" w:date="2020-03-28T17:39:00Z"/>
          <w:bCs/>
          <w:sz w:val="24"/>
          <w:szCs w:val="28"/>
          <w:rPrChange w:id="282" w:author="胡 成成" w:date="2020-03-28T17:39:00Z">
            <w:rPr>
              <w:ins w:id="283" w:author="胡 成成" w:date="2020-03-28T17:39:00Z"/>
            </w:rPr>
          </w:rPrChange>
        </w:rPr>
        <w:pPrChange w:id="284" w:author="胡 成成" w:date="2020-03-28T17:40:00Z">
          <w:pPr>
            <w:pStyle w:val="aa"/>
            <w:spacing w:line="360" w:lineRule="auto"/>
            <w:ind w:left="840" w:firstLine="480"/>
          </w:pPr>
        </w:pPrChange>
      </w:pPr>
      <w:proofErr w:type="spellStart"/>
      <w:proofErr w:type="gramStart"/>
      <w:ins w:id="285" w:author="胡 成成" w:date="2020-03-28T17:39:00Z">
        <w:r w:rsidRPr="000662E3">
          <w:rPr>
            <w:bCs/>
            <w:sz w:val="24"/>
            <w:szCs w:val="28"/>
          </w:rPr>
          <w:t>disp</w:t>
        </w:r>
        <w:proofErr w:type="spellEnd"/>
        <w:r w:rsidRPr="000662E3">
          <w:rPr>
            <w:bCs/>
            <w:sz w:val="24"/>
            <w:szCs w:val="28"/>
          </w:rPr>
          <w:t>(</w:t>
        </w:r>
        <w:proofErr w:type="gramEnd"/>
        <w:r w:rsidRPr="000662E3">
          <w:rPr>
            <w:bCs/>
            <w:sz w:val="24"/>
            <w:szCs w:val="28"/>
          </w:rPr>
          <w:t>'--------------------------')</w:t>
        </w:r>
      </w:ins>
    </w:p>
    <w:p w14:paraId="3AB8EA36" w14:textId="77777777" w:rsidR="000662E3" w:rsidRPr="000662E3" w:rsidRDefault="000662E3">
      <w:pPr>
        <w:pStyle w:val="aa"/>
        <w:pBdr>
          <w:bottom w:val="single" w:sz="4" w:space="1" w:color="auto"/>
        </w:pBdr>
        <w:spacing w:line="360" w:lineRule="auto"/>
        <w:ind w:left="840" w:firstLine="480"/>
        <w:rPr>
          <w:ins w:id="286" w:author="胡 成成" w:date="2020-03-28T17:39:00Z"/>
          <w:bCs/>
          <w:sz w:val="24"/>
          <w:szCs w:val="28"/>
        </w:rPr>
        <w:pPrChange w:id="287" w:author="胡 成成" w:date="2020-03-28T17:40:00Z">
          <w:pPr>
            <w:pStyle w:val="aa"/>
            <w:spacing w:line="360" w:lineRule="auto"/>
            <w:ind w:left="840" w:firstLine="480"/>
          </w:pPr>
        </w:pPrChange>
      </w:pPr>
      <w:ins w:id="288" w:author="胡 成成" w:date="2020-03-28T17:39:00Z">
        <w:r w:rsidRPr="000662E3">
          <w:rPr>
            <w:bCs/>
            <w:sz w:val="24"/>
            <w:szCs w:val="28"/>
          </w:rPr>
          <w:t xml:space="preserve">for </w:t>
        </w:r>
        <w:proofErr w:type="spellStart"/>
        <w:r w:rsidRPr="000662E3">
          <w:rPr>
            <w:bCs/>
            <w:sz w:val="24"/>
            <w:szCs w:val="28"/>
          </w:rPr>
          <w:t>i</w:t>
        </w:r>
        <w:proofErr w:type="spellEnd"/>
        <w:r w:rsidRPr="000662E3">
          <w:rPr>
            <w:bCs/>
            <w:sz w:val="24"/>
            <w:szCs w:val="28"/>
          </w:rPr>
          <w:t xml:space="preserve"> = </w:t>
        </w:r>
        <w:proofErr w:type="gramStart"/>
        <w:r w:rsidRPr="000662E3">
          <w:rPr>
            <w:bCs/>
            <w:sz w:val="24"/>
            <w:szCs w:val="28"/>
          </w:rPr>
          <w:t>1 :</w:t>
        </w:r>
        <w:proofErr w:type="gramEnd"/>
        <w:r w:rsidRPr="000662E3">
          <w:rPr>
            <w:bCs/>
            <w:sz w:val="24"/>
            <w:szCs w:val="28"/>
          </w:rPr>
          <w:t xml:space="preserve"> 4</w:t>
        </w:r>
      </w:ins>
    </w:p>
    <w:p w14:paraId="62FDFBB2" w14:textId="77777777" w:rsidR="000662E3" w:rsidRPr="000662E3" w:rsidRDefault="000662E3">
      <w:pPr>
        <w:pStyle w:val="aa"/>
        <w:pBdr>
          <w:bottom w:val="single" w:sz="4" w:space="1" w:color="auto"/>
        </w:pBdr>
        <w:spacing w:line="360" w:lineRule="auto"/>
        <w:ind w:left="840" w:firstLine="480"/>
        <w:rPr>
          <w:ins w:id="289" w:author="胡 成成" w:date="2020-03-28T17:39:00Z"/>
          <w:bCs/>
          <w:sz w:val="24"/>
          <w:szCs w:val="28"/>
        </w:rPr>
        <w:pPrChange w:id="290" w:author="胡 成成" w:date="2020-03-28T17:40:00Z">
          <w:pPr>
            <w:pStyle w:val="aa"/>
            <w:spacing w:line="360" w:lineRule="auto"/>
            <w:ind w:left="840" w:firstLine="480"/>
          </w:pPr>
        </w:pPrChange>
      </w:pPr>
      <w:ins w:id="291" w:author="胡 成成" w:date="2020-03-28T17:39:00Z">
        <w:r w:rsidRPr="000662E3">
          <w:rPr>
            <w:bCs/>
            <w:sz w:val="24"/>
            <w:szCs w:val="28"/>
          </w:rPr>
          <w:t xml:space="preserve">  for j = </w:t>
        </w:r>
        <w:proofErr w:type="gramStart"/>
        <w:r w:rsidRPr="000662E3">
          <w:rPr>
            <w:bCs/>
            <w:sz w:val="24"/>
            <w:szCs w:val="28"/>
          </w:rPr>
          <w:t>1 :</w:t>
        </w:r>
        <w:proofErr w:type="gramEnd"/>
        <w:r w:rsidRPr="000662E3">
          <w:rPr>
            <w:bCs/>
            <w:sz w:val="24"/>
            <w:szCs w:val="28"/>
          </w:rPr>
          <w:t xml:space="preserve"> 4</w:t>
        </w:r>
      </w:ins>
    </w:p>
    <w:p w14:paraId="44ADD2F3" w14:textId="77777777" w:rsidR="000662E3" w:rsidRPr="000662E3" w:rsidRDefault="000662E3">
      <w:pPr>
        <w:pStyle w:val="aa"/>
        <w:pBdr>
          <w:bottom w:val="single" w:sz="4" w:space="1" w:color="auto"/>
        </w:pBdr>
        <w:spacing w:line="360" w:lineRule="auto"/>
        <w:ind w:left="840" w:firstLine="480"/>
        <w:rPr>
          <w:ins w:id="292" w:author="胡 成成" w:date="2020-03-28T17:39:00Z"/>
          <w:bCs/>
          <w:sz w:val="24"/>
          <w:szCs w:val="28"/>
        </w:rPr>
        <w:pPrChange w:id="293" w:author="胡 成成" w:date="2020-03-28T17:40:00Z">
          <w:pPr>
            <w:pStyle w:val="aa"/>
            <w:spacing w:line="360" w:lineRule="auto"/>
            <w:ind w:left="840" w:firstLine="480"/>
          </w:pPr>
        </w:pPrChange>
      </w:pPr>
      <w:ins w:id="294" w:author="胡 成成" w:date="2020-03-28T17:39:00Z">
        <w:r w:rsidRPr="000662E3">
          <w:rPr>
            <w:bCs/>
            <w:sz w:val="24"/>
            <w:szCs w:val="28"/>
          </w:rPr>
          <w:lastRenderedPageBreak/>
          <w:t xml:space="preserve">   </w:t>
        </w:r>
        <w:proofErr w:type="spellStart"/>
        <w:proofErr w:type="gramStart"/>
        <w:r w:rsidRPr="000662E3">
          <w:rPr>
            <w:bCs/>
            <w:sz w:val="24"/>
            <w:szCs w:val="28"/>
          </w:rPr>
          <w:t>DisplayPath</w:t>
        </w:r>
        <w:proofErr w:type="spellEnd"/>
        <w:r w:rsidRPr="000662E3">
          <w:rPr>
            <w:bCs/>
            <w:sz w:val="24"/>
            <w:szCs w:val="28"/>
          </w:rPr>
          <w:t>(</w:t>
        </w:r>
        <w:proofErr w:type="gramEnd"/>
        <w:r w:rsidRPr="000662E3">
          <w:rPr>
            <w:bCs/>
            <w:sz w:val="24"/>
            <w:szCs w:val="28"/>
          </w:rPr>
          <w:t xml:space="preserve">r, </w:t>
        </w:r>
        <w:proofErr w:type="spellStart"/>
        <w:r w:rsidRPr="000662E3">
          <w:rPr>
            <w:bCs/>
            <w:sz w:val="24"/>
            <w:szCs w:val="28"/>
          </w:rPr>
          <w:t>i</w:t>
        </w:r>
        <w:proofErr w:type="spellEnd"/>
        <w:r w:rsidRPr="000662E3">
          <w:rPr>
            <w:bCs/>
            <w:sz w:val="24"/>
            <w:szCs w:val="28"/>
          </w:rPr>
          <w:t>, j);</w:t>
        </w:r>
      </w:ins>
    </w:p>
    <w:p w14:paraId="5B8294B5" w14:textId="77777777" w:rsidR="000662E3" w:rsidRPr="000662E3" w:rsidRDefault="000662E3">
      <w:pPr>
        <w:pStyle w:val="aa"/>
        <w:pBdr>
          <w:bottom w:val="single" w:sz="4" w:space="1" w:color="auto"/>
        </w:pBdr>
        <w:spacing w:line="360" w:lineRule="auto"/>
        <w:ind w:left="840" w:firstLine="480"/>
        <w:rPr>
          <w:ins w:id="295" w:author="胡 成成" w:date="2020-03-28T17:39:00Z"/>
          <w:bCs/>
          <w:sz w:val="24"/>
          <w:szCs w:val="28"/>
        </w:rPr>
        <w:pPrChange w:id="296" w:author="胡 成成" w:date="2020-03-28T17:40:00Z">
          <w:pPr>
            <w:pStyle w:val="aa"/>
            <w:spacing w:line="360" w:lineRule="auto"/>
            <w:ind w:left="840" w:firstLine="480"/>
          </w:pPr>
        </w:pPrChange>
      </w:pPr>
      <w:ins w:id="297" w:author="胡 成成" w:date="2020-03-28T17:39:00Z">
        <w:r w:rsidRPr="000662E3">
          <w:rPr>
            <w:bCs/>
            <w:sz w:val="24"/>
            <w:szCs w:val="28"/>
          </w:rPr>
          <w:t xml:space="preserve">  end</w:t>
        </w:r>
      </w:ins>
    </w:p>
    <w:p w14:paraId="0A987637" w14:textId="3B8FDB31" w:rsidR="000662E3" w:rsidRPr="004836F3" w:rsidRDefault="000662E3">
      <w:pPr>
        <w:pStyle w:val="aa"/>
        <w:pBdr>
          <w:bottom w:val="single" w:sz="4" w:space="1" w:color="auto"/>
        </w:pBdr>
        <w:spacing w:line="360" w:lineRule="auto"/>
        <w:ind w:left="840" w:firstLineChars="0"/>
        <w:rPr>
          <w:bCs/>
          <w:sz w:val="24"/>
          <w:szCs w:val="28"/>
          <w:rPrChange w:id="298" w:author="胡 成成" w:date="2020-03-28T14:35:00Z">
            <w:rPr/>
          </w:rPrChange>
        </w:rPr>
        <w:pPrChange w:id="299" w:author="胡 成成" w:date="2020-03-28T17:40:00Z">
          <w:pPr>
            <w:spacing w:line="360" w:lineRule="auto"/>
          </w:pPr>
        </w:pPrChange>
      </w:pPr>
      <w:ins w:id="300" w:author="胡 成成" w:date="2020-03-28T17:39:00Z">
        <w:r w:rsidRPr="000662E3">
          <w:rPr>
            <w:bCs/>
            <w:sz w:val="24"/>
            <w:szCs w:val="28"/>
          </w:rPr>
          <w:t>end</w:t>
        </w:r>
      </w:ins>
    </w:p>
    <w:p w14:paraId="5BD0F15A" w14:textId="5AAF00B8" w:rsidR="006A61E8" w:rsidRPr="006A61E8" w:rsidDel="000662E3" w:rsidRDefault="006A61E8" w:rsidP="006A61E8">
      <w:pPr>
        <w:spacing w:line="360" w:lineRule="auto"/>
        <w:rPr>
          <w:del w:id="301" w:author="胡 成成" w:date="2020-03-28T17:40:00Z"/>
          <w:sz w:val="24"/>
          <w:szCs w:val="28"/>
        </w:rPr>
      </w:pPr>
    </w:p>
    <w:p w14:paraId="79C7EFF8" w14:textId="77777777" w:rsidR="006A61E8" w:rsidRDefault="006A61E8" w:rsidP="006A61E8">
      <w:pPr>
        <w:spacing w:line="360" w:lineRule="auto"/>
        <w:rPr>
          <w:b/>
          <w:sz w:val="24"/>
          <w:szCs w:val="28"/>
        </w:rPr>
      </w:pPr>
      <w:r w:rsidRPr="006E5526">
        <w:rPr>
          <w:rFonts w:hint="eastAsia"/>
          <w:b/>
          <w:sz w:val="24"/>
          <w:szCs w:val="28"/>
        </w:rPr>
        <w:t>实验结果与分析：</w:t>
      </w:r>
    </w:p>
    <w:p w14:paraId="064DFAFA" w14:textId="51A87A75" w:rsidR="00CC7818" w:rsidRDefault="0069462E" w:rsidP="0069462E">
      <w:pPr>
        <w:pStyle w:val="aa"/>
        <w:numPr>
          <w:ilvl w:val="0"/>
          <w:numId w:val="11"/>
        </w:numPr>
        <w:spacing w:line="360" w:lineRule="auto"/>
        <w:ind w:firstLineChars="0"/>
        <w:rPr>
          <w:ins w:id="302" w:author="胡 成成" w:date="2020-03-28T18:22:00Z"/>
          <w:bCs/>
          <w:sz w:val="24"/>
          <w:szCs w:val="28"/>
        </w:rPr>
      </w:pPr>
      <w:ins w:id="303" w:author="胡 成成" w:date="2020-03-28T18:21:00Z">
        <w:r>
          <w:rPr>
            <w:rFonts w:hint="eastAsia"/>
            <w:bCs/>
            <w:sz w:val="24"/>
            <w:szCs w:val="28"/>
          </w:rPr>
          <w:t>最终的距离矩阵和路由矩阵输出：</w:t>
        </w:r>
      </w:ins>
    </w:p>
    <w:p w14:paraId="2DFC26C0" w14:textId="7A907A88" w:rsidR="000E5C7B" w:rsidRPr="000E5C7B" w:rsidRDefault="000E5C7B">
      <w:pPr>
        <w:pStyle w:val="aa"/>
        <w:pBdr>
          <w:bottom w:val="single" w:sz="4" w:space="1" w:color="auto"/>
        </w:pBdr>
        <w:spacing w:line="360" w:lineRule="auto"/>
        <w:ind w:left="420" w:firstLine="480"/>
        <w:rPr>
          <w:ins w:id="304" w:author="胡 成成" w:date="2020-03-28T18:22:00Z"/>
          <w:bCs/>
          <w:sz w:val="24"/>
          <w:szCs w:val="28"/>
          <w:rPrChange w:id="305" w:author="胡 成成" w:date="2020-03-28T18:22:00Z">
            <w:rPr>
              <w:ins w:id="306" w:author="胡 成成" w:date="2020-03-28T18:22:00Z"/>
            </w:rPr>
          </w:rPrChange>
        </w:rPr>
        <w:pPrChange w:id="307" w:author="胡 成成" w:date="2020-03-28T18:22:00Z">
          <w:pPr>
            <w:pStyle w:val="aa"/>
            <w:spacing w:line="360" w:lineRule="auto"/>
            <w:ind w:left="420" w:firstLine="480"/>
          </w:pPr>
        </w:pPrChange>
      </w:pPr>
      <w:ins w:id="308" w:author="胡 成成" w:date="2020-03-28T18:22:00Z">
        <w:r w:rsidRPr="000E5C7B">
          <w:rPr>
            <w:bCs/>
            <w:sz w:val="24"/>
            <w:szCs w:val="28"/>
          </w:rPr>
          <w:t>d =</w:t>
        </w:r>
      </w:ins>
    </w:p>
    <w:p w14:paraId="3D675FF4" w14:textId="77777777" w:rsidR="000E5C7B" w:rsidRPr="000E5C7B" w:rsidRDefault="000E5C7B">
      <w:pPr>
        <w:pStyle w:val="aa"/>
        <w:pBdr>
          <w:bottom w:val="single" w:sz="4" w:space="1" w:color="auto"/>
        </w:pBdr>
        <w:spacing w:line="360" w:lineRule="auto"/>
        <w:ind w:left="420" w:firstLine="480"/>
        <w:rPr>
          <w:ins w:id="309" w:author="胡 成成" w:date="2020-03-28T18:22:00Z"/>
          <w:bCs/>
          <w:sz w:val="24"/>
          <w:szCs w:val="28"/>
        </w:rPr>
        <w:pPrChange w:id="310" w:author="胡 成成" w:date="2020-03-28T18:22:00Z">
          <w:pPr>
            <w:pStyle w:val="aa"/>
            <w:spacing w:line="360" w:lineRule="auto"/>
            <w:ind w:left="420" w:firstLine="480"/>
          </w:pPr>
        </w:pPrChange>
      </w:pPr>
      <w:ins w:id="311" w:author="胡 成成" w:date="2020-03-28T18:22:00Z">
        <w:r w:rsidRPr="000E5C7B">
          <w:rPr>
            <w:bCs/>
            <w:sz w:val="24"/>
            <w:szCs w:val="28"/>
          </w:rPr>
          <w:t xml:space="preserve">     0     2     5     4</w:t>
        </w:r>
      </w:ins>
    </w:p>
    <w:p w14:paraId="41D8E311" w14:textId="77777777" w:rsidR="000E5C7B" w:rsidRPr="000E5C7B" w:rsidRDefault="000E5C7B">
      <w:pPr>
        <w:pStyle w:val="aa"/>
        <w:pBdr>
          <w:bottom w:val="single" w:sz="4" w:space="1" w:color="auto"/>
        </w:pBdr>
        <w:spacing w:line="360" w:lineRule="auto"/>
        <w:ind w:left="420" w:firstLine="480"/>
        <w:rPr>
          <w:ins w:id="312" w:author="胡 成成" w:date="2020-03-28T18:22:00Z"/>
          <w:bCs/>
          <w:sz w:val="24"/>
          <w:szCs w:val="28"/>
        </w:rPr>
        <w:pPrChange w:id="313" w:author="胡 成成" w:date="2020-03-28T18:22:00Z">
          <w:pPr>
            <w:pStyle w:val="aa"/>
            <w:spacing w:line="360" w:lineRule="auto"/>
            <w:ind w:left="420" w:firstLine="480"/>
          </w:pPr>
        </w:pPrChange>
      </w:pPr>
      <w:ins w:id="314" w:author="胡 成成" w:date="2020-03-28T18:22:00Z">
        <w:r w:rsidRPr="000E5C7B">
          <w:rPr>
            <w:bCs/>
            <w:sz w:val="24"/>
            <w:szCs w:val="28"/>
          </w:rPr>
          <w:t xml:space="preserve">     9     0     3     4</w:t>
        </w:r>
      </w:ins>
    </w:p>
    <w:p w14:paraId="388BCB55" w14:textId="77777777" w:rsidR="000E5C7B" w:rsidRPr="000E5C7B" w:rsidRDefault="000E5C7B">
      <w:pPr>
        <w:pStyle w:val="aa"/>
        <w:pBdr>
          <w:bottom w:val="single" w:sz="4" w:space="1" w:color="auto"/>
        </w:pBdr>
        <w:spacing w:line="360" w:lineRule="auto"/>
        <w:ind w:left="420" w:firstLine="480"/>
        <w:rPr>
          <w:ins w:id="315" w:author="胡 成成" w:date="2020-03-28T18:22:00Z"/>
          <w:bCs/>
          <w:sz w:val="24"/>
          <w:szCs w:val="28"/>
        </w:rPr>
        <w:pPrChange w:id="316" w:author="胡 成成" w:date="2020-03-28T18:22:00Z">
          <w:pPr>
            <w:pStyle w:val="aa"/>
            <w:spacing w:line="360" w:lineRule="auto"/>
            <w:ind w:left="420" w:firstLine="480"/>
          </w:pPr>
        </w:pPrChange>
      </w:pPr>
      <w:ins w:id="317" w:author="胡 成成" w:date="2020-03-28T18:22:00Z">
        <w:r w:rsidRPr="000E5C7B">
          <w:rPr>
            <w:bCs/>
            <w:sz w:val="24"/>
            <w:szCs w:val="28"/>
          </w:rPr>
          <w:t xml:space="preserve">     6     8     0     1</w:t>
        </w:r>
      </w:ins>
    </w:p>
    <w:p w14:paraId="0585BCD4" w14:textId="10461562" w:rsidR="000E5C7B" w:rsidRPr="000E5C7B" w:rsidRDefault="000E5C7B">
      <w:pPr>
        <w:pStyle w:val="aa"/>
        <w:pBdr>
          <w:bottom w:val="single" w:sz="4" w:space="1" w:color="auto"/>
        </w:pBdr>
        <w:spacing w:line="360" w:lineRule="auto"/>
        <w:ind w:left="420" w:firstLine="480"/>
        <w:rPr>
          <w:ins w:id="318" w:author="胡 成成" w:date="2020-03-28T18:22:00Z"/>
          <w:bCs/>
          <w:sz w:val="24"/>
          <w:szCs w:val="28"/>
          <w:rPrChange w:id="319" w:author="胡 成成" w:date="2020-03-28T18:22:00Z">
            <w:rPr>
              <w:ins w:id="320" w:author="胡 成成" w:date="2020-03-28T18:22:00Z"/>
            </w:rPr>
          </w:rPrChange>
        </w:rPr>
        <w:pPrChange w:id="321" w:author="胡 成成" w:date="2020-03-28T18:22:00Z">
          <w:pPr>
            <w:pStyle w:val="aa"/>
            <w:spacing w:line="360" w:lineRule="auto"/>
            <w:ind w:left="420" w:firstLine="480"/>
          </w:pPr>
        </w:pPrChange>
      </w:pPr>
      <w:ins w:id="322" w:author="胡 成成" w:date="2020-03-28T18:22:00Z">
        <w:r w:rsidRPr="000E5C7B">
          <w:rPr>
            <w:bCs/>
            <w:sz w:val="24"/>
            <w:szCs w:val="28"/>
          </w:rPr>
          <w:t xml:space="preserve">     5     7    10     0</w:t>
        </w:r>
      </w:ins>
    </w:p>
    <w:p w14:paraId="6B98D3C9" w14:textId="2B573DFD" w:rsidR="000E5C7B" w:rsidRPr="000E5C7B" w:rsidRDefault="000E5C7B">
      <w:pPr>
        <w:pStyle w:val="aa"/>
        <w:pBdr>
          <w:bottom w:val="single" w:sz="4" w:space="1" w:color="auto"/>
        </w:pBdr>
        <w:spacing w:line="360" w:lineRule="auto"/>
        <w:ind w:left="420" w:firstLine="480"/>
        <w:rPr>
          <w:ins w:id="323" w:author="胡 成成" w:date="2020-03-28T18:22:00Z"/>
          <w:bCs/>
          <w:sz w:val="24"/>
          <w:szCs w:val="28"/>
          <w:rPrChange w:id="324" w:author="胡 成成" w:date="2020-03-28T18:22:00Z">
            <w:rPr>
              <w:ins w:id="325" w:author="胡 成成" w:date="2020-03-28T18:22:00Z"/>
            </w:rPr>
          </w:rPrChange>
        </w:rPr>
        <w:pPrChange w:id="326" w:author="胡 成成" w:date="2020-03-28T18:22:00Z">
          <w:pPr>
            <w:pStyle w:val="aa"/>
            <w:spacing w:line="360" w:lineRule="auto"/>
            <w:ind w:left="420" w:firstLine="480"/>
          </w:pPr>
        </w:pPrChange>
      </w:pPr>
      <w:ins w:id="327" w:author="胡 成成" w:date="2020-03-28T18:22:00Z">
        <w:r w:rsidRPr="000E5C7B">
          <w:rPr>
            <w:bCs/>
            <w:sz w:val="24"/>
            <w:szCs w:val="28"/>
          </w:rPr>
          <w:t>r =</w:t>
        </w:r>
      </w:ins>
    </w:p>
    <w:p w14:paraId="6101B955" w14:textId="77777777" w:rsidR="000E5C7B" w:rsidRPr="000E5C7B" w:rsidRDefault="000E5C7B">
      <w:pPr>
        <w:pStyle w:val="aa"/>
        <w:pBdr>
          <w:bottom w:val="single" w:sz="4" w:space="1" w:color="auto"/>
        </w:pBdr>
        <w:spacing w:line="360" w:lineRule="auto"/>
        <w:ind w:left="420" w:firstLine="480"/>
        <w:rPr>
          <w:ins w:id="328" w:author="胡 成成" w:date="2020-03-28T18:22:00Z"/>
          <w:bCs/>
          <w:sz w:val="24"/>
          <w:szCs w:val="28"/>
        </w:rPr>
        <w:pPrChange w:id="329" w:author="胡 成成" w:date="2020-03-28T18:22:00Z">
          <w:pPr>
            <w:pStyle w:val="aa"/>
            <w:spacing w:line="360" w:lineRule="auto"/>
            <w:ind w:left="420" w:firstLine="480"/>
          </w:pPr>
        </w:pPrChange>
      </w:pPr>
      <w:ins w:id="330" w:author="胡 成成" w:date="2020-03-28T18:22:00Z">
        <w:r w:rsidRPr="000E5C7B">
          <w:rPr>
            <w:bCs/>
            <w:sz w:val="24"/>
            <w:szCs w:val="28"/>
          </w:rPr>
          <w:t xml:space="preserve">     1     2     2     4</w:t>
        </w:r>
      </w:ins>
    </w:p>
    <w:p w14:paraId="1A2FE0B3" w14:textId="77777777" w:rsidR="000E5C7B" w:rsidRPr="000E5C7B" w:rsidRDefault="000E5C7B">
      <w:pPr>
        <w:pStyle w:val="aa"/>
        <w:pBdr>
          <w:bottom w:val="single" w:sz="4" w:space="1" w:color="auto"/>
        </w:pBdr>
        <w:spacing w:line="360" w:lineRule="auto"/>
        <w:ind w:left="420" w:firstLine="480"/>
        <w:rPr>
          <w:ins w:id="331" w:author="胡 成成" w:date="2020-03-28T18:22:00Z"/>
          <w:bCs/>
          <w:sz w:val="24"/>
          <w:szCs w:val="28"/>
        </w:rPr>
        <w:pPrChange w:id="332" w:author="胡 成成" w:date="2020-03-28T18:22:00Z">
          <w:pPr>
            <w:pStyle w:val="aa"/>
            <w:spacing w:line="360" w:lineRule="auto"/>
            <w:ind w:left="420" w:firstLine="480"/>
          </w:pPr>
        </w:pPrChange>
      </w:pPr>
      <w:ins w:id="333" w:author="胡 成成" w:date="2020-03-28T18:22:00Z">
        <w:r w:rsidRPr="000E5C7B">
          <w:rPr>
            <w:bCs/>
            <w:sz w:val="24"/>
            <w:szCs w:val="28"/>
          </w:rPr>
          <w:t xml:space="preserve">     3     2     3     3</w:t>
        </w:r>
      </w:ins>
    </w:p>
    <w:p w14:paraId="39CBFF4E" w14:textId="77777777" w:rsidR="000E5C7B" w:rsidRPr="000E5C7B" w:rsidRDefault="000E5C7B">
      <w:pPr>
        <w:pStyle w:val="aa"/>
        <w:pBdr>
          <w:bottom w:val="single" w:sz="4" w:space="1" w:color="auto"/>
        </w:pBdr>
        <w:spacing w:line="360" w:lineRule="auto"/>
        <w:ind w:left="420" w:firstLine="480"/>
        <w:rPr>
          <w:ins w:id="334" w:author="胡 成成" w:date="2020-03-28T18:22:00Z"/>
          <w:bCs/>
          <w:sz w:val="24"/>
          <w:szCs w:val="28"/>
        </w:rPr>
        <w:pPrChange w:id="335" w:author="胡 成成" w:date="2020-03-28T18:22:00Z">
          <w:pPr>
            <w:pStyle w:val="aa"/>
            <w:spacing w:line="360" w:lineRule="auto"/>
            <w:ind w:left="420" w:firstLine="480"/>
          </w:pPr>
        </w:pPrChange>
      </w:pPr>
      <w:ins w:id="336" w:author="胡 成成" w:date="2020-03-28T18:22:00Z">
        <w:r w:rsidRPr="000E5C7B">
          <w:rPr>
            <w:bCs/>
            <w:sz w:val="24"/>
            <w:szCs w:val="28"/>
          </w:rPr>
          <w:t xml:space="preserve">     4     4     3     4</w:t>
        </w:r>
      </w:ins>
    </w:p>
    <w:p w14:paraId="476EBD2F" w14:textId="2E483534" w:rsidR="000E5C7B" w:rsidRDefault="000E5C7B">
      <w:pPr>
        <w:pStyle w:val="aa"/>
        <w:pBdr>
          <w:bottom w:val="single" w:sz="4" w:space="1" w:color="auto"/>
        </w:pBdr>
        <w:spacing w:line="360" w:lineRule="auto"/>
        <w:ind w:left="420" w:firstLineChars="0" w:firstLine="0"/>
        <w:rPr>
          <w:ins w:id="337" w:author="胡 成成" w:date="2020-03-28T18:21:00Z"/>
          <w:bCs/>
          <w:sz w:val="24"/>
          <w:szCs w:val="28"/>
        </w:rPr>
        <w:pPrChange w:id="338" w:author="胡 成成" w:date="2020-03-28T18:22:00Z">
          <w:pPr>
            <w:pStyle w:val="aa"/>
            <w:numPr>
              <w:numId w:val="11"/>
            </w:numPr>
            <w:spacing w:line="360" w:lineRule="auto"/>
            <w:ind w:left="420" w:firstLineChars="0" w:hanging="420"/>
          </w:pPr>
        </w:pPrChange>
      </w:pPr>
      <w:ins w:id="339" w:author="胡 成成" w:date="2020-03-28T18:22:00Z">
        <w:r w:rsidRPr="000E5C7B">
          <w:rPr>
            <w:bCs/>
            <w:sz w:val="24"/>
            <w:szCs w:val="28"/>
          </w:rPr>
          <w:t xml:space="preserve">     </w:t>
        </w:r>
        <w:r>
          <w:rPr>
            <w:bCs/>
            <w:sz w:val="24"/>
            <w:szCs w:val="28"/>
          </w:rPr>
          <w:tab/>
          <w:t xml:space="preserve">  </w:t>
        </w:r>
        <w:r w:rsidRPr="000E5C7B">
          <w:rPr>
            <w:bCs/>
            <w:sz w:val="24"/>
            <w:szCs w:val="28"/>
          </w:rPr>
          <w:t>1     1     1     4</w:t>
        </w:r>
      </w:ins>
    </w:p>
    <w:p w14:paraId="675F60C2" w14:textId="232DCCB5" w:rsidR="0069462E" w:rsidRDefault="0069462E" w:rsidP="0069462E">
      <w:pPr>
        <w:pStyle w:val="aa"/>
        <w:numPr>
          <w:ilvl w:val="0"/>
          <w:numId w:val="11"/>
        </w:numPr>
        <w:spacing w:line="360" w:lineRule="auto"/>
        <w:ind w:firstLineChars="0"/>
        <w:rPr>
          <w:ins w:id="340" w:author="胡 成成" w:date="2020-03-28T18:23:00Z"/>
          <w:bCs/>
          <w:sz w:val="24"/>
          <w:szCs w:val="28"/>
        </w:rPr>
      </w:pPr>
      <w:ins w:id="341" w:author="胡 成成" w:date="2020-03-28T18:22:00Z">
        <w:r>
          <w:rPr>
            <w:rFonts w:hint="eastAsia"/>
            <w:bCs/>
            <w:sz w:val="24"/>
            <w:szCs w:val="28"/>
          </w:rPr>
          <w:t>遍历所有路由线路</w:t>
        </w:r>
        <w:r w:rsidR="000E5C7B">
          <w:rPr>
            <w:rFonts w:hint="eastAsia"/>
            <w:bCs/>
            <w:sz w:val="24"/>
            <w:szCs w:val="28"/>
          </w:rPr>
          <w:t>：</w:t>
        </w:r>
      </w:ins>
    </w:p>
    <w:p w14:paraId="129D8849" w14:textId="77777777" w:rsidR="000E5C7B" w:rsidRPr="000E5C7B" w:rsidRDefault="000E5C7B" w:rsidP="000E5C7B">
      <w:pPr>
        <w:pStyle w:val="aa"/>
        <w:spacing w:line="360" w:lineRule="auto"/>
        <w:ind w:left="420" w:firstLine="480"/>
        <w:rPr>
          <w:ins w:id="342" w:author="胡 成成" w:date="2020-03-28T18:23:00Z"/>
          <w:bCs/>
          <w:sz w:val="24"/>
          <w:szCs w:val="28"/>
        </w:rPr>
      </w:pPr>
      <w:ins w:id="343" w:author="胡 成成" w:date="2020-03-28T18:23:00Z">
        <w:r w:rsidRPr="000E5C7B">
          <w:rPr>
            <w:bCs/>
            <w:sz w:val="24"/>
            <w:szCs w:val="28"/>
          </w:rPr>
          <w:t>V1 -&gt; V1</w:t>
        </w:r>
      </w:ins>
    </w:p>
    <w:p w14:paraId="408212BD" w14:textId="77777777" w:rsidR="000E5C7B" w:rsidRPr="000E5C7B" w:rsidRDefault="000E5C7B" w:rsidP="000E5C7B">
      <w:pPr>
        <w:pStyle w:val="aa"/>
        <w:spacing w:line="360" w:lineRule="auto"/>
        <w:ind w:left="420" w:firstLine="480"/>
        <w:rPr>
          <w:ins w:id="344" w:author="胡 成成" w:date="2020-03-28T18:23:00Z"/>
          <w:bCs/>
          <w:sz w:val="24"/>
          <w:szCs w:val="28"/>
        </w:rPr>
      </w:pPr>
      <w:ins w:id="345" w:author="胡 成成" w:date="2020-03-28T18:23:00Z">
        <w:r w:rsidRPr="000E5C7B">
          <w:rPr>
            <w:bCs/>
            <w:sz w:val="24"/>
            <w:szCs w:val="28"/>
          </w:rPr>
          <w:t>V1 -&gt; V2</w:t>
        </w:r>
      </w:ins>
    </w:p>
    <w:p w14:paraId="5915BBAB" w14:textId="77777777" w:rsidR="000E5C7B" w:rsidRPr="000E5C7B" w:rsidRDefault="000E5C7B" w:rsidP="000E5C7B">
      <w:pPr>
        <w:pStyle w:val="aa"/>
        <w:spacing w:line="360" w:lineRule="auto"/>
        <w:ind w:left="420" w:firstLine="480"/>
        <w:rPr>
          <w:ins w:id="346" w:author="胡 成成" w:date="2020-03-28T18:23:00Z"/>
          <w:bCs/>
          <w:sz w:val="24"/>
          <w:szCs w:val="28"/>
        </w:rPr>
      </w:pPr>
      <w:ins w:id="347" w:author="胡 成成" w:date="2020-03-28T18:23:00Z">
        <w:r w:rsidRPr="000E5C7B">
          <w:rPr>
            <w:bCs/>
            <w:sz w:val="24"/>
            <w:szCs w:val="28"/>
          </w:rPr>
          <w:t>V1 -&gt; V2 -&gt; V3</w:t>
        </w:r>
      </w:ins>
    </w:p>
    <w:p w14:paraId="31CD7540" w14:textId="77777777" w:rsidR="000E5C7B" w:rsidRPr="000E5C7B" w:rsidRDefault="000E5C7B" w:rsidP="000E5C7B">
      <w:pPr>
        <w:pStyle w:val="aa"/>
        <w:spacing w:line="360" w:lineRule="auto"/>
        <w:ind w:left="420" w:firstLine="480"/>
        <w:rPr>
          <w:ins w:id="348" w:author="胡 成成" w:date="2020-03-28T18:23:00Z"/>
          <w:bCs/>
          <w:sz w:val="24"/>
          <w:szCs w:val="28"/>
        </w:rPr>
      </w:pPr>
      <w:ins w:id="349" w:author="胡 成成" w:date="2020-03-28T18:23:00Z">
        <w:r w:rsidRPr="000E5C7B">
          <w:rPr>
            <w:bCs/>
            <w:sz w:val="24"/>
            <w:szCs w:val="28"/>
          </w:rPr>
          <w:t>V1 -&gt; V4</w:t>
        </w:r>
      </w:ins>
    </w:p>
    <w:p w14:paraId="3217E1D5" w14:textId="77777777" w:rsidR="000E5C7B" w:rsidRPr="000E5C7B" w:rsidRDefault="000E5C7B" w:rsidP="000E5C7B">
      <w:pPr>
        <w:pStyle w:val="aa"/>
        <w:spacing w:line="360" w:lineRule="auto"/>
        <w:ind w:left="420" w:firstLine="480"/>
        <w:rPr>
          <w:ins w:id="350" w:author="胡 成成" w:date="2020-03-28T18:23:00Z"/>
          <w:bCs/>
          <w:sz w:val="24"/>
          <w:szCs w:val="28"/>
        </w:rPr>
      </w:pPr>
      <w:ins w:id="351" w:author="胡 成成" w:date="2020-03-28T18:23:00Z">
        <w:r w:rsidRPr="000E5C7B">
          <w:rPr>
            <w:bCs/>
            <w:sz w:val="24"/>
            <w:szCs w:val="28"/>
          </w:rPr>
          <w:t>V2 -&gt; V3 -&gt; V4 -&gt; V1</w:t>
        </w:r>
      </w:ins>
    </w:p>
    <w:p w14:paraId="593F6A17" w14:textId="77777777" w:rsidR="000E5C7B" w:rsidRPr="000E5C7B" w:rsidRDefault="000E5C7B" w:rsidP="000E5C7B">
      <w:pPr>
        <w:pStyle w:val="aa"/>
        <w:spacing w:line="360" w:lineRule="auto"/>
        <w:ind w:left="420" w:firstLine="480"/>
        <w:rPr>
          <w:ins w:id="352" w:author="胡 成成" w:date="2020-03-28T18:23:00Z"/>
          <w:bCs/>
          <w:sz w:val="24"/>
          <w:szCs w:val="28"/>
        </w:rPr>
      </w:pPr>
      <w:ins w:id="353" w:author="胡 成成" w:date="2020-03-28T18:23:00Z">
        <w:r w:rsidRPr="000E5C7B">
          <w:rPr>
            <w:bCs/>
            <w:sz w:val="24"/>
            <w:szCs w:val="28"/>
          </w:rPr>
          <w:t>V2 -&gt; V2</w:t>
        </w:r>
      </w:ins>
    </w:p>
    <w:p w14:paraId="70D5D9A8" w14:textId="77777777" w:rsidR="000E5C7B" w:rsidRPr="000E5C7B" w:rsidRDefault="000E5C7B" w:rsidP="000E5C7B">
      <w:pPr>
        <w:pStyle w:val="aa"/>
        <w:spacing w:line="360" w:lineRule="auto"/>
        <w:ind w:left="420" w:firstLine="480"/>
        <w:rPr>
          <w:ins w:id="354" w:author="胡 成成" w:date="2020-03-28T18:23:00Z"/>
          <w:bCs/>
          <w:sz w:val="24"/>
          <w:szCs w:val="28"/>
        </w:rPr>
      </w:pPr>
      <w:ins w:id="355" w:author="胡 成成" w:date="2020-03-28T18:23:00Z">
        <w:r w:rsidRPr="000E5C7B">
          <w:rPr>
            <w:bCs/>
            <w:sz w:val="24"/>
            <w:szCs w:val="28"/>
          </w:rPr>
          <w:t>V2 -&gt; V3</w:t>
        </w:r>
      </w:ins>
    </w:p>
    <w:p w14:paraId="570BF20C" w14:textId="77777777" w:rsidR="000E5C7B" w:rsidRPr="000E5C7B" w:rsidRDefault="000E5C7B" w:rsidP="000E5C7B">
      <w:pPr>
        <w:pStyle w:val="aa"/>
        <w:spacing w:line="360" w:lineRule="auto"/>
        <w:ind w:left="420" w:firstLine="480"/>
        <w:rPr>
          <w:ins w:id="356" w:author="胡 成成" w:date="2020-03-28T18:23:00Z"/>
          <w:bCs/>
          <w:sz w:val="24"/>
          <w:szCs w:val="28"/>
        </w:rPr>
      </w:pPr>
      <w:ins w:id="357" w:author="胡 成成" w:date="2020-03-28T18:23:00Z">
        <w:r w:rsidRPr="000E5C7B">
          <w:rPr>
            <w:bCs/>
            <w:sz w:val="24"/>
            <w:szCs w:val="28"/>
          </w:rPr>
          <w:t>V2 -&gt; V3 -&gt; V4</w:t>
        </w:r>
      </w:ins>
    </w:p>
    <w:p w14:paraId="0051A57B" w14:textId="77777777" w:rsidR="000E5C7B" w:rsidRPr="000E5C7B" w:rsidRDefault="000E5C7B" w:rsidP="000E5C7B">
      <w:pPr>
        <w:pStyle w:val="aa"/>
        <w:spacing w:line="360" w:lineRule="auto"/>
        <w:ind w:left="420" w:firstLine="480"/>
        <w:rPr>
          <w:ins w:id="358" w:author="胡 成成" w:date="2020-03-28T18:23:00Z"/>
          <w:bCs/>
          <w:sz w:val="24"/>
          <w:szCs w:val="28"/>
        </w:rPr>
      </w:pPr>
      <w:ins w:id="359" w:author="胡 成成" w:date="2020-03-28T18:23:00Z">
        <w:r w:rsidRPr="000E5C7B">
          <w:rPr>
            <w:bCs/>
            <w:sz w:val="24"/>
            <w:szCs w:val="28"/>
          </w:rPr>
          <w:t>V3 -&gt; V4 -&gt; V1</w:t>
        </w:r>
      </w:ins>
    </w:p>
    <w:p w14:paraId="57462178" w14:textId="77777777" w:rsidR="000E5C7B" w:rsidRPr="000E5C7B" w:rsidRDefault="000E5C7B" w:rsidP="000E5C7B">
      <w:pPr>
        <w:pStyle w:val="aa"/>
        <w:spacing w:line="360" w:lineRule="auto"/>
        <w:ind w:left="420" w:firstLine="480"/>
        <w:rPr>
          <w:ins w:id="360" w:author="胡 成成" w:date="2020-03-28T18:23:00Z"/>
          <w:bCs/>
          <w:sz w:val="24"/>
          <w:szCs w:val="28"/>
        </w:rPr>
      </w:pPr>
      <w:ins w:id="361" w:author="胡 成成" w:date="2020-03-28T18:23:00Z">
        <w:r w:rsidRPr="000E5C7B">
          <w:rPr>
            <w:bCs/>
            <w:sz w:val="24"/>
            <w:szCs w:val="28"/>
          </w:rPr>
          <w:t>V3 -&gt; V4 -&gt; V1 -&gt; V2</w:t>
        </w:r>
      </w:ins>
    </w:p>
    <w:p w14:paraId="387EE4DE" w14:textId="77777777" w:rsidR="000E5C7B" w:rsidRPr="000E5C7B" w:rsidRDefault="000E5C7B" w:rsidP="000E5C7B">
      <w:pPr>
        <w:pStyle w:val="aa"/>
        <w:spacing w:line="360" w:lineRule="auto"/>
        <w:ind w:left="420" w:firstLine="480"/>
        <w:rPr>
          <w:ins w:id="362" w:author="胡 成成" w:date="2020-03-28T18:23:00Z"/>
          <w:bCs/>
          <w:sz w:val="24"/>
          <w:szCs w:val="28"/>
        </w:rPr>
      </w:pPr>
      <w:ins w:id="363" w:author="胡 成成" w:date="2020-03-28T18:23:00Z">
        <w:r w:rsidRPr="000E5C7B">
          <w:rPr>
            <w:bCs/>
            <w:sz w:val="24"/>
            <w:szCs w:val="28"/>
          </w:rPr>
          <w:t>V3 -&gt; V3</w:t>
        </w:r>
      </w:ins>
    </w:p>
    <w:p w14:paraId="771EEC91" w14:textId="77777777" w:rsidR="000E5C7B" w:rsidRPr="000E5C7B" w:rsidRDefault="000E5C7B" w:rsidP="000E5C7B">
      <w:pPr>
        <w:pStyle w:val="aa"/>
        <w:spacing w:line="360" w:lineRule="auto"/>
        <w:ind w:left="420" w:firstLine="480"/>
        <w:rPr>
          <w:ins w:id="364" w:author="胡 成成" w:date="2020-03-28T18:23:00Z"/>
          <w:bCs/>
          <w:sz w:val="24"/>
          <w:szCs w:val="28"/>
        </w:rPr>
      </w:pPr>
      <w:ins w:id="365" w:author="胡 成成" w:date="2020-03-28T18:23:00Z">
        <w:r w:rsidRPr="000E5C7B">
          <w:rPr>
            <w:bCs/>
            <w:sz w:val="24"/>
            <w:szCs w:val="28"/>
          </w:rPr>
          <w:t>V3 -&gt; V4</w:t>
        </w:r>
      </w:ins>
    </w:p>
    <w:p w14:paraId="7866614C" w14:textId="77777777" w:rsidR="000E5C7B" w:rsidRPr="000E5C7B" w:rsidRDefault="000E5C7B" w:rsidP="000E5C7B">
      <w:pPr>
        <w:pStyle w:val="aa"/>
        <w:spacing w:line="360" w:lineRule="auto"/>
        <w:ind w:left="420" w:firstLine="480"/>
        <w:rPr>
          <w:ins w:id="366" w:author="胡 成成" w:date="2020-03-28T18:23:00Z"/>
          <w:bCs/>
          <w:sz w:val="24"/>
          <w:szCs w:val="28"/>
        </w:rPr>
      </w:pPr>
      <w:ins w:id="367" w:author="胡 成成" w:date="2020-03-28T18:23:00Z">
        <w:r w:rsidRPr="000E5C7B">
          <w:rPr>
            <w:bCs/>
            <w:sz w:val="24"/>
            <w:szCs w:val="28"/>
          </w:rPr>
          <w:t>V4 -&gt; V1</w:t>
        </w:r>
      </w:ins>
    </w:p>
    <w:p w14:paraId="0AAF8CBC" w14:textId="77777777" w:rsidR="000E5C7B" w:rsidRPr="000E5C7B" w:rsidRDefault="000E5C7B" w:rsidP="000E5C7B">
      <w:pPr>
        <w:pStyle w:val="aa"/>
        <w:spacing w:line="360" w:lineRule="auto"/>
        <w:ind w:left="420" w:firstLine="480"/>
        <w:rPr>
          <w:ins w:id="368" w:author="胡 成成" w:date="2020-03-28T18:23:00Z"/>
          <w:bCs/>
          <w:sz w:val="24"/>
          <w:szCs w:val="28"/>
        </w:rPr>
      </w:pPr>
      <w:ins w:id="369" w:author="胡 成成" w:date="2020-03-28T18:23:00Z">
        <w:r w:rsidRPr="000E5C7B">
          <w:rPr>
            <w:bCs/>
            <w:sz w:val="24"/>
            <w:szCs w:val="28"/>
          </w:rPr>
          <w:lastRenderedPageBreak/>
          <w:t>V4 -&gt; V1 -&gt; V2</w:t>
        </w:r>
      </w:ins>
    </w:p>
    <w:p w14:paraId="0BB6BFF9" w14:textId="77777777" w:rsidR="000E5C7B" w:rsidRPr="000E5C7B" w:rsidRDefault="000E5C7B" w:rsidP="000E5C7B">
      <w:pPr>
        <w:pStyle w:val="aa"/>
        <w:spacing w:line="360" w:lineRule="auto"/>
        <w:ind w:left="420" w:firstLine="480"/>
        <w:rPr>
          <w:ins w:id="370" w:author="胡 成成" w:date="2020-03-28T18:23:00Z"/>
          <w:bCs/>
          <w:sz w:val="24"/>
          <w:szCs w:val="28"/>
        </w:rPr>
      </w:pPr>
      <w:ins w:id="371" w:author="胡 成成" w:date="2020-03-28T18:23:00Z">
        <w:r w:rsidRPr="000E5C7B">
          <w:rPr>
            <w:bCs/>
            <w:sz w:val="24"/>
            <w:szCs w:val="28"/>
          </w:rPr>
          <w:t>V4 -&gt; V1 -&gt; V2 -&gt; V3</w:t>
        </w:r>
      </w:ins>
    </w:p>
    <w:p w14:paraId="2F12F3CD" w14:textId="7CEF655B" w:rsidR="000E5C7B" w:rsidRPr="0069462E" w:rsidRDefault="000E5C7B">
      <w:pPr>
        <w:pStyle w:val="aa"/>
        <w:pBdr>
          <w:bottom w:val="single" w:sz="4" w:space="1" w:color="auto"/>
        </w:pBdr>
        <w:spacing w:line="360" w:lineRule="auto"/>
        <w:ind w:left="480" w:firstLineChars="175"/>
        <w:rPr>
          <w:bCs/>
          <w:sz w:val="24"/>
          <w:szCs w:val="28"/>
          <w:rPrChange w:id="372" w:author="胡 成成" w:date="2020-03-28T18:21:00Z">
            <w:rPr>
              <w:b/>
              <w:sz w:val="24"/>
              <w:szCs w:val="28"/>
            </w:rPr>
          </w:rPrChange>
        </w:rPr>
        <w:pPrChange w:id="373" w:author="胡 成成" w:date="2020-03-28T18:23:00Z">
          <w:pPr>
            <w:spacing w:line="360" w:lineRule="auto"/>
          </w:pPr>
        </w:pPrChange>
      </w:pPr>
      <w:ins w:id="374" w:author="胡 成成" w:date="2020-03-28T18:23:00Z">
        <w:r w:rsidRPr="000E5C7B">
          <w:rPr>
            <w:bCs/>
            <w:sz w:val="24"/>
            <w:szCs w:val="28"/>
          </w:rPr>
          <w:t>V4 -&gt; V4</w:t>
        </w:r>
      </w:ins>
    </w:p>
    <w:p w14:paraId="78A2024A" w14:textId="77777777" w:rsidR="00CC7818" w:rsidRDefault="00CC7818" w:rsidP="006A61E8">
      <w:pPr>
        <w:spacing w:line="360" w:lineRule="auto"/>
        <w:rPr>
          <w:b/>
          <w:sz w:val="24"/>
          <w:szCs w:val="28"/>
        </w:rPr>
      </w:pPr>
      <w:r>
        <w:rPr>
          <w:rFonts w:hint="eastAsia"/>
          <w:b/>
          <w:sz w:val="24"/>
          <w:szCs w:val="28"/>
        </w:rPr>
        <w:t>遇到的问题：</w:t>
      </w:r>
    </w:p>
    <w:p w14:paraId="7A3EB6EF" w14:textId="0DB560C0" w:rsidR="00CC7818" w:rsidRPr="006B27BE" w:rsidRDefault="006B27BE" w:rsidP="006A61E8">
      <w:pPr>
        <w:spacing w:line="360" w:lineRule="auto"/>
        <w:rPr>
          <w:bCs/>
          <w:sz w:val="24"/>
          <w:szCs w:val="28"/>
          <w:rPrChange w:id="375" w:author="胡 成成" w:date="2020-03-28T18:24:00Z">
            <w:rPr>
              <w:b/>
              <w:sz w:val="24"/>
              <w:szCs w:val="28"/>
            </w:rPr>
          </w:rPrChange>
        </w:rPr>
      </w:pPr>
      <w:ins w:id="376" w:author="胡 成成" w:date="2020-03-28T18:24:00Z">
        <w:r>
          <w:rPr>
            <w:bCs/>
            <w:sz w:val="24"/>
            <w:szCs w:val="28"/>
          </w:rPr>
          <w:tab/>
        </w:r>
        <w:r>
          <w:rPr>
            <w:rFonts w:hint="eastAsia"/>
            <w:bCs/>
            <w:sz w:val="24"/>
            <w:szCs w:val="28"/>
          </w:rPr>
          <w:t>由于之前参加过数学建模比赛，该算法已经学习并实现</w:t>
        </w:r>
      </w:ins>
      <w:ins w:id="377" w:author="胡 成成" w:date="2020-03-28T18:25:00Z">
        <w:r>
          <w:rPr>
            <w:rFonts w:hint="eastAsia"/>
            <w:bCs/>
            <w:sz w:val="24"/>
            <w:szCs w:val="28"/>
          </w:rPr>
          <w:t>应用</w:t>
        </w:r>
      </w:ins>
      <w:ins w:id="378" w:author="胡 成成" w:date="2020-03-28T18:24:00Z">
        <w:r>
          <w:rPr>
            <w:rFonts w:hint="eastAsia"/>
            <w:bCs/>
            <w:sz w:val="24"/>
            <w:szCs w:val="28"/>
          </w:rPr>
          <w:t>过</w:t>
        </w:r>
      </w:ins>
      <w:ins w:id="379" w:author="胡 成成" w:date="2020-03-28T18:25:00Z">
        <w:r>
          <w:rPr>
            <w:rFonts w:hint="eastAsia"/>
            <w:bCs/>
            <w:sz w:val="24"/>
            <w:szCs w:val="28"/>
          </w:rPr>
          <w:t>，此次实验并没有遇到什么大问题。</w:t>
        </w:r>
      </w:ins>
    </w:p>
    <w:p w14:paraId="52FCD7F3" w14:textId="77777777" w:rsidR="00CC7818" w:rsidRDefault="00CC7818" w:rsidP="006A61E8">
      <w:pPr>
        <w:spacing w:line="360" w:lineRule="auto"/>
        <w:rPr>
          <w:b/>
          <w:sz w:val="24"/>
          <w:szCs w:val="28"/>
        </w:rPr>
      </w:pPr>
      <w:r>
        <w:rPr>
          <w:rFonts w:hint="eastAsia"/>
          <w:b/>
          <w:sz w:val="24"/>
          <w:szCs w:val="28"/>
        </w:rPr>
        <w:t>实验总结：</w:t>
      </w:r>
    </w:p>
    <w:p w14:paraId="48F5591F" w14:textId="4E10D224" w:rsidR="00F268A3" w:rsidRPr="008113E6" w:rsidRDefault="008113E6" w:rsidP="006A61E8">
      <w:pPr>
        <w:spacing w:line="360" w:lineRule="auto"/>
        <w:rPr>
          <w:bCs/>
          <w:sz w:val="24"/>
          <w:szCs w:val="28"/>
          <w:rPrChange w:id="380" w:author="胡 成成" w:date="2020-03-28T18:25:00Z">
            <w:rPr>
              <w:b/>
              <w:sz w:val="24"/>
              <w:szCs w:val="28"/>
            </w:rPr>
          </w:rPrChange>
        </w:rPr>
      </w:pPr>
      <w:ins w:id="381" w:author="胡 成成" w:date="2020-03-28T18:25:00Z">
        <w:r>
          <w:rPr>
            <w:b/>
            <w:sz w:val="24"/>
            <w:szCs w:val="28"/>
          </w:rPr>
          <w:tab/>
        </w:r>
        <w:r w:rsidRPr="008113E6">
          <w:rPr>
            <w:rFonts w:hint="eastAsia"/>
            <w:bCs/>
            <w:sz w:val="24"/>
            <w:szCs w:val="28"/>
            <w:rPrChange w:id="382" w:author="胡 成成" w:date="2020-03-28T18:25:00Z">
              <w:rPr>
                <w:rFonts w:hint="eastAsia"/>
                <w:b/>
                <w:sz w:val="24"/>
                <w:szCs w:val="28"/>
              </w:rPr>
            </w:rPrChange>
          </w:rPr>
          <w:t>通过</w:t>
        </w:r>
      </w:ins>
      <w:ins w:id="383" w:author="胡 成成" w:date="2020-03-28T18:28:00Z">
        <w:r w:rsidR="00D373C8">
          <w:rPr>
            <w:rFonts w:hint="eastAsia"/>
            <w:bCs/>
            <w:sz w:val="24"/>
            <w:szCs w:val="28"/>
          </w:rPr>
          <w:t>本次实验，将课本理论的</w:t>
        </w:r>
        <w:proofErr w:type="spellStart"/>
        <w:r w:rsidR="00D373C8">
          <w:rPr>
            <w:rFonts w:hint="eastAsia"/>
            <w:bCs/>
            <w:sz w:val="24"/>
            <w:szCs w:val="28"/>
          </w:rPr>
          <w:t>Flody</w:t>
        </w:r>
        <w:proofErr w:type="spellEnd"/>
        <w:r w:rsidR="00D373C8">
          <w:rPr>
            <w:rFonts w:hint="eastAsia"/>
            <w:bCs/>
            <w:sz w:val="24"/>
            <w:szCs w:val="28"/>
          </w:rPr>
          <w:t>算法通过编程</w:t>
        </w:r>
      </w:ins>
      <w:ins w:id="384" w:author="胡 成成" w:date="2020-03-28T18:29:00Z">
        <w:r w:rsidR="00D373C8">
          <w:rPr>
            <w:rFonts w:hint="eastAsia"/>
            <w:bCs/>
            <w:sz w:val="24"/>
            <w:szCs w:val="28"/>
          </w:rPr>
          <w:t>实践，</w:t>
        </w:r>
      </w:ins>
      <w:ins w:id="385" w:author="胡 成成" w:date="2020-03-28T18:39:00Z">
        <w:r w:rsidR="00A04EA0">
          <w:rPr>
            <w:rFonts w:hint="eastAsia"/>
            <w:bCs/>
            <w:sz w:val="24"/>
            <w:szCs w:val="28"/>
          </w:rPr>
          <w:t>理论与实践结合，更有利于</w:t>
        </w:r>
      </w:ins>
      <w:ins w:id="386" w:author="胡 成成" w:date="2020-03-28T18:42:00Z">
        <w:r w:rsidR="00A04EA0">
          <w:rPr>
            <w:rFonts w:hint="eastAsia"/>
            <w:bCs/>
            <w:sz w:val="24"/>
            <w:szCs w:val="28"/>
          </w:rPr>
          <w:t>课上对算法逻辑的熟练掌握。此次实验也再次</w:t>
        </w:r>
      </w:ins>
      <w:ins w:id="387" w:author="胡 成成" w:date="2020-03-28T18:43:00Z">
        <w:r w:rsidR="00A04EA0">
          <w:rPr>
            <w:rFonts w:hint="eastAsia"/>
            <w:bCs/>
            <w:sz w:val="24"/>
            <w:szCs w:val="28"/>
          </w:rPr>
          <w:t>加固了图论的知识，有利于之后对新算法的学习与实践。</w:t>
        </w:r>
      </w:ins>
    </w:p>
    <w:p w14:paraId="0768DDEC" w14:textId="77777777" w:rsidR="00F268A3" w:rsidRDefault="00F268A3" w:rsidP="006A61E8">
      <w:pPr>
        <w:spacing w:line="360" w:lineRule="auto"/>
        <w:rPr>
          <w:b/>
          <w:sz w:val="24"/>
          <w:szCs w:val="28"/>
        </w:rPr>
      </w:pPr>
      <w:r>
        <w:rPr>
          <w:rFonts w:hint="eastAsia"/>
          <w:b/>
          <w:sz w:val="24"/>
          <w:szCs w:val="28"/>
        </w:rPr>
        <w:t>附录</w:t>
      </w:r>
      <w:r w:rsidR="00AC42F5">
        <w:rPr>
          <w:rFonts w:hint="eastAsia"/>
          <w:b/>
          <w:sz w:val="24"/>
          <w:szCs w:val="28"/>
        </w:rPr>
        <w:t>（程序源代码）</w:t>
      </w:r>
      <w:r w:rsidR="00AC42F5">
        <w:rPr>
          <w:rFonts w:hint="eastAsia"/>
          <w:b/>
          <w:sz w:val="24"/>
          <w:szCs w:val="28"/>
        </w:rPr>
        <w:t>:</w:t>
      </w:r>
    </w:p>
    <w:p w14:paraId="5D164A2D" w14:textId="14CA9E30" w:rsidR="008772E4" w:rsidRDefault="00B37830" w:rsidP="00B37830">
      <w:pPr>
        <w:pStyle w:val="aa"/>
        <w:numPr>
          <w:ilvl w:val="0"/>
          <w:numId w:val="7"/>
        </w:numPr>
        <w:spacing w:line="360" w:lineRule="auto"/>
        <w:ind w:firstLineChars="0"/>
        <w:rPr>
          <w:ins w:id="388" w:author="胡 成成" w:date="2020-03-28T14:28:00Z"/>
          <w:b/>
          <w:sz w:val="24"/>
          <w:szCs w:val="28"/>
        </w:rPr>
      </w:pPr>
      <w:proofErr w:type="spellStart"/>
      <w:ins w:id="389" w:author="胡 成成" w:date="2020-03-28T14:27:00Z">
        <w:r w:rsidRPr="00B37830">
          <w:rPr>
            <w:b/>
            <w:sz w:val="24"/>
            <w:szCs w:val="28"/>
            <w:rPrChange w:id="390" w:author="胡 成成" w:date="2020-03-28T14:27:00Z">
              <w:rPr/>
            </w:rPrChange>
          </w:rPr>
          <w:t>Floyd.m</w:t>
        </w:r>
        <w:proofErr w:type="spellEnd"/>
        <w:r w:rsidRPr="00B37830">
          <w:rPr>
            <w:rFonts w:hint="eastAsia"/>
            <w:b/>
            <w:sz w:val="24"/>
            <w:szCs w:val="28"/>
            <w:rPrChange w:id="391" w:author="胡 成成" w:date="2020-03-28T14:27:00Z">
              <w:rPr>
                <w:rFonts w:hint="eastAsia"/>
              </w:rPr>
            </w:rPrChange>
          </w:rPr>
          <w:t>函数</w:t>
        </w:r>
      </w:ins>
    </w:p>
    <w:p w14:paraId="0E0B6821" w14:textId="77777777" w:rsidR="003D2D8F" w:rsidRPr="003D2D8F" w:rsidRDefault="003D2D8F">
      <w:pPr>
        <w:pStyle w:val="aa"/>
        <w:pBdr>
          <w:top w:val="single" w:sz="4" w:space="1" w:color="auto"/>
          <w:left w:val="single" w:sz="4" w:space="4" w:color="auto"/>
          <w:bottom w:val="single" w:sz="4" w:space="1" w:color="auto"/>
          <w:right w:val="single" w:sz="4" w:space="4" w:color="auto"/>
        </w:pBdr>
        <w:spacing w:line="360" w:lineRule="auto"/>
        <w:ind w:left="360" w:firstLine="440"/>
        <w:rPr>
          <w:ins w:id="392" w:author="胡 成成" w:date="2020-03-28T14:28:00Z"/>
          <w:bCs/>
          <w:sz w:val="22"/>
          <w:szCs w:val="24"/>
          <w:rPrChange w:id="393" w:author="胡 成成" w:date="2020-03-28T14:28:00Z">
            <w:rPr>
              <w:ins w:id="394" w:author="胡 成成" w:date="2020-03-28T14:28:00Z"/>
              <w:b/>
              <w:sz w:val="24"/>
              <w:szCs w:val="28"/>
            </w:rPr>
          </w:rPrChange>
        </w:rPr>
        <w:pPrChange w:id="395" w:author="胡 成成" w:date="2020-03-28T14:28:00Z">
          <w:pPr>
            <w:pStyle w:val="aa"/>
            <w:spacing w:line="360" w:lineRule="auto"/>
            <w:ind w:left="360" w:firstLine="482"/>
          </w:pPr>
        </w:pPrChange>
      </w:pPr>
      <w:ins w:id="396" w:author="胡 成成" w:date="2020-03-28T14:28:00Z">
        <w:r w:rsidRPr="003D2D8F">
          <w:rPr>
            <w:bCs/>
            <w:sz w:val="22"/>
            <w:szCs w:val="24"/>
            <w:rPrChange w:id="397" w:author="胡 成成" w:date="2020-03-28T14:28:00Z">
              <w:rPr>
                <w:b/>
                <w:sz w:val="24"/>
                <w:szCs w:val="28"/>
              </w:rPr>
            </w:rPrChange>
          </w:rPr>
          <w:t xml:space="preserve">% </w:t>
        </w:r>
        <w:proofErr w:type="spellStart"/>
        <w:r w:rsidRPr="003D2D8F">
          <w:rPr>
            <w:bCs/>
            <w:sz w:val="22"/>
            <w:szCs w:val="24"/>
            <w:rPrChange w:id="398" w:author="胡 成成" w:date="2020-03-28T14:28:00Z">
              <w:rPr>
                <w:b/>
                <w:sz w:val="24"/>
                <w:szCs w:val="28"/>
              </w:rPr>
            </w:rPrChange>
          </w:rPr>
          <w:t>floyd.m</w:t>
        </w:r>
        <w:proofErr w:type="spellEnd"/>
      </w:ins>
    </w:p>
    <w:p w14:paraId="66A6740E" w14:textId="77777777" w:rsidR="003D2D8F" w:rsidRPr="003D2D8F" w:rsidRDefault="003D2D8F">
      <w:pPr>
        <w:pStyle w:val="aa"/>
        <w:pBdr>
          <w:top w:val="single" w:sz="4" w:space="1" w:color="auto"/>
          <w:left w:val="single" w:sz="4" w:space="4" w:color="auto"/>
          <w:bottom w:val="single" w:sz="4" w:space="1" w:color="auto"/>
          <w:right w:val="single" w:sz="4" w:space="4" w:color="auto"/>
        </w:pBdr>
        <w:spacing w:line="360" w:lineRule="auto"/>
        <w:ind w:left="360" w:firstLine="440"/>
        <w:rPr>
          <w:ins w:id="399" w:author="胡 成成" w:date="2020-03-28T14:28:00Z"/>
          <w:bCs/>
          <w:sz w:val="22"/>
          <w:szCs w:val="24"/>
          <w:rPrChange w:id="400" w:author="胡 成成" w:date="2020-03-28T14:28:00Z">
            <w:rPr>
              <w:ins w:id="401" w:author="胡 成成" w:date="2020-03-28T14:28:00Z"/>
              <w:b/>
              <w:sz w:val="24"/>
              <w:szCs w:val="28"/>
            </w:rPr>
          </w:rPrChange>
        </w:rPr>
        <w:pPrChange w:id="402" w:author="胡 成成" w:date="2020-03-28T14:28:00Z">
          <w:pPr>
            <w:pStyle w:val="aa"/>
            <w:spacing w:line="360" w:lineRule="auto"/>
            <w:ind w:left="360" w:firstLine="482"/>
          </w:pPr>
        </w:pPrChange>
      </w:pPr>
      <w:ins w:id="403" w:author="胡 成成" w:date="2020-03-28T14:28:00Z">
        <w:r w:rsidRPr="003D2D8F">
          <w:rPr>
            <w:bCs/>
            <w:sz w:val="22"/>
            <w:szCs w:val="24"/>
            <w:rPrChange w:id="404" w:author="胡 成成" w:date="2020-03-28T14:28:00Z">
              <w:rPr>
                <w:b/>
                <w:sz w:val="24"/>
                <w:szCs w:val="28"/>
              </w:rPr>
            </w:rPrChange>
          </w:rPr>
          <w:t xml:space="preserve">% </w:t>
        </w:r>
        <w:r w:rsidRPr="003D2D8F">
          <w:rPr>
            <w:rFonts w:hint="eastAsia"/>
            <w:bCs/>
            <w:sz w:val="22"/>
            <w:szCs w:val="24"/>
            <w:rPrChange w:id="405" w:author="胡 成成" w:date="2020-03-28T14:28:00Z">
              <w:rPr>
                <w:rFonts w:hint="eastAsia"/>
                <w:b/>
                <w:sz w:val="24"/>
                <w:szCs w:val="28"/>
              </w:rPr>
            </w:rPrChange>
          </w:rPr>
          <w:t>采用</w:t>
        </w:r>
        <w:proofErr w:type="spellStart"/>
        <w:r w:rsidRPr="003D2D8F">
          <w:rPr>
            <w:bCs/>
            <w:sz w:val="22"/>
            <w:szCs w:val="24"/>
            <w:rPrChange w:id="406" w:author="胡 成成" w:date="2020-03-28T14:28:00Z">
              <w:rPr>
                <w:b/>
                <w:sz w:val="24"/>
                <w:szCs w:val="28"/>
              </w:rPr>
            </w:rPrChange>
          </w:rPr>
          <w:t>floyd</w:t>
        </w:r>
        <w:proofErr w:type="spellEnd"/>
        <w:r w:rsidRPr="003D2D8F">
          <w:rPr>
            <w:rFonts w:hint="eastAsia"/>
            <w:bCs/>
            <w:sz w:val="22"/>
            <w:szCs w:val="24"/>
            <w:rPrChange w:id="407" w:author="胡 成成" w:date="2020-03-28T14:28:00Z">
              <w:rPr>
                <w:rFonts w:hint="eastAsia"/>
                <w:b/>
                <w:sz w:val="24"/>
                <w:szCs w:val="28"/>
              </w:rPr>
            </w:rPrChange>
          </w:rPr>
          <w:t>算法计算图</w:t>
        </w:r>
        <w:r w:rsidRPr="003D2D8F">
          <w:rPr>
            <w:bCs/>
            <w:sz w:val="22"/>
            <w:szCs w:val="24"/>
            <w:rPrChange w:id="408" w:author="胡 成成" w:date="2020-03-28T14:28:00Z">
              <w:rPr>
                <w:b/>
                <w:sz w:val="24"/>
                <w:szCs w:val="28"/>
              </w:rPr>
            </w:rPrChange>
          </w:rPr>
          <w:t>a</w:t>
        </w:r>
        <w:r w:rsidRPr="003D2D8F">
          <w:rPr>
            <w:rFonts w:hint="eastAsia"/>
            <w:bCs/>
            <w:sz w:val="22"/>
            <w:szCs w:val="24"/>
            <w:rPrChange w:id="409" w:author="胡 成成" w:date="2020-03-28T14:28:00Z">
              <w:rPr>
                <w:rFonts w:hint="eastAsia"/>
                <w:b/>
                <w:sz w:val="24"/>
                <w:szCs w:val="28"/>
              </w:rPr>
            </w:rPrChange>
          </w:rPr>
          <w:t>中每对顶点最短路</w:t>
        </w:r>
      </w:ins>
    </w:p>
    <w:p w14:paraId="1ABF3486" w14:textId="77777777" w:rsidR="003D2D8F" w:rsidRPr="003D2D8F" w:rsidRDefault="003D2D8F">
      <w:pPr>
        <w:pStyle w:val="aa"/>
        <w:pBdr>
          <w:top w:val="single" w:sz="4" w:space="1" w:color="auto"/>
          <w:left w:val="single" w:sz="4" w:space="4" w:color="auto"/>
          <w:bottom w:val="single" w:sz="4" w:space="1" w:color="auto"/>
          <w:right w:val="single" w:sz="4" w:space="4" w:color="auto"/>
        </w:pBdr>
        <w:spacing w:line="360" w:lineRule="auto"/>
        <w:ind w:left="360" w:firstLine="440"/>
        <w:rPr>
          <w:ins w:id="410" w:author="胡 成成" w:date="2020-03-28T14:28:00Z"/>
          <w:bCs/>
          <w:sz w:val="22"/>
          <w:szCs w:val="24"/>
          <w:rPrChange w:id="411" w:author="胡 成成" w:date="2020-03-28T14:28:00Z">
            <w:rPr>
              <w:ins w:id="412" w:author="胡 成成" w:date="2020-03-28T14:28:00Z"/>
              <w:b/>
              <w:sz w:val="24"/>
              <w:szCs w:val="28"/>
            </w:rPr>
          </w:rPrChange>
        </w:rPr>
        <w:pPrChange w:id="413" w:author="胡 成成" w:date="2020-03-28T14:28:00Z">
          <w:pPr>
            <w:pStyle w:val="aa"/>
            <w:spacing w:line="360" w:lineRule="auto"/>
            <w:ind w:left="360" w:firstLine="482"/>
          </w:pPr>
        </w:pPrChange>
      </w:pPr>
      <w:ins w:id="414" w:author="胡 成成" w:date="2020-03-28T14:28:00Z">
        <w:r w:rsidRPr="003D2D8F">
          <w:rPr>
            <w:bCs/>
            <w:sz w:val="22"/>
            <w:szCs w:val="24"/>
            <w:rPrChange w:id="415" w:author="胡 成成" w:date="2020-03-28T14:28:00Z">
              <w:rPr>
                <w:b/>
                <w:sz w:val="24"/>
                <w:szCs w:val="28"/>
              </w:rPr>
            </w:rPrChange>
          </w:rPr>
          <w:t>% d</w:t>
        </w:r>
        <w:r w:rsidRPr="003D2D8F">
          <w:rPr>
            <w:rFonts w:hint="eastAsia"/>
            <w:bCs/>
            <w:sz w:val="22"/>
            <w:szCs w:val="24"/>
            <w:rPrChange w:id="416" w:author="胡 成成" w:date="2020-03-28T14:28:00Z">
              <w:rPr>
                <w:rFonts w:hint="eastAsia"/>
                <w:b/>
                <w:sz w:val="24"/>
                <w:szCs w:val="28"/>
              </w:rPr>
            </w:rPrChange>
          </w:rPr>
          <w:t>是</w:t>
        </w:r>
        <w:proofErr w:type="gramStart"/>
        <w:r w:rsidRPr="003D2D8F">
          <w:rPr>
            <w:rFonts w:hint="eastAsia"/>
            <w:bCs/>
            <w:sz w:val="22"/>
            <w:szCs w:val="24"/>
            <w:rPrChange w:id="417" w:author="胡 成成" w:date="2020-03-28T14:28:00Z">
              <w:rPr>
                <w:rFonts w:hint="eastAsia"/>
                <w:b/>
                <w:sz w:val="24"/>
                <w:szCs w:val="28"/>
              </w:rPr>
            </w:rPrChange>
          </w:rPr>
          <w:t>矩离</w:t>
        </w:r>
        <w:proofErr w:type="gramEnd"/>
        <w:r w:rsidRPr="003D2D8F">
          <w:rPr>
            <w:rFonts w:hint="eastAsia"/>
            <w:bCs/>
            <w:sz w:val="22"/>
            <w:szCs w:val="24"/>
            <w:rPrChange w:id="418" w:author="胡 成成" w:date="2020-03-28T14:28:00Z">
              <w:rPr>
                <w:rFonts w:hint="eastAsia"/>
                <w:b/>
                <w:sz w:val="24"/>
                <w:szCs w:val="28"/>
              </w:rPr>
            </w:rPrChange>
          </w:rPr>
          <w:t>矩阵</w:t>
        </w:r>
      </w:ins>
    </w:p>
    <w:p w14:paraId="344EC0B0" w14:textId="77777777" w:rsidR="003D2D8F" w:rsidRPr="003D2D8F" w:rsidRDefault="003D2D8F">
      <w:pPr>
        <w:pStyle w:val="aa"/>
        <w:pBdr>
          <w:top w:val="single" w:sz="4" w:space="1" w:color="auto"/>
          <w:left w:val="single" w:sz="4" w:space="4" w:color="auto"/>
          <w:bottom w:val="single" w:sz="4" w:space="1" w:color="auto"/>
          <w:right w:val="single" w:sz="4" w:space="4" w:color="auto"/>
        </w:pBdr>
        <w:spacing w:line="360" w:lineRule="auto"/>
        <w:ind w:left="360" w:firstLine="440"/>
        <w:rPr>
          <w:ins w:id="419" w:author="胡 成成" w:date="2020-03-28T14:28:00Z"/>
          <w:bCs/>
          <w:sz w:val="22"/>
          <w:szCs w:val="24"/>
          <w:rPrChange w:id="420" w:author="胡 成成" w:date="2020-03-28T14:28:00Z">
            <w:rPr>
              <w:ins w:id="421" w:author="胡 成成" w:date="2020-03-28T14:28:00Z"/>
              <w:b/>
              <w:sz w:val="24"/>
              <w:szCs w:val="28"/>
            </w:rPr>
          </w:rPrChange>
        </w:rPr>
        <w:pPrChange w:id="422" w:author="胡 成成" w:date="2020-03-28T14:28:00Z">
          <w:pPr>
            <w:pStyle w:val="aa"/>
            <w:spacing w:line="360" w:lineRule="auto"/>
            <w:ind w:left="360" w:firstLine="482"/>
          </w:pPr>
        </w:pPrChange>
      </w:pPr>
      <w:ins w:id="423" w:author="胡 成成" w:date="2020-03-28T14:28:00Z">
        <w:r w:rsidRPr="003D2D8F">
          <w:rPr>
            <w:bCs/>
            <w:sz w:val="22"/>
            <w:szCs w:val="24"/>
            <w:rPrChange w:id="424" w:author="胡 成成" w:date="2020-03-28T14:28:00Z">
              <w:rPr>
                <w:b/>
                <w:sz w:val="24"/>
                <w:szCs w:val="28"/>
              </w:rPr>
            </w:rPrChange>
          </w:rPr>
          <w:t>% r</w:t>
        </w:r>
        <w:r w:rsidRPr="003D2D8F">
          <w:rPr>
            <w:rFonts w:hint="eastAsia"/>
            <w:bCs/>
            <w:sz w:val="22"/>
            <w:szCs w:val="24"/>
            <w:rPrChange w:id="425" w:author="胡 成成" w:date="2020-03-28T14:28:00Z">
              <w:rPr>
                <w:rFonts w:hint="eastAsia"/>
                <w:b/>
                <w:sz w:val="24"/>
                <w:szCs w:val="28"/>
              </w:rPr>
            </w:rPrChange>
          </w:rPr>
          <w:t>是路由矩阵</w:t>
        </w:r>
      </w:ins>
    </w:p>
    <w:p w14:paraId="4C42E8C4" w14:textId="77777777" w:rsidR="003D2D8F" w:rsidRPr="003D2D8F" w:rsidRDefault="003D2D8F">
      <w:pPr>
        <w:pStyle w:val="aa"/>
        <w:pBdr>
          <w:top w:val="single" w:sz="4" w:space="1" w:color="auto"/>
          <w:left w:val="single" w:sz="4" w:space="4" w:color="auto"/>
          <w:bottom w:val="single" w:sz="4" w:space="1" w:color="auto"/>
          <w:right w:val="single" w:sz="4" w:space="4" w:color="auto"/>
        </w:pBdr>
        <w:spacing w:line="360" w:lineRule="auto"/>
        <w:ind w:left="360" w:firstLine="440"/>
        <w:rPr>
          <w:ins w:id="426" w:author="胡 成成" w:date="2020-03-28T14:28:00Z"/>
          <w:bCs/>
          <w:sz w:val="22"/>
          <w:szCs w:val="24"/>
          <w:rPrChange w:id="427" w:author="胡 成成" w:date="2020-03-28T14:28:00Z">
            <w:rPr>
              <w:ins w:id="428" w:author="胡 成成" w:date="2020-03-28T14:28:00Z"/>
              <w:b/>
              <w:sz w:val="24"/>
              <w:szCs w:val="28"/>
            </w:rPr>
          </w:rPrChange>
        </w:rPr>
        <w:pPrChange w:id="429" w:author="胡 成成" w:date="2020-03-28T14:28:00Z">
          <w:pPr>
            <w:pStyle w:val="aa"/>
            <w:spacing w:line="360" w:lineRule="auto"/>
            <w:ind w:left="360" w:firstLine="482"/>
          </w:pPr>
        </w:pPrChange>
      </w:pPr>
      <w:ins w:id="430" w:author="胡 成成" w:date="2020-03-28T14:28:00Z">
        <w:r w:rsidRPr="003D2D8F">
          <w:rPr>
            <w:bCs/>
            <w:sz w:val="22"/>
            <w:szCs w:val="24"/>
            <w:rPrChange w:id="431" w:author="胡 成成" w:date="2020-03-28T14:28:00Z">
              <w:rPr>
                <w:b/>
                <w:sz w:val="24"/>
                <w:szCs w:val="28"/>
              </w:rPr>
            </w:rPrChange>
          </w:rPr>
          <w:t>function [</w:t>
        </w:r>
        <w:proofErr w:type="spellStart"/>
        <w:proofErr w:type="gramStart"/>
        <w:r w:rsidRPr="003D2D8F">
          <w:rPr>
            <w:bCs/>
            <w:sz w:val="22"/>
            <w:szCs w:val="24"/>
            <w:rPrChange w:id="432" w:author="胡 成成" w:date="2020-03-28T14:28:00Z">
              <w:rPr>
                <w:b/>
                <w:sz w:val="24"/>
                <w:szCs w:val="28"/>
              </w:rPr>
            </w:rPrChange>
          </w:rPr>
          <w:t>d,r</w:t>
        </w:r>
        <w:proofErr w:type="spellEnd"/>
        <w:proofErr w:type="gramEnd"/>
        <w:r w:rsidRPr="003D2D8F">
          <w:rPr>
            <w:bCs/>
            <w:sz w:val="22"/>
            <w:szCs w:val="24"/>
            <w:rPrChange w:id="433" w:author="胡 成成" w:date="2020-03-28T14:28:00Z">
              <w:rPr>
                <w:b/>
                <w:sz w:val="24"/>
                <w:szCs w:val="28"/>
              </w:rPr>
            </w:rPrChange>
          </w:rPr>
          <w:t>]=</w:t>
        </w:r>
        <w:proofErr w:type="spellStart"/>
        <w:r w:rsidRPr="003D2D8F">
          <w:rPr>
            <w:bCs/>
            <w:sz w:val="22"/>
            <w:szCs w:val="24"/>
            <w:rPrChange w:id="434" w:author="胡 成成" w:date="2020-03-28T14:28:00Z">
              <w:rPr>
                <w:b/>
                <w:sz w:val="24"/>
                <w:szCs w:val="28"/>
              </w:rPr>
            </w:rPrChange>
          </w:rPr>
          <w:t>floyd</w:t>
        </w:r>
        <w:proofErr w:type="spellEnd"/>
        <w:r w:rsidRPr="003D2D8F">
          <w:rPr>
            <w:bCs/>
            <w:sz w:val="22"/>
            <w:szCs w:val="24"/>
            <w:rPrChange w:id="435" w:author="胡 成成" w:date="2020-03-28T14:28:00Z">
              <w:rPr>
                <w:b/>
                <w:sz w:val="24"/>
                <w:szCs w:val="28"/>
              </w:rPr>
            </w:rPrChange>
          </w:rPr>
          <w:t>(a)</w:t>
        </w:r>
      </w:ins>
    </w:p>
    <w:p w14:paraId="3DE89652" w14:textId="77777777" w:rsidR="003D2D8F" w:rsidRPr="003D2D8F" w:rsidRDefault="003D2D8F">
      <w:pPr>
        <w:pStyle w:val="aa"/>
        <w:pBdr>
          <w:top w:val="single" w:sz="4" w:space="1" w:color="auto"/>
          <w:left w:val="single" w:sz="4" w:space="4" w:color="auto"/>
          <w:bottom w:val="single" w:sz="4" w:space="1" w:color="auto"/>
          <w:right w:val="single" w:sz="4" w:space="4" w:color="auto"/>
        </w:pBdr>
        <w:spacing w:line="360" w:lineRule="auto"/>
        <w:ind w:left="360" w:firstLine="440"/>
        <w:rPr>
          <w:ins w:id="436" w:author="胡 成成" w:date="2020-03-28T14:28:00Z"/>
          <w:bCs/>
          <w:sz w:val="22"/>
          <w:szCs w:val="24"/>
          <w:rPrChange w:id="437" w:author="胡 成成" w:date="2020-03-28T14:28:00Z">
            <w:rPr>
              <w:ins w:id="438" w:author="胡 成成" w:date="2020-03-28T14:28:00Z"/>
              <w:b/>
              <w:sz w:val="24"/>
              <w:szCs w:val="28"/>
            </w:rPr>
          </w:rPrChange>
        </w:rPr>
        <w:pPrChange w:id="439" w:author="胡 成成" w:date="2020-03-28T14:28:00Z">
          <w:pPr>
            <w:pStyle w:val="aa"/>
            <w:spacing w:line="360" w:lineRule="auto"/>
            <w:ind w:left="360" w:firstLine="482"/>
          </w:pPr>
        </w:pPrChange>
      </w:pPr>
      <w:ins w:id="440" w:author="胡 成成" w:date="2020-03-28T14:28:00Z">
        <w:r w:rsidRPr="003D2D8F">
          <w:rPr>
            <w:bCs/>
            <w:sz w:val="22"/>
            <w:szCs w:val="24"/>
            <w:rPrChange w:id="441" w:author="胡 成成" w:date="2020-03-28T14:28:00Z">
              <w:rPr>
                <w:b/>
                <w:sz w:val="24"/>
                <w:szCs w:val="28"/>
              </w:rPr>
            </w:rPrChange>
          </w:rPr>
          <w:t>n=size(a,1);</w:t>
        </w:r>
      </w:ins>
    </w:p>
    <w:p w14:paraId="1EDBAFF1" w14:textId="77777777" w:rsidR="003D2D8F" w:rsidRPr="003D2D8F" w:rsidRDefault="003D2D8F">
      <w:pPr>
        <w:pStyle w:val="aa"/>
        <w:pBdr>
          <w:top w:val="single" w:sz="4" w:space="1" w:color="auto"/>
          <w:left w:val="single" w:sz="4" w:space="4" w:color="auto"/>
          <w:bottom w:val="single" w:sz="4" w:space="1" w:color="auto"/>
          <w:right w:val="single" w:sz="4" w:space="4" w:color="auto"/>
        </w:pBdr>
        <w:spacing w:line="360" w:lineRule="auto"/>
        <w:ind w:left="360" w:firstLine="440"/>
        <w:rPr>
          <w:ins w:id="442" w:author="胡 成成" w:date="2020-03-28T14:28:00Z"/>
          <w:bCs/>
          <w:sz w:val="22"/>
          <w:szCs w:val="24"/>
          <w:rPrChange w:id="443" w:author="胡 成成" w:date="2020-03-28T14:28:00Z">
            <w:rPr>
              <w:ins w:id="444" w:author="胡 成成" w:date="2020-03-28T14:28:00Z"/>
              <w:b/>
              <w:sz w:val="24"/>
              <w:szCs w:val="28"/>
            </w:rPr>
          </w:rPrChange>
        </w:rPr>
        <w:pPrChange w:id="445" w:author="胡 成成" w:date="2020-03-28T14:28:00Z">
          <w:pPr>
            <w:pStyle w:val="aa"/>
            <w:spacing w:line="360" w:lineRule="auto"/>
            <w:ind w:left="360" w:firstLine="482"/>
          </w:pPr>
        </w:pPrChange>
      </w:pPr>
      <w:ins w:id="446" w:author="胡 成成" w:date="2020-03-28T14:28:00Z">
        <w:r w:rsidRPr="003D2D8F">
          <w:rPr>
            <w:bCs/>
            <w:sz w:val="22"/>
            <w:szCs w:val="24"/>
            <w:rPrChange w:id="447" w:author="胡 成成" w:date="2020-03-28T14:28:00Z">
              <w:rPr>
                <w:b/>
                <w:sz w:val="24"/>
                <w:szCs w:val="28"/>
              </w:rPr>
            </w:rPrChange>
          </w:rPr>
          <w:t xml:space="preserve">% </w:t>
        </w:r>
        <w:r w:rsidRPr="003D2D8F">
          <w:rPr>
            <w:rFonts w:hint="eastAsia"/>
            <w:bCs/>
            <w:sz w:val="22"/>
            <w:szCs w:val="24"/>
            <w:rPrChange w:id="448" w:author="胡 成成" w:date="2020-03-28T14:28:00Z">
              <w:rPr>
                <w:rFonts w:hint="eastAsia"/>
                <w:b/>
                <w:sz w:val="24"/>
                <w:szCs w:val="28"/>
              </w:rPr>
            </w:rPrChange>
          </w:rPr>
          <w:t>初始化距离矩阵</w:t>
        </w:r>
      </w:ins>
    </w:p>
    <w:p w14:paraId="6CF97675" w14:textId="77777777" w:rsidR="003D2D8F" w:rsidRPr="003D2D8F" w:rsidRDefault="003D2D8F">
      <w:pPr>
        <w:pStyle w:val="aa"/>
        <w:pBdr>
          <w:top w:val="single" w:sz="4" w:space="1" w:color="auto"/>
          <w:left w:val="single" w:sz="4" w:space="4" w:color="auto"/>
          <w:bottom w:val="single" w:sz="4" w:space="1" w:color="auto"/>
          <w:right w:val="single" w:sz="4" w:space="4" w:color="auto"/>
        </w:pBdr>
        <w:spacing w:line="360" w:lineRule="auto"/>
        <w:ind w:left="360" w:firstLine="440"/>
        <w:rPr>
          <w:ins w:id="449" w:author="胡 成成" w:date="2020-03-28T14:28:00Z"/>
          <w:bCs/>
          <w:sz w:val="22"/>
          <w:szCs w:val="24"/>
          <w:rPrChange w:id="450" w:author="胡 成成" w:date="2020-03-28T14:28:00Z">
            <w:rPr>
              <w:ins w:id="451" w:author="胡 成成" w:date="2020-03-28T14:28:00Z"/>
              <w:b/>
              <w:sz w:val="24"/>
              <w:szCs w:val="28"/>
            </w:rPr>
          </w:rPrChange>
        </w:rPr>
        <w:pPrChange w:id="452" w:author="胡 成成" w:date="2020-03-28T14:28:00Z">
          <w:pPr>
            <w:pStyle w:val="aa"/>
            <w:spacing w:line="360" w:lineRule="auto"/>
            <w:ind w:left="360" w:firstLine="482"/>
          </w:pPr>
        </w:pPrChange>
      </w:pPr>
      <w:ins w:id="453" w:author="胡 成成" w:date="2020-03-28T14:28:00Z">
        <w:r w:rsidRPr="003D2D8F">
          <w:rPr>
            <w:bCs/>
            <w:sz w:val="22"/>
            <w:szCs w:val="24"/>
            <w:rPrChange w:id="454" w:author="胡 成成" w:date="2020-03-28T14:28:00Z">
              <w:rPr>
                <w:b/>
                <w:sz w:val="24"/>
                <w:szCs w:val="28"/>
              </w:rPr>
            </w:rPrChange>
          </w:rPr>
          <w:t>d=a;</w:t>
        </w:r>
      </w:ins>
    </w:p>
    <w:p w14:paraId="39425267" w14:textId="77777777" w:rsidR="003D2D8F" w:rsidRPr="003D2D8F" w:rsidRDefault="003D2D8F">
      <w:pPr>
        <w:pStyle w:val="aa"/>
        <w:pBdr>
          <w:top w:val="single" w:sz="4" w:space="1" w:color="auto"/>
          <w:left w:val="single" w:sz="4" w:space="4" w:color="auto"/>
          <w:bottom w:val="single" w:sz="4" w:space="1" w:color="auto"/>
          <w:right w:val="single" w:sz="4" w:space="4" w:color="auto"/>
        </w:pBdr>
        <w:spacing w:line="360" w:lineRule="auto"/>
        <w:ind w:left="360" w:firstLine="440"/>
        <w:rPr>
          <w:ins w:id="455" w:author="胡 成成" w:date="2020-03-28T14:28:00Z"/>
          <w:bCs/>
          <w:sz w:val="22"/>
          <w:szCs w:val="24"/>
          <w:rPrChange w:id="456" w:author="胡 成成" w:date="2020-03-28T14:28:00Z">
            <w:rPr>
              <w:ins w:id="457" w:author="胡 成成" w:date="2020-03-28T14:28:00Z"/>
              <w:b/>
              <w:sz w:val="24"/>
              <w:szCs w:val="28"/>
            </w:rPr>
          </w:rPrChange>
        </w:rPr>
        <w:pPrChange w:id="458" w:author="胡 成成" w:date="2020-03-28T14:28:00Z">
          <w:pPr>
            <w:pStyle w:val="aa"/>
            <w:spacing w:line="360" w:lineRule="auto"/>
            <w:ind w:left="360" w:firstLine="482"/>
          </w:pPr>
        </w:pPrChange>
      </w:pPr>
      <w:ins w:id="459" w:author="胡 成成" w:date="2020-03-28T14:28:00Z">
        <w:r w:rsidRPr="003D2D8F">
          <w:rPr>
            <w:bCs/>
            <w:sz w:val="22"/>
            <w:szCs w:val="24"/>
            <w:rPrChange w:id="460" w:author="胡 成成" w:date="2020-03-28T14:28:00Z">
              <w:rPr>
                <w:b/>
                <w:sz w:val="24"/>
                <w:szCs w:val="28"/>
              </w:rPr>
            </w:rPrChange>
          </w:rPr>
          <w:t xml:space="preserve">% </w:t>
        </w:r>
        <w:r w:rsidRPr="003D2D8F">
          <w:rPr>
            <w:rFonts w:hint="eastAsia"/>
            <w:bCs/>
            <w:sz w:val="22"/>
            <w:szCs w:val="24"/>
            <w:rPrChange w:id="461" w:author="胡 成成" w:date="2020-03-28T14:28:00Z">
              <w:rPr>
                <w:rFonts w:hint="eastAsia"/>
                <w:b/>
                <w:sz w:val="24"/>
                <w:szCs w:val="28"/>
              </w:rPr>
            </w:rPrChange>
          </w:rPr>
          <w:t>初始化路由矩阵</w:t>
        </w:r>
      </w:ins>
    </w:p>
    <w:p w14:paraId="40600279" w14:textId="77777777" w:rsidR="003D2D8F" w:rsidRPr="003D2D8F" w:rsidRDefault="003D2D8F">
      <w:pPr>
        <w:pStyle w:val="aa"/>
        <w:pBdr>
          <w:top w:val="single" w:sz="4" w:space="1" w:color="auto"/>
          <w:left w:val="single" w:sz="4" w:space="4" w:color="auto"/>
          <w:bottom w:val="single" w:sz="4" w:space="1" w:color="auto"/>
          <w:right w:val="single" w:sz="4" w:space="4" w:color="auto"/>
        </w:pBdr>
        <w:spacing w:line="360" w:lineRule="auto"/>
        <w:ind w:left="360" w:firstLine="440"/>
        <w:rPr>
          <w:ins w:id="462" w:author="胡 成成" w:date="2020-03-28T14:28:00Z"/>
          <w:bCs/>
          <w:sz w:val="22"/>
          <w:szCs w:val="24"/>
          <w:rPrChange w:id="463" w:author="胡 成成" w:date="2020-03-28T14:28:00Z">
            <w:rPr>
              <w:ins w:id="464" w:author="胡 成成" w:date="2020-03-28T14:28:00Z"/>
              <w:b/>
              <w:sz w:val="24"/>
              <w:szCs w:val="28"/>
            </w:rPr>
          </w:rPrChange>
        </w:rPr>
        <w:pPrChange w:id="465" w:author="胡 成成" w:date="2020-03-28T14:28:00Z">
          <w:pPr>
            <w:pStyle w:val="aa"/>
            <w:spacing w:line="360" w:lineRule="auto"/>
            <w:ind w:left="360" w:firstLine="482"/>
          </w:pPr>
        </w:pPrChange>
      </w:pPr>
      <w:ins w:id="466" w:author="胡 成成" w:date="2020-03-28T14:28:00Z">
        <w:r w:rsidRPr="003D2D8F">
          <w:rPr>
            <w:bCs/>
            <w:sz w:val="22"/>
            <w:szCs w:val="24"/>
            <w:rPrChange w:id="467" w:author="胡 成成" w:date="2020-03-28T14:28:00Z">
              <w:rPr>
                <w:b/>
                <w:sz w:val="24"/>
                <w:szCs w:val="28"/>
              </w:rPr>
            </w:rPrChange>
          </w:rPr>
          <w:t xml:space="preserve">for </w:t>
        </w:r>
        <w:proofErr w:type="spellStart"/>
        <w:r w:rsidRPr="003D2D8F">
          <w:rPr>
            <w:bCs/>
            <w:sz w:val="22"/>
            <w:szCs w:val="24"/>
            <w:rPrChange w:id="468" w:author="胡 成成" w:date="2020-03-28T14:28:00Z">
              <w:rPr>
                <w:b/>
                <w:sz w:val="24"/>
                <w:szCs w:val="28"/>
              </w:rPr>
            </w:rPrChange>
          </w:rPr>
          <w:t>i</w:t>
        </w:r>
        <w:proofErr w:type="spellEnd"/>
        <w:r w:rsidRPr="003D2D8F">
          <w:rPr>
            <w:bCs/>
            <w:sz w:val="22"/>
            <w:szCs w:val="24"/>
            <w:rPrChange w:id="469" w:author="胡 成成" w:date="2020-03-28T14:28:00Z">
              <w:rPr>
                <w:b/>
                <w:sz w:val="24"/>
                <w:szCs w:val="28"/>
              </w:rPr>
            </w:rPrChange>
          </w:rPr>
          <w:t>=</w:t>
        </w:r>
        <w:proofErr w:type="gramStart"/>
        <w:r w:rsidRPr="003D2D8F">
          <w:rPr>
            <w:bCs/>
            <w:sz w:val="22"/>
            <w:szCs w:val="24"/>
            <w:rPrChange w:id="470" w:author="胡 成成" w:date="2020-03-28T14:28:00Z">
              <w:rPr>
                <w:b/>
                <w:sz w:val="24"/>
                <w:szCs w:val="28"/>
              </w:rPr>
            </w:rPrChange>
          </w:rPr>
          <w:t>1:n</w:t>
        </w:r>
        <w:proofErr w:type="gramEnd"/>
      </w:ins>
    </w:p>
    <w:p w14:paraId="3E4BB99E" w14:textId="77777777" w:rsidR="003D2D8F" w:rsidRPr="003D2D8F" w:rsidRDefault="003D2D8F">
      <w:pPr>
        <w:pStyle w:val="aa"/>
        <w:pBdr>
          <w:top w:val="single" w:sz="4" w:space="1" w:color="auto"/>
          <w:left w:val="single" w:sz="4" w:space="4" w:color="auto"/>
          <w:bottom w:val="single" w:sz="4" w:space="1" w:color="auto"/>
          <w:right w:val="single" w:sz="4" w:space="4" w:color="auto"/>
        </w:pBdr>
        <w:spacing w:line="360" w:lineRule="auto"/>
        <w:ind w:left="360" w:firstLine="440"/>
        <w:rPr>
          <w:ins w:id="471" w:author="胡 成成" w:date="2020-03-28T14:28:00Z"/>
          <w:bCs/>
          <w:sz w:val="22"/>
          <w:szCs w:val="24"/>
          <w:rPrChange w:id="472" w:author="胡 成成" w:date="2020-03-28T14:28:00Z">
            <w:rPr>
              <w:ins w:id="473" w:author="胡 成成" w:date="2020-03-28T14:28:00Z"/>
              <w:b/>
              <w:sz w:val="24"/>
              <w:szCs w:val="28"/>
            </w:rPr>
          </w:rPrChange>
        </w:rPr>
        <w:pPrChange w:id="474" w:author="胡 成成" w:date="2020-03-28T14:28:00Z">
          <w:pPr>
            <w:pStyle w:val="aa"/>
            <w:spacing w:line="360" w:lineRule="auto"/>
            <w:ind w:left="360" w:firstLine="482"/>
          </w:pPr>
        </w:pPrChange>
      </w:pPr>
      <w:ins w:id="475" w:author="胡 成成" w:date="2020-03-28T14:28:00Z">
        <w:r w:rsidRPr="003D2D8F">
          <w:rPr>
            <w:bCs/>
            <w:sz w:val="22"/>
            <w:szCs w:val="24"/>
            <w:rPrChange w:id="476" w:author="胡 成成" w:date="2020-03-28T14:28:00Z">
              <w:rPr>
                <w:b/>
                <w:sz w:val="24"/>
                <w:szCs w:val="28"/>
              </w:rPr>
            </w:rPrChange>
          </w:rPr>
          <w:t xml:space="preserve">    for j=</w:t>
        </w:r>
        <w:proofErr w:type="gramStart"/>
        <w:r w:rsidRPr="003D2D8F">
          <w:rPr>
            <w:bCs/>
            <w:sz w:val="22"/>
            <w:szCs w:val="24"/>
            <w:rPrChange w:id="477" w:author="胡 成成" w:date="2020-03-28T14:28:00Z">
              <w:rPr>
                <w:b/>
                <w:sz w:val="24"/>
                <w:szCs w:val="28"/>
              </w:rPr>
            </w:rPrChange>
          </w:rPr>
          <w:t>1:n</w:t>
        </w:r>
        <w:proofErr w:type="gramEnd"/>
      </w:ins>
    </w:p>
    <w:p w14:paraId="7A1CBE2F" w14:textId="77777777" w:rsidR="003D2D8F" w:rsidRPr="003D2D8F" w:rsidRDefault="003D2D8F">
      <w:pPr>
        <w:pStyle w:val="aa"/>
        <w:pBdr>
          <w:top w:val="single" w:sz="4" w:space="1" w:color="auto"/>
          <w:left w:val="single" w:sz="4" w:space="4" w:color="auto"/>
          <w:bottom w:val="single" w:sz="4" w:space="1" w:color="auto"/>
          <w:right w:val="single" w:sz="4" w:space="4" w:color="auto"/>
        </w:pBdr>
        <w:spacing w:line="360" w:lineRule="auto"/>
        <w:ind w:left="360" w:firstLine="440"/>
        <w:rPr>
          <w:ins w:id="478" w:author="胡 成成" w:date="2020-03-28T14:28:00Z"/>
          <w:bCs/>
          <w:sz w:val="22"/>
          <w:szCs w:val="24"/>
          <w:rPrChange w:id="479" w:author="胡 成成" w:date="2020-03-28T14:28:00Z">
            <w:rPr>
              <w:ins w:id="480" w:author="胡 成成" w:date="2020-03-28T14:28:00Z"/>
              <w:b/>
              <w:sz w:val="24"/>
              <w:szCs w:val="28"/>
            </w:rPr>
          </w:rPrChange>
        </w:rPr>
        <w:pPrChange w:id="481" w:author="胡 成成" w:date="2020-03-28T14:28:00Z">
          <w:pPr>
            <w:pStyle w:val="aa"/>
            <w:spacing w:line="360" w:lineRule="auto"/>
            <w:ind w:left="360" w:firstLine="482"/>
          </w:pPr>
        </w:pPrChange>
      </w:pPr>
      <w:ins w:id="482" w:author="胡 成成" w:date="2020-03-28T14:28:00Z">
        <w:r w:rsidRPr="003D2D8F">
          <w:rPr>
            <w:bCs/>
            <w:sz w:val="22"/>
            <w:szCs w:val="24"/>
            <w:rPrChange w:id="483" w:author="胡 成成" w:date="2020-03-28T14:28:00Z">
              <w:rPr>
                <w:b/>
                <w:sz w:val="24"/>
                <w:szCs w:val="28"/>
              </w:rPr>
            </w:rPrChange>
          </w:rPr>
          <w:t xml:space="preserve">        r(</w:t>
        </w:r>
        <w:proofErr w:type="spellStart"/>
        <w:proofErr w:type="gramStart"/>
        <w:r w:rsidRPr="003D2D8F">
          <w:rPr>
            <w:bCs/>
            <w:sz w:val="22"/>
            <w:szCs w:val="24"/>
            <w:rPrChange w:id="484" w:author="胡 成成" w:date="2020-03-28T14:28:00Z">
              <w:rPr>
                <w:b/>
                <w:sz w:val="24"/>
                <w:szCs w:val="28"/>
              </w:rPr>
            </w:rPrChange>
          </w:rPr>
          <w:t>i,j</w:t>
        </w:r>
        <w:proofErr w:type="spellEnd"/>
        <w:proofErr w:type="gramEnd"/>
        <w:r w:rsidRPr="003D2D8F">
          <w:rPr>
            <w:bCs/>
            <w:sz w:val="22"/>
            <w:szCs w:val="24"/>
            <w:rPrChange w:id="485" w:author="胡 成成" w:date="2020-03-28T14:28:00Z">
              <w:rPr>
                <w:b/>
                <w:sz w:val="24"/>
                <w:szCs w:val="28"/>
              </w:rPr>
            </w:rPrChange>
          </w:rPr>
          <w:t>)=j;</w:t>
        </w:r>
      </w:ins>
    </w:p>
    <w:p w14:paraId="3BB8FE78" w14:textId="77777777" w:rsidR="003D2D8F" w:rsidRPr="003D2D8F" w:rsidRDefault="003D2D8F">
      <w:pPr>
        <w:pStyle w:val="aa"/>
        <w:pBdr>
          <w:top w:val="single" w:sz="4" w:space="1" w:color="auto"/>
          <w:left w:val="single" w:sz="4" w:space="4" w:color="auto"/>
          <w:bottom w:val="single" w:sz="4" w:space="1" w:color="auto"/>
          <w:right w:val="single" w:sz="4" w:space="4" w:color="auto"/>
        </w:pBdr>
        <w:spacing w:line="360" w:lineRule="auto"/>
        <w:ind w:left="360" w:firstLine="440"/>
        <w:rPr>
          <w:ins w:id="486" w:author="胡 成成" w:date="2020-03-28T14:28:00Z"/>
          <w:bCs/>
          <w:sz w:val="22"/>
          <w:szCs w:val="24"/>
          <w:rPrChange w:id="487" w:author="胡 成成" w:date="2020-03-28T14:28:00Z">
            <w:rPr>
              <w:ins w:id="488" w:author="胡 成成" w:date="2020-03-28T14:28:00Z"/>
              <w:b/>
              <w:sz w:val="24"/>
              <w:szCs w:val="28"/>
            </w:rPr>
          </w:rPrChange>
        </w:rPr>
        <w:pPrChange w:id="489" w:author="胡 成成" w:date="2020-03-28T14:28:00Z">
          <w:pPr>
            <w:pStyle w:val="aa"/>
            <w:spacing w:line="360" w:lineRule="auto"/>
            <w:ind w:left="360" w:firstLine="482"/>
          </w:pPr>
        </w:pPrChange>
      </w:pPr>
      <w:ins w:id="490" w:author="胡 成成" w:date="2020-03-28T14:28:00Z">
        <w:r w:rsidRPr="003D2D8F">
          <w:rPr>
            <w:bCs/>
            <w:sz w:val="22"/>
            <w:szCs w:val="24"/>
            <w:rPrChange w:id="491" w:author="胡 成成" w:date="2020-03-28T14:28:00Z">
              <w:rPr>
                <w:b/>
                <w:sz w:val="24"/>
                <w:szCs w:val="28"/>
              </w:rPr>
            </w:rPrChange>
          </w:rPr>
          <w:t xml:space="preserve">    end </w:t>
        </w:r>
      </w:ins>
    </w:p>
    <w:p w14:paraId="430722ED" w14:textId="77777777" w:rsidR="003D2D8F" w:rsidRPr="003D2D8F" w:rsidRDefault="003D2D8F">
      <w:pPr>
        <w:pStyle w:val="aa"/>
        <w:pBdr>
          <w:top w:val="single" w:sz="4" w:space="1" w:color="auto"/>
          <w:left w:val="single" w:sz="4" w:space="4" w:color="auto"/>
          <w:bottom w:val="single" w:sz="4" w:space="1" w:color="auto"/>
          <w:right w:val="single" w:sz="4" w:space="4" w:color="auto"/>
        </w:pBdr>
        <w:spacing w:line="360" w:lineRule="auto"/>
        <w:ind w:left="360" w:firstLine="440"/>
        <w:rPr>
          <w:ins w:id="492" w:author="胡 成成" w:date="2020-03-28T14:28:00Z"/>
          <w:bCs/>
          <w:sz w:val="22"/>
          <w:szCs w:val="24"/>
          <w:rPrChange w:id="493" w:author="胡 成成" w:date="2020-03-28T14:28:00Z">
            <w:rPr>
              <w:ins w:id="494" w:author="胡 成成" w:date="2020-03-28T14:28:00Z"/>
              <w:b/>
              <w:sz w:val="24"/>
              <w:szCs w:val="28"/>
            </w:rPr>
          </w:rPrChange>
        </w:rPr>
        <w:pPrChange w:id="495" w:author="胡 成成" w:date="2020-03-28T14:28:00Z">
          <w:pPr>
            <w:pStyle w:val="aa"/>
            <w:spacing w:line="360" w:lineRule="auto"/>
            <w:ind w:left="360" w:firstLine="482"/>
          </w:pPr>
        </w:pPrChange>
      </w:pPr>
      <w:ins w:id="496" w:author="胡 成成" w:date="2020-03-28T14:28:00Z">
        <w:r w:rsidRPr="003D2D8F">
          <w:rPr>
            <w:bCs/>
            <w:sz w:val="22"/>
            <w:szCs w:val="24"/>
            <w:rPrChange w:id="497" w:author="胡 成成" w:date="2020-03-28T14:28:00Z">
              <w:rPr>
                <w:b/>
                <w:sz w:val="24"/>
                <w:szCs w:val="28"/>
              </w:rPr>
            </w:rPrChange>
          </w:rPr>
          <w:t xml:space="preserve">end </w:t>
        </w:r>
      </w:ins>
    </w:p>
    <w:p w14:paraId="6BFC6717" w14:textId="66701C2D" w:rsidR="003D2D8F" w:rsidRPr="003D2D8F" w:rsidRDefault="003D2D8F">
      <w:pPr>
        <w:pStyle w:val="aa"/>
        <w:pBdr>
          <w:top w:val="single" w:sz="4" w:space="1" w:color="auto"/>
          <w:left w:val="single" w:sz="4" w:space="4" w:color="auto"/>
          <w:bottom w:val="single" w:sz="4" w:space="1" w:color="auto"/>
          <w:right w:val="single" w:sz="4" w:space="4" w:color="auto"/>
        </w:pBdr>
        <w:spacing w:line="360" w:lineRule="auto"/>
        <w:ind w:left="360" w:firstLine="440"/>
        <w:rPr>
          <w:ins w:id="498" w:author="胡 成成" w:date="2020-03-28T14:28:00Z"/>
          <w:bCs/>
          <w:sz w:val="22"/>
          <w:szCs w:val="24"/>
          <w:rPrChange w:id="499" w:author="胡 成成" w:date="2020-03-28T14:29:00Z">
            <w:rPr>
              <w:ins w:id="500" w:author="胡 成成" w:date="2020-03-28T14:28:00Z"/>
              <w:b/>
              <w:sz w:val="24"/>
              <w:szCs w:val="28"/>
            </w:rPr>
          </w:rPrChange>
        </w:rPr>
        <w:pPrChange w:id="501" w:author="胡 成成" w:date="2020-03-28T14:29:00Z">
          <w:pPr>
            <w:pStyle w:val="aa"/>
            <w:spacing w:line="360" w:lineRule="auto"/>
            <w:ind w:left="360" w:firstLine="482"/>
          </w:pPr>
        </w:pPrChange>
      </w:pPr>
      <w:ins w:id="502" w:author="胡 成成" w:date="2020-03-28T14:28:00Z">
        <w:r w:rsidRPr="003D2D8F">
          <w:rPr>
            <w:bCs/>
            <w:sz w:val="22"/>
            <w:szCs w:val="24"/>
            <w:rPrChange w:id="503" w:author="胡 成成" w:date="2020-03-28T14:28:00Z">
              <w:rPr>
                <w:b/>
                <w:sz w:val="24"/>
                <w:szCs w:val="28"/>
              </w:rPr>
            </w:rPrChange>
          </w:rPr>
          <w:t>r;</w:t>
        </w:r>
      </w:ins>
    </w:p>
    <w:p w14:paraId="4D0BD10B" w14:textId="77777777" w:rsidR="003D2D8F" w:rsidRPr="003D2D8F" w:rsidRDefault="003D2D8F">
      <w:pPr>
        <w:pStyle w:val="aa"/>
        <w:pBdr>
          <w:top w:val="single" w:sz="4" w:space="1" w:color="auto"/>
          <w:left w:val="single" w:sz="4" w:space="4" w:color="auto"/>
          <w:bottom w:val="single" w:sz="4" w:space="1" w:color="auto"/>
          <w:right w:val="single" w:sz="4" w:space="4" w:color="auto"/>
        </w:pBdr>
        <w:spacing w:line="360" w:lineRule="auto"/>
        <w:ind w:left="360" w:firstLine="440"/>
        <w:rPr>
          <w:ins w:id="504" w:author="胡 成成" w:date="2020-03-28T14:28:00Z"/>
          <w:bCs/>
          <w:sz w:val="22"/>
          <w:szCs w:val="24"/>
          <w:rPrChange w:id="505" w:author="胡 成成" w:date="2020-03-28T14:28:00Z">
            <w:rPr>
              <w:ins w:id="506" w:author="胡 成成" w:date="2020-03-28T14:28:00Z"/>
              <w:b/>
              <w:sz w:val="24"/>
              <w:szCs w:val="28"/>
            </w:rPr>
          </w:rPrChange>
        </w:rPr>
        <w:pPrChange w:id="507" w:author="胡 成成" w:date="2020-03-28T14:28:00Z">
          <w:pPr>
            <w:pStyle w:val="aa"/>
            <w:spacing w:line="360" w:lineRule="auto"/>
            <w:ind w:left="360" w:firstLine="482"/>
          </w:pPr>
        </w:pPrChange>
      </w:pPr>
      <w:ins w:id="508" w:author="胡 成成" w:date="2020-03-28T14:28:00Z">
        <w:r w:rsidRPr="003D2D8F">
          <w:rPr>
            <w:bCs/>
            <w:sz w:val="22"/>
            <w:szCs w:val="24"/>
            <w:rPrChange w:id="509" w:author="胡 成成" w:date="2020-03-28T14:28:00Z">
              <w:rPr>
                <w:b/>
                <w:sz w:val="24"/>
                <w:szCs w:val="28"/>
              </w:rPr>
            </w:rPrChange>
          </w:rPr>
          <w:t>% Floyd</w:t>
        </w:r>
        <w:r w:rsidRPr="003D2D8F">
          <w:rPr>
            <w:rFonts w:hint="eastAsia"/>
            <w:bCs/>
            <w:sz w:val="22"/>
            <w:szCs w:val="24"/>
            <w:rPrChange w:id="510" w:author="胡 成成" w:date="2020-03-28T14:28:00Z">
              <w:rPr>
                <w:rFonts w:hint="eastAsia"/>
                <w:b/>
                <w:sz w:val="24"/>
                <w:szCs w:val="28"/>
              </w:rPr>
            </w:rPrChange>
          </w:rPr>
          <w:t>算法开始</w:t>
        </w:r>
      </w:ins>
    </w:p>
    <w:p w14:paraId="595F7E38" w14:textId="77777777" w:rsidR="003D2D8F" w:rsidRPr="003D2D8F" w:rsidRDefault="003D2D8F">
      <w:pPr>
        <w:pStyle w:val="aa"/>
        <w:pBdr>
          <w:top w:val="single" w:sz="4" w:space="1" w:color="auto"/>
          <w:left w:val="single" w:sz="4" w:space="4" w:color="auto"/>
          <w:bottom w:val="single" w:sz="4" w:space="1" w:color="auto"/>
          <w:right w:val="single" w:sz="4" w:space="4" w:color="auto"/>
        </w:pBdr>
        <w:spacing w:line="360" w:lineRule="auto"/>
        <w:ind w:left="360" w:firstLine="440"/>
        <w:rPr>
          <w:ins w:id="511" w:author="胡 成成" w:date="2020-03-28T14:28:00Z"/>
          <w:bCs/>
          <w:sz w:val="22"/>
          <w:szCs w:val="24"/>
          <w:rPrChange w:id="512" w:author="胡 成成" w:date="2020-03-28T14:28:00Z">
            <w:rPr>
              <w:ins w:id="513" w:author="胡 成成" w:date="2020-03-28T14:28:00Z"/>
              <w:b/>
              <w:sz w:val="24"/>
              <w:szCs w:val="28"/>
            </w:rPr>
          </w:rPrChange>
        </w:rPr>
        <w:pPrChange w:id="514" w:author="胡 成成" w:date="2020-03-28T14:28:00Z">
          <w:pPr>
            <w:pStyle w:val="aa"/>
            <w:spacing w:line="360" w:lineRule="auto"/>
            <w:ind w:left="360" w:firstLine="482"/>
          </w:pPr>
        </w:pPrChange>
      </w:pPr>
      <w:ins w:id="515" w:author="胡 成成" w:date="2020-03-28T14:28:00Z">
        <w:r w:rsidRPr="003D2D8F">
          <w:rPr>
            <w:bCs/>
            <w:sz w:val="22"/>
            <w:szCs w:val="24"/>
            <w:rPrChange w:id="516" w:author="胡 成成" w:date="2020-03-28T14:28:00Z">
              <w:rPr>
                <w:b/>
                <w:sz w:val="24"/>
                <w:szCs w:val="28"/>
              </w:rPr>
            </w:rPrChange>
          </w:rPr>
          <w:t>for k=</w:t>
        </w:r>
        <w:proofErr w:type="gramStart"/>
        <w:r w:rsidRPr="003D2D8F">
          <w:rPr>
            <w:bCs/>
            <w:sz w:val="22"/>
            <w:szCs w:val="24"/>
            <w:rPrChange w:id="517" w:author="胡 成成" w:date="2020-03-28T14:28:00Z">
              <w:rPr>
                <w:b/>
                <w:sz w:val="24"/>
                <w:szCs w:val="28"/>
              </w:rPr>
            </w:rPrChange>
          </w:rPr>
          <w:t>1:n</w:t>
        </w:r>
        <w:proofErr w:type="gramEnd"/>
      </w:ins>
    </w:p>
    <w:p w14:paraId="3F7A0169" w14:textId="77777777" w:rsidR="003D2D8F" w:rsidRPr="003D2D8F" w:rsidRDefault="003D2D8F">
      <w:pPr>
        <w:pStyle w:val="aa"/>
        <w:pBdr>
          <w:top w:val="single" w:sz="4" w:space="1" w:color="auto"/>
          <w:left w:val="single" w:sz="4" w:space="4" w:color="auto"/>
          <w:bottom w:val="single" w:sz="4" w:space="1" w:color="auto"/>
          <w:right w:val="single" w:sz="4" w:space="4" w:color="auto"/>
        </w:pBdr>
        <w:spacing w:line="360" w:lineRule="auto"/>
        <w:ind w:left="360" w:firstLine="440"/>
        <w:rPr>
          <w:ins w:id="518" w:author="胡 成成" w:date="2020-03-28T14:28:00Z"/>
          <w:bCs/>
          <w:sz w:val="22"/>
          <w:szCs w:val="24"/>
          <w:rPrChange w:id="519" w:author="胡 成成" w:date="2020-03-28T14:28:00Z">
            <w:rPr>
              <w:ins w:id="520" w:author="胡 成成" w:date="2020-03-28T14:28:00Z"/>
              <w:b/>
              <w:sz w:val="24"/>
              <w:szCs w:val="28"/>
            </w:rPr>
          </w:rPrChange>
        </w:rPr>
        <w:pPrChange w:id="521" w:author="胡 成成" w:date="2020-03-28T14:28:00Z">
          <w:pPr>
            <w:pStyle w:val="aa"/>
            <w:spacing w:line="360" w:lineRule="auto"/>
            <w:ind w:left="360" w:firstLine="482"/>
          </w:pPr>
        </w:pPrChange>
      </w:pPr>
      <w:ins w:id="522" w:author="胡 成成" w:date="2020-03-28T14:28:00Z">
        <w:r w:rsidRPr="003D2D8F">
          <w:rPr>
            <w:bCs/>
            <w:sz w:val="22"/>
            <w:szCs w:val="24"/>
            <w:rPrChange w:id="523" w:author="胡 成成" w:date="2020-03-28T14:28:00Z">
              <w:rPr>
                <w:b/>
                <w:sz w:val="24"/>
                <w:szCs w:val="28"/>
              </w:rPr>
            </w:rPrChange>
          </w:rPr>
          <w:lastRenderedPageBreak/>
          <w:t xml:space="preserve">    for </w:t>
        </w:r>
        <w:proofErr w:type="spellStart"/>
        <w:r w:rsidRPr="003D2D8F">
          <w:rPr>
            <w:bCs/>
            <w:sz w:val="22"/>
            <w:szCs w:val="24"/>
            <w:rPrChange w:id="524" w:author="胡 成成" w:date="2020-03-28T14:28:00Z">
              <w:rPr>
                <w:b/>
                <w:sz w:val="24"/>
                <w:szCs w:val="28"/>
              </w:rPr>
            </w:rPrChange>
          </w:rPr>
          <w:t>i</w:t>
        </w:r>
        <w:proofErr w:type="spellEnd"/>
        <w:r w:rsidRPr="003D2D8F">
          <w:rPr>
            <w:bCs/>
            <w:sz w:val="22"/>
            <w:szCs w:val="24"/>
            <w:rPrChange w:id="525" w:author="胡 成成" w:date="2020-03-28T14:28:00Z">
              <w:rPr>
                <w:b/>
                <w:sz w:val="24"/>
                <w:szCs w:val="28"/>
              </w:rPr>
            </w:rPrChange>
          </w:rPr>
          <w:t>=</w:t>
        </w:r>
        <w:proofErr w:type="gramStart"/>
        <w:r w:rsidRPr="003D2D8F">
          <w:rPr>
            <w:bCs/>
            <w:sz w:val="22"/>
            <w:szCs w:val="24"/>
            <w:rPrChange w:id="526" w:author="胡 成成" w:date="2020-03-28T14:28:00Z">
              <w:rPr>
                <w:b/>
                <w:sz w:val="24"/>
                <w:szCs w:val="28"/>
              </w:rPr>
            </w:rPrChange>
          </w:rPr>
          <w:t>1:n</w:t>
        </w:r>
        <w:proofErr w:type="gramEnd"/>
      </w:ins>
    </w:p>
    <w:p w14:paraId="4694F588" w14:textId="77777777" w:rsidR="003D2D8F" w:rsidRPr="003D2D8F" w:rsidRDefault="003D2D8F">
      <w:pPr>
        <w:pStyle w:val="aa"/>
        <w:pBdr>
          <w:top w:val="single" w:sz="4" w:space="1" w:color="auto"/>
          <w:left w:val="single" w:sz="4" w:space="4" w:color="auto"/>
          <w:bottom w:val="single" w:sz="4" w:space="1" w:color="auto"/>
          <w:right w:val="single" w:sz="4" w:space="4" w:color="auto"/>
        </w:pBdr>
        <w:spacing w:line="360" w:lineRule="auto"/>
        <w:ind w:left="360" w:firstLine="440"/>
        <w:rPr>
          <w:ins w:id="527" w:author="胡 成成" w:date="2020-03-28T14:28:00Z"/>
          <w:bCs/>
          <w:sz w:val="22"/>
          <w:szCs w:val="24"/>
          <w:rPrChange w:id="528" w:author="胡 成成" w:date="2020-03-28T14:28:00Z">
            <w:rPr>
              <w:ins w:id="529" w:author="胡 成成" w:date="2020-03-28T14:28:00Z"/>
              <w:b/>
              <w:sz w:val="24"/>
              <w:szCs w:val="28"/>
            </w:rPr>
          </w:rPrChange>
        </w:rPr>
        <w:pPrChange w:id="530" w:author="胡 成成" w:date="2020-03-28T14:28:00Z">
          <w:pPr>
            <w:pStyle w:val="aa"/>
            <w:spacing w:line="360" w:lineRule="auto"/>
            <w:ind w:left="360" w:firstLine="482"/>
          </w:pPr>
        </w:pPrChange>
      </w:pPr>
      <w:ins w:id="531" w:author="胡 成成" w:date="2020-03-28T14:28:00Z">
        <w:r w:rsidRPr="003D2D8F">
          <w:rPr>
            <w:bCs/>
            <w:sz w:val="22"/>
            <w:szCs w:val="24"/>
            <w:rPrChange w:id="532" w:author="胡 成成" w:date="2020-03-28T14:28:00Z">
              <w:rPr>
                <w:b/>
                <w:sz w:val="24"/>
                <w:szCs w:val="28"/>
              </w:rPr>
            </w:rPrChange>
          </w:rPr>
          <w:t xml:space="preserve">        for j=</w:t>
        </w:r>
        <w:proofErr w:type="gramStart"/>
        <w:r w:rsidRPr="003D2D8F">
          <w:rPr>
            <w:bCs/>
            <w:sz w:val="22"/>
            <w:szCs w:val="24"/>
            <w:rPrChange w:id="533" w:author="胡 成成" w:date="2020-03-28T14:28:00Z">
              <w:rPr>
                <w:b/>
                <w:sz w:val="24"/>
                <w:szCs w:val="28"/>
              </w:rPr>
            </w:rPrChange>
          </w:rPr>
          <w:t>1:n</w:t>
        </w:r>
        <w:proofErr w:type="gramEnd"/>
      </w:ins>
    </w:p>
    <w:p w14:paraId="5B9C3AD2" w14:textId="77777777" w:rsidR="003D2D8F" w:rsidRPr="003D2D8F" w:rsidRDefault="003D2D8F">
      <w:pPr>
        <w:pStyle w:val="aa"/>
        <w:pBdr>
          <w:top w:val="single" w:sz="4" w:space="1" w:color="auto"/>
          <w:left w:val="single" w:sz="4" w:space="4" w:color="auto"/>
          <w:bottom w:val="single" w:sz="4" w:space="1" w:color="auto"/>
          <w:right w:val="single" w:sz="4" w:space="4" w:color="auto"/>
        </w:pBdr>
        <w:spacing w:line="360" w:lineRule="auto"/>
        <w:ind w:left="360" w:firstLine="440"/>
        <w:rPr>
          <w:ins w:id="534" w:author="胡 成成" w:date="2020-03-28T14:28:00Z"/>
          <w:bCs/>
          <w:sz w:val="22"/>
          <w:szCs w:val="24"/>
          <w:rPrChange w:id="535" w:author="胡 成成" w:date="2020-03-28T14:28:00Z">
            <w:rPr>
              <w:ins w:id="536" w:author="胡 成成" w:date="2020-03-28T14:28:00Z"/>
              <w:b/>
              <w:sz w:val="24"/>
              <w:szCs w:val="28"/>
            </w:rPr>
          </w:rPrChange>
        </w:rPr>
        <w:pPrChange w:id="537" w:author="胡 成成" w:date="2020-03-28T14:28:00Z">
          <w:pPr>
            <w:pStyle w:val="aa"/>
            <w:spacing w:line="360" w:lineRule="auto"/>
            <w:ind w:left="360" w:firstLine="482"/>
          </w:pPr>
        </w:pPrChange>
      </w:pPr>
      <w:ins w:id="538" w:author="胡 成成" w:date="2020-03-28T14:28:00Z">
        <w:r w:rsidRPr="003D2D8F">
          <w:rPr>
            <w:bCs/>
            <w:sz w:val="22"/>
            <w:szCs w:val="24"/>
            <w:rPrChange w:id="539" w:author="胡 成成" w:date="2020-03-28T14:28:00Z">
              <w:rPr>
                <w:b/>
                <w:sz w:val="24"/>
                <w:szCs w:val="28"/>
              </w:rPr>
            </w:rPrChange>
          </w:rPr>
          <w:t xml:space="preserve">            if d(</w:t>
        </w:r>
        <w:proofErr w:type="spellStart"/>
        <w:proofErr w:type="gramStart"/>
        <w:r w:rsidRPr="003D2D8F">
          <w:rPr>
            <w:bCs/>
            <w:sz w:val="22"/>
            <w:szCs w:val="24"/>
            <w:rPrChange w:id="540" w:author="胡 成成" w:date="2020-03-28T14:28:00Z">
              <w:rPr>
                <w:b/>
                <w:sz w:val="24"/>
                <w:szCs w:val="28"/>
              </w:rPr>
            </w:rPrChange>
          </w:rPr>
          <w:t>i,k</w:t>
        </w:r>
        <w:proofErr w:type="spellEnd"/>
        <w:proofErr w:type="gramEnd"/>
        <w:r w:rsidRPr="003D2D8F">
          <w:rPr>
            <w:bCs/>
            <w:sz w:val="22"/>
            <w:szCs w:val="24"/>
            <w:rPrChange w:id="541" w:author="胡 成成" w:date="2020-03-28T14:28:00Z">
              <w:rPr>
                <w:b/>
                <w:sz w:val="24"/>
                <w:szCs w:val="28"/>
              </w:rPr>
            </w:rPrChange>
          </w:rPr>
          <w:t>)+d(</w:t>
        </w:r>
        <w:proofErr w:type="spellStart"/>
        <w:r w:rsidRPr="003D2D8F">
          <w:rPr>
            <w:bCs/>
            <w:sz w:val="22"/>
            <w:szCs w:val="24"/>
            <w:rPrChange w:id="542" w:author="胡 成成" w:date="2020-03-28T14:28:00Z">
              <w:rPr>
                <w:b/>
                <w:sz w:val="24"/>
                <w:szCs w:val="28"/>
              </w:rPr>
            </w:rPrChange>
          </w:rPr>
          <w:t>k,j</w:t>
        </w:r>
        <w:proofErr w:type="spellEnd"/>
        <w:r w:rsidRPr="003D2D8F">
          <w:rPr>
            <w:bCs/>
            <w:sz w:val="22"/>
            <w:szCs w:val="24"/>
            <w:rPrChange w:id="543" w:author="胡 成成" w:date="2020-03-28T14:28:00Z">
              <w:rPr>
                <w:b/>
                <w:sz w:val="24"/>
                <w:szCs w:val="28"/>
              </w:rPr>
            </w:rPrChange>
          </w:rPr>
          <w:t>)&lt;d(</w:t>
        </w:r>
        <w:proofErr w:type="spellStart"/>
        <w:r w:rsidRPr="003D2D8F">
          <w:rPr>
            <w:bCs/>
            <w:sz w:val="22"/>
            <w:szCs w:val="24"/>
            <w:rPrChange w:id="544" w:author="胡 成成" w:date="2020-03-28T14:28:00Z">
              <w:rPr>
                <w:b/>
                <w:sz w:val="24"/>
                <w:szCs w:val="28"/>
              </w:rPr>
            </w:rPrChange>
          </w:rPr>
          <w:t>i,j</w:t>
        </w:r>
        <w:proofErr w:type="spellEnd"/>
        <w:r w:rsidRPr="003D2D8F">
          <w:rPr>
            <w:bCs/>
            <w:sz w:val="22"/>
            <w:szCs w:val="24"/>
            <w:rPrChange w:id="545" w:author="胡 成成" w:date="2020-03-28T14:28:00Z">
              <w:rPr>
                <w:b/>
                <w:sz w:val="24"/>
                <w:szCs w:val="28"/>
              </w:rPr>
            </w:rPrChange>
          </w:rPr>
          <w:t>)</w:t>
        </w:r>
      </w:ins>
    </w:p>
    <w:p w14:paraId="13897105" w14:textId="77777777" w:rsidR="003D2D8F" w:rsidRPr="003D2D8F" w:rsidRDefault="003D2D8F">
      <w:pPr>
        <w:pStyle w:val="aa"/>
        <w:pBdr>
          <w:top w:val="single" w:sz="4" w:space="1" w:color="auto"/>
          <w:left w:val="single" w:sz="4" w:space="4" w:color="auto"/>
          <w:bottom w:val="single" w:sz="4" w:space="1" w:color="auto"/>
          <w:right w:val="single" w:sz="4" w:space="4" w:color="auto"/>
        </w:pBdr>
        <w:spacing w:line="360" w:lineRule="auto"/>
        <w:ind w:left="360" w:firstLine="440"/>
        <w:rPr>
          <w:ins w:id="546" w:author="胡 成成" w:date="2020-03-28T14:28:00Z"/>
          <w:bCs/>
          <w:sz w:val="22"/>
          <w:szCs w:val="24"/>
          <w:rPrChange w:id="547" w:author="胡 成成" w:date="2020-03-28T14:28:00Z">
            <w:rPr>
              <w:ins w:id="548" w:author="胡 成成" w:date="2020-03-28T14:28:00Z"/>
              <w:b/>
              <w:sz w:val="24"/>
              <w:szCs w:val="28"/>
            </w:rPr>
          </w:rPrChange>
        </w:rPr>
        <w:pPrChange w:id="549" w:author="胡 成成" w:date="2020-03-28T14:28:00Z">
          <w:pPr>
            <w:pStyle w:val="aa"/>
            <w:spacing w:line="360" w:lineRule="auto"/>
            <w:ind w:left="360" w:firstLine="482"/>
          </w:pPr>
        </w:pPrChange>
      </w:pPr>
      <w:ins w:id="550" w:author="胡 成成" w:date="2020-03-28T14:28:00Z">
        <w:r w:rsidRPr="003D2D8F">
          <w:rPr>
            <w:bCs/>
            <w:sz w:val="22"/>
            <w:szCs w:val="24"/>
            <w:rPrChange w:id="551" w:author="胡 成成" w:date="2020-03-28T14:28:00Z">
              <w:rPr>
                <w:b/>
                <w:sz w:val="24"/>
                <w:szCs w:val="28"/>
              </w:rPr>
            </w:rPrChange>
          </w:rPr>
          <w:t xml:space="preserve">                d(</w:t>
        </w:r>
        <w:proofErr w:type="spellStart"/>
        <w:proofErr w:type="gramStart"/>
        <w:r w:rsidRPr="003D2D8F">
          <w:rPr>
            <w:bCs/>
            <w:sz w:val="22"/>
            <w:szCs w:val="24"/>
            <w:rPrChange w:id="552" w:author="胡 成成" w:date="2020-03-28T14:28:00Z">
              <w:rPr>
                <w:b/>
                <w:sz w:val="24"/>
                <w:szCs w:val="28"/>
              </w:rPr>
            </w:rPrChange>
          </w:rPr>
          <w:t>i,j</w:t>
        </w:r>
        <w:proofErr w:type="spellEnd"/>
        <w:proofErr w:type="gramEnd"/>
        <w:r w:rsidRPr="003D2D8F">
          <w:rPr>
            <w:bCs/>
            <w:sz w:val="22"/>
            <w:szCs w:val="24"/>
            <w:rPrChange w:id="553" w:author="胡 成成" w:date="2020-03-28T14:28:00Z">
              <w:rPr>
                <w:b/>
                <w:sz w:val="24"/>
                <w:szCs w:val="28"/>
              </w:rPr>
            </w:rPrChange>
          </w:rPr>
          <w:t>)=d(</w:t>
        </w:r>
        <w:proofErr w:type="spellStart"/>
        <w:r w:rsidRPr="003D2D8F">
          <w:rPr>
            <w:bCs/>
            <w:sz w:val="22"/>
            <w:szCs w:val="24"/>
            <w:rPrChange w:id="554" w:author="胡 成成" w:date="2020-03-28T14:28:00Z">
              <w:rPr>
                <w:b/>
                <w:sz w:val="24"/>
                <w:szCs w:val="28"/>
              </w:rPr>
            </w:rPrChange>
          </w:rPr>
          <w:t>i,k</w:t>
        </w:r>
        <w:proofErr w:type="spellEnd"/>
        <w:r w:rsidRPr="003D2D8F">
          <w:rPr>
            <w:bCs/>
            <w:sz w:val="22"/>
            <w:szCs w:val="24"/>
            <w:rPrChange w:id="555" w:author="胡 成成" w:date="2020-03-28T14:28:00Z">
              <w:rPr>
                <w:b/>
                <w:sz w:val="24"/>
                <w:szCs w:val="28"/>
              </w:rPr>
            </w:rPrChange>
          </w:rPr>
          <w:t>)+d(</w:t>
        </w:r>
        <w:proofErr w:type="spellStart"/>
        <w:r w:rsidRPr="003D2D8F">
          <w:rPr>
            <w:bCs/>
            <w:sz w:val="22"/>
            <w:szCs w:val="24"/>
            <w:rPrChange w:id="556" w:author="胡 成成" w:date="2020-03-28T14:28:00Z">
              <w:rPr>
                <w:b/>
                <w:sz w:val="24"/>
                <w:szCs w:val="28"/>
              </w:rPr>
            </w:rPrChange>
          </w:rPr>
          <w:t>k,j</w:t>
        </w:r>
        <w:proofErr w:type="spellEnd"/>
        <w:r w:rsidRPr="003D2D8F">
          <w:rPr>
            <w:bCs/>
            <w:sz w:val="22"/>
            <w:szCs w:val="24"/>
            <w:rPrChange w:id="557" w:author="胡 成成" w:date="2020-03-28T14:28:00Z">
              <w:rPr>
                <w:b/>
                <w:sz w:val="24"/>
                <w:szCs w:val="28"/>
              </w:rPr>
            </w:rPrChange>
          </w:rPr>
          <w:t>);</w:t>
        </w:r>
      </w:ins>
    </w:p>
    <w:p w14:paraId="1AC1816B" w14:textId="77777777" w:rsidR="003D2D8F" w:rsidRPr="003D2D8F" w:rsidRDefault="003D2D8F">
      <w:pPr>
        <w:pStyle w:val="aa"/>
        <w:pBdr>
          <w:top w:val="single" w:sz="4" w:space="1" w:color="auto"/>
          <w:left w:val="single" w:sz="4" w:space="4" w:color="auto"/>
          <w:bottom w:val="single" w:sz="4" w:space="1" w:color="auto"/>
          <w:right w:val="single" w:sz="4" w:space="4" w:color="auto"/>
        </w:pBdr>
        <w:spacing w:line="360" w:lineRule="auto"/>
        <w:ind w:left="360" w:firstLine="440"/>
        <w:rPr>
          <w:ins w:id="558" w:author="胡 成成" w:date="2020-03-28T14:28:00Z"/>
          <w:bCs/>
          <w:sz w:val="22"/>
          <w:szCs w:val="24"/>
          <w:rPrChange w:id="559" w:author="胡 成成" w:date="2020-03-28T14:28:00Z">
            <w:rPr>
              <w:ins w:id="560" w:author="胡 成成" w:date="2020-03-28T14:28:00Z"/>
              <w:b/>
              <w:sz w:val="24"/>
              <w:szCs w:val="28"/>
            </w:rPr>
          </w:rPrChange>
        </w:rPr>
        <w:pPrChange w:id="561" w:author="胡 成成" w:date="2020-03-28T14:28:00Z">
          <w:pPr>
            <w:pStyle w:val="aa"/>
            <w:spacing w:line="360" w:lineRule="auto"/>
            <w:ind w:left="360" w:firstLine="482"/>
          </w:pPr>
        </w:pPrChange>
      </w:pPr>
      <w:ins w:id="562" w:author="胡 成成" w:date="2020-03-28T14:28:00Z">
        <w:r w:rsidRPr="003D2D8F">
          <w:rPr>
            <w:bCs/>
            <w:sz w:val="22"/>
            <w:szCs w:val="24"/>
            <w:rPrChange w:id="563" w:author="胡 成成" w:date="2020-03-28T14:28:00Z">
              <w:rPr>
                <w:b/>
                <w:sz w:val="24"/>
                <w:szCs w:val="28"/>
              </w:rPr>
            </w:rPrChange>
          </w:rPr>
          <w:t xml:space="preserve">                r(</w:t>
        </w:r>
        <w:proofErr w:type="spellStart"/>
        <w:proofErr w:type="gramStart"/>
        <w:r w:rsidRPr="003D2D8F">
          <w:rPr>
            <w:bCs/>
            <w:sz w:val="22"/>
            <w:szCs w:val="24"/>
            <w:rPrChange w:id="564" w:author="胡 成成" w:date="2020-03-28T14:28:00Z">
              <w:rPr>
                <w:b/>
                <w:sz w:val="24"/>
                <w:szCs w:val="28"/>
              </w:rPr>
            </w:rPrChange>
          </w:rPr>
          <w:t>i,j</w:t>
        </w:r>
        <w:proofErr w:type="spellEnd"/>
        <w:proofErr w:type="gramEnd"/>
        <w:r w:rsidRPr="003D2D8F">
          <w:rPr>
            <w:bCs/>
            <w:sz w:val="22"/>
            <w:szCs w:val="24"/>
            <w:rPrChange w:id="565" w:author="胡 成成" w:date="2020-03-28T14:28:00Z">
              <w:rPr>
                <w:b/>
                <w:sz w:val="24"/>
                <w:szCs w:val="28"/>
              </w:rPr>
            </w:rPrChange>
          </w:rPr>
          <w:t>)=r(</w:t>
        </w:r>
        <w:proofErr w:type="spellStart"/>
        <w:r w:rsidRPr="003D2D8F">
          <w:rPr>
            <w:bCs/>
            <w:sz w:val="22"/>
            <w:szCs w:val="24"/>
            <w:rPrChange w:id="566" w:author="胡 成成" w:date="2020-03-28T14:28:00Z">
              <w:rPr>
                <w:b/>
                <w:sz w:val="24"/>
                <w:szCs w:val="28"/>
              </w:rPr>
            </w:rPrChange>
          </w:rPr>
          <w:t>i,k</w:t>
        </w:r>
        <w:proofErr w:type="spellEnd"/>
        <w:r w:rsidRPr="003D2D8F">
          <w:rPr>
            <w:bCs/>
            <w:sz w:val="22"/>
            <w:szCs w:val="24"/>
            <w:rPrChange w:id="567" w:author="胡 成成" w:date="2020-03-28T14:28:00Z">
              <w:rPr>
                <w:b/>
                <w:sz w:val="24"/>
                <w:szCs w:val="28"/>
              </w:rPr>
            </w:rPrChange>
          </w:rPr>
          <w:t>);</w:t>
        </w:r>
      </w:ins>
    </w:p>
    <w:p w14:paraId="0C8EACFB" w14:textId="77777777" w:rsidR="003D2D8F" w:rsidRPr="003D2D8F" w:rsidRDefault="003D2D8F">
      <w:pPr>
        <w:pStyle w:val="aa"/>
        <w:pBdr>
          <w:top w:val="single" w:sz="4" w:space="1" w:color="auto"/>
          <w:left w:val="single" w:sz="4" w:space="4" w:color="auto"/>
          <w:bottom w:val="single" w:sz="4" w:space="1" w:color="auto"/>
          <w:right w:val="single" w:sz="4" w:space="4" w:color="auto"/>
        </w:pBdr>
        <w:spacing w:line="360" w:lineRule="auto"/>
        <w:ind w:left="360" w:firstLine="440"/>
        <w:rPr>
          <w:ins w:id="568" w:author="胡 成成" w:date="2020-03-28T14:28:00Z"/>
          <w:bCs/>
          <w:sz w:val="22"/>
          <w:szCs w:val="24"/>
          <w:rPrChange w:id="569" w:author="胡 成成" w:date="2020-03-28T14:28:00Z">
            <w:rPr>
              <w:ins w:id="570" w:author="胡 成成" w:date="2020-03-28T14:28:00Z"/>
              <w:b/>
              <w:sz w:val="24"/>
              <w:szCs w:val="28"/>
            </w:rPr>
          </w:rPrChange>
        </w:rPr>
        <w:pPrChange w:id="571" w:author="胡 成成" w:date="2020-03-28T14:28:00Z">
          <w:pPr>
            <w:pStyle w:val="aa"/>
            <w:spacing w:line="360" w:lineRule="auto"/>
            <w:ind w:left="360" w:firstLine="482"/>
          </w:pPr>
        </w:pPrChange>
      </w:pPr>
      <w:ins w:id="572" w:author="胡 成成" w:date="2020-03-28T14:28:00Z">
        <w:r w:rsidRPr="003D2D8F">
          <w:rPr>
            <w:bCs/>
            <w:sz w:val="22"/>
            <w:szCs w:val="24"/>
            <w:rPrChange w:id="573" w:author="胡 成成" w:date="2020-03-28T14:28:00Z">
              <w:rPr>
                <w:b/>
                <w:sz w:val="24"/>
                <w:szCs w:val="28"/>
              </w:rPr>
            </w:rPrChange>
          </w:rPr>
          <w:t xml:space="preserve">            end </w:t>
        </w:r>
      </w:ins>
    </w:p>
    <w:p w14:paraId="588EDB1F" w14:textId="77777777" w:rsidR="003D2D8F" w:rsidRPr="003D2D8F" w:rsidRDefault="003D2D8F">
      <w:pPr>
        <w:pStyle w:val="aa"/>
        <w:pBdr>
          <w:top w:val="single" w:sz="4" w:space="1" w:color="auto"/>
          <w:left w:val="single" w:sz="4" w:space="4" w:color="auto"/>
          <w:bottom w:val="single" w:sz="4" w:space="1" w:color="auto"/>
          <w:right w:val="single" w:sz="4" w:space="4" w:color="auto"/>
        </w:pBdr>
        <w:spacing w:line="360" w:lineRule="auto"/>
        <w:ind w:left="360" w:firstLine="440"/>
        <w:rPr>
          <w:ins w:id="574" w:author="胡 成成" w:date="2020-03-28T14:28:00Z"/>
          <w:bCs/>
          <w:sz w:val="22"/>
          <w:szCs w:val="24"/>
          <w:rPrChange w:id="575" w:author="胡 成成" w:date="2020-03-28T14:28:00Z">
            <w:rPr>
              <w:ins w:id="576" w:author="胡 成成" w:date="2020-03-28T14:28:00Z"/>
              <w:b/>
              <w:sz w:val="24"/>
              <w:szCs w:val="28"/>
            </w:rPr>
          </w:rPrChange>
        </w:rPr>
        <w:pPrChange w:id="577" w:author="胡 成成" w:date="2020-03-28T14:28:00Z">
          <w:pPr>
            <w:pStyle w:val="aa"/>
            <w:spacing w:line="360" w:lineRule="auto"/>
            <w:ind w:left="360" w:firstLine="482"/>
          </w:pPr>
        </w:pPrChange>
      </w:pPr>
      <w:ins w:id="578" w:author="胡 成成" w:date="2020-03-28T14:28:00Z">
        <w:r w:rsidRPr="003D2D8F">
          <w:rPr>
            <w:bCs/>
            <w:sz w:val="22"/>
            <w:szCs w:val="24"/>
            <w:rPrChange w:id="579" w:author="胡 成成" w:date="2020-03-28T14:28:00Z">
              <w:rPr>
                <w:b/>
                <w:sz w:val="24"/>
                <w:szCs w:val="28"/>
              </w:rPr>
            </w:rPrChange>
          </w:rPr>
          <w:t xml:space="preserve">        end </w:t>
        </w:r>
      </w:ins>
    </w:p>
    <w:p w14:paraId="7B79081A" w14:textId="77777777" w:rsidR="003D2D8F" w:rsidRPr="003D2D8F" w:rsidRDefault="003D2D8F">
      <w:pPr>
        <w:pStyle w:val="aa"/>
        <w:pBdr>
          <w:top w:val="single" w:sz="4" w:space="1" w:color="auto"/>
          <w:left w:val="single" w:sz="4" w:space="4" w:color="auto"/>
          <w:bottom w:val="single" w:sz="4" w:space="1" w:color="auto"/>
          <w:right w:val="single" w:sz="4" w:space="4" w:color="auto"/>
        </w:pBdr>
        <w:spacing w:line="360" w:lineRule="auto"/>
        <w:ind w:left="360" w:firstLine="440"/>
        <w:rPr>
          <w:ins w:id="580" w:author="胡 成成" w:date="2020-03-28T14:28:00Z"/>
          <w:bCs/>
          <w:sz w:val="22"/>
          <w:szCs w:val="24"/>
          <w:rPrChange w:id="581" w:author="胡 成成" w:date="2020-03-28T14:28:00Z">
            <w:rPr>
              <w:ins w:id="582" w:author="胡 成成" w:date="2020-03-28T14:28:00Z"/>
              <w:b/>
              <w:sz w:val="24"/>
              <w:szCs w:val="28"/>
            </w:rPr>
          </w:rPrChange>
        </w:rPr>
        <w:pPrChange w:id="583" w:author="胡 成成" w:date="2020-03-28T14:28:00Z">
          <w:pPr>
            <w:pStyle w:val="aa"/>
            <w:spacing w:line="360" w:lineRule="auto"/>
            <w:ind w:left="360" w:firstLine="482"/>
          </w:pPr>
        </w:pPrChange>
      </w:pPr>
      <w:ins w:id="584" w:author="胡 成成" w:date="2020-03-28T14:28:00Z">
        <w:r w:rsidRPr="003D2D8F">
          <w:rPr>
            <w:bCs/>
            <w:sz w:val="22"/>
            <w:szCs w:val="24"/>
            <w:rPrChange w:id="585" w:author="胡 成成" w:date="2020-03-28T14:28:00Z">
              <w:rPr>
                <w:b/>
                <w:sz w:val="24"/>
                <w:szCs w:val="28"/>
              </w:rPr>
            </w:rPrChange>
          </w:rPr>
          <w:t xml:space="preserve">    end</w:t>
        </w:r>
      </w:ins>
    </w:p>
    <w:p w14:paraId="6D38D776" w14:textId="77777777" w:rsidR="003D2D8F" w:rsidRPr="003D2D8F" w:rsidRDefault="003D2D8F">
      <w:pPr>
        <w:pStyle w:val="aa"/>
        <w:pBdr>
          <w:top w:val="single" w:sz="4" w:space="1" w:color="auto"/>
          <w:left w:val="single" w:sz="4" w:space="4" w:color="auto"/>
          <w:bottom w:val="single" w:sz="4" w:space="1" w:color="auto"/>
          <w:right w:val="single" w:sz="4" w:space="4" w:color="auto"/>
        </w:pBdr>
        <w:spacing w:line="360" w:lineRule="auto"/>
        <w:ind w:left="360" w:firstLine="440"/>
        <w:rPr>
          <w:ins w:id="586" w:author="胡 成成" w:date="2020-03-28T14:28:00Z"/>
          <w:bCs/>
          <w:sz w:val="22"/>
          <w:szCs w:val="24"/>
          <w:rPrChange w:id="587" w:author="胡 成成" w:date="2020-03-28T14:28:00Z">
            <w:rPr>
              <w:ins w:id="588" w:author="胡 成成" w:date="2020-03-28T14:28:00Z"/>
              <w:b/>
              <w:sz w:val="24"/>
              <w:szCs w:val="28"/>
            </w:rPr>
          </w:rPrChange>
        </w:rPr>
        <w:pPrChange w:id="589" w:author="胡 成成" w:date="2020-03-28T14:28:00Z">
          <w:pPr>
            <w:pStyle w:val="aa"/>
            <w:spacing w:line="360" w:lineRule="auto"/>
            <w:ind w:left="360" w:firstLine="482"/>
          </w:pPr>
        </w:pPrChange>
      </w:pPr>
      <w:ins w:id="590" w:author="胡 成成" w:date="2020-03-28T14:28:00Z">
        <w:r w:rsidRPr="003D2D8F">
          <w:rPr>
            <w:bCs/>
            <w:sz w:val="22"/>
            <w:szCs w:val="24"/>
            <w:rPrChange w:id="591" w:author="胡 成成" w:date="2020-03-28T14:28:00Z">
              <w:rPr>
                <w:b/>
                <w:sz w:val="24"/>
                <w:szCs w:val="28"/>
              </w:rPr>
            </w:rPrChange>
          </w:rPr>
          <w:t xml:space="preserve">    k;</w:t>
        </w:r>
      </w:ins>
    </w:p>
    <w:p w14:paraId="38AEBA2F" w14:textId="77777777" w:rsidR="003D2D8F" w:rsidRPr="003D2D8F" w:rsidRDefault="003D2D8F">
      <w:pPr>
        <w:pStyle w:val="aa"/>
        <w:pBdr>
          <w:top w:val="single" w:sz="4" w:space="1" w:color="auto"/>
          <w:left w:val="single" w:sz="4" w:space="4" w:color="auto"/>
          <w:bottom w:val="single" w:sz="4" w:space="1" w:color="auto"/>
          <w:right w:val="single" w:sz="4" w:space="4" w:color="auto"/>
        </w:pBdr>
        <w:spacing w:line="360" w:lineRule="auto"/>
        <w:ind w:left="360" w:firstLine="440"/>
        <w:rPr>
          <w:ins w:id="592" w:author="胡 成成" w:date="2020-03-28T14:28:00Z"/>
          <w:bCs/>
          <w:sz w:val="22"/>
          <w:szCs w:val="24"/>
          <w:rPrChange w:id="593" w:author="胡 成成" w:date="2020-03-28T14:28:00Z">
            <w:rPr>
              <w:ins w:id="594" w:author="胡 成成" w:date="2020-03-28T14:28:00Z"/>
              <w:b/>
              <w:sz w:val="24"/>
              <w:szCs w:val="28"/>
            </w:rPr>
          </w:rPrChange>
        </w:rPr>
        <w:pPrChange w:id="595" w:author="胡 成成" w:date="2020-03-28T14:28:00Z">
          <w:pPr>
            <w:pStyle w:val="aa"/>
            <w:spacing w:line="360" w:lineRule="auto"/>
            <w:ind w:left="360" w:firstLine="482"/>
          </w:pPr>
        </w:pPrChange>
      </w:pPr>
      <w:ins w:id="596" w:author="胡 成成" w:date="2020-03-28T14:28:00Z">
        <w:r w:rsidRPr="003D2D8F">
          <w:rPr>
            <w:bCs/>
            <w:sz w:val="22"/>
            <w:szCs w:val="24"/>
            <w:rPrChange w:id="597" w:author="胡 成成" w:date="2020-03-28T14:28:00Z">
              <w:rPr>
                <w:b/>
                <w:sz w:val="24"/>
                <w:szCs w:val="28"/>
              </w:rPr>
            </w:rPrChange>
          </w:rPr>
          <w:t xml:space="preserve">    d;</w:t>
        </w:r>
      </w:ins>
    </w:p>
    <w:p w14:paraId="222981B4" w14:textId="77777777" w:rsidR="003D2D8F" w:rsidRPr="003D2D8F" w:rsidRDefault="003D2D8F">
      <w:pPr>
        <w:pStyle w:val="aa"/>
        <w:pBdr>
          <w:top w:val="single" w:sz="4" w:space="1" w:color="auto"/>
          <w:left w:val="single" w:sz="4" w:space="4" w:color="auto"/>
          <w:bottom w:val="single" w:sz="4" w:space="1" w:color="auto"/>
          <w:right w:val="single" w:sz="4" w:space="4" w:color="auto"/>
        </w:pBdr>
        <w:spacing w:line="360" w:lineRule="auto"/>
        <w:ind w:left="360" w:firstLine="440"/>
        <w:rPr>
          <w:ins w:id="598" w:author="胡 成成" w:date="2020-03-28T14:28:00Z"/>
          <w:bCs/>
          <w:sz w:val="22"/>
          <w:szCs w:val="24"/>
          <w:rPrChange w:id="599" w:author="胡 成成" w:date="2020-03-28T14:28:00Z">
            <w:rPr>
              <w:ins w:id="600" w:author="胡 成成" w:date="2020-03-28T14:28:00Z"/>
              <w:b/>
              <w:sz w:val="24"/>
              <w:szCs w:val="28"/>
            </w:rPr>
          </w:rPrChange>
        </w:rPr>
        <w:pPrChange w:id="601" w:author="胡 成成" w:date="2020-03-28T14:28:00Z">
          <w:pPr>
            <w:pStyle w:val="aa"/>
            <w:spacing w:line="360" w:lineRule="auto"/>
            <w:ind w:left="360" w:firstLine="482"/>
          </w:pPr>
        </w:pPrChange>
      </w:pPr>
      <w:ins w:id="602" w:author="胡 成成" w:date="2020-03-28T14:28:00Z">
        <w:r w:rsidRPr="003D2D8F">
          <w:rPr>
            <w:bCs/>
            <w:sz w:val="22"/>
            <w:szCs w:val="24"/>
            <w:rPrChange w:id="603" w:author="胡 成成" w:date="2020-03-28T14:28:00Z">
              <w:rPr>
                <w:b/>
                <w:sz w:val="24"/>
                <w:szCs w:val="28"/>
              </w:rPr>
            </w:rPrChange>
          </w:rPr>
          <w:t xml:space="preserve">    r;</w:t>
        </w:r>
      </w:ins>
    </w:p>
    <w:p w14:paraId="2D61AE0F" w14:textId="77777777" w:rsidR="003D2D8F" w:rsidRPr="003D2D8F" w:rsidRDefault="003D2D8F">
      <w:pPr>
        <w:pStyle w:val="aa"/>
        <w:pBdr>
          <w:top w:val="single" w:sz="4" w:space="1" w:color="auto"/>
          <w:left w:val="single" w:sz="4" w:space="4" w:color="auto"/>
          <w:bottom w:val="single" w:sz="4" w:space="1" w:color="auto"/>
          <w:right w:val="single" w:sz="4" w:space="4" w:color="auto"/>
        </w:pBdr>
        <w:spacing w:line="360" w:lineRule="auto"/>
        <w:ind w:left="360" w:firstLine="440"/>
        <w:rPr>
          <w:ins w:id="604" w:author="胡 成成" w:date="2020-03-28T14:28:00Z"/>
          <w:bCs/>
          <w:sz w:val="22"/>
          <w:szCs w:val="24"/>
          <w:rPrChange w:id="605" w:author="胡 成成" w:date="2020-03-28T14:28:00Z">
            <w:rPr>
              <w:ins w:id="606" w:author="胡 成成" w:date="2020-03-28T14:28:00Z"/>
              <w:b/>
              <w:sz w:val="24"/>
              <w:szCs w:val="28"/>
            </w:rPr>
          </w:rPrChange>
        </w:rPr>
        <w:pPrChange w:id="607" w:author="胡 成成" w:date="2020-03-28T14:28:00Z">
          <w:pPr>
            <w:pStyle w:val="aa"/>
            <w:spacing w:line="360" w:lineRule="auto"/>
            <w:ind w:left="360" w:firstLine="482"/>
          </w:pPr>
        </w:pPrChange>
      </w:pPr>
      <w:ins w:id="608" w:author="胡 成成" w:date="2020-03-28T14:28:00Z">
        <w:r w:rsidRPr="003D2D8F">
          <w:rPr>
            <w:bCs/>
            <w:sz w:val="22"/>
            <w:szCs w:val="24"/>
            <w:rPrChange w:id="609" w:author="胡 成成" w:date="2020-03-28T14:28:00Z">
              <w:rPr>
                <w:b/>
                <w:sz w:val="24"/>
                <w:szCs w:val="28"/>
              </w:rPr>
            </w:rPrChange>
          </w:rPr>
          <w:t>end</w:t>
        </w:r>
      </w:ins>
    </w:p>
    <w:p w14:paraId="175F3CDC" w14:textId="77777777" w:rsidR="003D2D8F" w:rsidRPr="003D2D8F" w:rsidRDefault="003D2D8F">
      <w:pPr>
        <w:pStyle w:val="aa"/>
        <w:pBdr>
          <w:top w:val="single" w:sz="4" w:space="1" w:color="auto"/>
          <w:left w:val="single" w:sz="4" w:space="4" w:color="auto"/>
          <w:bottom w:val="single" w:sz="4" w:space="1" w:color="auto"/>
          <w:right w:val="single" w:sz="4" w:space="4" w:color="auto"/>
        </w:pBdr>
        <w:spacing w:line="360" w:lineRule="auto"/>
        <w:ind w:left="360" w:firstLine="440"/>
        <w:rPr>
          <w:ins w:id="610" w:author="胡 成成" w:date="2020-03-28T14:28:00Z"/>
          <w:bCs/>
          <w:sz w:val="22"/>
          <w:szCs w:val="24"/>
          <w:rPrChange w:id="611" w:author="胡 成成" w:date="2020-03-28T14:28:00Z">
            <w:rPr>
              <w:ins w:id="612" w:author="胡 成成" w:date="2020-03-28T14:28:00Z"/>
              <w:b/>
              <w:sz w:val="24"/>
              <w:szCs w:val="28"/>
            </w:rPr>
          </w:rPrChange>
        </w:rPr>
        <w:pPrChange w:id="613" w:author="胡 成成" w:date="2020-03-28T14:28:00Z">
          <w:pPr>
            <w:pStyle w:val="aa"/>
            <w:spacing w:line="360" w:lineRule="auto"/>
            <w:ind w:left="360" w:firstLine="482"/>
          </w:pPr>
        </w:pPrChange>
      </w:pPr>
      <w:ins w:id="614" w:author="胡 成成" w:date="2020-03-28T14:28:00Z">
        <w:r w:rsidRPr="003D2D8F">
          <w:rPr>
            <w:bCs/>
            <w:sz w:val="22"/>
            <w:szCs w:val="24"/>
            <w:rPrChange w:id="615" w:author="胡 成成" w:date="2020-03-28T14:28:00Z">
              <w:rPr>
                <w:b/>
                <w:sz w:val="24"/>
                <w:szCs w:val="28"/>
              </w:rPr>
            </w:rPrChange>
          </w:rPr>
          <w:t>d</w:t>
        </w:r>
      </w:ins>
    </w:p>
    <w:p w14:paraId="3C234585" w14:textId="3BAE7B5F" w:rsidR="003D2D8F" w:rsidRPr="003D2D8F" w:rsidRDefault="003D2D8F">
      <w:pPr>
        <w:pStyle w:val="aa"/>
        <w:pBdr>
          <w:top w:val="single" w:sz="4" w:space="1" w:color="auto"/>
          <w:left w:val="single" w:sz="4" w:space="4" w:color="auto"/>
          <w:bottom w:val="single" w:sz="4" w:space="1" w:color="auto"/>
          <w:right w:val="single" w:sz="4" w:space="4" w:color="auto"/>
        </w:pBdr>
        <w:spacing w:line="360" w:lineRule="auto"/>
        <w:ind w:left="360" w:firstLineChars="0" w:firstLine="0"/>
        <w:rPr>
          <w:ins w:id="616" w:author="胡 成成" w:date="2020-03-28T14:27:00Z"/>
          <w:bCs/>
          <w:sz w:val="22"/>
          <w:szCs w:val="24"/>
          <w:rPrChange w:id="617" w:author="胡 成成" w:date="2020-03-28T14:28:00Z">
            <w:rPr>
              <w:ins w:id="618" w:author="胡 成成" w:date="2020-03-28T14:27:00Z"/>
            </w:rPr>
          </w:rPrChange>
        </w:rPr>
        <w:pPrChange w:id="619" w:author="胡 成成" w:date="2020-03-28T14:28:00Z">
          <w:pPr>
            <w:spacing w:line="360" w:lineRule="auto"/>
          </w:pPr>
        </w:pPrChange>
      </w:pPr>
      <w:ins w:id="620" w:author="胡 成成" w:date="2020-03-28T14:28:00Z">
        <w:r w:rsidRPr="003D2D8F">
          <w:rPr>
            <w:bCs/>
            <w:sz w:val="22"/>
            <w:szCs w:val="24"/>
            <w:rPrChange w:id="621" w:author="胡 成成" w:date="2020-03-28T14:28:00Z">
              <w:rPr>
                <w:b/>
                <w:sz w:val="24"/>
                <w:szCs w:val="28"/>
              </w:rPr>
            </w:rPrChange>
          </w:rPr>
          <w:t>r</w:t>
        </w:r>
      </w:ins>
    </w:p>
    <w:p w14:paraId="0001CA03" w14:textId="4B01B082" w:rsidR="00B37830" w:rsidRDefault="00B37830" w:rsidP="00B37830">
      <w:pPr>
        <w:pStyle w:val="aa"/>
        <w:numPr>
          <w:ilvl w:val="0"/>
          <w:numId w:val="7"/>
        </w:numPr>
        <w:spacing w:line="360" w:lineRule="auto"/>
        <w:ind w:firstLineChars="0"/>
        <w:rPr>
          <w:ins w:id="622" w:author="胡 成成" w:date="2020-03-28T14:30:00Z"/>
          <w:b/>
          <w:sz w:val="24"/>
          <w:szCs w:val="28"/>
        </w:rPr>
      </w:pPr>
      <w:proofErr w:type="spellStart"/>
      <w:ins w:id="623" w:author="胡 成成" w:date="2020-03-28T14:27:00Z">
        <w:r>
          <w:rPr>
            <w:rFonts w:hint="eastAsia"/>
            <w:b/>
            <w:sz w:val="24"/>
            <w:szCs w:val="28"/>
          </w:rPr>
          <w:t>DisplayPath.</w:t>
        </w:r>
        <w:r>
          <w:rPr>
            <w:b/>
            <w:sz w:val="24"/>
            <w:szCs w:val="28"/>
          </w:rPr>
          <w:t>m</w:t>
        </w:r>
        <w:proofErr w:type="spellEnd"/>
        <w:r>
          <w:rPr>
            <w:rFonts w:hint="eastAsia"/>
            <w:b/>
            <w:sz w:val="24"/>
            <w:szCs w:val="28"/>
          </w:rPr>
          <w:t>函数</w:t>
        </w:r>
      </w:ins>
    </w:p>
    <w:p w14:paraId="3D1CC7BA" w14:textId="77777777" w:rsidR="00304D7C" w:rsidRPr="00304D7C" w:rsidRDefault="00304D7C">
      <w:pPr>
        <w:pStyle w:val="aa"/>
        <w:pBdr>
          <w:top w:val="single" w:sz="4" w:space="1" w:color="auto"/>
          <w:left w:val="single" w:sz="4" w:space="4" w:color="auto"/>
          <w:bottom w:val="single" w:sz="4" w:space="1" w:color="auto"/>
          <w:right w:val="single" w:sz="4" w:space="4" w:color="auto"/>
        </w:pBdr>
        <w:spacing w:line="360" w:lineRule="auto"/>
        <w:ind w:left="360" w:firstLine="440"/>
        <w:rPr>
          <w:ins w:id="624" w:author="胡 成成" w:date="2020-03-28T14:30:00Z"/>
          <w:bCs/>
          <w:sz w:val="22"/>
          <w:szCs w:val="24"/>
          <w:rPrChange w:id="625" w:author="胡 成成" w:date="2020-03-28T14:30:00Z">
            <w:rPr>
              <w:ins w:id="626" w:author="胡 成成" w:date="2020-03-28T14:30:00Z"/>
              <w:bCs/>
              <w:sz w:val="24"/>
              <w:szCs w:val="28"/>
            </w:rPr>
          </w:rPrChange>
        </w:rPr>
        <w:pPrChange w:id="627" w:author="胡 成成" w:date="2020-03-28T14:30:00Z">
          <w:pPr>
            <w:pStyle w:val="aa"/>
            <w:spacing w:line="360" w:lineRule="auto"/>
            <w:ind w:left="360" w:firstLine="480"/>
          </w:pPr>
        </w:pPrChange>
      </w:pPr>
      <w:ins w:id="628" w:author="胡 成成" w:date="2020-03-28T14:30:00Z">
        <w:r w:rsidRPr="00304D7C">
          <w:rPr>
            <w:bCs/>
            <w:sz w:val="22"/>
            <w:szCs w:val="24"/>
            <w:rPrChange w:id="629" w:author="胡 成成" w:date="2020-03-28T14:30:00Z">
              <w:rPr>
                <w:bCs/>
                <w:sz w:val="24"/>
                <w:szCs w:val="28"/>
              </w:rPr>
            </w:rPrChange>
          </w:rPr>
          <w:t xml:space="preserve">% </w:t>
        </w:r>
        <w:proofErr w:type="spellStart"/>
        <w:r w:rsidRPr="00304D7C">
          <w:rPr>
            <w:bCs/>
            <w:sz w:val="22"/>
            <w:szCs w:val="24"/>
            <w:rPrChange w:id="630" w:author="胡 成成" w:date="2020-03-28T14:30:00Z">
              <w:rPr>
                <w:bCs/>
                <w:sz w:val="24"/>
                <w:szCs w:val="28"/>
              </w:rPr>
            </w:rPrChange>
          </w:rPr>
          <w:t>DisplayPath.m</w:t>
        </w:r>
        <w:proofErr w:type="spellEnd"/>
        <w:r w:rsidRPr="00304D7C">
          <w:rPr>
            <w:bCs/>
            <w:sz w:val="22"/>
            <w:szCs w:val="24"/>
            <w:rPrChange w:id="631" w:author="胡 成成" w:date="2020-03-28T14:30:00Z">
              <w:rPr>
                <w:bCs/>
                <w:sz w:val="24"/>
                <w:szCs w:val="28"/>
              </w:rPr>
            </w:rPrChange>
          </w:rPr>
          <w:t xml:space="preserve"> </w:t>
        </w:r>
        <w:r w:rsidRPr="00304D7C">
          <w:rPr>
            <w:rFonts w:hint="eastAsia"/>
            <w:bCs/>
            <w:sz w:val="22"/>
            <w:szCs w:val="24"/>
            <w:rPrChange w:id="632" w:author="胡 成成" w:date="2020-03-28T14:30:00Z">
              <w:rPr>
                <w:rFonts w:hint="eastAsia"/>
                <w:bCs/>
                <w:sz w:val="24"/>
                <w:szCs w:val="28"/>
              </w:rPr>
            </w:rPrChange>
          </w:rPr>
          <w:t>打印路径函数</w:t>
        </w:r>
      </w:ins>
    </w:p>
    <w:p w14:paraId="14270F0E" w14:textId="77777777" w:rsidR="00304D7C" w:rsidRPr="00304D7C" w:rsidRDefault="00304D7C">
      <w:pPr>
        <w:pStyle w:val="aa"/>
        <w:pBdr>
          <w:top w:val="single" w:sz="4" w:space="1" w:color="auto"/>
          <w:left w:val="single" w:sz="4" w:space="4" w:color="auto"/>
          <w:bottom w:val="single" w:sz="4" w:space="1" w:color="auto"/>
          <w:right w:val="single" w:sz="4" w:space="4" w:color="auto"/>
        </w:pBdr>
        <w:spacing w:line="360" w:lineRule="auto"/>
        <w:ind w:left="360" w:firstLine="440"/>
        <w:rPr>
          <w:ins w:id="633" w:author="胡 成成" w:date="2020-03-28T14:30:00Z"/>
          <w:bCs/>
          <w:sz w:val="22"/>
          <w:szCs w:val="24"/>
          <w:rPrChange w:id="634" w:author="胡 成成" w:date="2020-03-28T14:30:00Z">
            <w:rPr>
              <w:ins w:id="635" w:author="胡 成成" w:date="2020-03-28T14:30:00Z"/>
              <w:bCs/>
              <w:sz w:val="24"/>
              <w:szCs w:val="28"/>
            </w:rPr>
          </w:rPrChange>
        </w:rPr>
        <w:pPrChange w:id="636" w:author="胡 成成" w:date="2020-03-28T14:30:00Z">
          <w:pPr>
            <w:pStyle w:val="aa"/>
            <w:spacing w:line="360" w:lineRule="auto"/>
            <w:ind w:left="360" w:firstLine="480"/>
          </w:pPr>
        </w:pPrChange>
      </w:pPr>
      <w:ins w:id="637" w:author="胡 成成" w:date="2020-03-28T14:30:00Z">
        <w:r w:rsidRPr="00304D7C">
          <w:rPr>
            <w:bCs/>
            <w:sz w:val="22"/>
            <w:szCs w:val="24"/>
            <w:rPrChange w:id="638" w:author="胡 成成" w:date="2020-03-28T14:30:00Z">
              <w:rPr>
                <w:bCs/>
                <w:sz w:val="24"/>
                <w:szCs w:val="28"/>
              </w:rPr>
            </w:rPrChange>
          </w:rPr>
          <w:t xml:space="preserve">function </w:t>
        </w:r>
        <w:proofErr w:type="spellStart"/>
        <w:proofErr w:type="gramStart"/>
        <w:r w:rsidRPr="00304D7C">
          <w:rPr>
            <w:bCs/>
            <w:sz w:val="22"/>
            <w:szCs w:val="24"/>
            <w:rPrChange w:id="639" w:author="胡 成成" w:date="2020-03-28T14:30:00Z">
              <w:rPr>
                <w:bCs/>
                <w:sz w:val="24"/>
                <w:szCs w:val="28"/>
              </w:rPr>
            </w:rPrChange>
          </w:rPr>
          <w:t>DisplayPath</w:t>
        </w:r>
        <w:proofErr w:type="spellEnd"/>
        <w:r w:rsidRPr="00304D7C">
          <w:rPr>
            <w:bCs/>
            <w:sz w:val="22"/>
            <w:szCs w:val="24"/>
            <w:rPrChange w:id="640" w:author="胡 成成" w:date="2020-03-28T14:30:00Z">
              <w:rPr>
                <w:bCs/>
                <w:sz w:val="24"/>
                <w:szCs w:val="28"/>
              </w:rPr>
            </w:rPrChange>
          </w:rPr>
          <w:t>(</w:t>
        </w:r>
        <w:proofErr w:type="gramEnd"/>
        <w:r w:rsidRPr="00304D7C">
          <w:rPr>
            <w:bCs/>
            <w:sz w:val="22"/>
            <w:szCs w:val="24"/>
            <w:rPrChange w:id="641" w:author="胡 成成" w:date="2020-03-28T14:30:00Z">
              <w:rPr>
                <w:bCs/>
                <w:sz w:val="24"/>
                <w:szCs w:val="28"/>
              </w:rPr>
            </w:rPrChange>
          </w:rPr>
          <w:t xml:space="preserve">route, start, </w:t>
        </w:r>
        <w:proofErr w:type="spellStart"/>
        <w:r w:rsidRPr="00304D7C">
          <w:rPr>
            <w:bCs/>
            <w:sz w:val="22"/>
            <w:szCs w:val="24"/>
            <w:rPrChange w:id="642" w:author="胡 成成" w:date="2020-03-28T14:30:00Z">
              <w:rPr>
                <w:bCs/>
                <w:sz w:val="24"/>
                <w:szCs w:val="28"/>
              </w:rPr>
            </w:rPrChange>
          </w:rPr>
          <w:t>dest</w:t>
        </w:r>
        <w:proofErr w:type="spellEnd"/>
        <w:r w:rsidRPr="00304D7C">
          <w:rPr>
            <w:bCs/>
            <w:sz w:val="22"/>
            <w:szCs w:val="24"/>
            <w:rPrChange w:id="643" w:author="胡 成成" w:date="2020-03-28T14:30:00Z">
              <w:rPr>
                <w:bCs/>
                <w:sz w:val="24"/>
                <w:szCs w:val="28"/>
              </w:rPr>
            </w:rPrChange>
          </w:rPr>
          <w:t>)</w:t>
        </w:r>
      </w:ins>
    </w:p>
    <w:p w14:paraId="39793AEB" w14:textId="77777777" w:rsidR="00304D7C" w:rsidRPr="00304D7C" w:rsidRDefault="00304D7C">
      <w:pPr>
        <w:pStyle w:val="aa"/>
        <w:pBdr>
          <w:top w:val="single" w:sz="4" w:space="1" w:color="auto"/>
          <w:left w:val="single" w:sz="4" w:space="4" w:color="auto"/>
          <w:bottom w:val="single" w:sz="4" w:space="1" w:color="auto"/>
          <w:right w:val="single" w:sz="4" w:space="4" w:color="auto"/>
        </w:pBdr>
        <w:spacing w:line="360" w:lineRule="auto"/>
        <w:ind w:left="360" w:firstLine="440"/>
        <w:rPr>
          <w:ins w:id="644" w:author="胡 成成" w:date="2020-03-28T14:30:00Z"/>
          <w:bCs/>
          <w:sz w:val="22"/>
          <w:szCs w:val="24"/>
          <w:rPrChange w:id="645" w:author="胡 成成" w:date="2020-03-28T14:30:00Z">
            <w:rPr>
              <w:ins w:id="646" w:author="胡 成成" w:date="2020-03-28T14:30:00Z"/>
              <w:bCs/>
              <w:sz w:val="24"/>
              <w:szCs w:val="28"/>
            </w:rPr>
          </w:rPrChange>
        </w:rPr>
        <w:pPrChange w:id="647" w:author="胡 成成" w:date="2020-03-28T14:30:00Z">
          <w:pPr>
            <w:pStyle w:val="aa"/>
            <w:spacing w:line="360" w:lineRule="auto"/>
            <w:ind w:left="360" w:firstLine="480"/>
          </w:pPr>
        </w:pPrChange>
      </w:pPr>
      <w:ins w:id="648" w:author="胡 成成" w:date="2020-03-28T14:30:00Z">
        <w:r w:rsidRPr="00304D7C">
          <w:rPr>
            <w:bCs/>
            <w:sz w:val="22"/>
            <w:szCs w:val="24"/>
            <w:rPrChange w:id="649" w:author="胡 成成" w:date="2020-03-28T14:30:00Z">
              <w:rPr>
                <w:bCs/>
                <w:sz w:val="24"/>
                <w:szCs w:val="28"/>
              </w:rPr>
            </w:rPrChange>
          </w:rPr>
          <w:t xml:space="preserve">  % </w:t>
        </w:r>
        <w:r w:rsidRPr="00304D7C">
          <w:rPr>
            <w:rFonts w:hint="eastAsia"/>
            <w:bCs/>
            <w:sz w:val="22"/>
            <w:szCs w:val="24"/>
            <w:rPrChange w:id="650" w:author="胡 成成" w:date="2020-03-28T14:30:00Z">
              <w:rPr>
                <w:rFonts w:hint="eastAsia"/>
                <w:bCs/>
                <w:sz w:val="24"/>
                <w:szCs w:val="28"/>
              </w:rPr>
            </w:rPrChange>
          </w:rPr>
          <w:t>打印出任意两点之间的最短路径</w:t>
        </w:r>
        <w:r w:rsidRPr="00304D7C">
          <w:rPr>
            <w:bCs/>
            <w:sz w:val="22"/>
            <w:szCs w:val="24"/>
            <w:rPrChange w:id="651" w:author="胡 成成" w:date="2020-03-28T14:30:00Z">
              <w:rPr>
                <w:bCs/>
                <w:sz w:val="24"/>
                <w:szCs w:val="28"/>
              </w:rPr>
            </w:rPrChange>
          </w:rPr>
          <w:t xml:space="preserve"> </w:t>
        </w:r>
      </w:ins>
    </w:p>
    <w:p w14:paraId="7AD61100" w14:textId="77777777" w:rsidR="00304D7C" w:rsidRPr="00304D7C" w:rsidRDefault="00304D7C">
      <w:pPr>
        <w:pStyle w:val="aa"/>
        <w:pBdr>
          <w:top w:val="single" w:sz="4" w:space="1" w:color="auto"/>
          <w:left w:val="single" w:sz="4" w:space="4" w:color="auto"/>
          <w:bottom w:val="single" w:sz="4" w:space="1" w:color="auto"/>
          <w:right w:val="single" w:sz="4" w:space="4" w:color="auto"/>
        </w:pBdr>
        <w:spacing w:line="360" w:lineRule="auto"/>
        <w:ind w:left="360" w:firstLine="440"/>
        <w:rPr>
          <w:ins w:id="652" w:author="胡 成成" w:date="2020-03-28T14:30:00Z"/>
          <w:bCs/>
          <w:sz w:val="22"/>
          <w:szCs w:val="24"/>
          <w:rPrChange w:id="653" w:author="胡 成成" w:date="2020-03-28T14:30:00Z">
            <w:rPr>
              <w:ins w:id="654" w:author="胡 成成" w:date="2020-03-28T14:30:00Z"/>
              <w:bCs/>
              <w:sz w:val="24"/>
              <w:szCs w:val="28"/>
            </w:rPr>
          </w:rPrChange>
        </w:rPr>
        <w:pPrChange w:id="655" w:author="胡 成成" w:date="2020-03-28T14:30:00Z">
          <w:pPr>
            <w:pStyle w:val="aa"/>
            <w:spacing w:line="360" w:lineRule="auto"/>
            <w:ind w:left="360" w:firstLine="480"/>
          </w:pPr>
        </w:pPrChange>
      </w:pPr>
      <w:ins w:id="656" w:author="胡 成成" w:date="2020-03-28T14:30:00Z">
        <w:r w:rsidRPr="00304D7C">
          <w:rPr>
            <w:bCs/>
            <w:sz w:val="22"/>
            <w:szCs w:val="24"/>
            <w:rPrChange w:id="657" w:author="胡 成成" w:date="2020-03-28T14:30:00Z">
              <w:rPr>
                <w:bCs/>
                <w:sz w:val="24"/>
                <w:szCs w:val="28"/>
              </w:rPr>
            </w:rPrChange>
          </w:rPr>
          <w:t xml:space="preserve">  % route : </w:t>
        </w:r>
        <w:r w:rsidRPr="00304D7C">
          <w:rPr>
            <w:rFonts w:hint="eastAsia"/>
            <w:bCs/>
            <w:sz w:val="22"/>
            <w:szCs w:val="24"/>
            <w:rPrChange w:id="658" w:author="胡 成成" w:date="2020-03-28T14:30:00Z">
              <w:rPr>
                <w:rFonts w:hint="eastAsia"/>
                <w:bCs/>
                <w:sz w:val="24"/>
                <w:szCs w:val="28"/>
              </w:rPr>
            </w:rPrChange>
          </w:rPr>
          <w:t>路由表</w:t>
        </w:r>
        <w:r w:rsidRPr="00304D7C">
          <w:rPr>
            <w:bCs/>
            <w:sz w:val="22"/>
            <w:szCs w:val="24"/>
            <w:rPrChange w:id="659" w:author="胡 成成" w:date="2020-03-28T14:30:00Z">
              <w:rPr>
                <w:bCs/>
                <w:sz w:val="24"/>
                <w:szCs w:val="28"/>
              </w:rPr>
            </w:rPrChange>
          </w:rPr>
          <w:t xml:space="preserve"> </w:t>
        </w:r>
      </w:ins>
    </w:p>
    <w:p w14:paraId="01571FB8" w14:textId="77777777" w:rsidR="00304D7C" w:rsidRPr="00304D7C" w:rsidRDefault="00304D7C">
      <w:pPr>
        <w:pStyle w:val="aa"/>
        <w:pBdr>
          <w:top w:val="single" w:sz="4" w:space="1" w:color="auto"/>
          <w:left w:val="single" w:sz="4" w:space="4" w:color="auto"/>
          <w:bottom w:val="single" w:sz="4" w:space="1" w:color="auto"/>
          <w:right w:val="single" w:sz="4" w:space="4" w:color="auto"/>
        </w:pBdr>
        <w:spacing w:line="360" w:lineRule="auto"/>
        <w:ind w:left="360" w:firstLine="440"/>
        <w:rPr>
          <w:ins w:id="660" w:author="胡 成成" w:date="2020-03-28T14:30:00Z"/>
          <w:bCs/>
          <w:sz w:val="22"/>
          <w:szCs w:val="24"/>
          <w:rPrChange w:id="661" w:author="胡 成成" w:date="2020-03-28T14:30:00Z">
            <w:rPr>
              <w:ins w:id="662" w:author="胡 成成" w:date="2020-03-28T14:30:00Z"/>
              <w:bCs/>
              <w:sz w:val="24"/>
              <w:szCs w:val="28"/>
            </w:rPr>
          </w:rPrChange>
        </w:rPr>
        <w:pPrChange w:id="663" w:author="胡 成成" w:date="2020-03-28T14:30:00Z">
          <w:pPr>
            <w:pStyle w:val="aa"/>
            <w:spacing w:line="360" w:lineRule="auto"/>
            <w:ind w:left="360" w:firstLine="480"/>
          </w:pPr>
        </w:pPrChange>
      </w:pPr>
      <w:ins w:id="664" w:author="胡 成成" w:date="2020-03-28T14:30:00Z">
        <w:r w:rsidRPr="00304D7C">
          <w:rPr>
            <w:bCs/>
            <w:sz w:val="22"/>
            <w:szCs w:val="24"/>
            <w:rPrChange w:id="665" w:author="胡 成成" w:date="2020-03-28T14:30:00Z">
              <w:rPr>
                <w:bCs/>
                <w:sz w:val="24"/>
                <w:szCs w:val="28"/>
              </w:rPr>
            </w:rPrChange>
          </w:rPr>
          <w:t xml:space="preserve">  % start : </w:t>
        </w:r>
        <w:r w:rsidRPr="00304D7C">
          <w:rPr>
            <w:rFonts w:hint="eastAsia"/>
            <w:bCs/>
            <w:sz w:val="22"/>
            <w:szCs w:val="24"/>
            <w:rPrChange w:id="666" w:author="胡 成成" w:date="2020-03-28T14:30:00Z">
              <w:rPr>
                <w:rFonts w:hint="eastAsia"/>
                <w:bCs/>
                <w:sz w:val="24"/>
                <w:szCs w:val="28"/>
              </w:rPr>
            </w:rPrChange>
          </w:rPr>
          <w:t>起点</w:t>
        </w:r>
        <w:r w:rsidRPr="00304D7C">
          <w:rPr>
            <w:bCs/>
            <w:sz w:val="22"/>
            <w:szCs w:val="24"/>
            <w:rPrChange w:id="667" w:author="胡 成成" w:date="2020-03-28T14:30:00Z">
              <w:rPr>
                <w:bCs/>
                <w:sz w:val="24"/>
                <w:szCs w:val="28"/>
              </w:rPr>
            </w:rPrChange>
          </w:rPr>
          <w:t>index</w:t>
        </w:r>
      </w:ins>
    </w:p>
    <w:p w14:paraId="06688CEB" w14:textId="77777777" w:rsidR="00304D7C" w:rsidRPr="00304D7C" w:rsidRDefault="00304D7C">
      <w:pPr>
        <w:pStyle w:val="aa"/>
        <w:pBdr>
          <w:top w:val="single" w:sz="4" w:space="1" w:color="auto"/>
          <w:left w:val="single" w:sz="4" w:space="4" w:color="auto"/>
          <w:bottom w:val="single" w:sz="4" w:space="1" w:color="auto"/>
          <w:right w:val="single" w:sz="4" w:space="4" w:color="auto"/>
        </w:pBdr>
        <w:spacing w:line="360" w:lineRule="auto"/>
        <w:ind w:left="360" w:firstLine="440"/>
        <w:rPr>
          <w:ins w:id="668" w:author="胡 成成" w:date="2020-03-28T14:30:00Z"/>
          <w:bCs/>
          <w:sz w:val="22"/>
          <w:szCs w:val="24"/>
          <w:rPrChange w:id="669" w:author="胡 成成" w:date="2020-03-28T14:30:00Z">
            <w:rPr>
              <w:ins w:id="670" w:author="胡 成成" w:date="2020-03-28T14:30:00Z"/>
              <w:bCs/>
              <w:sz w:val="24"/>
              <w:szCs w:val="28"/>
            </w:rPr>
          </w:rPrChange>
        </w:rPr>
        <w:pPrChange w:id="671" w:author="胡 成成" w:date="2020-03-28T14:30:00Z">
          <w:pPr>
            <w:pStyle w:val="aa"/>
            <w:spacing w:line="360" w:lineRule="auto"/>
            <w:ind w:left="360" w:firstLine="480"/>
          </w:pPr>
        </w:pPrChange>
      </w:pPr>
      <w:ins w:id="672" w:author="胡 成成" w:date="2020-03-28T14:30:00Z">
        <w:r w:rsidRPr="00304D7C">
          <w:rPr>
            <w:bCs/>
            <w:sz w:val="22"/>
            <w:szCs w:val="24"/>
            <w:rPrChange w:id="673" w:author="胡 成成" w:date="2020-03-28T14:30:00Z">
              <w:rPr>
                <w:bCs/>
                <w:sz w:val="24"/>
                <w:szCs w:val="28"/>
              </w:rPr>
            </w:rPrChange>
          </w:rPr>
          <w:t xml:space="preserve">  % </w:t>
        </w:r>
        <w:proofErr w:type="spellStart"/>
        <w:r w:rsidRPr="00304D7C">
          <w:rPr>
            <w:bCs/>
            <w:sz w:val="22"/>
            <w:szCs w:val="24"/>
            <w:rPrChange w:id="674" w:author="胡 成成" w:date="2020-03-28T14:30:00Z">
              <w:rPr>
                <w:bCs/>
                <w:sz w:val="24"/>
                <w:szCs w:val="28"/>
              </w:rPr>
            </w:rPrChange>
          </w:rPr>
          <w:t>dest</w:t>
        </w:r>
        <w:proofErr w:type="spellEnd"/>
        <w:r w:rsidRPr="00304D7C">
          <w:rPr>
            <w:bCs/>
            <w:sz w:val="22"/>
            <w:szCs w:val="24"/>
            <w:rPrChange w:id="675" w:author="胡 成成" w:date="2020-03-28T14:30:00Z">
              <w:rPr>
                <w:bCs/>
                <w:sz w:val="24"/>
                <w:szCs w:val="28"/>
              </w:rPr>
            </w:rPrChange>
          </w:rPr>
          <w:t xml:space="preserve"> : </w:t>
        </w:r>
        <w:r w:rsidRPr="00304D7C">
          <w:rPr>
            <w:rFonts w:hint="eastAsia"/>
            <w:bCs/>
            <w:sz w:val="22"/>
            <w:szCs w:val="24"/>
            <w:rPrChange w:id="676" w:author="胡 成成" w:date="2020-03-28T14:30:00Z">
              <w:rPr>
                <w:rFonts w:hint="eastAsia"/>
                <w:bCs/>
                <w:sz w:val="24"/>
                <w:szCs w:val="28"/>
              </w:rPr>
            </w:rPrChange>
          </w:rPr>
          <w:t>终点</w:t>
        </w:r>
        <w:r w:rsidRPr="00304D7C">
          <w:rPr>
            <w:bCs/>
            <w:sz w:val="22"/>
            <w:szCs w:val="24"/>
            <w:rPrChange w:id="677" w:author="胡 成成" w:date="2020-03-28T14:30:00Z">
              <w:rPr>
                <w:bCs/>
                <w:sz w:val="24"/>
                <w:szCs w:val="28"/>
              </w:rPr>
            </w:rPrChange>
          </w:rPr>
          <w:t xml:space="preserve">index </w:t>
        </w:r>
      </w:ins>
    </w:p>
    <w:p w14:paraId="73F2DA40" w14:textId="77777777" w:rsidR="00304D7C" w:rsidRPr="00304D7C" w:rsidRDefault="00304D7C">
      <w:pPr>
        <w:pStyle w:val="aa"/>
        <w:pBdr>
          <w:top w:val="single" w:sz="4" w:space="1" w:color="auto"/>
          <w:left w:val="single" w:sz="4" w:space="4" w:color="auto"/>
          <w:bottom w:val="single" w:sz="4" w:space="1" w:color="auto"/>
          <w:right w:val="single" w:sz="4" w:space="4" w:color="auto"/>
        </w:pBdr>
        <w:spacing w:line="360" w:lineRule="auto"/>
        <w:ind w:left="360" w:firstLine="440"/>
        <w:rPr>
          <w:ins w:id="678" w:author="胡 成成" w:date="2020-03-28T14:30:00Z"/>
          <w:bCs/>
          <w:sz w:val="22"/>
          <w:szCs w:val="24"/>
          <w:rPrChange w:id="679" w:author="胡 成成" w:date="2020-03-28T14:30:00Z">
            <w:rPr>
              <w:ins w:id="680" w:author="胡 成成" w:date="2020-03-28T14:30:00Z"/>
              <w:bCs/>
              <w:sz w:val="24"/>
              <w:szCs w:val="28"/>
            </w:rPr>
          </w:rPrChange>
        </w:rPr>
        <w:pPrChange w:id="681" w:author="胡 成成" w:date="2020-03-28T14:30:00Z">
          <w:pPr>
            <w:pStyle w:val="aa"/>
            <w:spacing w:line="360" w:lineRule="auto"/>
            <w:ind w:left="360" w:firstLine="480"/>
          </w:pPr>
        </w:pPrChange>
      </w:pPr>
      <w:ins w:id="682" w:author="胡 成成" w:date="2020-03-28T14:30:00Z">
        <w:r w:rsidRPr="00304D7C">
          <w:rPr>
            <w:bCs/>
            <w:sz w:val="22"/>
            <w:szCs w:val="24"/>
            <w:rPrChange w:id="683" w:author="胡 成成" w:date="2020-03-28T14:30:00Z">
              <w:rPr>
                <w:bCs/>
                <w:sz w:val="24"/>
                <w:szCs w:val="28"/>
              </w:rPr>
            </w:rPrChange>
          </w:rPr>
          <w:t xml:space="preserve">  </w:t>
        </w:r>
        <w:proofErr w:type="spellStart"/>
        <w:r w:rsidRPr="00304D7C">
          <w:rPr>
            <w:bCs/>
            <w:sz w:val="22"/>
            <w:szCs w:val="24"/>
            <w:rPrChange w:id="684" w:author="胡 成成" w:date="2020-03-28T14:30:00Z">
              <w:rPr>
                <w:bCs/>
                <w:sz w:val="24"/>
                <w:szCs w:val="28"/>
              </w:rPr>
            </w:rPrChange>
          </w:rPr>
          <w:t>i</w:t>
        </w:r>
        <w:proofErr w:type="spellEnd"/>
        <w:r w:rsidRPr="00304D7C">
          <w:rPr>
            <w:bCs/>
            <w:sz w:val="22"/>
            <w:szCs w:val="24"/>
            <w:rPrChange w:id="685" w:author="胡 成成" w:date="2020-03-28T14:30:00Z">
              <w:rPr>
                <w:bCs/>
                <w:sz w:val="24"/>
                <w:szCs w:val="28"/>
              </w:rPr>
            </w:rPrChange>
          </w:rPr>
          <w:t xml:space="preserve"> = 1;</w:t>
        </w:r>
      </w:ins>
    </w:p>
    <w:p w14:paraId="46ABCE81" w14:textId="77777777" w:rsidR="00304D7C" w:rsidRPr="00304D7C" w:rsidRDefault="00304D7C">
      <w:pPr>
        <w:pStyle w:val="aa"/>
        <w:pBdr>
          <w:top w:val="single" w:sz="4" w:space="1" w:color="auto"/>
          <w:left w:val="single" w:sz="4" w:space="4" w:color="auto"/>
          <w:bottom w:val="single" w:sz="4" w:space="1" w:color="auto"/>
          <w:right w:val="single" w:sz="4" w:space="4" w:color="auto"/>
        </w:pBdr>
        <w:spacing w:line="360" w:lineRule="auto"/>
        <w:ind w:left="360" w:firstLine="440"/>
        <w:rPr>
          <w:ins w:id="686" w:author="胡 成成" w:date="2020-03-28T14:30:00Z"/>
          <w:bCs/>
          <w:sz w:val="22"/>
          <w:szCs w:val="24"/>
          <w:rPrChange w:id="687" w:author="胡 成成" w:date="2020-03-28T14:30:00Z">
            <w:rPr>
              <w:ins w:id="688" w:author="胡 成成" w:date="2020-03-28T14:30:00Z"/>
              <w:bCs/>
              <w:sz w:val="24"/>
              <w:szCs w:val="28"/>
            </w:rPr>
          </w:rPrChange>
        </w:rPr>
        <w:pPrChange w:id="689" w:author="胡 成成" w:date="2020-03-28T14:30:00Z">
          <w:pPr>
            <w:pStyle w:val="aa"/>
            <w:spacing w:line="360" w:lineRule="auto"/>
            <w:ind w:left="360" w:firstLine="480"/>
          </w:pPr>
        </w:pPrChange>
      </w:pPr>
      <w:ins w:id="690" w:author="胡 成成" w:date="2020-03-28T14:30:00Z">
        <w:r w:rsidRPr="00304D7C">
          <w:rPr>
            <w:bCs/>
            <w:sz w:val="22"/>
            <w:szCs w:val="24"/>
            <w:rPrChange w:id="691" w:author="胡 成成" w:date="2020-03-28T14:30:00Z">
              <w:rPr>
                <w:bCs/>
                <w:sz w:val="24"/>
                <w:szCs w:val="28"/>
              </w:rPr>
            </w:rPrChange>
          </w:rPr>
          <w:t xml:space="preserve">  while 1</w:t>
        </w:r>
      </w:ins>
    </w:p>
    <w:p w14:paraId="481E1230" w14:textId="77777777" w:rsidR="00304D7C" w:rsidRPr="00304D7C" w:rsidRDefault="00304D7C">
      <w:pPr>
        <w:pStyle w:val="aa"/>
        <w:pBdr>
          <w:top w:val="single" w:sz="4" w:space="1" w:color="auto"/>
          <w:left w:val="single" w:sz="4" w:space="4" w:color="auto"/>
          <w:bottom w:val="single" w:sz="4" w:space="1" w:color="auto"/>
          <w:right w:val="single" w:sz="4" w:space="4" w:color="auto"/>
        </w:pBdr>
        <w:spacing w:line="360" w:lineRule="auto"/>
        <w:ind w:left="360" w:firstLine="440"/>
        <w:rPr>
          <w:ins w:id="692" w:author="胡 成成" w:date="2020-03-28T14:30:00Z"/>
          <w:bCs/>
          <w:sz w:val="22"/>
          <w:szCs w:val="24"/>
          <w:rPrChange w:id="693" w:author="胡 成成" w:date="2020-03-28T14:30:00Z">
            <w:rPr>
              <w:ins w:id="694" w:author="胡 成成" w:date="2020-03-28T14:30:00Z"/>
              <w:bCs/>
              <w:sz w:val="24"/>
              <w:szCs w:val="28"/>
            </w:rPr>
          </w:rPrChange>
        </w:rPr>
        <w:pPrChange w:id="695" w:author="胡 成成" w:date="2020-03-28T14:30:00Z">
          <w:pPr>
            <w:pStyle w:val="aa"/>
            <w:spacing w:line="360" w:lineRule="auto"/>
            <w:ind w:left="360" w:firstLine="480"/>
          </w:pPr>
        </w:pPrChange>
      </w:pPr>
      <w:ins w:id="696" w:author="胡 成成" w:date="2020-03-28T14:30:00Z">
        <w:r w:rsidRPr="00304D7C">
          <w:rPr>
            <w:bCs/>
            <w:sz w:val="22"/>
            <w:szCs w:val="24"/>
            <w:rPrChange w:id="697" w:author="胡 成成" w:date="2020-03-28T14:30:00Z">
              <w:rPr>
                <w:bCs/>
                <w:sz w:val="24"/>
                <w:szCs w:val="28"/>
              </w:rPr>
            </w:rPrChange>
          </w:rPr>
          <w:t xml:space="preserve">    </w:t>
        </w:r>
        <w:proofErr w:type="gramStart"/>
        <w:r w:rsidRPr="00304D7C">
          <w:rPr>
            <w:bCs/>
            <w:sz w:val="22"/>
            <w:szCs w:val="24"/>
            <w:rPrChange w:id="698" w:author="胡 成成" w:date="2020-03-28T14:30:00Z">
              <w:rPr>
                <w:bCs/>
                <w:sz w:val="24"/>
                <w:szCs w:val="28"/>
              </w:rPr>
            </w:rPrChange>
          </w:rPr>
          <w:t>if(</w:t>
        </w:r>
        <w:proofErr w:type="gramEnd"/>
        <w:r w:rsidRPr="00304D7C">
          <w:rPr>
            <w:bCs/>
            <w:sz w:val="22"/>
            <w:szCs w:val="24"/>
            <w:rPrChange w:id="699" w:author="胡 成成" w:date="2020-03-28T14:30:00Z">
              <w:rPr>
                <w:bCs/>
                <w:sz w:val="24"/>
                <w:szCs w:val="28"/>
              </w:rPr>
            </w:rPrChange>
          </w:rPr>
          <w:t xml:space="preserve">route(start, </w:t>
        </w:r>
        <w:proofErr w:type="spellStart"/>
        <w:r w:rsidRPr="00304D7C">
          <w:rPr>
            <w:bCs/>
            <w:sz w:val="22"/>
            <w:szCs w:val="24"/>
            <w:rPrChange w:id="700" w:author="胡 成成" w:date="2020-03-28T14:30:00Z">
              <w:rPr>
                <w:bCs/>
                <w:sz w:val="24"/>
                <w:szCs w:val="28"/>
              </w:rPr>
            </w:rPrChange>
          </w:rPr>
          <w:t>dest</w:t>
        </w:r>
        <w:proofErr w:type="spellEnd"/>
        <w:r w:rsidRPr="00304D7C">
          <w:rPr>
            <w:bCs/>
            <w:sz w:val="22"/>
            <w:szCs w:val="24"/>
            <w:rPrChange w:id="701" w:author="胡 成成" w:date="2020-03-28T14:30:00Z">
              <w:rPr>
                <w:bCs/>
                <w:sz w:val="24"/>
                <w:szCs w:val="28"/>
              </w:rPr>
            </w:rPrChange>
          </w:rPr>
          <w:t xml:space="preserve">) ~= </w:t>
        </w:r>
        <w:proofErr w:type="spellStart"/>
        <w:r w:rsidRPr="00304D7C">
          <w:rPr>
            <w:bCs/>
            <w:sz w:val="22"/>
            <w:szCs w:val="24"/>
            <w:rPrChange w:id="702" w:author="胡 成成" w:date="2020-03-28T14:30:00Z">
              <w:rPr>
                <w:bCs/>
                <w:sz w:val="24"/>
                <w:szCs w:val="28"/>
              </w:rPr>
            </w:rPrChange>
          </w:rPr>
          <w:t>dest</w:t>
        </w:r>
        <w:proofErr w:type="spellEnd"/>
        <w:r w:rsidRPr="00304D7C">
          <w:rPr>
            <w:bCs/>
            <w:sz w:val="22"/>
            <w:szCs w:val="24"/>
            <w:rPrChange w:id="703" w:author="胡 成成" w:date="2020-03-28T14:30:00Z">
              <w:rPr>
                <w:bCs/>
                <w:sz w:val="24"/>
                <w:szCs w:val="28"/>
              </w:rPr>
            </w:rPrChange>
          </w:rPr>
          <w:t>)</w:t>
        </w:r>
      </w:ins>
    </w:p>
    <w:p w14:paraId="44ACA7C9" w14:textId="77777777" w:rsidR="00304D7C" w:rsidRPr="00304D7C" w:rsidRDefault="00304D7C">
      <w:pPr>
        <w:pStyle w:val="aa"/>
        <w:pBdr>
          <w:top w:val="single" w:sz="4" w:space="1" w:color="auto"/>
          <w:left w:val="single" w:sz="4" w:space="4" w:color="auto"/>
          <w:bottom w:val="single" w:sz="4" w:space="1" w:color="auto"/>
          <w:right w:val="single" w:sz="4" w:space="4" w:color="auto"/>
        </w:pBdr>
        <w:spacing w:line="360" w:lineRule="auto"/>
        <w:ind w:left="360" w:firstLine="440"/>
        <w:rPr>
          <w:ins w:id="704" w:author="胡 成成" w:date="2020-03-28T14:30:00Z"/>
          <w:bCs/>
          <w:sz w:val="22"/>
          <w:szCs w:val="24"/>
          <w:rPrChange w:id="705" w:author="胡 成成" w:date="2020-03-28T14:30:00Z">
            <w:rPr>
              <w:ins w:id="706" w:author="胡 成成" w:date="2020-03-28T14:30:00Z"/>
              <w:bCs/>
              <w:sz w:val="24"/>
              <w:szCs w:val="28"/>
            </w:rPr>
          </w:rPrChange>
        </w:rPr>
        <w:pPrChange w:id="707" w:author="胡 成成" w:date="2020-03-28T14:30:00Z">
          <w:pPr>
            <w:pStyle w:val="aa"/>
            <w:spacing w:line="360" w:lineRule="auto"/>
            <w:ind w:left="360" w:firstLine="480"/>
          </w:pPr>
        </w:pPrChange>
      </w:pPr>
      <w:ins w:id="708" w:author="胡 成成" w:date="2020-03-28T14:30:00Z">
        <w:r w:rsidRPr="00304D7C">
          <w:rPr>
            <w:bCs/>
            <w:sz w:val="22"/>
            <w:szCs w:val="24"/>
            <w:rPrChange w:id="709" w:author="胡 成成" w:date="2020-03-28T14:30:00Z">
              <w:rPr>
                <w:bCs/>
                <w:sz w:val="24"/>
                <w:szCs w:val="28"/>
              </w:rPr>
            </w:rPrChange>
          </w:rPr>
          <w:t xml:space="preserve">      </w:t>
        </w:r>
        <w:proofErr w:type="spellStart"/>
        <w:proofErr w:type="gramStart"/>
        <w:r w:rsidRPr="00304D7C">
          <w:rPr>
            <w:bCs/>
            <w:sz w:val="22"/>
            <w:szCs w:val="24"/>
            <w:rPrChange w:id="710" w:author="胡 成成" w:date="2020-03-28T14:30:00Z">
              <w:rPr>
                <w:bCs/>
                <w:sz w:val="24"/>
                <w:szCs w:val="28"/>
              </w:rPr>
            </w:rPrChange>
          </w:rPr>
          <w:t>fprintf</w:t>
        </w:r>
        <w:proofErr w:type="spellEnd"/>
        <w:r w:rsidRPr="00304D7C">
          <w:rPr>
            <w:bCs/>
            <w:sz w:val="22"/>
            <w:szCs w:val="24"/>
            <w:rPrChange w:id="711" w:author="胡 成成" w:date="2020-03-28T14:30:00Z">
              <w:rPr>
                <w:bCs/>
                <w:sz w:val="24"/>
                <w:szCs w:val="28"/>
              </w:rPr>
            </w:rPrChange>
          </w:rPr>
          <w:t>(</w:t>
        </w:r>
        <w:proofErr w:type="gramEnd"/>
        <w:r w:rsidRPr="00304D7C">
          <w:rPr>
            <w:bCs/>
            <w:sz w:val="22"/>
            <w:szCs w:val="24"/>
            <w:rPrChange w:id="712" w:author="胡 成成" w:date="2020-03-28T14:30:00Z">
              <w:rPr>
                <w:bCs/>
                <w:sz w:val="24"/>
                <w:szCs w:val="28"/>
              </w:rPr>
            </w:rPrChange>
          </w:rPr>
          <w:t>'V%s -&gt; ', num2str(start));</w:t>
        </w:r>
      </w:ins>
    </w:p>
    <w:p w14:paraId="2EAD9686" w14:textId="77777777" w:rsidR="00304D7C" w:rsidRPr="00304D7C" w:rsidRDefault="00304D7C">
      <w:pPr>
        <w:pStyle w:val="aa"/>
        <w:pBdr>
          <w:top w:val="single" w:sz="4" w:space="1" w:color="auto"/>
          <w:left w:val="single" w:sz="4" w:space="4" w:color="auto"/>
          <w:bottom w:val="single" w:sz="4" w:space="1" w:color="auto"/>
          <w:right w:val="single" w:sz="4" w:space="4" w:color="auto"/>
        </w:pBdr>
        <w:spacing w:line="360" w:lineRule="auto"/>
        <w:ind w:left="360" w:firstLine="440"/>
        <w:rPr>
          <w:ins w:id="713" w:author="胡 成成" w:date="2020-03-28T14:30:00Z"/>
          <w:bCs/>
          <w:sz w:val="22"/>
          <w:szCs w:val="24"/>
          <w:rPrChange w:id="714" w:author="胡 成成" w:date="2020-03-28T14:30:00Z">
            <w:rPr>
              <w:ins w:id="715" w:author="胡 成成" w:date="2020-03-28T14:30:00Z"/>
              <w:bCs/>
              <w:sz w:val="24"/>
              <w:szCs w:val="28"/>
            </w:rPr>
          </w:rPrChange>
        </w:rPr>
        <w:pPrChange w:id="716" w:author="胡 成成" w:date="2020-03-28T14:30:00Z">
          <w:pPr>
            <w:pStyle w:val="aa"/>
            <w:spacing w:line="360" w:lineRule="auto"/>
            <w:ind w:left="360" w:firstLine="480"/>
          </w:pPr>
        </w:pPrChange>
      </w:pPr>
      <w:ins w:id="717" w:author="胡 成成" w:date="2020-03-28T14:30:00Z">
        <w:r w:rsidRPr="00304D7C">
          <w:rPr>
            <w:bCs/>
            <w:sz w:val="22"/>
            <w:szCs w:val="24"/>
            <w:rPrChange w:id="718" w:author="胡 成成" w:date="2020-03-28T14:30:00Z">
              <w:rPr>
                <w:bCs/>
                <w:sz w:val="24"/>
                <w:szCs w:val="28"/>
              </w:rPr>
            </w:rPrChange>
          </w:rPr>
          <w:t xml:space="preserve">      start = </w:t>
        </w:r>
        <w:proofErr w:type="gramStart"/>
        <w:r w:rsidRPr="00304D7C">
          <w:rPr>
            <w:bCs/>
            <w:sz w:val="22"/>
            <w:szCs w:val="24"/>
            <w:rPrChange w:id="719" w:author="胡 成成" w:date="2020-03-28T14:30:00Z">
              <w:rPr>
                <w:bCs/>
                <w:sz w:val="24"/>
                <w:szCs w:val="28"/>
              </w:rPr>
            </w:rPrChange>
          </w:rPr>
          <w:t>route(</w:t>
        </w:r>
        <w:proofErr w:type="gramEnd"/>
        <w:r w:rsidRPr="00304D7C">
          <w:rPr>
            <w:bCs/>
            <w:sz w:val="22"/>
            <w:szCs w:val="24"/>
            <w:rPrChange w:id="720" w:author="胡 成成" w:date="2020-03-28T14:30:00Z">
              <w:rPr>
                <w:bCs/>
                <w:sz w:val="24"/>
                <w:szCs w:val="28"/>
              </w:rPr>
            </w:rPrChange>
          </w:rPr>
          <w:t xml:space="preserve">start, </w:t>
        </w:r>
        <w:proofErr w:type="spellStart"/>
        <w:r w:rsidRPr="00304D7C">
          <w:rPr>
            <w:bCs/>
            <w:sz w:val="22"/>
            <w:szCs w:val="24"/>
            <w:rPrChange w:id="721" w:author="胡 成成" w:date="2020-03-28T14:30:00Z">
              <w:rPr>
                <w:bCs/>
                <w:sz w:val="24"/>
                <w:szCs w:val="28"/>
              </w:rPr>
            </w:rPrChange>
          </w:rPr>
          <w:t>dest</w:t>
        </w:r>
        <w:proofErr w:type="spellEnd"/>
        <w:r w:rsidRPr="00304D7C">
          <w:rPr>
            <w:bCs/>
            <w:sz w:val="22"/>
            <w:szCs w:val="24"/>
            <w:rPrChange w:id="722" w:author="胡 成成" w:date="2020-03-28T14:30:00Z">
              <w:rPr>
                <w:bCs/>
                <w:sz w:val="24"/>
                <w:szCs w:val="28"/>
              </w:rPr>
            </w:rPrChange>
          </w:rPr>
          <w:t>);</w:t>
        </w:r>
      </w:ins>
    </w:p>
    <w:p w14:paraId="5474579D" w14:textId="77777777" w:rsidR="00304D7C" w:rsidRPr="00304D7C" w:rsidRDefault="00304D7C">
      <w:pPr>
        <w:pStyle w:val="aa"/>
        <w:pBdr>
          <w:top w:val="single" w:sz="4" w:space="1" w:color="auto"/>
          <w:left w:val="single" w:sz="4" w:space="4" w:color="auto"/>
          <w:bottom w:val="single" w:sz="4" w:space="1" w:color="auto"/>
          <w:right w:val="single" w:sz="4" w:space="4" w:color="auto"/>
        </w:pBdr>
        <w:spacing w:line="360" w:lineRule="auto"/>
        <w:ind w:left="360" w:firstLine="440"/>
        <w:rPr>
          <w:ins w:id="723" w:author="胡 成成" w:date="2020-03-28T14:30:00Z"/>
          <w:bCs/>
          <w:sz w:val="22"/>
          <w:szCs w:val="24"/>
          <w:rPrChange w:id="724" w:author="胡 成成" w:date="2020-03-28T14:30:00Z">
            <w:rPr>
              <w:ins w:id="725" w:author="胡 成成" w:date="2020-03-28T14:30:00Z"/>
              <w:bCs/>
              <w:sz w:val="24"/>
              <w:szCs w:val="28"/>
            </w:rPr>
          </w:rPrChange>
        </w:rPr>
        <w:pPrChange w:id="726" w:author="胡 成成" w:date="2020-03-28T14:30:00Z">
          <w:pPr>
            <w:pStyle w:val="aa"/>
            <w:spacing w:line="360" w:lineRule="auto"/>
            <w:ind w:left="360" w:firstLine="480"/>
          </w:pPr>
        </w:pPrChange>
      </w:pPr>
      <w:ins w:id="727" w:author="胡 成成" w:date="2020-03-28T14:30:00Z">
        <w:r w:rsidRPr="00304D7C">
          <w:rPr>
            <w:bCs/>
            <w:sz w:val="22"/>
            <w:szCs w:val="24"/>
            <w:rPrChange w:id="728" w:author="胡 成成" w:date="2020-03-28T14:30:00Z">
              <w:rPr>
                <w:bCs/>
                <w:sz w:val="24"/>
                <w:szCs w:val="28"/>
              </w:rPr>
            </w:rPrChange>
          </w:rPr>
          <w:t xml:space="preserve">    else</w:t>
        </w:r>
      </w:ins>
    </w:p>
    <w:p w14:paraId="0E520013" w14:textId="77777777" w:rsidR="00304D7C" w:rsidRPr="00304D7C" w:rsidRDefault="00304D7C">
      <w:pPr>
        <w:pStyle w:val="aa"/>
        <w:pBdr>
          <w:top w:val="single" w:sz="4" w:space="1" w:color="auto"/>
          <w:left w:val="single" w:sz="4" w:space="4" w:color="auto"/>
          <w:bottom w:val="single" w:sz="4" w:space="1" w:color="auto"/>
          <w:right w:val="single" w:sz="4" w:space="4" w:color="auto"/>
        </w:pBdr>
        <w:spacing w:line="360" w:lineRule="auto"/>
        <w:ind w:left="360" w:firstLine="440"/>
        <w:rPr>
          <w:ins w:id="729" w:author="胡 成成" w:date="2020-03-28T14:30:00Z"/>
          <w:bCs/>
          <w:sz w:val="22"/>
          <w:szCs w:val="24"/>
          <w:rPrChange w:id="730" w:author="胡 成成" w:date="2020-03-28T14:30:00Z">
            <w:rPr>
              <w:ins w:id="731" w:author="胡 成成" w:date="2020-03-28T14:30:00Z"/>
              <w:bCs/>
              <w:sz w:val="24"/>
              <w:szCs w:val="28"/>
            </w:rPr>
          </w:rPrChange>
        </w:rPr>
        <w:pPrChange w:id="732" w:author="胡 成成" w:date="2020-03-28T14:30:00Z">
          <w:pPr>
            <w:pStyle w:val="aa"/>
            <w:spacing w:line="360" w:lineRule="auto"/>
            <w:ind w:left="360" w:firstLine="480"/>
          </w:pPr>
        </w:pPrChange>
      </w:pPr>
      <w:ins w:id="733" w:author="胡 成成" w:date="2020-03-28T14:30:00Z">
        <w:r w:rsidRPr="00304D7C">
          <w:rPr>
            <w:bCs/>
            <w:sz w:val="22"/>
            <w:szCs w:val="24"/>
            <w:rPrChange w:id="734" w:author="胡 成成" w:date="2020-03-28T14:30:00Z">
              <w:rPr>
                <w:bCs/>
                <w:sz w:val="24"/>
                <w:szCs w:val="28"/>
              </w:rPr>
            </w:rPrChange>
          </w:rPr>
          <w:t xml:space="preserve">      </w:t>
        </w:r>
        <w:proofErr w:type="spellStart"/>
        <w:proofErr w:type="gramStart"/>
        <w:r w:rsidRPr="00304D7C">
          <w:rPr>
            <w:bCs/>
            <w:sz w:val="22"/>
            <w:szCs w:val="24"/>
            <w:rPrChange w:id="735" w:author="胡 成成" w:date="2020-03-28T14:30:00Z">
              <w:rPr>
                <w:bCs/>
                <w:sz w:val="24"/>
                <w:szCs w:val="28"/>
              </w:rPr>
            </w:rPrChange>
          </w:rPr>
          <w:t>fprintf</w:t>
        </w:r>
        <w:proofErr w:type="spellEnd"/>
        <w:r w:rsidRPr="00304D7C">
          <w:rPr>
            <w:bCs/>
            <w:sz w:val="22"/>
            <w:szCs w:val="24"/>
            <w:rPrChange w:id="736" w:author="胡 成成" w:date="2020-03-28T14:30:00Z">
              <w:rPr>
                <w:bCs/>
                <w:sz w:val="24"/>
                <w:szCs w:val="28"/>
              </w:rPr>
            </w:rPrChange>
          </w:rPr>
          <w:t>(</w:t>
        </w:r>
        <w:proofErr w:type="gramEnd"/>
        <w:r w:rsidRPr="00304D7C">
          <w:rPr>
            <w:bCs/>
            <w:sz w:val="22"/>
            <w:szCs w:val="24"/>
            <w:rPrChange w:id="737" w:author="胡 成成" w:date="2020-03-28T14:30:00Z">
              <w:rPr>
                <w:bCs/>
                <w:sz w:val="24"/>
                <w:szCs w:val="28"/>
              </w:rPr>
            </w:rPrChange>
          </w:rPr>
          <w:t>'V%s -&gt; ', num2str(start));</w:t>
        </w:r>
      </w:ins>
    </w:p>
    <w:p w14:paraId="7AD98ACD" w14:textId="77777777" w:rsidR="00304D7C" w:rsidRPr="00304D7C" w:rsidRDefault="00304D7C">
      <w:pPr>
        <w:pStyle w:val="aa"/>
        <w:pBdr>
          <w:top w:val="single" w:sz="4" w:space="1" w:color="auto"/>
          <w:left w:val="single" w:sz="4" w:space="4" w:color="auto"/>
          <w:bottom w:val="single" w:sz="4" w:space="1" w:color="auto"/>
          <w:right w:val="single" w:sz="4" w:space="4" w:color="auto"/>
        </w:pBdr>
        <w:spacing w:line="360" w:lineRule="auto"/>
        <w:ind w:left="360" w:firstLine="440"/>
        <w:rPr>
          <w:ins w:id="738" w:author="胡 成成" w:date="2020-03-28T14:30:00Z"/>
          <w:bCs/>
          <w:sz w:val="22"/>
          <w:szCs w:val="24"/>
          <w:rPrChange w:id="739" w:author="胡 成成" w:date="2020-03-28T14:30:00Z">
            <w:rPr>
              <w:ins w:id="740" w:author="胡 成成" w:date="2020-03-28T14:30:00Z"/>
              <w:bCs/>
              <w:sz w:val="24"/>
              <w:szCs w:val="28"/>
            </w:rPr>
          </w:rPrChange>
        </w:rPr>
        <w:pPrChange w:id="741" w:author="胡 成成" w:date="2020-03-28T14:30:00Z">
          <w:pPr>
            <w:pStyle w:val="aa"/>
            <w:spacing w:line="360" w:lineRule="auto"/>
            <w:ind w:left="360" w:firstLine="480"/>
          </w:pPr>
        </w:pPrChange>
      </w:pPr>
      <w:ins w:id="742" w:author="胡 成成" w:date="2020-03-28T14:30:00Z">
        <w:r w:rsidRPr="00304D7C">
          <w:rPr>
            <w:bCs/>
            <w:sz w:val="22"/>
            <w:szCs w:val="24"/>
            <w:rPrChange w:id="743" w:author="胡 成成" w:date="2020-03-28T14:30:00Z">
              <w:rPr>
                <w:bCs/>
                <w:sz w:val="24"/>
                <w:szCs w:val="28"/>
              </w:rPr>
            </w:rPrChange>
          </w:rPr>
          <w:t xml:space="preserve">      </w:t>
        </w:r>
        <w:proofErr w:type="spellStart"/>
        <w:proofErr w:type="gramStart"/>
        <w:r w:rsidRPr="00304D7C">
          <w:rPr>
            <w:bCs/>
            <w:sz w:val="22"/>
            <w:szCs w:val="24"/>
            <w:rPrChange w:id="744" w:author="胡 成成" w:date="2020-03-28T14:30:00Z">
              <w:rPr>
                <w:bCs/>
                <w:sz w:val="24"/>
                <w:szCs w:val="28"/>
              </w:rPr>
            </w:rPrChange>
          </w:rPr>
          <w:t>fprintf</w:t>
        </w:r>
        <w:proofErr w:type="spellEnd"/>
        <w:r w:rsidRPr="00304D7C">
          <w:rPr>
            <w:bCs/>
            <w:sz w:val="22"/>
            <w:szCs w:val="24"/>
            <w:rPrChange w:id="745" w:author="胡 成成" w:date="2020-03-28T14:30:00Z">
              <w:rPr>
                <w:bCs/>
                <w:sz w:val="24"/>
                <w:szCs w:val="28"/>
              </w:rPr>
            </w:rPrChange>
          </w:rPr>
          <w:t>(</w:t>
        </w:r>
        <w:proofErr w:type="gramEnd"/>
        <w:r w:rsidRPr="00304D7C">
          <w:rPr>
            <w:bCs/>
            <w:sz w:val="22"/>
            <w:szCs w:val="24"/>
            <w:rPrChange w:id="746" w:author="胡 成成" w:date="2020-03-28T14:30:00Z">
              <w:rPr>
                <w:bCs/>
                <w:sz w:val="24"/>
                <w:szCs w:val="28"/>
              </w:rPr>
            </w:rPrChange>
          </w:rPr>
          <w:t>'V%s\n', num2str(</w:t>
        </w:r>
        <w:proofErr w:type="spellStart"/>
        <w:r w:rsidRPr="00304D7C">
          <w:rPr>
            <w:bCs/>
            <w:sz w:val="22"/>
            <w:szCs w:val="24"/>
            <w:rPrChange w:id="747" w:author="胡 成成" w:date="2020-03-28T14:30:00Z">
              <w:rPr>
                <w:bCs/>
                <w:sz w:val="24"/>
                <w:szCs w:val="28"/>
              </w:rPr>
            </w:rPrChange>
          </w:rPr>
          <w:t>dest</w:t>
        </w:r>
        <w:proofErr w:type="spellEnd"/>
        <w:r w:rsidRPr="00304D7C">
          <w:rPr>
            <w:bCs/>
            <w:sz w:val="22"/>
            <w:szCs w:val="24"/>
            <w:rPrChange w:id="748" w:author="胡 成成" w:date="2020-03-28T14:30:00Z">
              <w:rPr>
                <w:bCs/>
                <w:sz w:val="24"/>
                <w:szCs w:val="28"/>
              </w:rPr>
            </w:rPrChange>
          </w:rPr>
          <w:t>));</w:t>
        </w:r>
      </w:ins>
    </w:p>
    <w:p w14:paraId="06AED9A1" w14:textId="77777777" w:rsidR="00304D7C" w:rsidRPr="00304D7C" w:rsidRDefault="00304D7C">
      <w:pPr>
        <w:pStyle w:val="aa"/>
        <w:pBdr>
          <w:top w:val="single" w:sz="4" w:space="1" w:color="auto"/>
          <w:left w:val="single" w:sz="4" w:space="4" w:color="auto"/>
          <w:bottom w:val="single" w:sz="4" w:space="1" w:color="auto"/>
          <w:right w:val="single" w:sz="4" w:space="4" w:color="auto"/>
        </w:pBdr>
        <w:spacing w:line="360" w:lineRule="auto"/>
        <w:ind w:left="360" w:firstLine="440"/>
        <w:rPr>
          <w:ins w:id="749" w:author="胡 成成" w:date="2020-03-28T14:30:00Z"/>
          <w:bCs/>
          <w:sz w:val="22"/>
          <w:szCs w:val="24"/>
          <w:rPrChange w:id="750" w:author="胡 成成" w:date="2020-03-28T14:30:00Z">
            <w:rPr>
              <w:ins w:id="751" w:author="胡 成成" w:date="2020-03-28T14:30:00Z"/>
              <w:bCs/>
              <w:sz w:val="24"/>
              <w:szCs w:val="28"/>
            </w:rPr>
          </w:rPrChange>
        </w:rPr>
        <w:pPrChange w:id="752" w:author="胡 成成" w:date="2020-03-28T14:30:00Z">
          <w:pPr>
            <w:pStyle w:val="aa"/>
            <w:spacing w:line="360" w:lineRule="auto"/>
            <w:ind w:left="360" w:firstLine="480"/>
          </w:pPr>
        </w:pPrChange>
      </w:pPr>
      <w:ins w:id="753" w:author="胡 成成" w:date="2020-03-28T14:30:00Z">
        <w:r w:rsidRPr="00304D7C">
          <w:rPr>
            <w:bCs/>
            <w:sz w:val="22"/>
            <w:szCs w:val="24"/>
            <w:rPrChange w:id="754" w:author="胡 成成" w:date="2020-03-28T14:30:00Z">
              <w:rPr>
                <w:bCs/>
                <w:sz w:val="24"/>
                <w:szCs w:val="28"/>
              </w:rPr>
            </w:rPrChange>
          </w:rPr>
          <w:lastRenderedPageBreak/>
          <w:t xml:space="preserve">      break;</w:t>
        </w:r>
      </w:ins>
    </w:p>
    <w:p w14:paraId="7CDFB267" w14:textId="77777777" w:rsidR="00304D7C" w:rsidRPr="00304D7C" w:rsidRDefault="00304D7C">
      <w:pPr>
        <w:pStyle w:val="aa"/>
        <w:pBdr>
          <w:top w:val="single" w:sz="4" w:space="1" w:color="auto"/>
          <w:left w:val="single" w:sz="4" w:space="4" w:color="auto"/>
          <w:bottom w:val="single" w:sz="4" w:space="1" w:color="auto"/>
          <w:right w:val="single" w:sz="4" w:space="4" w:color="auto"/>
        </w:pBdr>
        <w:spacing w:line="360" w:lineRule="auto"/>
        <w:ind w:left="360" w:firstLine="440"/>
        <w:rPr>
          <w:ins w:id="755" w:author="胡 成成" w:date="2020-03-28T14:30:00Z"/>
          <w:bCs/>
          <w:sz w:val="22"/>
          <w:szCs w:val="24"/>
          <w:rPrChange w:id="756" w:author="胡 成成" w:date="2020-03-28T14:30:00Z">
            <w:rPr>
              <w:ins w:id="757" w:author="胡 成成" w:date="2020-03-28T14:30:00Z"/>
              <w:bCs/>
              <w:sz w:val="24"/>
              <w:szCs w:val="28"/>
            </w:rPr>
          </w:rPrChange>
        </w:rPr>
        <w:pPrChange w:id="758" w:author="胡 成成" w:date="2020-03-28T14:30:00Z">
          <w:pPr>
            <w:pStyle w:val="aa"/>
            <w:spacing w:line="360" w:lineRule="auto"/>
            <w:ind w:left="360" w:firstLine="480"/>
          </w:pPr>
        </w:pPrChange>
      </w:pPr>
      <w:ins w:id="759" w:author="胡 成成" w:date="2020-03-28T14:30:00Z">
        <w:r w:rsidRPr="00304D7C">
          <w:rPr>
            <w:bCs/>
            <w:sz w:val="22"/>
            <w:szCs w:val="24"/>
            <w:rPrChange w:id="760" w:author="胡 成成" w:date="2020-03-28T14:30:00Z">
              <w:rPr>
                <w:bCs/>
                <w:sz w:val="24"/>
                <w:szCs w:val="28"/>
              </w:rPr>
            </w:rPrChange>
          </w:rPr>
          <w:t xml:space="preserve">    end</w:t>
        </w:r>
      </w:ins>
    </w:p>
    <w:p w14:paraId="2CCC0D1C" w14:textId="77777777" w:rsidR="00304D7C" w:rsidRPr="00304D7C" w:rsidRDefault="00304D7C">
      <w:pPr>
        <w:pStyle w:val="aa"/>
        <w:pBdr>
          <w:top w:val="single" w:sz="4" w:space="1" w:color="auto"/>
          <w:left w:val="single" w:sz="4" w:space="4" w:color="auto"/>
          <w:bottom w:val="single" w:sz="4" w:space="1" w:color="auto"/>
          <w:right w:val="single" w:sz="4" w:space="4" w:color="auto"/>
        </w:pBdr>
        <w:spacing w:line="360" w:lineRule="auto"/>
        <w:ind w:left="360" w:firstLine="440"/>
        <w:rPr>
          <w:ins w:id="761" w:author="胡 成成" w:date="2020-03-28T14:30:00Z"/>
          <w:bCs/>
          <w:sz w:val="22"/>
          <w:szCs w:val="24"/>
          <w:rPrChange w:id="762" w:author="胡 成成" w:date="2020-03-28T14:30:00Z">
            <w:rPr>
              <w:ins w:id="763" w:author="胡 成成" w:date="2020-03-28T14:30:00Z"/>
              <w:bCs/>
              <w:sz w:val="24"/>
              <w:szCs w:val="28"/>
            </w:rPr>
          </w:rPrChange>
        </w:rPr>
        <w:pPrChange w:id="764" w:author="胡 成成" w:date="2020-03-28T14:30:00Z">
          <w:pPr>
            <w:pStyle w:val="aa"/>
            <w:spacing w:line="360" w:lineRule="auto"/>
            <w:ind w:left="360" w:firstLine="480"/>
          </w:pPr>
        </w:pPrChange>
      </w:pPr>
      <w:ins w:id="765" w:author="胡 成成" w:date="2020-03-28T14:30:00Z">
        <w:r w:rsidRPr="00304D7C">
          <w:rPr>
            <w:bCs/>
            <w:sz w:val="22"/>
            <w:szCs w:val="24"/>
            <w:rPrChange w:id="766" w:author="胡 成成" w:date="2020-03-28T14:30:00Z">
              <w:rPr>
                <w:bCs/>
                <w:sz w:val="24"/>
                <w:szCs w:val="28"/>
              </w:rPr>
            </w:rPrChange>
          </w:rPr>
          <w:t xml:space="preserve">  end</w:t>
        </w:r>
      </w:ins>
    </w:p>
    <w:p w14:paraId="54145903" w14:textId="517EFD20" w:rsidR="00B37830" w:rsidRDefault="00B37830" w:rsidP="00B37830">
      <w:pPr>
        <w:pStyle w:val="aa"/>
        <w:numPr>
          <w:ilvl w:val="0"/>
          <w:numId w:val="7"/>
        </w:numPr>
        <w:spacing w:line="360" w:lineRule="auto"/>
        <w:ind w:firstLineChars="0"/>
        <w:rPr>
          <w:ins w:id="767" w:author="胡 成成" w:date="2020-03-28T18:44:00Z"/>
          <w:b/>
          <w:sz w:val="24"/>
          <w:szCs w:val="28"/>
        </w:rPr>
      </w:pPr>
      <w:proofErr w:type="spellStart"/>
      <w:ins w:id="768" w:author="胡 成成" w:date="2020-03-28T14:27:00Z">
        <w:r>
          <w:rPr>
            <w:b/>
            <w:sz w:val="24"/>
            <w:szCs w:val="28"/>
          </w:rPr>
          <w:t>M</w:t>
        </w:r>
        <w:r>
          <w:rPr>
            <w:rFonts w:hint="eastAsia"/>
            <w:b/>
            <w:sz w:val="24"/>
            <w:szCs w:val="28"/>
          </w:rPr>
          <w:t>ain</w:t>
        </w:r>
      </w:ins>
      <w:ins w:id="769" w:author="胡 成成" w:date="2020-03-28T14:28:00Z">
        <w:r>
          <w:rPr>
            <w:rFonts w:hint="eastAsia"/>
            <w:b/>
            <w:sz w:val="24"/>
            <w:szCs w:val="28"/>
          </w:rPr>
          <w:t>.m</w:t>
        </w:r>
        <w:proofErr w:type="spellEnd"/>
        <w:r>
          <w:rPr>
            <w:rFonts w:hint="eastAsia"/>
            <w:b/>
            <w:sz w:val="24"/>
            <w:szCs w:val="28"/>
          </w:rPr>
          <w:t>主程序</w:t>
        </w:r>
      </w:ins>
    </w:p>
    <w:p w14:paraId="231AD3EA" w14:textId="77777777" w:rsidR="00EE7149" w:rsidRPr="00EE7149" w:rsidRDefault="00EE7149">
      <w:pPr>
        <w:pStyle w:val="aa"/>
        <w:pBdr>
          <w:top w:val="single" w:sz="4" w:space="1" w:color="auto"/>
          <w:left w:val="single" w:sz="4" w:space="4" w:color="auto"/>
          <w:bottom w:val="single" w:sz="4" w:space="1" w:color="auto"/>
          <w:right w:val="single" w:sz="4" w:space="4" w:color="auto"/>
        </w:pBdr>
        <w:spacing w:line="360" w:lineRule="auto"/>
        <w:ind w:left="360" w:firstLine="440"/>
        <w:rPr>
          <w:ins w:id="770" w:author="胡 成成" w:date="2020-03-28T18:44:00Z"/>
          <w:bCs/>
          <w:sz w:val="22"/>
          <w:szCs w:val="24"/>
          <w:rPrChange w:id="771" w:author="胡 成成" w:date="2020-03-28T18:44:00Z">
            <w:rPr>
              <w:ins w:id="772" w:author="胡 成成" w:date="2020-03-28T18:44:00Z"/>
              <w:bCs/>
              <w:sz w:val="24"/>
              <w:szCs w:val="28"/>
            </w:rPr>
          </w:rPrChange>
        </w:rPr>
        <w:pPrChange w:id="773" w:author="胡 成成" w:date="2020-03-28T18:44:00Z">
          <w:pPr>
            <w:pStyle w:val="aa"/>
            <w:spacing w:line="360" w:lineRule="auto"/>
            <w:ind w:left="360" w:firstLine="480"/>
          </w:pPr>
        </w:pPrChange>
      </w:pPr>
      <w:ins w:id="774" w:author="胡 成成" w:date="2020-03-28T18:44:00Z">
        <w:r w:rsidRPr="00EE7149">
          <w:rPr>
            <w:bCs/>
            <w:sz w:val="22"/>
            <w:szCs w:val="24"/>
            <w:rPrChange w:id="775" w:author="胡 成成" w:date="2020-03-28T18:44:00Z">
              <w:rPr>
                <w:bCs/>
                <w:sz w:val="24"/>
                <w:szCs w:val="28"/>
              </w:rPr>
            </w:rPrChange>
          </w:rPr>
          <w:t>a = [0 2 6 4;</w:t>
        </w:r>
      </w:ins>
    </w:p>
    <w:p w14:paraId="5740869B" w14:textId="77777777" w:rsidR="00EE7149" w:rsidRPr="00EE7149" w:rsidRDefault="00EE7149">
      <w:pPr>
        <w:pStyle w:val="aa"/>
        <w:pBdr>
          <w:top w:val="single" w:sz="4" w:space="1" w:color="auto"/>
          <w:left w:val="single" w:sz="4" w:space="4" w:color="auto"/>
          <w:bottom w:val="single" w:sz="4" w:space="1" w:color="auto"/>
          <w:right w:val="single" w:sz="4" w:space="4" w:color="auto"/>
        </w:pBdr>
        <w:spacing w:line="360" w:lineRule="auto"/>
        <w:ind w:left="360" w:firstLine="440"/>
        <w:rPr>
          <w:ins w:id="776" w:author="胡 成成" w:date="2020-03-28T18:44:00Z"/>
          <w:bCs/>
          <w:sz w:val="22"/>
          <w:szCs w:val="24"/>
          <w:rPrChange w:id="777" w:author="胡 成成" w:date="2020-03-28T18:44:00Z">
            <w:rPr>
              <w:ins w:id="778" w:author="胡 成成" w:date="2020-03-28T18:44:00Z"/>
              <w:bCs/>
              <w:sz w:val="24"/>
              <w:szCs w:val="28"/>
            </w:rPr>
          </w:rPrChange>
        </w:rPr>
        <w:pPrChange w:id="779" w:author="胡 成成" w:date="2020-03-28T18:44:00Z">
          <w:pPr>
            <w:pStyle w:val="aa"/>
            <w:spacing w:line="360" w:lineRule="auto"/>
            <w:ind w:left="360" w:firstLine="480"/>
          </w:pPr>
        </w:pPrChange>
      </w:pPr>
      <w:ins w:id="780" w:author="胡 成成" w:date="2020-03-28T18:44:00Z">
        <w:r w:rsidRPr="00EE7149">
          <w:rPr>
            <w:bCs/>
            <w:sz w:val="22"/>
            <w:szCs w:val="24"/>
            <w:rPrChange w:id="781" w:author="胡 成成" w:date="2020-03-28T18:44:00Z">
              <w:rPr>
                <w:bCs/>
                <w:sz w:val="24"/>
                <w:szCs w:val="28"/>
              </w:rPr>
            </w:rPrChange>
          </w:rPr>
          <w:t xml:space="preserve">    inf 0 3 inf;</w:t>
        </w:r>
      </w:ins>
    </w:p>
    <w:p w14:paraId="6178D6E7" w14:textId="77777777" w:rsidR="00EE7149" w:rsidRPr="00EE7149" w:rsidRDefault="00EE7149">
      <w:pPr>
        <w:pStyle w:val="aa"/>
        <w:pBdr>
          <w:top w:val="single" w:sz="4" w:space="1" w:color="auto"/>
          <w:left w:val="single" w:sz="4" w:space="4" w:color="auto"/>
          <w:bottom w:val="single" w:sz="4" w:space="1" w:color="auto"/>
          <w:right w:val="single" w:sz="4" w:space="4" w:color="auto"/>
        </w:pBdr>
        <w:spacing w:line="360" w:lineRule="auto"/>
        <w:ind w:left="360" w:firstLine="440"/>
        <w:rPr>
          <w:ins w:id="782" w:author="胡 成成" w:date="2020-03-28T18:44:00Z"/>
          <w:bCs/>
          <w:sz w:val="22"/>
          <w:szCs w:val="24"/>
          <w:rPrChange w:id="783" w:author="胡 成成" w:date="2020-03-28T18:44:00Z">
            <w:rPr>
              <w:ins w:id="784" w:author="胡 成成" w:date="2020-03-28T18:44:00Z"/>
              <w:bCs/>
              <w:sz w:val="24"/>
              <w:szCs w:val="28"/>
            </w:rPr>
          </w:rPrChange>
        </w:rPr>
        <w:pPrChange w:id="785" w:author="胡 成成" w:date="2020-03-28T18:44:00Z">
          <w:pPr>
            <w:pStyle w:val="aa"/>
            <w:spacing w:line="360" w:lineRule="auto"/>
            <w:ind w:left="360" w:firstLine="480"/>
          </w:pPr>
        </w:pPrChange>
      </w:pPr>
      <w:ins w:id="786" w:author="胡 成成" w:date="2020-03-28T18:44:00Z">
        <w:r w:rsidRPr="00EE7149">
          <w:rPr>
            <w:bCs/>
            <w:sz w:val="22"/>
            <w:szCs w:val="24"/>
            <w:rPrChange w:id="787" w:author="胡 成成" w:date="2020-03-28T18:44:00Z">
              <w:rPr>
                <w:bCs/>
                <w:sz w:val="24"/>
                <w:szCs w:val="28"/>
              </w:rPr>
            </w:rPrChange>
          </w:rPr>
          <w:t xml:space="preserve">    7 inf 0 </w:t>
        </w:r>
        <w:proofErr w:type="gramStart"/>
        <w:r w:rsidRPr="00EE7149">
          <w:rPr>
            <w:bCs/>
            <w:sz w:val="22"/>
            <w:szCs w:val="24"/>
            <w:rPrChange w:id="788" w:author="胡 成成" w:date="2020-03-28T18:44:00Z">
              <w:rPr>
                <w:bCs/>
                <w:sz w:val="24"/>
                <w:szCs w:val="28"/>
              </w:rPr>
            </w:rPrChange>
          </w:rPr>
          <w:t>1 ;</w:t>
        </w:r>
        <w:proofErr w:type="gramEnd"/>
      </w:ins>
    </w:p>
    <w:p w14:paraId="73D939A7" w14:textId="77777777" w:rsidR="00EE7149" w:rsidRPr="00EE7149" w:rsidRDefault="00EE7149">
      <w:pPr>
        <w:pStyle w:val="aa"/>
        <w:pBdr>
          <w:top w:val="single" w:sz="4" w:space="1" w:color="auto"/>
          <w:left w:val="single" w:sz="4" w:space="4" w:color="auto"/>
          <w:bottom w:val="single" w:sz="4" w:space="1" w:color="auto"/>
          <w:right w:val="single" w:sz="4" w:space="4" w:color="auto"/>
        </w:pBdr>
        <w:spacing w:line="360" w:lineRule="auto"/>
        <w:ind w:left="360" w:firstLine="440"/>
        <w:rPr>
          <w:ins w:id="789" w:author="胡 成成" w:date="2020-03-28T18:44:00Z"/>
          <w:bCs/>
          <w:sz w:val="22"/>
          <w:szCs w:val="24"/>
          <w:rPrChange w:id="790" w:author="胡 成成" w:date="2020-03-28T18:44:00Z">
            <w:rPr>
              <w:ins w:id="791" w:author="胡 成成" w:date="2020-03-28T18:44:00Z"/>
              <w:bCs/>
              <w:sz w:val="24"/>
              <w:szCs w:val="28"/>
            </w:rPr>
          </w:rPrChange>
        </w:rPr>
        <w:pPrChange w:id="792" w:author="胡 成成" w:date="2020-03-28T18:44:00Z">
          <w:pPr>
            <w:pStyle w:val="aa"/>
            <w:spacing w:line="360" w:lineRule="auto"/>
            <w:ind w:left="360" w:firstLine="480"/>
          </w:pPr>
        </w:pPrChange>
      </w:pPr>
      <w:ins w:id="793" w:author="胡 成成" w:date="2020-03-28T18:44:00Z">
        <w:r w:rsidRPr="00EE7149">
          <w:rPr>
            <w:bCs/>
            <w:sz w:val="22"/>
            <w:szCs w:val="24"/>
            <w:rPrChange w:id="794" w:author="胡 成成" w:date="2020-03-28T18:44:00Z">
              <w:rPr>
                <w:bCs/>
                <w:sz w:val="24"/>
                <w:szCs w:val="28"/>
              </w:rPr>
            </w:rPrChange>
          </w:rPr>
          <w:t xml:space="preserve">    5 inf 12 0];</w:t>
        </w:r>
      </w:ins>
    </w:p>
    <w:p w14:paraId="6F859E6C" w14:textId="77777777" w:rsidR="00EE7149" w:rsidRPr="00EE7149" w:rsidRDefault="00EE7149">
      <w:pPr>
        <w:pStyle w:val="aa"/>
        <w:pBdr>
          <w:top w:val="single" w:sz="4" w:space="1" w:color="auto"/>
          <w:left w:val="single" w:sz="4" w:space="4" w:color="auto"/>
          <w:bottom w:val="single" w:sz="4" w:space="1" w:color="auto"/>
          <w:right w:val="single" w:sz="4" w:space="4" w:color="auto"/>
        </w:pBdr>
        <w:spacing w:line="360" w:lineRule="auto"/>
        <w:ind w:left="360" w:firstLine="440"/>
        <w:rPr>
          <w:ins w:id="795" w:author="胡 成成" w:date="2020-03-28T18:44:00Z"/>
          <w:bCs/>
          <w:sz w:val="22"/>
          <w:szCs w:val="24"/>
          <w:rPrChange w:id="796" w:author="胡 成成" w:date="2020-03-28T18:44:00Z">
            <w:rPr>
              <w:ins w:id="797" w:author="胡 成成" w:date="2020-03-28T18:44:00Z"/>
              <w:bCs/>
              <w:sz w:val="24"/>
              <w:szCs w:val="28"/>
            </w:rPr>
          </w:rPrChange>
        </w:rPr>
        <w:pPrChange w:id="798" w:author="胡 成成" w:date="2020-03-28T18:44:00Z">
          <w:pPr>
            <w:pStyle w:val="aa"/>
            <w:spacing w:line="360" w:lineRule="auto"/>
            <w:ind w:left="360" w:firstLine="480"/>
          </w:pPr>
        </w:pPrChange>
      </w:pPr>
      <w:ins w:id="799" w:author="胡 成成" w:date="2020-03-28T18:44:00Z">
        <w:r w:rsidRPr="00EE7149">
          <w:rPr>
            <w:bCs/>
            <w:sz w:val="22"/>
            <w:szCs w:val="24"/>
            <w:rPrChange w:id="800" w:author="胡 成成" w:date="2020-03-28T18:44:00Z">
              <w:rPr>
                <w:bCs/>
                <w:sz w:val="24"/>
                <w:szCs w:val="28"/>
              </w:rPr>
            </w:rPrChange>
          </w:rPr>
          <w:t>[</w:t>
        </w:r>
        <w:proofErr w:type="spellStart"/>
        <w:proofErr w:type="gramStart"/>
        <w:r w:rsidRPr="00EE7149">
          <w:rPr>
            <w:bCs/>
            <w:sz w:val="22"/>
            <w:szCs w:val="24"/>
            <w:rPrChange w:id="801" w:author="胡 成成" w:date="2020-03-28T18:44:00Z">
              <w:rPr>
                <w:bCs/>
                <w:sz w:val="24"/>
                <w:szCs w:val="28"/>
              </w:rPr>
            </w:rPrChange>
          </w:rPr>
          <w:t>d,r</w:t>
        </w:r>
        <w:proofErr w:type="spellEnd"/>
        <w:proofErr w:type="gramEnd"/>
        <w:r w:rsidRPr="00EE7149">
          <w:rPr>
            <w:bCs/>
            <w:sz w:val="22"/>
            <w:szCs w:val="24"/>
            <w:rPrChange w:id="802" w:author="胡 成成" w:date="2020-03-28T18:44:00Z">
              <w:rPr>
                <w:bCs/>
                <w:sz w:val="24"/>
                <w:szCs w:val="28"/>
              </w:rPr>
            </w:rPrChange>
          </w:rPr>
          <w:t>]=</w:t>
        </w:r>
        <w:proofErr w:type="spellStart"/>
        <w:r w:rsidRPr="00EE7149">
          <w:rPr>
            <w:bCs/>
            <w:sz w:val="22"/>
            <w:szCs w:val="24"/>
            <w:rPrChange w:id="803" w:author="胡 成成" w:date="2020-03-28T18:44:00Z">
              <w:rPr>
                <w:bCs/>
                <w:sz w:val="24"/>
                <w:szCs w:val="28"/>
              </w:rPr>
            </w:rPrChange>
          </w:rPr>
          <w:t>floyd</w:t>
        </w:r>
        <w:proofErr w:type="spellEnd"/>
        <w:r w:rsidRPr="00EE7149">
          <w:rPr>
            <w:bCs/>
            <w:sz w:val="22"/>
            <w:szCs w:val="24"/>
            <w:rPrChange w:id="804" w:author="胡 成成" w:date="2020-03-28T18:44:00Z">
              <w:rPr>
                <w:bCs/>
                <w:sz w:val="24"/>
                <w:szCs w:val="28"/>
              </w:rPr>
            </w:rPrChange>
          </w:rPr>
          <w:t>(a)</w:t>
        </w:r>
      </w:ins>
    </w:p>
    <w:p w14:paraId="741B7EA8" w14:textId="77777777" w:rsidR="00EE7149" w:rsidRPr="00EE7149" w:rsidRDefault="00EE7149">
      <w:pPr>
        <w:pStyle w:val="aa"/>
        <w:pBdr>
          <w:top w:val="single" w:sz="4" w:space="1" w:color="auto"/>
          <w:left w:val="single" w:sz="4" w:space="4" w:color="auto"/>
          <w:bottom w:val="single" w:sz="4" w:space="1" w:color="auto"/>
          <w:right w:val="single" w:sz="4" w:space="4" w:color="auto"/>
        </w:pBdr>
        <w:spacing w:line="360" w:lineRule="auto"/>
        <w:ind w:left="360" w:firstLine="440"/>
        <w:rPr>
          <w:ins w:id="805" w:author="胡 成成" w:date="2020-03-28T18:44:00Z"/>
          <w:bCs/>
          <w:sz w:val="22"/>
          <w:szCs w:val="24"/>
          <w:rPrChange w:id="806" w:author="胡 成成" w:date="2020-03-28T18:44:00Z">
            <w:rPr>
              <w:ins w:id="807" w:author="胡 成成" w:date="2020-03-28T18:44:00Z"/>
              <w:bCs/>
              <w:sz w:val="24"/>
              <w:szCs w:val="28"/>
            </w:rPr>
          </w:rPrChange>
        </w:rPr>
        <w:pPrChange w:id="808" w:author="胡 成成" w:date="2020-03-28T18:44:00Z">
          <w:pPr>
            <w:pStyle w:val="aa"/>
            <w:spacing w:line="360" w:lineRule="auto"/>
            <w:ind w:left="360" w:firstLine="480"/>
          </w:pPr>
        </w:pPrChange>
      </w:pPr>
      <w:proofErr w:type="spellStart"/>
      <w:proofErr w:type="gramStart"/>
      <w:ins w:id="809" w:author="胡 成成" w:date="2020-03-28T18:44:00Z">
        <w:r w:rsidRPr="00EE7149">
          <w:rPr>
            <w:bCs/>
            <w:sz w:val="22"/>
            <w:szCs w:val="24"/>
            <w:rPrChange w:id="810" w:author="胡 成成" w:date="2020-03-28T18:44:00Z">
              <w:rPr>
                <w:bCs/>
                <w:sz w:val="24"/>
                <w:szCs w:val="28"/>
              </w:rPr>
            </w:rPrChange>
          </w:rPr>
          <w:t>disp</w:t>
        </w:r>
        <w:proofErr w:type="spellEnd"/>
        <w:r w:rsidRPr="00EE7149">
          <w:rPr>
            <w:bCs/>
            <w:sz w:val="22"/>
            <w:szCs w:val="24"/>
            <w:rPrChange w:id="811" w:author="胡 成成" w:date="2020-03-28T18:44:00Z">
              <w:rPr>
                <w:bCs/>
                <w:sz w:val="24"/>
                <w:szCs w:val="28"/>
              </w:rPr>
            </w:rPrChange>
          </w:rPr>
          <w:t>(</w:t>
        </w:r>
        <w:proofErr w:type="gramEnd"/>
        <w:r w:rsidRPr="00EE7149">
          <w:rPr>
            <w:bCs/>
            <w:sz w:val="22"/>
            <w:szCs w:val="24"/>
            <w:rPrChange w:id="812" w:author="胡 成成" w:date="2020-03-28T18:44:00Z">
              <w:rPr>
                <w:bCs/>
                <w:sz w:val="24"/>
                <w:szCs w:val="28"/>
              </w:rPr>
            </w:rPrChange>
          </w:rPr>
          <w:t>'--------------------------')</w:t>
        </w:r>
      </w:ins>
    </w:p>
    <w:p w14:paraId="5DD6E2BF" w14:textId="77777777" w:rsidR="00EE7149" w:rsidRPr="00EE7149" w:rsidRDefault="00EE7149">
      <w:pPr>
        <w:pStyle w:val="aa"/>
        <w:pBdr>
          <w:top w:val="single" w:sz="4" w:space="1" w:color="auto"/>
          <w:left w:val="single" w:sz="4" w:space="4" w:color="auto"/>
          <w:bottom w:val="single" w:sz="4" w:space="1" w:color="auto"/>
          <w:right w:val="single" w:sz="4" w:space="4" w:color="auto"/>
        </w:pBdr>
        <w:spacing w:line="360" w:lineRule="auto"/>
        <w:ind w:left="360" w:firstLine="440"/>
        <w:rPr>
          <w:ins w:id="813" w:author="胡 成成" w:date="2020-03-28T18:44:00Z"/>
          <w:bCs/>
          <w:sz w:val="22"/>
          <w:szCs w:val="24"/>
          <w:rPrChange w:id="814" w:author="胡 成成" w:date="2020-03-28T18:44:00Z">
            <w:rPr>
              <w:ins w:id="815" w:author="胡 成成" w:date="2020-03-28T18:44:00Z"/>
              <w:bCs/>
              <w:sz w:val="24"/>
              <w:szCs w:val="28"/>
            </w:rPr>
          </w:rPrChange>
        </w:rPr>
        <w:pPrChange w:id="816" w:author="胡 成成" w:date="2020-03-28T18:44:00Z">
          <w:pPr>
            <w:pStyle w:val="aa"/>
            <w:spacing w:line="360" w:lineRule="auto"/>
            <w:ind w:left="360" w:firstLine="480"/>
          </w:pPr>
        </w:pPrChange>
      </w:pPr>
      <w:ins w:id="817" w:author="胡 成成" w:date="2020-03-28T18:44:00Z">
        <w:r w:rsidRPr="00EE7149">
          <w:rPr>
            <w:bCs/>
            <w:sz w:val="22"/>
            <w:szCs w:val="24"/>
            <w:rPrChange w:id="818" w:author="胡 成成" w:date="2020-03-28T18:44:00Z">
              <w:rPr>
                <w:bCs/>
                <w:sz w:val="24"/>
                <w:szCs w:val="28"/>
              </w:rPr>
            </w:rPrChange>
          </w:rPr>
          <w:t xml:space="preserve">for </w:t>
        </w:r>
        <w:proofErr w:type="spellStart"/>
        <w:r w:rsidRPr="00EE7149">
          <w:rPr>
            <w:bCs/>
            <w:sz w:val="22"/>
            <w:szCs w:val="24"/>
            <w:rPrChange w:id="819" w:author="胡 成成" w:date="2020-03-28T18:44:00Z">
              <w:rPr>
                <w:bCs/>
                <w:sz w:val="24"/>
                <w:szCs w:val="28"/>
              </w:rPr>
            </w:rPrChange>
          </w:rPr>
          <w:t>i</w:t>
        </w:r>
        <w:proofErr w:type="spellEnd"/>
        <w:r w:rsidRPr="00EE7149">
          <w:rPr>
            <w:bCs/>
            <w:sz w:val="22"/>
            <w:szCs w:val="24"/>
            <w:rPrChange w:id="820" w:author="胡 成成" w:date="2020-03-28T18:44:00Z">
              <w:rPr>
                <w:bCs/>
                <w:sz w:val="24"/>
                <w:szCs w:val="28"/>
              </w:rPr>
            </w:rPrChange>
          </w:rPr>
          <w:t xml:space="preserve"> = </w:t>
        </w:r>
        <w:proofErr w:type="gramStart"/>
        <w:r w:rsidRPr="00EE7149">
          <w:rPr>
            <w:bCs/>
            <w:sz w:val="22"/>
            <w:szCs w:val="24"/>
            <w:rPrChange w:id="821" w:author="胡 成成" w:date="2020-03-28T18:44:00Z">
              <w:rPr>
                <w:bCs/>
                <w:sz w:val="24"/>
                <w:szCs w:val="28"/>
              </w:rPr>
            </w:rPrChange>
          </w:rPr>
          <w:t>1 :</w:t>
        </w:r>
        <w:proofErr w:type="gramEnd"/>
        <w:r w:rsidRPr="00EE7149">
          <w:rPr>
            <w:bCs/>
            <w:sz w:val="22"/>
            <w:szCs w:val="24"/>
            <w:rPrChange w:id="822" w:author="胡 成成" w:date="2020-03-28T18:44:00Z">
              <w:rPr>
                <w:bCs/>
                <w:sz w:val="24"/>
                <w:szCs w:val="28"/>
              </w:rPr>
            </w:rPrChange>
          </w:rPr>
          <w:t xml:space="preserve"> 4</w:t>
        </w:r>
      </w:ins>
    </w:p>
    <w:p w14:paraId="17C5B300" w14:textId="77777777" w:rsidR="00EE7149" w:rsidRPr="00EE7149" w:rsidRDefault="00EE7149">
      <w:pPr>
        <w:pStyle w:val="aa"/>
        <w:pBdr>
          <w:top w:val="single" w:sz="4" w:space="1" w:color="auto"/>
          <w:left w:val="single" w:sz="4" w:space="4" w:color="auto"/>
          <w:bottom w:val="single" w:sz="4" w:space="1" w:color="auto"/>
          <w:right w:val="single" w:sz="4" w:space="4" w:color="auto"/>
        </w:pBdr>
        <w:spacing w:line="360" w:lineRule="auto"/>
        <w:ind w:left="360" w:firstLine="440"/>
        <w:rPr>
          <w:ins w:id="823" w:author="胡 成成" w:date="2020-03-28T18:44:00Z"/>
          <w:bCs/>
          <w:sz w:val="22"/>
          <w:szCs w:val="24"/>
          <w:rPrChange w:id="824" w:author="胡 成成" w:date="2020-03-28T18:44:00Z">
            <w:rPr>
              <w:ins w:id="825" w:author="胡 成成" w:date="2020-03-28T18:44:00Z"/>
              <w:bCs/>
              <w:sz w:val="24"/>
              <w:szCs w:val="28"/>
            </w:rPr>
          </w:rPrChange>
        </w:rPr>
        <w:pPrChange w:id="826" w:author="胡 成成" w:date="2020-03-28T18:44:00Z">
          <w:pPr>
            <w:pStyle w:val="aa"/>
            <w:spacing w:line="360" w:lineRule="auto"/>
            <w:ind w:left="360" w:firstLine="480"/>
          </w:pPr>
        </w:pPrChange>
      </w:pPr>
      <w:ins w:id="827" w:author="胡 成成" w:date="2020-03-28T18:44:00Z">
        <w:r w:rsidRPr="00EE7149">
          <w:rPr>
            <w:bCs/>
            <w:sz w:val="22"/>
            <w:szCs w:val="24"/>
            <w:rPrChange w:id="828" w:author="胡 成成" w:date="2020-03-28T18:44:00Z">
              <w:rPr>
                <w:bCs/>
                <w:sz w:val="24"/>
                <w:szCs w:val="28"/>
              </w:rPr>
            </w:rPrChange>
          </w:rPr>
          <w:t xml:space="preserve">  for j = </w:t>
        </w:r>
        <w:proofErr w:type="gramStart"/>
        <w:r w:rsidRPr="00EE7149">
          <w:rPr>
            <w:bCs/>
            <w:sz w:val="22"/>
            <w:szCs w:val="24"/>
            <w:rPrChange w:id="829" w:author="胡 成成" w:date="2020-03-28T18:44:00Z">
              <w:rPr>
                <w:bCs/>
                <w:sz w:val="24"/>
                <w:szCs w:val="28"/>
              </w:rPr>
            </w:rPrChange>
          </w:rPr>
          <w:t>1 :</w:t>
        </w:r>
        <w:proofErr w:type="gramEnd"/>
        <w:r w:rsidRPr="00EE7149">
          <w:rPr>
            <w:bCs/>
            <w:sz w:val="22"/>
            <w:szCs w:val="24"/>
            <w:rPrChange w:id="830" w:author="胡 成成" w:date="2020-03-28T18:44:00Z">
              <w:rPr>
                <w:bCs/>
                <w:sz w:val="24"/>
                <w:szCs w:val="28"/>
              </w:rPr>
            </w:rPrChange>
          </w:rPr>
          <w:t xml:space="preserve"> 4</w:t>
        </w:r>
      </w:ins>
    </w:p>
    <w:p w14:paraId="1670B2E9" w14:textId="77777777" w:rsidR="00EE7149" w:rsidRPr="00EE7149" w:rsidRDefault="00EE7149">
      <w:pPr>
        <w:pStyle w:val="aa"/>
        <w:pBdr>
          <w:top w:val="single" w:sz="4" w:space="1" w:color="auto"/>
          <w:left w:val="single" w:sz="4" w:space="4" w:color="auto"/>
          <w:bottom w:val="single" w:sz="4" w:space="1" w:color="auto"/>
          <w:right w:val="single" w:sz="4" w:space="4" w:color="auto"/>
        </w:pBdr>
        <w:spacing w:line="360" w:lineRule="auto"/>
        <w:ind w:left="360" w:firstLine="440"/>
        <w:rPr>
          <w:ins w:id="831" w:author="胡 成成" w:date="2020-03-28T18:44:00Z"/>
          <w:bCs/>
          <w:sz w:val="22"/>
          <w:szCs w:val="24"/>
          <w:rPrChange w:id="832" w:author="胡 成成" w:date="2020-03-28T18:44:00Z">
            <w:rPr>
              <w:ins w:id="833" w:author="胡 成成" w:date="2020-03-28T18:44:00Z"/>
              <w:bCs/>
              <w:sz w:val="24"/>
              <w:szCs w:val="28"/>
            </w:rPr>
          </w:rPrChange>
        </w:rPr>
        <w:pPrChange w:id="834" w:author="胡 成成" w:date="2020-03-28T18:44:00Z">
          <w:pPr>
            <w:pStyle w:val="aa"/>
            <w:spacing w:line="360" w:lineRule="auto"/>
            <w:ind w:left="360" w:firstLine="480"/>
          </w:pPr>
        </w:pPrChange>
      </w:pPr>
      <w:ins w:id="835" w:author="胡 成成" w:date="2020-03-28T18:44:00Z">
        <w:r w:rsidRPr="00EE7149">
          <w:rPr>
            <w:bCs/>
            <w:sz w:val="22"/>
            <w:szCs w:val="24"/>
            <w:rPrChange w:id="836" w:author="胡 成成" w:date="2020-03-28T18:44:00Z">
              <w:rPr>
                <w:bCs/>
                <w:sz w:val="24"/>
                <w:szCs w:val="28"/>
              </w:rPr>
            </w:rPrChange>
          </w:rPr>
          <w:t xml:space="preserve">   </w:t>
        </w:r>
        <w:proofErr w:type="spellStart"/>
        <w:proofErr w:type="gramStart"/>
        <w:r w:rsidRPr="00EE7149">
          <w:rPr>
            <w:bCs/>
            <w:sz w:val="22"/>
            <w:szCs w:val="24"/>
            <w:rPrChange w:id="837" w:author="胡 成成" w:date="2020-03-28T18:44:00Z">
              <w:rPr>
                <w:bCs/>
                <w:sz w:val="24"/>
                <w:szCs w:val="28"/>
              </w:rPr>
            </w:rPrChange>
          </w:rPr>
          <w:t>DisplayPath</w:t>
        </w:r>
        <w:proofErr w:type="spellEnd"/>
        <w:r w:rsidRPr="00EE7149">
          <w:rPr>
            <w:bCs/>
            <w:sz w:val="22"/>
            <w:szCs w:val="24"/>
            <w:rPrChange w:id="838" w:author="胡 成成" w:date="2020-03-28T18:44:00Z">
              <w:rPr>
                <w:bCs/>
                <w:sz w:val="24"/>
                <w:szCs w:val="28"/>
              </w:rPr>
            </w:rPrChange>
          </w:rPr>
          <w:t>(</w:t>
        </w:r>
        <w:proofErr w:type="gramEnd"/>
        <w:r w:rsidRPr="00EE7149">
          <w:rPr>
            <w:bCs/>
            <w:sz w:val="22"/>
            <w:szCs w:val="24"/>
            <w:rPrChange w:id="839" w:author="胡 成成" w:date="2020-03-28T18:44:00Z">
              <w:rPr>
                <w:bCs/>
                <w:sz w:val="24"/>
                <w:szCs w:val="28"/>
              </w:rPr>
            </w:rPrChange>
          </w:rPr>
          <w:t xml:space="preserve">r, </w:t>
        </w:r>
        <w:proofErr w:type="spellStart"/>
        <w:r w:rsidRPr="00EE7149">
          <w:rPr>
            <w:bCs/>
            <w:sz w:val="22"/>
            <w:szCs w:val="24"/>
            <w:rPrChange w:id="840" w:author="胡 成成" w:date="2020-03-28T18:44:00Z">
              <w:rPr>
                <w:bCs/>
                <w:sz w:val="24"/>
                <w:szCs w:val="28"/>
              </w:rPr>
            </w:rPrChange>
          </w:rPr>
          <w:t>i</w:t>
        </w:r>
        <w:proofErr w:type="spellEnd"/>
        <w:r w:rsidRPr="00EE7149">
          <w:rPr>
            <w:bCs/>
            <w:sz w:val="22"/>
            <w:szCs w:val="24"/>
            <w:rPrChange w:id="841" w:author="胡 成成" w:date="2020-03-28T18:44:00Z">
              <w:rPr>
                <w:bCs/>
                <w:sz w:val="24"/>
                <w:szCs w:val="28"/>
              </w:rPr>
            </w:rPrChange>
          </w:rPr>
          <w:t>, j);</w:t>
        </w:r>
      </w:ins>
    </w:p>
    <w:p w14:paraId="7C8C590D" w14:textId="77777777" w:rsidR="00EE7149" w:rsidRPr="00EE7149" w:rsidRDefault="00EE7149">
      <w:pPr>
        <w:pStyle w:val="aa"/>
        <w:pBdr>
          <w:top w:val="single" w:sz="4" w:space="1" w:color="auto"/>
          <w:left w:val="single" w:sz="4" w:space="4" w:color="auto"/>
          <w:bottom w:val="single" w:sz="4" w:space="1" w:color="auto"/>
          <w:right w:val="single" w:sz="4" w:space="4" w:color="auto"/>
        </w:pBdr>
        <w:spacing w:line="360" w:lineRule="auto"/>
        <w:ind w:left="360" w:firstLine="440"/>
        <w:rPr>
          <w:ins w:id="842" w:author="胡 成成" w:date="2020-03-28T18:44:00Z"/>
          <w:bCs/>
          <w:sz w:val="22"/>
          <w:szCs w:val="24"/>
          <w:rPrChange w:id="843" w:author="胡 成成" w:date="2020-03-28T18:44:00Z">
            <w:rPr>
              <w:ins w:id="844" w:author="胡 成成" w:date="2020-03-28T18:44:00Z"/>
              <w:bCs/>
              <w:sz w:val="24"/>
              <w:szCs w:val="28"/>
            </w:rPr>
          </w:rPrChange>
        </w:rPr>
        <w:pPrChange w:id="845" w:author="胡 成成" w:date="2020-03-28T18:44:00Z">
          <w:pPr>
            <w:pStyle w:val="aa"/>
            <w:spacing w:line="360" w:lineRule="auto"/>
            <w:ind w:left="360" w:firstLine="480"/>
          </w:pPr>
        </w:pPrChange>
      </w:pPr>
      <w:ins w:id="846" w:author="胡 成成" w:date="2020-03-28T18:44:00Z">
        <w:r w:rsidRPr="00EE7149">
          <w:rPr>
            <w:bCs/>
            <w:sz w:val="22"/>
            <w:szCs w:val="24"/>
            <w:rPrChange w:id="847" w:author="胡 成成" w:date="2020-03-28T18:44:00Z">
              <w:rPr>
                <w:bCs/>
                <w:sz w:val="24"/>
                <w:szCs w:val="28"/>
              </w:rPr>
            </w:rPrChange>
          </w:rPr>
          <w:t xml:space="preserve">  end</w:t>
        </w:r>
      </w:ins>
    </w:p>
    <w:p w14:paraId="0FC195F6" w14:textId="2F4141B5" w:rsidR="00EE7149" w:rsidRPr="00EE7149" w:rsidRDefault="00EE7149">
      <w:pPr>
        <w:pStyle w:val="aa"/>
        <w:pBdr>
          <w:top w:val="single" w:sz="4" w:space="1" w:color="auto"/>
          <w:left w:val="single" w:sz="4" w:space="4" w:color="auto"/>
          <w:bottom w:val="single" w:sz="4" w:space="1" w:color="auto"/>
          <w:right w:val="single" w:sz="4" w:space="4" w:color="auto"/>
        </w:pBdr>
        <w:spacing w:line="360" w:lineRule="auto"/>
        <w:ind w:left="360" w:firstLineChars="0" w:firstLine="60"/>
        <w:rPr>
          <w:ins w:id="848" w:author="胡 成成" w:date="2020-03-28T14:27:00Z"/>
          <w:bCs/>
          <w:sz w:val="22"/>
          <w:szCs w:val="24"/>
          <w:rPrChange w:id="849" w:author="胡 成成" w:date="2020-03-28T18:44:00Z">
            <w:rPr>
              <w:ins w:id="850" w:author="胡 成成" w:date="2020-03-28T14:27:00Z"/>
            </w:rPr>
          </w:rPrChange>
        </w:rPr>
        <w:pPrChange w:id="851" w:author="胡 成成" w:date="2020-03-28T18:45:00Z">
          <w:pPr>
            <w:spacing w:line="360" w:lineRule="auto"/>
          </w:pPr>
        </w:pPrChange>
      </w:pPr>
      <w:ins w:id="852" w:author="胡 成成" w:date="2020-03-28T18:44:00Z">
        <w:r w:rsidRPr="00EE7149">
          <w:rPr>
            <w:bCs/>
            <w:sz w:val="22"/>
            <w:szCs w:val="24"/>
            <w:rPrChange w:id="853" w:author="胡 成成" w:date="2020-03-28T18:44:00Z">
              <w:rPr>
                <w:bCs/>
                <w:sz w:val="24"/>
                <w:szCs w:val="28"/>
              </w:rPr>
            </w:rPrChange>
          </w:rPr>
          <w:t>end</w:t>
        </w:r>
      </w:ins>
    </w:p>
    <w:p w14:paraId="1B09D141" w14:textId="6D6DD8BC" w:rsidR="00B37830" w:rsidRPr="00304D7C" w:rsidDel="00EE7149" w:rsidRDefault="00B37830">
      <w:pPr>
        <w:pBdr>
          <w:top w:val="single" w:sz="4" w:space="1" w:color="auto"/>
          <w:left w:val="single" w:sz="4" w:space="4" w:color="auto"/>
          <w:bottom w:val="single" w:sz="4" w:space="1" w:color="auto"/>
          <w:right w:val="single" w:sz="4" w:space="4" w:color="auto"/>
        </w:pBdr>
        <w:spacing w:line="360" w:lineRule="auto"/>
        <w:rPr>
          <w:del w:id="854" w:author="胡 成成" w:date="2020-03-28T18:44:00Z"/>
          <w:bCs/>
          <w:sz w:val="24"/>
          <w:szCs w:val="28"/>
          <w:rPrChange w:id="855" w:author="胡 成成" w:date="2020-03-28T14:30:00Z">
            <w:rPr>
              <w:del w:id="856" w:author="胡 成成" w:date="2020-03-28T18:44:00Z"/>
              <w:b/>
              <w:sz w:val="24"/>
              <w:szCs w:val="28"/>
            </w:rPr>
          </w:rPrChange>
        </w:rPr>
        <w:pPrChange w:id="857" w:author="胡 成成" w:date="2020-03-28T14:30:00Z">
          <w:pPr>
            <w:spacing w:line="360" w:lineRule="auto"/>
          </w:pPr>
        </w:pPrChange>
      </w:pPr>
    </w:p>
    <w:p w14:paraId="3B2876F7" w14:textId="6389F64E" w:rsidR="008772E4" w:rsidRPr="006E5526" w:rsidDel="00EE7149" w:rsidRDefault="008772E4" w:rsidP="006A61E8">
      <w:pPr>
        <w:spacing w:line="360" w:lineRule="auto"/>
        <w:rPr>
          <w:del w:id="858" w:author="胡 成成" w:date="2020-03-28T18:44:00Z"/>
          <w:b/>
          <w:sz w:val="24"/>
          <w:szCs w:val="28"/>
        </w:rPr>
      </w:pPr>
    </w:p>
    <w:p w14:paraId="1A68BAAC" w14:textId="77777777" w:rsidR="006A61E8" w:rsidRDefault="006A61E8">
      <w:pPr>
        <w:spacing w:line="360" w:lineRule="auto"/>
        <w:rPr>
          <w:sz w:val="24"/>
          <w:szCs w:val="28"/>
        </w:rPr>
      </w:pPr>
    </w:p>
    <w:sectPr w:rsidR="006A61E8">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856715" w14:textId="77777777" w:rsidR="00316DBE" w:rsidRDefault="00316DBE" w:rsidP="006A61E8">
      <w:r>
        <w:separator/>
      </w:r>
    </w:p>
  </w:endnote>
  <w:endnote w:type="continuationSeparator" w:id="0">
    <w:p w14:paraId="2965AEAD" w14:textId="77777777" w:rsidR="00316DBE" w:rsidRDefault="00316DBE" w:rsidP="006A6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9EFE3D" w14:textId="77777777" w:rsidR="00316DBE" w:rsidRDefault="00316DBE" w:rsidP="006A61E8">
      <w:r>
        <w:separator/>
      </w:r>
    </w:p>
  </w:footnote>
  <w:footnote w:type="continuationSeparator" w:id="0">
    <w:p w14:paraId="40A0CB1B" w14:textId="77777777" w:rsidR="00316DBE" w:rsidRDefault="00316DBE" w:rsidP="006A61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62CE8" w14:textId="77777777" w:rsidR="006A61E8" w:rsidRPr="00302014" w:rsidRDefault="006A61E8" w:rsidP="00302014">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755A5"/>
    <w:multiLevelType w:val="hybridMultilevel"/>
    <w:tmpl w:val="C25CD804"/>
    <w:lvl w:ilvl="0" w:tplc="B31CC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B90A96"/>
    <w:multiLevelType w:val="hybridMultilevel"/>
    <w:tmpl w:val="B6AEC1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CB6D11"/>
    <w:multiLevelType w:val="hybridMultilevel"/>
    <w:tmpl w:val="DF86D9C4"/>
    <w:lvl w:ilvl="0" w:tplc="B31CC33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9E16331"/>
    <w:multiLevelType w:val="hybridMultilevel"/>
    <w:tmpl w:val="FC8E8FD8"/>
    <w:lvl w:ilvl="0" w:tplc="F73A1044">
      <w:start w:val="1"/>
      <w:numFmt w:val="decimal"/>
      <w:lvlText w:val="%1."/>
      <w:lvlJc w:val="left"/>
      <w:pPr>
        <w:ind w:left="420" w:hanging="420"/>
      </w:pPr>
      <w:rPr>
        <w:rFonts w:asciiTheme="minorEastAsia" w:eastAsiaTheme="minorEastAsia" w:hAnsiTheme="minor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F735DE"/>
    <w:multiLevelType w:val="hybridMultilevel"/>
    <w:tmpl w:val="7D6877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CA6D6D"/>
    <w:multiLevelType w:val="hybridMultilevel"/>
    <w:tmpl w:val="6366DC72"/>
    <w:lvl w:ilvl="0" w:tplc="B31CC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F7003B"/>
    <w:multiLevelType w:val="hybridMultilevel"/>
    <w:tmpl w:val="1A0A40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250A7A"/>
    <w:multiLevelType w:val="hybridMultilevel"/>
    <w:tmpl w:val="1AEE78B4"/>
    <w:lvl w:ilvl="0" w:tplc="B31CC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304533"/>
    <w:multiLevelType w:val="hybridMultilevel"/>
    <w:tmpl w:val="0F9413F6"/>
    <w:lvl w:ilvl="0" w:tplc="B31CC330">
      <w:start w:val="1"/>
      <w:numFmt w:val="decimal"/>
      <w:lvlText w:val="%1."/>
      <w:lvlJc w:val="left"/>
      <w:pPr>
        <w:ind w:left="360" w:hanging="360"/>
      </w:pPr>
      <w:rPr>
        <w:rFonts w:hint="default"/>
      </w:rPr>
    </w:lvl>
    <w:lvl w:ilvl="1" w:tplc="A6C686C8">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BAE437C"/>
    <w:multiLevelType w:val="hybridMultilevel"/>
    <w:tmpl w:val="B3B26AEE"/>
    <w:lvl w:ilvl="0" w:tplc="B31CC3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CD9125C"/>
    <w:multiLevelType w:val="hybridMultilevel"/>
    <w:tmpl w:val="F1224932"/>
    <w:lvl w:ilvl="0" w:tplc="B31CC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4"/>
  </w:num>
  <w:num w:numId="4">
    <w:abstractNumId w:val="0"/>
  </w:num>
  <w:num w:numId="5">
    <w:abstractNumId w:val="9"/>
  </w:num>
  <w:num w:numId="6">
    <w:abstractNumId w:val="7"/>
  </w:num>
  <w:num w:numId="7">
    <w:abstractNumId w:val="10"/>
  </w:num>
  <w:num w:numId="8">
    <w:abstractNumId w:val="5"/>
  </w:num>
  <w:num w:numId="9">
    <w:abstractNumId w:val="2"/>
  </w:num>
  <w:num w:numId="10">
    <w:abstractNumId w:val="8"/>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胡 成成">
    <w15:presenceInfo w15:providerId="Windows Live" w15:userId="40577a60bd14af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61E8"/>
    <w:rsid w:val="000521BD"/>
    <w:rsid w:val="00056539"/>
    <w:rsid w:val="000662E3"/>
    <w:rsid w:val="0007236B"/>
    <w:rsid w:val="000E5C7B"/>
    <w:rsid w:val="00131D06"/>
    <w:rsid w:val="0014302E"/>
    <w:rsid w:val="0018003F"/>
    <w:rsid w:val="001D6CC4"/>
    <w:rsid w:val="0026025A"/>
    <w:rsid w:val="002C0649"/>
    <w:rsid w:val="00302014"/>
    <w:rsid w:val="00304D7C"/>
    <w:rsid w:val="00306421"/>
    <w:rsid w:val="00316DBE"/>
    <w:rsid w:val="003806E6"/>
    <w:rsid w:val="003B69E8"/>
    <w:rsid w:val="003C11DC"/>
    <w:rsid w:val="003D2D8F"/>
    <w:rsid w:val="003E5F2D"/>
    <w:rsid w:val="00447ED3"/>
    <w:rsid w:val="0047200C"/>
    <w:rsid w:val="004836F3"/>
    <w:rsid w:val="005365F4"/>
    <w:rsid w:val="0055372C"/>
    <w:rsid w:val="00566226"/>
    <w:rsid w:val="005B662B"/>
    <w:rsid w:val="005F5453"/>
    <w:rsid w:val="00643616"/>
    <w:rsid w:val="00646F03"/>
    <w:rsid w:val="006653CE"/>
    <w:rsid w:val="0069462E"/>
    <w:rsid w:val="006A61E8"/>
    <w:rsid w:val="006B27BE"/>
    <w:rsid w:val="006C1E59"/>
    <w:rsid w:val="006D6109"/>
    <w:rsid w:val="006E5526"/>
    <w:rsid w:val="00760E70"/>
    <w:rsid w:val="0078793D"/>
    <w:rsid w:val="007A440D"/>
    <w:rsid w:val="007C7846"/>
    <w:rsid w:val="007E32BC"/>
    <w:rsid w:val="008113E6"/>
    <w:rsid w:val="0081329F"/>
    <w:rsid w:val="008772E4"/>
    <w:rsid w:val="008815F2"/>
    <w:rsid w:val="008A6C35"/>
    <w:rsid w:val="008C55AD"/>
    <w:rsid w:val="008C7603"/>
    <w:rsid w:val="00926A1B"/>
    <w:rsid w:val="00931FA6"/>
    <w:rsid w:val="00941B64"/>
    <w:rsid w:val="00975373"/>
    <w:rsid w:val="00990A22"/>
    <w:rsid w:val="00A0273E"/>
    <w:rsid w:val="00A04EA0"/>
    <w:rsid w:val="00A3009B"/>
    <w:rsid w:val="00AC42F5"/>
    <w:rsid w:val="00B057C5"/>
    <w:rsid w:val="00B24CA5"/>
    <w:rsid w:val="00B37830"/>
    <w:rsid w:val="00BE4C69"/>
    <w:rsid w:val="00C512D1"/>
    <w:rsid w:val="00C64E13"/>
    <w:rsid w:val="00CA1A38"/>
    <w:rsid w:val="00CC7818"/>
    <w:rsid w:val="00D265FB"/>
    <w:rsid w:val="00D373C8"/>
    <w:rsid w:val="00D375FE"/>
    <w:rsid w:val="00D44F37"/>
    <w:rsid w:val="00DF61FF"/>
    <w:rsid w:val="00DF62D1"/>
    <w:rsid w:val="00E155C4"/>
    <w:rsid w:val="00E31FBF"/>
    <w:rsid w:val="00E96353"/>
    <w:rsid w:val="00EE7149"/>
    <w:rsid w:val="00EF58EB"/>
    <w:rsid w:val="00F268A3"/>
    <w:rsid w:val="00F44011"/>
    <w:rsid w:val="00F64BA1"/>
    <w:rsid w:val="00F7635A"/>
    <w:rsid w:val="00FA460D"/>
    <w:rsid w:val="00FC6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9D04A"/>
  <w15:docId w15:val="{DF219EBB-F800-4877-8B10-A10F95027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61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61E8"/>
    <w:rPr>
      <w:sz w:val="18"/>
      <w:szCs w:val="18"/>
    </w:rPr>
  </w:style>
  <w:style w:type="paragraph" w:styleId="a5">
    <w:name w:val="footer"/>
    <w:basedOn w:val="a"/>
    <w:link w:val="a6"/>
    <w:uiPriority w:val="99"/>
    <w:unhideWhenUsed/>
    <w:rsid w:val="006A61E8"/>
    <w:pPr>
      <w:tabs>
        <w:tab w:val="center" w:pos="4153"/>
        <w:tab w:val="right" w:pos="8306"/>
      </w:tabs>
      <w:snapToGrid w:val="0"/>
      <w:jc w:val="left"/>
    </w:pPr>
    <w:rPr>
      <w:sz w:val="18"/>
      <w:szCs w:val="18"/>
    </w:rPr>
  </w:style>
  <w:style w:type="character" w:customStyle="1" w:styleId="a6">
    <w:name w:val="页脚 字符"/>
    <w:basedOn w:val="a0"/>
    <w:link w:val="a5"/>
    <w:uiPriority w:val="99"/>
    <w:rsid w:val="006A61E8"/>
    <w:rPr>
      <w:sz w:val="18"/>
      <w:szCs w:val="18"/>
    </w:rPr>
  </w:style>
  <w:style w:type="paragraph" w:styleId="a7">
    <w:name w:val="Revision"/>
    <w:hidden/>
    <w:uiPriority w:val="99"/>
    <w:semiHidden/>
    <w:rsid w:val="00643616"/>
  </w:style>
  <w:style w:type="paragraph" w:styleId="a8">
    <w:name w:val="Balloon Text"/>
    <w:basedOn w:val="a"/>
    <w:link w:val="a9"/>
    <w:uiPriority w:val="99"/>
    <w:semiHidden/>
    <w:unhideWhenUsed/>
    <w:rsid w:val="00643616"/>
    <w:rPr>
      <w:sz w:val="18"/>
      <w:szCs w:val="18"/>
    </w:rPr>
  </w:style>
  <w:style w:type="character" w:customStyle="1" w:styleId="a9">
    <w:name w:val="批注框文本 字符"/>
    <w:basedOn w:val="a0"/>
    <w:link w:val="a8"/>
    <w:uiPriority w:val="99"/>
    <w:semiHidden/>
    <w:rsid w:val="00643616"/>
    <w:rPr>
      <w:sz w:val="18"/>
      <w:szCs w:val="18"/>
    </w:rPr>
  </w:style>
  <w:style w:type="paragraph" w:styleId="aa">
    <w:name w:val="List Paragraph"/>
    <w:basedOn w:val="a"/>
    <w:uiPriority w:val="34"/>
    <w:qFormat/>
    <w:rsid w:val="00B24C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05D73-6D43-4400-8988-612A6CCFE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7</Pages>
  <Words>489</Words>
  <Characters>2791</Characters>
  <Application>Microsoft Office Word</Application>
  <DocSecurity>0</DocSecurity>
  <Lines>23</Lines>
  <Paragraphs>6</Paragraphs>
  <ScaleCrop>false</ScaleCrop>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仁霖</dc:creator>
  <cp:keywords/>
  <dc:description/>
  <cp:lastModifiedBy>胡 成成</cp:lastModifiedBy>
  <cp:revision>68</cp:revision>
  <dcterms:created xsi:type="dcterms:W3CDTF">2017-05-02T06:31:00Z</dcterms:created>
  <dcterms:modified xsi:type="dcterms:W3CDTF">2020-03-28T10:51:00Z</dcterms:modified>
</cp:coreProperties>
</file>